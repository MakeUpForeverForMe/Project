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B5704" w14:textId="6F1397A3" w:rsidR="004916F4" w:rsidRPr="00E1178A" w:rsidRDefault="00CF596E" w:rsidP="004916F4">
      <w:pPr>
        <w:jc w:val="center"/>
        <w:rPr>
          <w:rFonts w:eastAsia="宋体"/>
          <w:color w:val="000000" w:themeColor="text1"/>
          <w:sz w:val="84"/>
          <w:szCs w:val="84"/>
        </w:rPr>
      </w:pPr>
      <w:r w:rsidRPr="00E1178A">
        <w:rPr>
          <w:rFonts w:eastAsia="宋体" w:hint="eastAsia"/>
          <w:color w:val="000000" w:themeColor="text1"/>
          <w:sz w:val="84"/>
          <w:szCs w:val="84"/>
        </w:rPr>
        <w:t>易鑫</w:t>
      </w:r>
      <w:r w:rsidR="00136C13" w:rsidRPr="00E1178A">
        <w:rPr>
          <w:rFonts w:eastAsia="宋体"/>
          <w:color w:val="000000" w:themeColor="text1"/>
          <w:sz w:val="84"/>
          <w:szCs w:val="84"/>
        </w:rPr>
        <w:t>-</w:t>
      </w:r>
      <w:r w:rsidR="00136C13" w:rsidRPr="00E1178A">
        <w:rPr>
          <w:rFonts w:eastAsia="宋体"/>
          <w:color w:val="000000" w:themeColor="text1"/>
          <w:sz w:val="84"/>
          <w:szCs w:val="84"/>
        </w:rPr>
        <w:t>民生金租</w:t>
      </w:r>
      <w:r w:rsidR="004916F4" w:rsidRPr="00E1178A">
        <w:rPr>
          <w:rFonts w:eastAsia="宋体"/>
          <w:color w:val="000000" w:themeColor="text1"/>
          <w:sz w:val="84"/>
          <w:szCs w:val="84"/>
        </w:rPr>
        <w:t>项目</w:t>
      </w:r>
    </w:p>
    <w:p w14:paraId="1155F3C5" w14:textId="77777777" w:rsidR="004916F4" w:rsidRPr="00E1178A" w:rsidRDefault="004916F4" w:rsidP="004916F4">
      <w:pPr>
        <w:wordWrap w:val="0"/>
        <w:jc w:val="center"/>
        <w:rPr>
          <w:rFonts w:eastAsia="宋体"/>
          <w:color w:val="000000" w:themeColor="text1"/>
          <w:sz w:val="84"/>
          <w:szCs w:val="84"/>
        </w:rPr>
      </w:pPr>
      <w:r w:rsidRPr="00E1178A">
        <w:rPr>
          <w:rFonts w:eastAsia="宋体"/>
          <w:color w:val="000000" w:themeColor="text1"/>
          <w:sz w:val="84"/>
          <w:szCs w:val="84"/>
        </w:rPr>
        <w:t>接口使用说明书</w:t>
      </w:r>
    </w:p>
    <w:p w14:paraId="297592B3" w14:textId="77777777" w:rsidR="004916F4" w:rsidRPr="00E1178A" w:rsidRDefault="004916F4" w:rsidP="004916F4">
      <w:pPr>
        <w:pStyle w:val="a6"/>
        <w:wordWrap w:val="0"/>
        <w:spacing w:line="360" w:lineRule="auto"/>
        <w:jc w:val="center"/>
        <w:rPr>
          <w:rFonts w:eastAsia="宋体"/>
          <w:b/>
          <w:color w:val="000000" w:themeColor="text1"/>
          <w:sz w:val="36"/>
          <w:szCs w:val="36"/>
        </w:rPr>
      </w:pPr>
    </w:p>
    <w:p w14:paraId="1E89B778" w14:textId="77777777" w:rsidR="004916F4" w:rsidRPr="00E1178A" w:rsidRDefault="004916F4" w:rsidP="004916F4">
      <w:pPr>
        <w:pStyle w:val="a6"/>
        <w:wordWrap w:val="0"/>
        <w:spacing w:line="360" w:lineRule="auto"/>
        <w:jc w:val="center"/>
        <w:rPr>
          <w:rFonts w:eastAsia="宋体"/>
          <w:b/>
          <w:color w:val="000000" w:themeColor="text1"/>
          <w:sz w:val="36"/>
          <w:szCs w:val="36"/>
        </w:rPr>
      </w:pPr>
    </w:p>
    <w:p w14:paraId="2450334A" w14:textId="77777777" w:rsidR="004916F4" w:rsidRPr="00E1178A" w:rsidRDefault="004916F4" w:rsidP="004916F4">
      <w:pPr>
        <w:pStyle w:val="a6"/>
        <w:wordWrap w:val="0"/>
        <w:spacing w:line="360" w:lineRule="auto"/>
        <w:jc w:val="center"/>
        <w:rPr>
          <w:rFonts w:eastAsia="宋体"/>
          <w:b/>
          <w:color w:val="000000" w:themeColor="text1"/>
          <w:sz w:val="36"/>
          <w:szCs w:val="36"/>
        </w:rPr>
      </w:pPr>
    </w:p>
    <w:p w14:paraId="33CC564E" w14:textId="77777777" w:rsidR="004916F4" w:rsidRPr="00E1178A" w:rsidRDefault="004916F4" w:rsidP="004916F4">
      <w:pPr>
        <w:pStyle w:val="a6"/>
        <w:wordWrap w:val="0"/>
        <w:spacing w:line="360" w:lineRule="auto"/>
        <w:jc w:val="center"/>
        <w:rPr>
          <w:rFonts w:eastAsia="宋体"/>
          <w:b/>
          <w:color w:val="000000" w:themeColor="text1"/>
          <w:sz w:val="36"/>
          <w:szCs w:val="36"/>
        </w:rPr>
      </w:pPr>
    </w:p>
    <w:p w14:paraId="4117BF8F" w14:textId="1EDBFBE5" w:rsidR="004916F4" w:rsidRPr="00E1178A" w:rsidRDefault="003A1F65" w:rsidP="004916F4">
      <w:pPr>
        <w:pStyle w:val="a6"/>
        <w:wordWrap w:val="0"/>
        <w:spacing w:line="360" w:lineRule="auto"/>
        <w:jc w:val="center"/>
        <w:rPr>
          <w:rFonts w:eastAsia="宋体"/>
          <w:b/>
          <w:color w:val="000000" w:themeColor="text1"/>
          <w:sz w:val="36"/>
          <w:szCs w:val="36"/>
        </w:rPr>
      </w:pPr>
      <w:r w:rsidRPr="00E1178A">
        <w:rPr>
          <w:rFonts w:eastAsia="宋体" w:hint="eastAsia"/>
          <w:b/>
          <w:color w:val="000000" w:themeColor="text1"/>
          <w:sz w:val="36"/>
          <w:szCs w:val="36"/>
        </w:rPr>
        <w:t>民生金租</w:t>
      </w:r>
    </w:p>
    <w:p w14:paraId="471CA6E4" w14:textId="77777777" w:rsidR="00ED2F6A" w:rsidRPr="00E1178A" w:rsidRDefault="00ED2F6A">
      <w:pPr>
        <w:rPr>
          <w:rFonts w:eastAsia="宋体"/>
          <w:color w:val="000000" w:themeColor="text1"/>
        </w:rPr>
      </w:pPr>
    </w:p>
    <w:p w14:paraId="313B5FC8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4DD64529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30281701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0D07446D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6AD8D2E0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1B1ECDF1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07CF660E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3A8ACFD9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7A548A7A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18515193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02B33392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2FCE203D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11B7807C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47C8C1A1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7BB91A3F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0730DE26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78C703A2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05E36806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001A5F90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0ED0BF54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7948ACD7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741BAC92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64B841D1" w14:textId="77777777" w:rsidR="00A00266" w:rsidRPr="00E1178A" w:rsidRDefault="00A00266">
      <w:pPr>
        <w:rPr>
          <w:rFonts w:eastAsia="宋体"/>
          <w:color w:val="000000" w:themeColor="text1"/>
        </w:rPr>
      </w:pPr>
    </w:p>
    <w:p w14:paraId="0BC1D49B" w14:textId="77777777" w:rsidR="00A00266" w:rsidRPr="00E1178A" w:rsidRDefault="00A00266" w:rsidP="00003755">
      <w:pPr>
        <w:pStyle w:val="aff"/>
        <w:jc w:val="left"/>
        <w:rPr>
          <w:rFonts w:ascii="Times New Roman"/>
          <w:color w:val="000000" w:themeColor="text1"/>
        </w:rPr>
      </w:pPr>
      <w:r w:rsidRPr="00E1178A">
        <w:rPr>
          <w:rFonts w:ascii="Times New Roman"/>
          <w:color w:val="000000" w:themeColor="text1"/>
        </w:rPr>
        <w:lastRenderedPageBreak/>
        <w:t>修订历史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8"/>
        <w:gridCol w:w="1416"/>
        <w:gridCol w:w="1375"/>
        <w:gridCol w:w="1375"/>
        <w:gridCol w:w="2746"/>
      </w:tblGrid>
      <w:tr w:rsidR="004830DA" w:rsidRPr="00E1178A" w14:paraId="39817BCB" w14:textId="77777777" w:rsidTr="00023E8E">
        <w:tc>
          <w:tcPr>
            <w:tcW w:w="1378" w:type="dxa"/>
            <w:vAlign w:val="center"/>
          </w:tcPr>
          <w:p w14:paraId="26060472" w14:textId="77777777" w:rsidR="001611A8" w:rsidRPr="00E1178A" w:rsidRDefault="001611A8" w:rsidP="000E4366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修订版本</w:t>
            </w:r>
          </w:p>
        </w:tc>
        <w:tc>
          <w:tcPr>
            <w:tcW w:w="1416" w:type="dxa"/>
            <w:vAlign w:val="center"/>
          </w:tcPr>
          <w:p w14:paraId="4FE53D7D" w14:textId="77777777" w:rsidR="001611A8" w:rsidRPr="00E1178A" w:rsidRDefault="001611A8" w:rsidP="000E4366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修订时间</w:t>
            </w:r>
          </w:p>
        </w:tc>
        <w:tc>
          <w:tcPr>
            <w:tcW w:w="1375" w:type="dxa"/>
            <w:vAlign w:val="center"/>
          </w:tcPr>
          <w:p w14:paraId="2874C778" w14:textId="77777777" w:rsidR="001611A8" w:rsidRPr="00E1178A" w:rsidRDefault="001611A8" w:rsidP="000E4366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修订人</w:t>
            </w:r>
          </w:p>
        </w:tc>
        <w:tc>
          <w:tcPr>
            <w:tcW w:w="1375" w:type="dxa"/>
            <w:vAlign w:val="center"/>
          </w:tcPr>
          <w:p w14:paraId="2314FF04" w14:textId="77777777" w:rsidR="001611A8" w:rsidRPr="00E1178A" w:rsidRDefault="001611A8" w:rsidP="000E4366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审核人</w:t>
            </w:r>
          </w:p>
        </w:tc>
        <w:tc>
          <w:tcPr>
            <w:tcW w:w="2746" w:type="dxa"/>
            <w:vAlign w:val="center"/>
          </w:tcPr>
          <w:p w14:paraId="77880DAC" w14:textId="77777777" w:rsidR="001611A8" w:rsidRPr="00E1178A" w:rsidRDefault="000E4366" w:rsidP="000E4366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修订说明</w:t>
            </w:r>
          </w:p>
        </w:tc>
      </w:tr>
      <w:tr w:rsidR="004830DA" w:rsidRPr="00E1178A" w14:paraId="5FD6BB4E" w14:textId="77777777" w:rsidTr="00023E8E">
        <w:tc>
          <w:tcPr>
            <w:tcW w:w="1378" w:type="dxa"/>
            <w:vAlign w:val="center"/>
          </w:tcPr>
          <w:p w14:paraId="3776DB69" w14:textId="77777777" w:rsidR="001611A8" w:rsidRPr="00E1178A" w:rsidRDefault="001611A8" w:rsidP="000E4366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V1.0</w:t>
            </w:r>
          </w:p>
        </w:tc>
        <w:tc>
          <w:tcPr>
            <w:tcW w:w="1416" w:type="dxa"/>
            <w:vAlign w:val="center"/>
          </w:tcPr>
          <w:p w14:paraId="65CC1B9E" w14:textId="47B54343" w:rsidR="001611A8" w:rsidRPr="00E1178A" w:rsidRDefault="00463184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2020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7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 w:rsidR="003A1F65" w:rsidRPr="00E1178A">
              <w:rPr>
                <w:rFonts w:eastAsia="宋体"/>
                <w:color w:val="000000" w:themeColor="text1"/>
              </w:rPr>
              <w:t>14</w:t>
            </w:r>
          </w:p>
        </w:tc>
        <w:tc>
          <w:tcPr>
            <w:tcW w:w="1375" w:type="dxa"/>
            <w:vAlign w:val="center"/>
          </w:tcPr>
          <w:p w14:paraId="624C5962" w14:textId="21CAD458" w:rsidR="001611A8" w:rsidRPr="00E1178A" w:rsidRDefault="003A1F65" w:rsidP="000E4366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李鸿宇</w:t>
            </w:r>
          </w:p>
        </w:tc>
        <w:tc>
          <w:tcPr>
            <w:tcW w:w="1375" w:type="dxa"/>
            <w:vAlign w:val="center"/>
          </w:tcPr>
          <w:p w14:paraId="260DEE67" w14:textId="77777777" w:rsidR="001611A8" w:rsidRPr="00E1178A" w:rsidRDefault="001611A8" w:rsidP="000E4366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2746" w:type="dxa"/>
            <w:vAlign w:val="center"/>
          </w:tcPr>
          <w:p w14:paraId="7F7FAB2C" w14:textId="77777777" w:rsidR="001611A8" w:rsidRPr="00E1178A" w:rsidRDefault="000E4366" w:rsidP="000E4366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初稿</w:t>
            </w:r>
          </w:p>
        </w:tc>
      </w:tr>
      <w:tr w:rsidR="00786382" w:rsidRPr="00E1178A" w14:paraId="4DD596C5" w14:textId="77777777" w:rsidTr="00023E8E">
        <w:tc>
          <w:tcPr>
            <w:tcW w:w="1378" w:type="dxa"/>
            <w:vAlign w:val="center"/>
          </w:tcPr>
          <w:p w14:paraId="51647901" w14:textId="055F2E7E" w:rsidR="00786382" w:rsidRPr="00E1178A" w:rsidRDefault="00786382" w:rsidP="000E4366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V</w:t>
            </w:r>
            <w:r w:rsidRPr="00E1178A">
              <w:rPr>
                <w:rFonts w:eastAsia="宋体"/>
                <w:color w:val="000000" w:themeColor="text1"/>
              </w:rPr>
              <w:t>1.</w:t>
            </w:r>
            <w:r w:rsidR="00387D76">
              <w:rPr>
                <w:rFonts w:eastAsia="宋体"/>
                <w:color w:val="000000" w:themeColor="text1"/>
              </w:rPr>
              <w:t>1</w:t>
            </w:r>
          </w:p>
        </w:tc>
        <w:tc>
          <w:tcPr>
            <w:tcW w:w="1416" w:type="dxa"/>
            <w:vAlign w:val="center"/>
          </w:tcPr>
          <w:p w14:paraId="1682F3B5" w14:textId="370D832A" w:rsidR="00786382" w:rsidRPr="00E1178A" w:rsidRDefault="00786382" w:rsidP="000E4366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2</w:t>
            </w:r>
            <w:r w:rsidRPr="00E1178A">
              <w:rPr>
                <w:rFonts w:eastAsia="宋体"/>
                <w:color w:val="000000" w:themeColor="text1"/>
              </w:rPr>
              <w:t>020</w:t>
            </w:r>
            <w:r w:rsidRPr="00E1178A">
              <w:rPr>
                <w:rFonts w:eastAsia="宋体" w:hint="eastAsia"/>
                <w:color w:val="000000" w:themeColor="text1"/>
              </w:rPr>
              <w:t>-</w:t>
            </w:r>
            <w:r w:rsidRPr="00E1178A">
              <w:rPr>
                <w:rFonts w:eastAsia="宋体"/>
                <w:color w:val="000000" w:themeColor="text1"/>
              </w:rPr>
              <w:t>7</w:t>
            </w:r>
            <w:r w:rsidRPr="00E1178A">
              <w:rPr>
                <w:rFonts w:eastAsia="宋体" w:hint="eastAsia"/>
                <w:color w:val="000000" w:themeColor="text1"/>
              </w:rPr>
              <w:t>-</w:t>
            </w:r>
            <w:r w:rsidRPr="00E1178A">
              <w:rPr>
                <w:rFonts w:eastAsia="宋体"/>
                <w:color w:val="000000" w:themeColor="text1"/>
              </w:rPr>
              <w:t>31</w:t>
            </w:r>
          </w:p>
        </w:tc>
        <w:tc>
          <w:tcPr>
            <w:tcW w:w="1375" w:type="dxa"/>
            <w:vAlign w:val="center"/>
          </w:tcPr>
          <w:p w14:paraId="38CC2026" w14:textId="33523B23" w:rsidR="00786382" w:rsidRPr="00E1178A" w:rsidRDefault="00786382" w:rsidP="000E4366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谭锐</w:t>
            </w:r>
          </w:p>
        </w:tc>
        <w:tc>
          <w:tcPr>
            <w:tcW w:w="1375" w:type="dxa"/>
            <w:vAlign w:val="center"/>
          </w:tcPr>
          <w:p w14:paraId="09FA30E4" w14:textId="77777777" w:rsidR="00786382" w:rsidRPr="00E1178A" w:rsidRDefault="00786382" w:rsidP="000E4366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2746" w:type="dxa"/>
            <w:vAlign w:val="center"/>
          </w:tcPr>
          <w:p w14:paraId="5E32618F" w14:textId="717635A1" w:rsidR="00786382" w:rsidRPr="00E1178A" w:rsidRDefault="00786382" w:rsidP="000E4366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进件申请接口增加租赁模式字段，放款申请接口增加合同主体字段，扣款申请接口增加资金来源字段</w:t>
            </w:r>
            <w:r w:rsidR="002B0E3D" w:rsidRPr="00E1178A">
              <w:rPr>
                <w:rFonts w:eastAsia="宋体" w:hint="eastAsia"/>
                <w:color w:val="000000" w:themeColor="text1"/>
              </w:rPr>
              <w:t>，新增</w:t>
            </w:r>
            <w:r w:rsidR="002B0E3D" w:rsidRPr="00E1178A">
              <w:rPr>
                <w:rFonts w:eastAsia="宋体" w:hint="eastAsia"/>
                <w:color w:val="000000" w:themeColor="text1"/>
              </w:rPr>
              <w:t>3</w:t>
            </w:r>
            <w:r w:rsidR="002B0E3D" w:rsidRPr="00E1178A">
              <w:rPr>
                <w:rFonts w:eastAsia="宋体"/>
                <w:color w:val="000000" w:themeColor="text1"/>
              </w:rPr>
              <w:t>.28</w:t>
            </w:r>
            <w:r w:rsidR="002B0E3D" w:rsidRPr="00E1178A">
              <w:rPr>
                <w:rFonts w:eastAsia="宋体" w:hint="eastAsia"/>
                <w:color w:val="000000" w:themeColor="text1"/>
              </w:rPr>
              <w:t>解除银行卡绑定接口</w:t>
            </w:r>
            <w:r w:rsidR="001C4985" w:rsidRPr="00E1178A">
              <w:rPr>
                <w:rFonts w:eastAsia="宋体" w:hint="eastAsia"/>
                <w:color w:val="000000" w:themeColor="text1"/>
              </w:rPr>
              <w:t>，进件申请接口账户信息改为了非必填</w:t>
            </w:r>
          </w:p>
        </w:tc>
      </w:tr>
      <w:tr w:rsidR="009F34D9" w:rsidRPr="00E1178A" w14:paraId="06A6F83F" w14:textId="77777777" w:rsidTr="00023E8E">
        <w:tc>
          <w:tcPr>
            <w:tcW w:w="1378" w:type="dxa"/>
            <w:vAlign w:val="center"/>
          </w:tcPr>
          <w:p w14:paraId="3E4286F2" w14:textId="453462A6" w:rsidR="009F34D9" w:rsidRPr="00E1178A" w:rsidRDefault="009F34D9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V</w:t>
            </w:r>
            <w:r>
              <w:rPr>
                <w:rFonts w:eastAsia="宋体"/>
                <w:color w:val="000000" w:themeColor="text1"/>
              </w:rPr>
              <w:t>1.</w:t>
            </w:r>
            <w:r w:rsidR="006D59E9">
              <w:rPr>
                <w:rFonts w:eastAsia="宋体"/>
                <w:color w:val="000000" w:themeColor="text1"/>
              </w:rPr>
              <w:t>2</w:t>
            </w:r>
          </w:p>
        </w:tc>
        <w:tc>
          <w:tcPr>
            <w:tcW w:w="1416" w:type="dxa"/>
            <w:vAlign w:val="center"/>
          </w:tcPr>
          <w:p w14:paraId="193FCC5B" w14:textId="30355BE5" w:rsidR="009F34D9" w:rsidRPr="00E1178A" w:rsidRDefault="009F34D9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020-08-11</w:t>
            </w:r>
          </w:p>
        </w:tc>
        <w:tc>
          <w:tcPr>
            <w:tcW w:w="1375" w:type="dxa"/>
            <w:vAlign w:val="center"/>
          </w:tcPr>
          <w:p w14:paraId="3F8F8737" w14:textId="16E46113" w:rsidR="009F34D9" w:rsidRPr="00E1178A" w:rsidRDefault="009F34D9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李正昊</w:t>
            </w:r>
          </w:p>
        </w:tc>
        <w:tc>
          <w:tcPr>
            <w:tcW w:w="1375" w:type="dxa"/>
            <w:vAlign w:val="center"/>
          </w:tcPr>
          <w:p w14:paraId="00431FC0" w14:textId="77777777" w:rsidR="009F34D9" w:rsidRPr="00E1178A" w:rsidRDefault="009F34D9" w:rsidP="000E4366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2746" w:type="dxa"/>
            <w:vAlign w:val="center"/>
          </w:tcPr>
          <w:p w14:paraId="1022963D" w14:textId="6D413654" w:rsidR="009F34D9" w:rsidRPr="00CD73F3" w:rsidRDefault="009F34D9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1</w:t>
            </w:r>
            <w:r>
              <w:rPr>
                <w:rFonts w:eastAsia="宋体"/>
                <w:color w:val="000000" w:themeColor="text1"/>
              </w:rPr>
              <w:t>.</w:t>
            </w:r>
            <w:r>
              <w:rPr>
                <w:rFonts w:eastAsia="宋体" w:hint="eastAsia"/>
                <w:color w:val="000000" w:themeColor="text1"/>
              </w:rPr>
              <w:t>增加</w:t>
            </w:r>
            <w:r>
              <w:rPr>
                <w:rFonts w:eastAsia="宋体" w:hint="eastAsia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</w:rPr>
              <w:t>.29</w:t>
            </w:r>
            <w:r w:rsidRPr="00CD73F3">
              <w:rPr>
                <w:rFonts w:eastAsia="宋体" w:hint="eastAsia"/>
                <w:color w:val="000000" w:themeColor="text1"/>
              </w:rPr>
              <w:t>绑定结果查询接口</w:t>
            </w:r>
          </w:p>
          <w:p w14:paraId="67F85773" w14:textId="77777777" w:rsidR="009F34D9" w:rsidRDefault="009F34D9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.</w:t>
            </w:r>
            <w:r>
              <w:rPr>
                <w:rFonts w:eastAsia="宋体" w:hint="eastAsia"/>
                <w:color w:val="000000" w:themeColor="text1"/>
              </w:rPr>
              <w:t>进件申请接口（</w:t>
            </w:r>
            <w:r w:rsidRPr="00CD73F3">
              <w:rPr>
                <w:rFonts w:eastAsia="宋体"/>
                <w:color w:val="000000" w:themeColor="text1"/>
              </w:rPr>
              <w:t>进件申请账户号码（银行卡号）</w:t>
            </w:r>
            <w:r w:rsidRPr="00CD73F3">
              <w:rPr>
                <w:rFonts w:eastAsia="宋体"/>
                <w:color w:val="000000" w:themeColor="text1"/>
              </w:rPr>
              <w:br/>
            </w:r>
            <w:r w:rsidRPr="00CD73F3">
              <w:rPr>
                <w:rFonts w:eastAsia="宋体"/>
                <w:color w:val="000000" w:themeColor="text1"/>
              </w:rPr>
              <w:t>账户户名</w:t>
            </w:r>
            <w:r w:rsidRPr="00CD73F3">
              <w:rPr>
                <w:rFonts w:eastAsia="宋体"/>
                <w:color w:val="000000" w:themeColor="text1"/>
              </w:rPr>
              <w:br/>
            </w:r>
            <w:r w:rsidRPr="00CD73F3">
              <w:rPr>
                <w:rFonts w:eastAsia="宋体"/>
                <w:color w:val="000000" w:themeColor="text1"/>
              </w:rPr>
              <w:t>开户银行代码</w:t>
            </w:r>
            <w:r w:rsidRPr="00CD73F3">
              <w:rPr>
                <w:rFonts w:eastAsia="宋体"/>
                <w:color w:val="000000" w:themeColor="text1"/>
              </w:rPr>
              <w:br/>
            </w:r>
            <w:r w:rsidRPr="00CD73F3">
              <w:rPr>
                <w:rFonts w:eastAsia="宋体"/>
                <w:color w:val="000000" w:themeColor="text1"/>
              </w:rPr>
              <w:t>开户银行</w:t>
            </w:r>
            <w:r>
              <w:rPr>
                <w:rFonts w:eastAsia="宋体" w:hint="eastAsia"/>
                <w:color w:val="000000" w:themeColor="text1"/>
              </w:rPr>
              <w:t>）以上字段改为必填</w:t>
            </w:r>
          </w:p>
          <w:p w14:paraId="196B1102" w14:textId="57A11AC8" w:rsidR="009F34D9" w:rsidRDefault="009F34D9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3.</w:t>
            </w:r>
            <w:r w:rsidR="00DB4343">
              <w:rPr>
                <w:rFonts w:eastAsia="宋体" w:hint="eastAsia"/>
                <w:color w:val="000000" w:themeColor="text1"/>
              </w:rPr>
              <w:t>预</w:t>
            </w:r>
            <w:r>
              <w:rPr>
                <w:rFonts w:eastAsia="宋体" w:hint="eastAsia"/>
                <w:color w:val="000000" w:themeColor="text1"/>
              </w:rPr>
              <w:t>绑卡接口增加字段</w:t>
            </w:r>
          </w:p>
          <w:p w14:paraId="5D5876A8" w14:textId="77777777" w:rsidR="009F34D9" w:rsidRDefault="009F34D9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bankNo</w:t>
            </w:r>
            <w:r>
              <w:rPr>
                <w:rFonts w:eastAsia="宋体" w:hint="eastAsia"/>
                <w:color w:val="000000" w:themeColor="text1"/>
              </w:rPr>
              <w:t>和</w:t>
            </w:r>
            <w:r>
              <w:rPr>
                <w:rFonts w:eastAsia="宋体" w:hint="eastAsia"/>
                <w:color w:val="000000" w:themeColor="text1"/>
              </w:rPr>
              <w:t>bankNum</w:t>
            </w:r>
          </w:p>
          <w:p w14:paraId="66FCA513" w14:textId="77777777" w:rsidR="00CD73F3" w:rsidRDefault="00CD73F3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4.</w:t>
            </w:r>
            <w:r>
              <w:rPr>
                <w:rFonts w:eastAsia="宋体" w:hint="eastAsia"/>
                <w:color w:val="000000" w:themeColor="text1"/>
              </w:rPr>
              <w:t>删除加解密</w:t>
            </w:r>
            <w:r>
              <w:rPr>
                <w:rFonts w:eastAsia="宋体" w:hint="eastAsia"/>
                <w:color w:val="000000" w:themeColor="text1"/>
              </w:rPr>
              <w:t>,</w:t>
            </w:r>
            <w:r>
              <w:rPr>
                <w:rFonts w:eastAsia="宋体" w:hint="eastAsia"/>
                <w:color w:val="000000" w:themeColor="text1"/>
              </w:rPr>
              <w:t>修改验签算法</w:t>
            </w:r>
            <w:r w:rsidR="006C53E6">
              <w:rPr>
                <w:rFonts w:eastAsia="宋体" w:hint="eastAsia"/>
                <w:color w:val="000000" w:themeColor="text1"/>
              </w:rPr>
              <w:t>、公共请求参数、返回参数</w:t>
            </w:r>
          </w:p>
          <w:p w14:paraId="077A002D" w14:textId="77777777" w:rsidR="004B74F5" w:rsidRDefault="004B74F5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5</w:t>
            </w:r>
            <w:r>
              <w:rPr>
                <w:rFonts w:eastAsia="宋体"/>
                <w:color w:val="000000" w:themeColor="text1"/>
              </w:rPr>
              <w:t>.</w:t>
            </w:r>
            <w:r>
              <w:rPr>
                <w:rFonts w:eastAsia="宋体" w:hint="eastAsia"/>
                <w:color w:val="000000" w:themeColor="text1"/>
              </w:rPr>
              <w:t>“</w:t>
            </w:r>
            <w:r>
              <w:rPr>
                <w:rFonts w:eastAsia="宋体" w:hint="eastAsia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</w:rPr>
              <w:t>.3</w:t>
            </w:r>
            <w:r>
              <w:rPr>
                <w:rFonts w:eastAsia="宋体" w:hint="eastAsia"/>
                <w:color w:val="000000" w:themeColor="text1"/>
              </w:rPr>
              <w:t>预审申请”接口新增“策略</w:t>
            </w:r>
            <w:r>
              <w:rPr>
                <w:rFonts w:eastAsia="宋体" w:hint="eastAsia"/>
                <w:color w:val="000000" w:themeColor="text1"/>
              </w:rPr>
              <w:t>I</w:t>
            </w:r>
            <w:r>
              <w:rPr>
                <w:rFonts w:eastAsia="宋体"/>
                <w:color w:val="000000" w:themeColor="text1"/>
              </w:rPr>
              <w:t>D</w:t>
            </w:r>
            <w:r>
              <w:rPr>
                <w:rFonts w:eastAsia="宋体" w:hint="eastAsia"/>
                <w:color w:val="000000" w:themeColor="text1"/>
              </w:rPr>
              <w:t>”</w:t>
            </w:r>
          </w:p>
          <w:p w14:paraId="2A25C944" w14:textId="08669274" w:rsidR="00ED20E1" w:rsidRPr="00E1178A" w:rsidRDefault="00ED20E1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6</w:t>
            </w:r>
            <w:r>
              <w:rPr>
                <w:rFonts w:eastAsia="宋体"/>
                <w:color w:val="000000" w:themeColor="text1"/>
              </w:rPr>
              <w:t>.</w:t>
            </w:r>
            <w:r>
              <w:rPr>
                <w:rFonts w:eastAsia="宋体" w:hint="eastAsia"/>
                <w:color w:val="000000" w:themeColor="text1"/>
              </w:rPr>
              <w:t>进件申请接口部分字段增加了备注，修改了是否必填</w:t>
            </w:r>
          </w:p>
        </w:tc>
      </w:tr>
      <w:tr w:rsidR="00D046D6" w:rsidRPr="00E1178A" w14:paraId="086B8B9B" w14:textId="77777777" w:rsidTr="00023E8E">
        <w:tc>
          <w:tcPr>
            <w:tcW w:w="1378" w:type="dxa"/>
            <w:vAlign w:val="center"/>
          </w:tcPr>
          <w:p w14:paraId="75300821" w14:textId="1570CEAE" w:rsidR="00D046D6" w:rsidRDefault="00D046D6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V</w:t>
            </w:r>
            <w:r>
              <w:rPr>
                <w:rFonts w:eastAsia="宋体"/>
                <w:color w:val="000000" w:themeColor="text1"/>
              </w:rPr>
              <w:t>1.3</w:t>
            </w:r>
          </w:p>
        </w:tc>
        <w:tc>
          <w:tcPr>
            <w:tcW w:w="1416" w:type="dxa"/>
            <w:vAlign w:val="center"/>
          </w:tcPr>
          <w:p w14:paraId="4EB4CE5A" w14:textId="47D65894" w:rsidR="00D046D6" w:rsidRDefault="00D046D6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020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08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19</w:t>
            </w:r>
          </w:p>
        </w:tc>
        <w:tc>
          <w:tcPr>
            <w:tcW w:w="1375" w:type="dxa"/>
            <w:vAlign w:val="center"/>
          </w:tcPr>
          <w:p w14:paraId="095D2FFC" w14:textId="2CE32BBB" w:rsidR="00D046D6" w:rsidRDefault="00D046D6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李鸿宇</w:t>
            </w:r>
          </w:p>
        </w:tc>
        <w:tc>
          <w:tcPr>
            <w:tcW w:w="1375" w:type="dxa"/>
            <w:vAlign w:val="center"/>
          </w:tcPr>
          <w:p w14:paraId="57068F7E" w14:textId="77777777" w:rsidR="00D046D6" w:rsidRPr="00E1178A" w:rsidRDefault="00D046D6" w:rsidP="000E4366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2746" w:type="dxa"/>
            <w:vAlign w:val="center"/>
          </w:tcPr>
          <w:p w14:paraId="31BBB069" w14:textId="4BAF42DC" w:rsidR="00D046D6" w:rsidRDefault="00D046D6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</w:rPr>
              <w:t>.13</w:t>
            </w:r>
            <w:r>
              <w:rPr>
                <w:rFonts w:eastAsia="宋体" w:hint="eastAsia"/>
                <w:color w:val="000000" w:themeColor="text1"/>
              </w:rPr>
              <w:t>、</w:t>
            </w:r>
            <w:r>
              <w:rPr>
                <w:rFonts w:eastAsia="宋体" w:hint="eastAsia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</w:rPr>
              <w:t>.14</w:t>
            </w:r>
            <w:r>
              <w:rPr>
                <w:rFonts w:eastAsia="宋体" w:hint="eastAsia"/>
                <w:color w:val="000000" w:themeColor="text1"/>
              </w:rPr>
              <w:t>、</w:t>
            </w:r>
            <w:r>
              <w:rPr>
                <w:rFonts w:eastAsia="宋体" w:hint="eastAsia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</w:rPr>
              <w:t>.17</w:t>
            </w:r>
            <w:r>
              <w:rPr>
                <w:rFonts w:eastAsia="宋体" w:hint="eastAsia"/>
                <w:color w:val="000000" w:themeColor="text1"/>
              </w:rPr>
              <w:t>接口增加了缺失影像文件编码字段</w:t>
            </w:r>
          </w:p>
        </w:tc>
      </w:tr>
      <w:tr w:rsidR="00574B65" w:rsidRPr="00E1178A" w14:paraId="12B6F551" w14:textId="77777777" w:rsidTr="00023E8E">
        <w:tc>
          <w:tcPr>
            <w:tcW w:w="1378" w:type="dxa"/>
            <w:vAlign w:val="center"/>
          </w:tcPr>
          <w:p w14:paraId="5115CA15" w14:textId="49AD3516" w:rsidR="00574B65" w:rsidRDefault="00574B65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V</w:t>
            </w:r>
            <w:r>
              <w:rPr>
                <w:rFonts w:eastAsia="宋体"/>
                <w:color w:val="000000" w:themeColor="text1"/>
              </w:rPr>
              <w:t>1.4</w:t>
            </w:r>
          </w:p>
        </w:tc>
        <w:tc>
          <w:tcPr>
            <w:tcW w:w="1416" w:type="dxa"/>
            <w:vAlign w:val="center"/>
          </w:tcPr>
          <w:p w14:paraId="4BF66A89" w14:textId="6B43A66B" w:rsidR="00574B65" w:rsidRDefault="00574B65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020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08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26</w:t>
            </w:r>
          </w:p>
        </w:tc>
        <w:tc>
          <w:tcPr>
            <w:tcW w:w="1375" w:type="dxa"/>
            <w:vAlign w:val="center"/>
          </w:tcPr>
          <w:p w14:paraId="4761DA9E" w14:textId="3F3BF22D" w:rsidR="00574B65" w:rsidRDefault="00574B65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李鸿宇</w:t>
            </w:r>
          </w:p>
        </w:tc>
        <w:tc>
          <w:tcPr>
            <w:tcW w:w="1375" w:type="dxa"/>
            <w:vAlign w:val="center"/>
          </w:tcPr>
          <w:p w14:paraId="100CB8DE" w14:textId="77777777" w:rsidR="00574B65" w:rsidRPr="00E1178A" w:rsidRDefault="00574B65" w:rsidP="000E4366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2746" w:type="dxa"/>
            <w:vAlign w:val="center"/>
          </w:tcPr>
          <w:p w14:paraId="531CCB7A" w14:textId="38E35EE0" w:rsidR="00574B65" w:rsidRDefault="00574B65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新增</w:t>
            </w:r>
            <w:r>
              <w:rPr>
                <w:rFonts w:eastAsia="宋体" w:hint="eastAsia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</w:rPr>
              <w:t xml:space="preserve">.30 </w:t>
            </w:r>
            <w:r>
              <w:rPr>
                <w:rFonts w:eastAsia="宋体" w:hint="eastAsia"/>
                <w:color w:val="000000" w:themeColor="text1"/>
              </w:rPr>
              <w:t>四要素变更申请接口和</w:t>
            </w:r>
            <w:r>
              <w:rPr>
                <w:rFonts w:eastAsia="宋体" w:hint="eastAsia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</w:rPr>
              <w:t xml:space="preserve">.31 </w:t>
            </w:r>
            <w:r>
              <w:rPr>
                <w:rFonts w:eastAsia="宋体" w:hint="eastAsia"/>
                <w:color w:val="000000" w:themeColor="text1"/>
              </w:rPr>
              <w:t>四要素变更结果查询接口</w:t>
            </w:r>
            <w:r w:rsidR="004F277C">
              <w:rPr>
                <w:rFonts w:eastAsia="宋体" w:hint="eastAsia"/>
                <w:color w:val="000000" w:themeColor="text1"/>
              </w:rPr>
              <w:t>和</w:t>
            </w:r>
            <w:r w:rsidR="004F277C">
              <w:rPr>
                <w:rFonts w:eastAsia="宋体" w:hint="eastAsia"/>
                <w:color w:val="000000" w:themeColor="text1"/>
              </w:rPr>
              <w:t>3</w:t>
            </w:r>
            <w:r w:rsidR="004F277C">
              <w:rPr>
                <w:rFonts w:eastAsia="宋体"/>
                <w:color w:val="000000" w:themeColor="text1"/>
              </w:rPr>
              <w:t xml:space="preserve">.32 </w:t>
            </w:r>
            <w:r w:rsidR="004F277C">
              <w:rPr>
                <w:rFonts w:eastAsia="宋体" w:hint="eastAsia"/>
                <w:color w:val="000000" w:themeColor="text1"/>
              </w:rPr>
              <w:t>贷后审核结果查询接口</w:t>
            </w:r>
          </w:p>
        </w:tc>
      </w:tr>
      <w:tr w:rsidR="005F0D9A" w:rsidRPr="00E1178A" w14:paraId="72489EC0" w14:textId="77777777" w:rsidTr="00023E8E">
        <w:tc>
          <w:tcPr>
            <w:tcW w:w="1378" w:type="dxa"/>
            <w:vAlign w:val="center"/>
          </w:tcPr>
          <w:p w14:paraId="3C3D5A60" w14:textId="5CF35131" w:rsidR="005F0D9A" w:rsidRDefault="005F0D9A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V</w:t>
            </w:r>
            <w:r>
              <w:rPr>
                <w:rFonts w:eastAsia="宋体"/>
                <w:color w:val="000000" w:themeColor="text1"/>
              </w:rPr>
              <w:t>1.5</w:t>
            </w:r>
          </w:p>
        </w:tc>
        <w:tc>
          <w:tcPr>
            <w:tcW w:w="1416" w:type="dxa"/>
            <w:vAlign w:val="center"/>
          </w:tcPr>
          <w:p w14:paraId="18C0F7C8" w14:textId="2E850F93" w:rsidR="005F0D9A" w:rsidRDefault="005F0D9A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020-09-03</w:t>
            </w:r>
          </w:p>
        </w:tc>
        <w:tc>
          <w:tcPr>
            <w:tcW w:w="1375" w:type="dxa"/>
            <w:vAlign w:val="center"/>
          </w:tcPr>
          <w:p w14:paraId="3DEE8481" w14:textId="106EBDBE" w:rsidR="005F0D9A" w:rsidRDefault="005F0D9A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谭锐</w:t>
            </w:r>
          </w:p>
        </w:tc>
        <w:tc>
          <w:tcPr>
            <w:tcW w:w="1375" w:type="dxa"/>
            <w:vAlign w:val="center"/>
          </w:tcPr>
          <w:p w14:paraId="025E2255" w14:textId="77777777" w:rsidR="005F0D9A" w:rsidRPr="00E1178A" w:rsidRDefault="005F0D9A" w:rsidP="000E4366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2746" w:type="dxa"/>
            <w:vAlign w:val="center"/>
          </w:tcPr>
          <w:p w14:paraId="7057C5B5" w14:textId="155EF9B0" w:rsidR="005F0D9A" w:rsidRDefault="005F0D9A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请求参数内容</w:t>
            </w:r>
            <w:r>
              <w:rPr>
                <w:rFonts w:eastAsia="宋体" w:hint="eastAsia"/>
                <w:color w:val="000000" w:themeColor="text1"/>
              </w:rPr>
              <w:t>content</w:t>
            </w:r>
            <w:r>
              <w:rPr>
                <w:rFonts w:eastAsia="宋体" w:hint="eastAsia"/>
                <w:color w:val="000000" w:themeColor="text1"/>
              </w:rPr>
              <w:t>使用</w:t>
            </w:r>
            <w:r>
              <w:rPr>
                <w:rFonts w:eastAsia="宋体" w:hint="eastAsia"/>
                <w:color w:val="000000" w:themeColor="text1"/>
              </w:rPr>
              <w:t>AES</w:t>
            </w:r>
            <w:r>
              <w:rPr>
                <w:rFonts w:eastAsia="宋体" w:hint="eastAsia"/>
                <w:color w:val="000000" w:themeColor="text1"/>
              </w:rPr>
              <w:t>加密</w:t>
            </w:r>
            <w:r w:rsidR="003F0203">
              <w:rPr>
                <w:rFonts w:eastAsia="宋体" w:hint="eastAsia"/>
                <w:color w:val="000000" w:themeColor="text1"/>
              </w:rPr>
              <w:t>，详情见通讯安全</w:t>
            </w:r>
            <w:r w:rsidR="00B92790">
              <w:rPr>
                <w:rFonts w:eastAsia="宋体" w:hint="eastAsia"/>
                <w:color w:val="000000" w:themeColor="text1"/>
              </w:rPr>
              <w:t>部分</w:t>
            </w:r>
            <w:r w:rsidR="00CF60FC">
              <w:rPr>
                <w:rFonts w:eastAsia="宋体" w:hint="eastAsia"/>
                <w:color w:val="000000" w:themeColor="text1"/>
              </w:rPr>
              <w:t>；修改了进件申请接口车辆价格相关是否必填说明</w:t>
            </w:r>
          </w:p>
        </w:tc>
      </w:tr>
      <w:tr w:rsidR="009E7B1A" w:rsidRPr="00E1178A" w14:paraId="4CCCD992" w14:textId="77777777" w:rsidTr="00023E8E">
        <w:tc>
          <w:tcPr>
            <w:tcW w:w="1378" w:type="dxa"/>
            <w:vAlign w:val="center"/>
          </w:tcPr>
          <w:p w14:paraId="00B9BB6F" w14:textId="2759A074" w:rsidR="009E7B1A" w:rsidRDefault="009E7B1A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V</w:t>
            </w:r>
            <w:r>
              <w:rPr>
                <w:rFonts w:eastAsia="宋体"/>
                <w:color w:val="000000" w:themeColor="text1"/>
              </w:rPr>
              <w:t>1.6</w:t>
            </w:r>
          </w:p>
        </w:tc>
        <w:tc>
          <w:tcPr>
            <w:tcW w:w="1416" w:type="dxa"/>
            <w:vAlign w:val="center"/>
          </w:tcPr>
          <w:p w14:paraId="70585009" w14:textId="6B95EF7B" w:rsidR="009E7B1A" w:rsidRDefault="009E7B1A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020-09-09</w:t>
            </w:r>
          </w:p>
        </w:tc>
        <w:tc>
          <w:tcPr>
            <w:tcW w:w="1375" w:type="dxa"/>
            <w:vAlign w:val="center"/>
          </w:tcPr>
          <w:p w14:paraId="07036AC0" w14:textId="70403EC6" w:rsidR="009E7B1A" w:rsidRDefault="009E7B1A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李正昊</w:t>
            </w:r>
          </w:p>
        </w:tc>
        <w:tc>
          <w:tcPr>
            <w:tcW w:w="1375" w:type="dxa"/>
            <w:vAlign w:val="center"/>
          </w:tcPr>
          <w:p w14:paraId="292301F9" w14:textId="77777777" w:rsidR="009E7B1A" w:rsidRPr="00E1178A" w:rsidRDefault="009E7B1A" w:rsidP="000E4366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2746" w:type="dxa"/>
            <w:vAlign w:val="center"/>
          </w:tcPr>
          <w:p w14:paraId="3F0F661A" w14:textId="5B1E1E3F" w:rsidR="009E7B1A" w:rsidRDefault="009E7B1A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增加</w:t>
            </w:r>
            <w:r>
              <w:rPr>
                <w:rFonts w:eastAsia="宋体" w:hint="eastAsia"/>
                <w:color w:val="000000" w:themeColor="text1"/>
              </w:rPr>
              <w:t>url</w:t>
            </w:r>
            <w:r>
              <w:rPr>
                <w:rFonts w:eastAsia="宋体" w:hint="eastAsia"/>
                <w:color w:val="000000" w:themeColor="text1"/>
              </w:rPr>
              <w:t>：四要素变更申请接口，四要素变更结果查询接口，贷后审查结果查询接口</w:t>
            </w:r>
            <w:r w:rsidR="00A07FAF">
              <w:rPr>
                <w:rFonts w:eastAsia="宋体" w:hint="eastAsia"/>
                <w:color w:val="000000" w:themeColor="text1"/>
              </w:rPr>
              <w:t>，</w:t>
            </w:r>
            <w:r w:rsidR="00A07FAF" w:rsidRPr="00B3156F">
              <w:rPr>
                <w:rFonts w:eastAsia="宋体" w:hint="eastAsia"/>
                <w:color w:val="000000" w:themeColor="text1"/>
              </w:rPr>
              <w:t>进件申请接口</w:t>
            </w:r>
            <w:r w:rsidR="00A07FAF">
              <w:rPr>
                <w:rFonts w:eastAsia="宋体" w:hint="eastAsia"/>
                <w:color w:val="000000" w:themeColor="text1"/>
              </w:rPr>
              <w:t>借款人信息</w:t>
            </w:r>
            <w:r w:rsidR="00A07FAF" w:rsidRPr="00B3156F">
              <w:rPr>
                <w:rFonts w:eastAsia="宋体" w:hint="eastAsia"/>
                <w:color w:val="000000" w:themeColor="text1"/>
              </w:rPr>
              <w:t>增加</w:t>
            </w:r>
            <w:r w:rsidR="000143BC">
              <w:rPr>
                <w:rFonts w:eastAsia="宋体" w:hint="eastAsia"/>
                <w:color w:val="000000" w:themeColor="text1"/>
              </w:rPr>
              <w:t>民族</w:t>
            </w:r>
            <w:r w:rsidR="00A07FAF" w:rsidRPr="00B3156F">
              <w:rPr>
                <w:rFonts w:eastAsia="宋体" w:hint="eastAsia"/>
                <w:color w:val="000000" w:themeColor="text1"/>
              </w:rPr>
              <w:t>及年收入字段</w:t>
            </w:r>
            <w:r w:rsidR="0052585A">
              <w:rPr>
                <w:rFonts w:eastAsia="宋体" w:hint="eastAsia"/>
                <w:color w:val="000000" w:themeColor="text1"/>
              </w:rPr>
              <w:t>，进件部分字段是否必填更改</w:t>
            </w:r>
          </w:p>
        </w:tc>
      </w:tr>
      <w:tr w:rsidR="00381B8D" w:rsidRPr="00E1178A" w14:paraId="1D0D26AD" w14:textId="77777777" w:rsidTr="00023E8E">
        <w:tc>
          <w:tcPr>
            <w:tcW w:w="1378" w:type="dxa"/>
            <w:vAlign w:val="center"/>
          </w:tcPr>
          <w:p w14:paraId="7D127912" w14:textId="1C5D689F" w:rsidR="00381B8D" w:rsidRDefault="00381B8D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lastRenderedPageBreak/>
              <w:t>V</w:t>
            </w:r>
            <w:r>
              <w:rPr>
                <w:rFonts w:eastAsia="宋体"/>
                <w:color w:val="000000" w:themeColor="text1"/>
              </w:rPr>
              <w:t>1.7</w:t>
            </w:r>
          </w:p>
        </w:tc>
        <w:tc>
          <w:tcPr>
            <w:tcW w:w="1416" w:type="dxa"/>
            <w:vAlign w:val="center"/>
          </w:tcPr>
          <w:p w14:paraId="48BB9635" w14:textId="235755BC" w:rsidR="00381B8D" w:rsidRDefault="00381B8D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020-09-15</w:t>
            </w:r>
          </w:p>
        </w:tc>
        <w:tc>
          <w:tcPr>
            <w:tcW w:w="1375" w:type="dxa"/>
            <w:vAlign w:val="center"/>
          </w:tcPr>
          <w:p w14:paraId="5F7E5408" w14:textId="5099608B" w:rsidR="00381B8D" w:rsidRDefault="00381B8D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谭锐</w:t>
            </w:r>
          </w:p>
        </w:tc>
        <w:tc>
          <w:tcPr>
            <w:tcW w:w="1375" w:type="dxa"/>
            <w:vAlign w:val="center"/>
          </w:tcPr>
          <w:p w14:paraId="0C6A9C83" w14:textId="77777777" w:rsidR="00381B8D" w:rsidRPr="00E1178A" w:rsidRDefault="00381B8D" w:rsidP="000E4366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2746" w:type="dxa"/>
            <w:vAlign w:val="center"/>
          </w:tcPr>
          <w:p w14:paraId="71030CC0" w14:textId="6F976131" w:rsidR="00381B8D" w:rsidRPr="00101172" w:rsidRDefault="00381B8D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四要素变更申请返回参数结构调整</w:t>
            </w:r>
            <w:r w:rsidR="0039439E">
              <w:rPr>
                <w:rFonts w:eastAsia="宋体" w:hint="eastAsia"/>
                <w:color w:val="000000" w:themeColor="text1"/>
              </w:rPr>
              <w:t>，公共返回参数字段</w:t>
            </w:r>
            <w:r w:rsidR="00172BDD">
              <w:rPr>
                <w:rFonts w:eastAsia="宋体" w:hint="eastAsia"/>
                <w:color w:val="000000" w:themeColor="text1"/>
              </w:rPr>
              <w:t>及响应码</w:t>
            </w:r>
            <w:r w:rsidR="0039439E">
              <w:rPr>
                <w:rFonts w:eastAsia="宋体" w:hint="eastAsia"/>
                <w:color w:val="000000" w:themeColor="text1"/>
              </w:rPr>
              <w:t>调整</w:t>
            </w:r>
            <w:r w:rsidR="00101172">
              <w:rPr>
                <w:rFonts w:eastAsia="宋体" w:hint="eastAsia"/>
                <w:color w:val="000000" w:themeColor="text1"/>
              </w:rPr>
              <w:t>，抵押信息通知接口新增</w:t>
            </w:r>
            <w:r w:rsidR="00101172">
              <w:rPr>
                <w:rFonts w:ascii="Calibri" w:eastAsia="华文楷体" w:hAnsi="Calibri" w:cstheme="minorBidi"/>
                <w:szCs w:val="21"/>
              </w:rPr>
              <w:t>licenseNum</w:t>
            </w:r>
            <w:r w:rsidR="00101172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车牌号码</w:t>
            </w:r>
            <w:r w:rsidR="00101172">
              <w:rPr>
                <w:rStyle w:val="af0"/>
              </w:rPr>
              <w:annotationRef/>
            </w:r>
            <w:r w:rsidR="00101172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</w:tr>
      <w:tr w:rsidR="00706687" w:rsidRPr="00E1178A" w14:paraId="05DC8BCB" w14:textId="77777777" w:rsidTr="00023E8E">
        <w:tc>
          <w:tcPr>
            <w:tcW w:w="1378" w:type="dxa"/>
            <w:vAlign w:val="center"/>
          </w:tcPr>
          <w:p w14:paraId="6A6528FF" w14:textId="6F99FAD8" w:rsidR="00706687" w:rsidRDefault="00706687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V1.8</w:t>
            </w:r>
          </w:p>
        </w:tc>
        <w:tc>
          <w:tcPr>
            <w:tcW w:w="1416" w:type="dxa"/>
            <w:vAlign w:val="center"/>
          </w:tcPr>
          <w:p w14:paraId="45E2A836" w14:textId="5DBBD0C9" w:rsidR="00706687" w:rsidRDefault="00706687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020-09-16</w:t>
            </w:r>
          </w:p>
        </w:tc>
        <w:tc>
          <w:tcPr>
            <w:tcW w:w="1375" w:type="dxa"/>
            <w:vAlign w:val="center"/>
          </w:tcPr>
          <w:p w14:paraId="235BF6D6" w14:textId="113A60C1" w:rsidR="00706687" w:rsidRDefault="00706687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李正昊</w:t>
            </w:r>
          </w:p>
        </w:tc>
        <w:tc>
          <w:tcPr>
            <w:tcW w:w="1375" w:type="dxa"/>
            <w:vAlign w:val="center"/>
          </w:tcPr>
          <w:p w14:paraId="1A1933B4" w14:textId="77777777" w:rsidR="00706687" w:rsidRPr="00E1178A" w:rsidRDefault="00706687" w:rsidP="000E4366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2746" w:type="dxa"/>
            <w:vAlign w:val="center"/>
          </w:tcPr>
          <w:p w14:paraId="1A1A3242" w14:textId="77777777" w:rsidR="00706687" w:rsidRDefault="00706687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新增接口</w:t>
            </w:r>
          </w:p>
          <w:p w14:paraId="6171ACC4" w14:textId="3929F7F5" w:rsidR="00706687" w:rsidRDefault="00706687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</w:rPr>
              <w:t>.33</w:t>
            </w:r>
            <w:r>
              <w:rPr>
                <w:rFonts w:eastAsia="宋体" w:hint="eastAsia"/>
                <w:color w:val="000000" w:themeColor="text1"/>
              </w:rPr>
              <w:t>抵押物信息状态变更提交接口</w:t>
            </w:r>
          </w:p>
          <w:p w14:paraId="7C2FDCEE" w14:textId="77777777" w:rsidR="00706687" w:rsidRDefault="00706687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 xml:space="preserve">3.34 </w:t>
            </w:r>
            <w:r>
              <w:rPr>
                <w:rFonts w:eastAsia="宋体" w:hint="eastAsia"/>
                <w:color w:val="000000" w:themeColor="text1"/>
              </w:rPr>
              <w:t>抵押物信息状态变更结果查询接口</w:t>
            </w:r>
          </w:p>
          <w:p w14:paraId="03C053B2" w14:textId="77777777" w:rsidR="00AB0E79" w:rsidRDefault="00AB0E79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四要素变更申请接口删除银行名称字段；</w:t>
            </w:r>
          </w:p>
          <w:p w14:paraId="53E15090" w14:textId="466A0EEB" w:rsidR="00612F28" w:rsidRPr="00706687" w:rsidRDefault="00612F28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进件申请接口“车身颜色”字段新增枚举值备注说明；</w:t>
            </w:r>
          </w:p>
        </w:tc>
      </w:tr>
      <w:tr w:rsidR="00F70A00" w:rsidRPr="00E1178A" w14:paraId="0D9EE4C1" w14:textId="77777777" w:rsidTr="00023E8E">
        <w:tc>
          <w:tcPr>
            <w:tcW w:w="1378" w:type="dxa"/>
            <w:vAlign w:val="center"/>
          </w:tcPr>
          <w:p w14:paraId="3E8619C0" w14:textId="28EC4B8F" w:rsidR="00F70A00" w:rsidRDefault="00F70A00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V</w:t>
            </w:r>
            <w:r>
              <w:rPr>
                <w:rFonts w:eastAsia="宋体"/>
                <w:color w:val="000000" w:themeColor="text1"/>
              </w:rPr>
              <w:t>1.9</w:t>
            </w:r>
          </w:p>
        </w:tc>
        <w:tc>
          <w:tcPr>
            <w:tcW w:w="1416" w:type="dxa"/>
            <w:vAlign w:val="center"/>
          </w:tcPr>
          <w:p w14:paraId="3996B6C3" w14:textId="5B3809BA" w:rsidR="00F70A00" w:rsidRDefault="00F70A00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020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09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17</w:t>
            </w:r>
          </w:p>
        </w:tc>
        <w:tc>
          <w:tcPr>
            <w:tcW w:w="1375" w:type="dxa"/>
            <w:vAlign w:val="center"/>
          </w:tcPr>
          <w:p w14:paraId="65EE32C6" w14:textId="42C37996" w:rsidR="00F70A00" w:rsidRDefault="00F70A00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李鸿宇</w:t>
            </w:r>
          </w:p>
        </w:tc>
        <w:tc>
          <w:tcPr>
            <w:tcW w:w="1375" w:type="dxa"/>
            <w:vAlign w:val="center"/>
          </w:tcPr>
          <w:p w14:paraId="7E1ED142" w14:textId="77777777" w:rsidR="00F70A00" w:rsidRPr="00E1178A" w:rsidRDefault="00F70A00" w:rsidP="000E4366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2746" w:type="dxa"/>
            <w:vAlign w:val="center"/>
          </w:tcPr>
          <w:p w14:paraId="03B2FFB3" w14:textId="77777777" w:rsidR="00F70A00" w:rsidRDefault="00F70A00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抵押信息通知接口中“抵押登记时间”改为非必填；</w:t>
            </w:r>
          </w:p>
          <w:p w14:paraId="779C2D60" w14:textId="77777777" w:rsidR="00F70A00" w:rsidRDefault="00F70A00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系统估价、公司估价改为二手车和车抵贷必填，新车不必填；</w:t>
            </w:r>
          </w:p>
          <w:p w14:paraId="069E02F8" w14:textId="77777777" w:rsidR="00F70A00" w:rsidRDefault="00F70A00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上牌日期改为非必填；</w:t>
            </w:r>
          </w:p>
          <w:p w14:paraId="0D68A46D" w14:textId="77777777" w:rsidR="00F70A00" w:rsidRDefault="00F70A00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加融项类别、加融项金额改为非必填；</w:t>
            </w:r>
          </w:p>
          <w:p w14:paraId="35BD52AB" w14:textId="1A0AF307" w:rsidR="00F70A00" w:rsidRDefault="00480B55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车身</w:t>
            </w:r>
            <w:r w:rsidR="00F70A00">
              <w:rPr>
                <w:rFonts w:eastAsia="宋体" w:hint="eastAsia"/>
                <w:color w:val="000000" w:themeColor="text1"/>
              </w:rPr>
              <w:t>颜色改为无需枚举值，不做校验；</w:t>
            </w:r>
          </w:p>
          <w:p w14:paraId="7F4ED06D" w14:textId="4808FFCC" w:rsidR="00F70A00" w:rsidRDefault="00F70A00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车辆出厂日期，改为二手车和车抵贷必填，新车不必填；</w:t>
            </w:r>
          </w:p>
        </w:tc>
      </w:tr>
      <w:tr w:rsidR="00FA084C" w:rsidRPr="00E1178A" w14:paraId="60A55346" w14:textId="77777777" w:rsidTr="00023E8E">
        <w:tc>
          <w:tcPr>
            <w:tcW w:w="1378" w:type="dxa"/>
            <w:vAlign w:val="center"/>
          </w:tcPr>
          <w:p w14:paraId="1159DBDC" w14:textId="230E21DE" w:rsidR="00FA084C" w:rsidRDefault="00FA084C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V</w:t>
            </w:r>
            <w:r>
              <w:rPr>
                <w:rFonts w:eastAsia="宋体"/>
                <w:color w:val="000000" w:themeColor="text1"/>
              </w:rPr>
              <w:t>1.9.1</w:t>
            </w:r>
          </w:p>
        </w:tc>
        <w:tc>
          <w:tcPr>
            <w:tcW w:w="1416" w:type="dxa"/>
            <w:vAlign w:val="center"/>
          </w:tcPr>
          <w:p w14:paraId="3F545200" w14:textId="4B867BD6" w:rsidR="00FA084C" w:rsidRDefault="00FA084C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020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10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21</w:t>
            </w:r>
          </w:p>
        </w:tc>
        <w:tc>
          <w:tcPr>
            <w:tcW w:w="1375" w:type="dxa"/>
            <w:vAlign w:val="center"/>
          </w:tcPr>
          <w:p w14:paraId="20DAAF7E" w14:textId="0B57E809" w:rsidR="00FA084C" w:rsidRDefault="00FA084C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李鸿宇</w:t>
            </w:r>
          </w:p>
        </w:tc>
        <w:tc>
          <w:tcPr>
            <w:tcW w:w="1375" w:type="dxa"/>
            <w:vAlign w:val="center"/>
          </w:tcPr>
          <w:p w14:paraId="008B3CB5" w14:textId="77777777" w:rsidR="00FA084C" w:rsidRPr="00E1178A" w:rsidRDefault="00FA084C" w:rsidP="000E4366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2746" w:type="dxa"/>
            <w:vAlign w:val="center"/>
          </w:tcPr>
          <w:p w14:paraId="78A4AD9D" w14:textId="328B9756" w:rsidR="00FA084C" w:rsidRDefault="00FA084C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</w:rPr>
              <w:t>.15</w:t>
            </w:r>
            <w:r>
              <w:rPr>
                <w:rFonts w:eastAsia="宋体" w:hint="eastAsia"/>
                <w:color w:val="000000" w:themeColor="text1"/>
              </w:rPr>
              <w:t>合同信息查询接口新增租金计划“利率”和“当期未偿还本金”字段</w:t>
            </w:r>
          </w:p>
        </w:tc>
      </w:tr>
      <w:tr w:rsidR="00BD4DD7" w:rsidRPr="00E1178A" w14:paraId="1B651871" w14:textId="77777777" w:rsidTr="00023E8E">
        <w:tc>
          <w:tcPr>
            <w:tcW w:w="1378" w:type="dxa"/>
            <w:vAlign w:val="center"/>
          </w:tcPr>
          <w:p w14:paraId="38D9F48B" w14:textId="73008E39" w:rsidR="00BD4DD7" w:rsidRDefault="00BD4DD7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V</w:t>
            </w:r>
            <w:r>
              <w:rPr>
                <w:rFonts w:eastAsia="宋体"/>
                <w:color w:val="000000" w:themeColor="text1"/>
              </w:rPr>
              <w:t>1.9.2</w:t>
            </w:r>
          </w:p>
        </w:tc>
        <w:tc>
          <w:tcPr>
            <w:tcW w:w="1416" w:type="dxa"/>
            <w:vAlign w:val="center"/>
          </w:tcPr>
          <w:p w14:paraId="1C874BBE" w14:textId="59FB8F59" w:rsidR="00BD4DD7" w:rsidRDefault="00BD4DD7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020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10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28</w:t>
            </w:r>
          </w:p>
        </w:tc>
        <w:tc>
          <w:tcPr>
            <w:tcW w:w="1375" w:type="dxa"/>
            <w:vAlign w:val="center"/>
          </w:tcPr>
          <w:p w14:paraId="0D718A4C" w14:textId="61F57DB0" w:rsidR="00BD4DD7" w:rsidRDefault="00BD4DD7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李鸿宇</w:t>
            </w:r>
          </w:p>
        </w:tc>
        <w:tc>
          <w:tcPr>
            <w:tcW w:w="1375" w:type="dxa"/>
            <w:vAlign w:val="center"/>
          </w:tcPr>
          <w:p w14:paraId="57D34A05" w14:textId="77777777" w:rsidR="00BD4DD7" w:rsidRPr="00E1178A" w:rsidRDefault="00BD4DD7" w:rsidP="000E4366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2746" w:type="dxa"/>
            <w:vAlign w:val="center"/>
          </w:tcPr>
          <w:p w14:paraId="5FCB756F" w14:textId="34F4DE61" w:rsidR="00BD4DD7" w:rsidRDefault="00BD4DD7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新增“超期通知接口”</w:t>
            </w:r>
          </w:p>
        </w:tc>
      </w:tr>
      <w:tr w:rsidR="00A63F1F" w:rsidRPr="00E1178A" w14:paraId="5A17944E" w14:textId="77777777" w:rsidTr="00023E8E">
        <w:tc>
          <w:tcPr>
            <w:tcW w:w="1378" w:type="dxa"/>
            <w:vAlign w:val="center"/>
          </w:tcPr>
          <w:p w14:paraId="47FCAE56" w14:textId="464858B6" w:rsidR="00A63F1F" w:rsidRDefault="00A63F1F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V</w:t>
            </w:r>
            <w:r>
              <w:rPr>
                <w:rFonts w:eastAsia="宋体"/>
                <w:color w:val="000000" w:themeColor="text1"/>
              </w:rPr>
              <w:t>1.9.3</w:t>
            </w:r>
          </w:p>
        </w:tc>
        <w:tc>
          <w:tcPr>
            <w:tcW w:w="1416" w:type="dxa"/>
            <w:vAlign w:val="center"/>
          </w:tcPr>
          <w:p w14:paraId="43B90643" w14:textId="424752CB" w:rsidR="00A63F1F" w:rsidRDefault="00A63F1F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020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11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19</w:t>
            </w:r>
          </w:p>
        </w:tc>
        <w:tc>
          <w:tcPr>
            <w:tcW w:w="1375" w:type="dxa"/>
            <w:vAlign w:val="center"/>
          </w:tcPr>
          <w:p w14:paraId="2C321D32" w14:textId="5F923D68" w:rsidR="00A63F1F" w:rsidRDefault="00A63F1F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李鸿宇</w:t>
            </w:r>
          </w:p>
        </w:tc>
        <w:tc>
          <w:tcPr>
            <w:tcW w:w="1375" w:type="dxa"/>
            <w:vAlign w:val="center"/>
          </w:tcPr>
          <w:p w14:paraId="1996CD60" w14:textId="77777777" w:rsidR="00A63F1F" w:rsidRPr="00E1178A" w:rsidRDefault="00A63F1F" w:rsidP="000E4366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2746" w:type="dxa"/>
            <w:vAlign w:val="center"/>
          </w:tcPr>
          <w:p w14:paraId="495196EB" w14:textId="450CB67A" w:rsidR="00A63F1F" w:rsidRDefault="00A63F1F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绑定结果查询接口请求参数新增“预留手机号”</w:t>
            </w:r>
          </w:p>
        </w:tc>
      </w:tr>
      <w:tr w:rsidR="00F93C43" w:rsidRPr="00E1178A" w14:paraId="2C0278A2" w14:textId="77777777" w:rsidTr="00023E8E">
        <w:tc>
          <w:tcPr>
            <w:tcW w:w="1378" w:type="dxa"/>
            <w:vAlign w:val="center"/>
          </w:tcPr>
          <w:p w14:paraId="32CED49D" w14:textId="07ED3720" w:rsidR="00F93C43" w:rsidRDefault="00F93C43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V</w:t>
            </w:r>
            <w:r>
              <w:rPr>
                <w:rFonts w:eastAsia="宋体"/>
                <w:color w:val="000000" w:themeColor="text1"/>
              </w:rPr>
              <w:t>1.9.4</w:t>
            </w:r>
          </w:p>
        </w:tc>
        <w:tc>
          <w:tcPr>
            <w:tcW w:w="1416" w:type="dxa"/>
            <w:vAlign w:val="center"/>
          </w:tcPr>
          <w:p w14:paraId="43BF69BF" w14:textId="5E0CDE6A" w:rsidR="00F93C43" w:rsidRDefault="00F93C43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021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01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05</w:t>
            </w:r>
          </w:p>
        </w:tc>
        <w:tc>
          <w:tcPr>
            <w:tcW w:w="1375" w:type="dxa"/>
            <w:vAlign w:val="center"/>
          </w:tcPr>
          <w:p w14:paraId="21488EA5" w14:textId="1BFCD936" w:rsidR="00F93C43" w:rsidRDefault="00F93C43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李鸿宇</w:t>
            </w:r>
          </w:p>
        </w:tc>
        <w:tc>
          <w:tcPr>
            <w:tcW w:w="1375" w:type="dxa"/>
            <w:vAlign w:val="center"/>
          </w:tcPr>
          <w:p w14:paraId="779503A4" w14:textId="77777777" w:rsidR="00F93C43" w:rsidRPr="00E1178A" w:rsidRDefault="00F93C43" w:rsidP="000E4366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2746" w:type="dxa"/>
            <w:vAlign w:val="center"/>
          </w:tcPr>
          <w:p w14:paraId="2CBAA268" w14:textId="77777777" w:rsidR="00F93C43" w:rsidRDefault="00F93C43" w:rsidP="00F93C43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3.12</w:t>
            </w:r>
            <w:r>
              <w:rPr>
                <w:rFonts w:eastAsia="宋体" w:hint="eastAsia"/>
                <w:color w:val="000000" w:themeColor="text1"/>
              </w:rPr>
              <w:t>接口增加了缺失影像文件编码字段</w:t>
            </w:r>
          </w:p>
          <w:p w14:paraId="6A163D92" w14:textId="77777777" w:rsidR="00807B59" w:rsidRDefault="00807B59" w:rsidP="00F93C43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新增</w:t>
            </w:r>
            <w:r>
              <w:rPr>
                <w:rFonts w:eastAsia="宋体" w:hint="eastAsia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</w:rPr>
              <w:t xml:space="preserve">.36 </w:t>
            </w:r>
            <w:r>
              <w:rPr>
                <w:rFonts w:eastAsia="宋体" w:hint="eastAsia"/>
                <w:color w:val="000000" w:themeColor="text1"/>
              </w:rPr>
              <w:t>附件审核结果通知接口</w:t>
            </w:r>
          </w:p>
          <w:p w14:paraId="2AB99128" w14:textId="2204BBA6" w:rsidR="00807B59" w:rsidRDefault="00807B59" w:rsidP="00F93C43">
            <w:pPr>
              <w:jc w:val="both"/>
              <w:rPr>
                <w:rFonts w:eastAsia="宋体"/>
                <w:color w:val="000000" w:themeColor="text1"/>
              </w:rPr>
            </w:pPr>
            <w:r w:rsidRPr="00807B59">
              <w:rPr>
                <w:rFonts w:eastAsia="宋体" w:hint="eastAsia"/>
                <w:color w:val="000000" w:themeColor="text1"/>
              </w:rPr>
              <w:t>3.5</w:t>
            </w:r>
            <w:r w:rsidRPr="00807B59">
              <w:rPr>
                <w:rFonts w:eastAsia="宋体" w:hint="eastAsia"/>
                <w:color w:val="000000" w:themeColor="text1"/>
              </w:rPr>
              <w:t>进件申请新增</w:t>
            </w:r>
            <w:r w:rsidRPr="00807B59">
              <w:rPr>
                <w:rFonts w:eastAsia="宋体" w:hint="eastAsia"/>
                <w:color w:val="000000" w:themeColor="text1"/>
              </w:rPr>
              <w:t xml:space="preserve"> </w:t>
            </w:r>
            <w:r w:rsidRPr="00807B59">
              <w:rPr>
                <w:rFonts w:eastAsia="宋体" w:hint="eastAsia"/>
                <w:color w:val="000000" w:themeColor="text1"/>
              </w:rPr>
              <w:t>是否保客和是否先抵后放字段</w:t>
            </w:r>
          </w:p>
        </w:tc>
      </w:tr>
      <w:tr w:rsidR="00767FAB" w:rsidRPr="00767FAB" w14:paraId="235ABAE1" w14:textId="77777777" w:rsidTr="00023E8E">
        <w:tc>
          <w:tcPr>
            <w:tcW w:w="1378" w:type="dxa"/>
            <w:vAlign w:val="center"/>
          </w:tcPr>
          <w:p w14:paraId="5D48DDD8" w14:textId="1C2E694E" w:rsidR="00767FAB" w:rsidRDefault="00767FAB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V</w:t>
            </w:r>
            <w:r>
              <w:rPr>
                <w:rFonts w:eastAsia="宋体"/>
                <w:color w:val="000000" w:themeColor="text1"/>
              </w:rPr>
              <w:t>1.9.5</w:t>
            </w:r>
          </w:p>
        </w:tc>
        <w:tc>
          <w:tcPr>
            <w:tcW w:w="1416" w:type="dxa"/>
            <w:vAlign w:val="center"/>
          </w:tcPr>
          <w:p w14:paraId="4F739CA8" w14:textId="610D678B" w:rsidR="00767FAB" w:rsidRDefault="00767FAB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021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01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15</w:t>
            </w:r>
          </w:p>
        </w:tc>
        <w:tc>
          <w:tcPr>
            <w:tcW w:w="1375" w:type="dxa"/>
            <w:vAlign w:val="center"/>
          </w:tcPr>
          <w:p w14:paraId="214DB62B" w14:textId="32041521" w:rsidR="00767FAB" w:rsidRDefault="00767FAB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李鸿宇</w:t>
            </w:r>
          </w:p>
        </w:tc>
        <w:tc>
          <w:tcPr>
            <w:tcW w:w="1375" w:type="dxa"/>
            <w:vAlign w:val="center"/>
          </w:tcPr>
          <w:p w14:paraId="3D5260FE" w14:textId="77777777" w:rsidR="00767FAB" w:rsidRPr="00E1178A" w:rsidRDefault="00767FAB" w:rsidP="000E4366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2746" w:type="dxa"/>
            <w:vAlign w:val="center"/>
          </w:tcPr>
          <w:p w14:paraId="1C5FD428" w14:textId="5B32E3A8" w:rsidR="00767FAB" w:rsidRDefault="00767FAB" w:rsidP="00F93C43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3.3</w:t>
            </w:r>
            <w:r>
              <w:rPr>
                <w:rFonts w:eastAsia="宋体" w:hint="eastAsia"/>
                <w:color w:val="000000" w:themeColor="text1"/>
              </w:rPr>
              <w:t>预审结果查询接口响应参数中，</w:t>
            </w:r>
            <w:r w:rsidRPr="00767FAB">
              <w:rPr>
                <w:rFonts w:eastAsia="宋体"/>
                <w:color w:val="000000" w:themeColor="text1"/>
              </w:rPr>
              <w:t>pass</w:t>
            </w:r>
            <w:r w:rsidRPr="00767FAB">
              <w:rPr>
                <w:rFonts w:eastAsia="宋体"/>
                <w:color w:val="000000" w:themeColor="text1"/>
              </w:rPr>
              <w:t>枚举值中增加</w:t>
            </w:r>
            <w:r w:rsidRPr="00767FAB">
              <w:rPr>
                <w:rFonts w:eastAsia="宋体"/>
                <w:color w:val="000000" w:themeColor="text1"/>
              </w:rPr>
              <w:t>“Retry”</w:t>
            </w:r>
            <w:r w:rsidRPr="00767FAB">
              <w:rPr>
                <w:rFonts w:eastAsia="宋体"/>
                <w:color w:val="000000" w:themeColor="text1"/>
              </w:rPr>
              <w:t>，用于重新申请</w:t>
            </w:r>
          </w:p>
        </w:tc>
      </w:tr>
      <w:tr w:rsidR="00D8549C" w:rsidRPr="00767FAB" w14:paraId="4BB3350E" w14:textId="77777777" w:rsidTr="00023E8E">
        <w:tc>
          <w:tcPr>
            <w:tcW w:w="1378" w:type="dxa"/>
            <w:vAlign w:val="center"/>
          </w:tcPr>
          <w:p w14:paraId="4004E398" w14:textId="5B9F503F" w:rsidR="00D8549C" w:rsidRDefault="00D8549C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V</w:t>
            </w:r>
            <w:r>
              <w:rPr>
                <w:rFonts w:eastAsia="宋体"/>
                <w:color w:val="000000" w:themeColor="text1"/>
              </w:rPr>
              <w:t>1.9.6</w:t>
            </w:r>
          </w:p>
        </w:tc>
        <w:tc>
          <w:tcPr>
            <w:tcW w:w="1416" w:type="dxa"/>
            <w:vAlign w:val="center"/>
          </w:tcPr>
          <w:p w14:paraId="169C1510" w14:textId="11A464EC" w:rsidR="00D8549C" w:rsidRDefault="00D8549C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021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02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02</w:t>
            </w:r>
          </w:p>
        </w:tc>
        <w:tc>
          <w:tcPr>
            <w:tcW w:w="1375" w:type="dxa"/>
            <w:vAlign w:val="center"/>
          </w:tcPr>
          <w:p w14:paraId="7CE0CE4A" w14:textId="04E1C1A1" w:rsidR="00D8549C" w:rsidRDefault="00D8549C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李鸿宇</w:t>
            </w:r>
          </w:p>
        </w:tc>
        <w:tc>
          <w:tcPr>
            <w:tcW w:w="1375" w:type="dxa"/>
            <w:vAlign w:val="center"/>
          </w:tcPr>
          <w:p w14:paraId="5756F806" w14:textId="77777777" w:rsidR="00D8549C" w:rsidRPr="00E1178A" w:rsidRDefault="00D8549C" w:rsidP="000E4366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2746" w:type="dxa"/>
            <w:vAlign w:val="center"/>
          </w:tcPr>
          <w:p w14:paraId="40F41B33" w14:textId="77777777" w:rsidR="00D8549C" w:rsidRDefault="00846969" w:rsidP="00F93C43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</w:rPr>
              <w:t>.5</w:t>
            </w:r>
            <w:r w:rsidRPr="00846969">
              <w:rPr>
                <w:rFonts w:eastAsia="宋体" w:hint="eastAsia"/>
                <w:color w:val="000000" w:themeColor="text1"/>
              </w:rPr>
              <w:t>对年收入及里程数字段备注单位；</w:t>
            </w:r>
          </w:p>
          <w:p w14:paraId="3E75E3DC" w14:textId="02C92D98" w:rsidR="00846969" w:rsidRDefault="00846969" w:rsidP="00F93C43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lastRenderedPageBreak/>
              <w:t>3</w:t>
            </w:r>
            <w:r>
              <w:rPr>
                <w:rFonts w:eastAsia="宋体"/>
                <w:color w:val="000000" w:themeColor="text1"/>
              </w:rPr>
              <w:t>.32</w:t>
            </w:r>
            <w:r w:rsidRPr="00846969">
              <w:rPr>
                <w:rFonts w:eastAsia="宋体" w:hint="eastAsia"/>
                <w:color w:val="000000" w:themeColor="text1"/>
              </w:rPr>
              <w:t>复核结果增加待审核状态</w:t>
            </w:r>
          </w:p>
        </w:tc>
      </w:tr>
      <w:tr w:rsidR="00B41D46" w:rsidRPr="00767FAB" w14:paraId="1C1EA3FE" w14:textId="77777777" w:rsidTr="00023E8E">
        <w:tc>
          <w:tcPr>
            <w:tcW w:w="1378" w:type="dxa"/>
            <w:vAlign w:val="center"/>
          </w:tcPr>
          <w:p w14:paraId="73C41351" w14:textId="31E520EB" w:rsidR="00B41D46" w:rsidRDefault="00B41D46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lastRenderedPageBreak/>
              <w:t>V</w:t>
            </w:r>
            <w:r>
              <w:rPr>
                <w:rFonts w:eastAsia="宋体"/>
                <w:color w:val="000000" w:themeColor="text1"/>
              </w:rPr>
              <w:t>1.9.7</w:t>
            </w:r>
          </w:p>
        </w:tc>
        <w:tc>
          <w:tcPr>
            <w:tcW w:w="1416" w:type="dxa"/>
            <w:vAlign w:val="center"/>
          </w:tcPr>
          <w:p w14:paraId="442605AF" w14:textId="7AE0842F" w:rsidR="00B41D46" w:rsidRDefault="00B41D46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021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02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22</w:t>
            </w:r>
          </w:p>
        </w:tc>
        <w:tc>
          <w:tcPr>
            <w:tcW w:w="1375" w:type="dxa"/>
            <w:vAlign w:val="center"/>
          </w:tcPr>
          <w:p w14:paraId="01B4DCC6" w14:textId="681CADEA" w:rsidR="00B41D46" w:rsidRDefault="00B41D46" w:rsidP="000E4366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李鸿宇</w:t>
            </w:r>
          </w:p>
        </w:tc>
        <w:tc>
          <w:tcPr>
            <w:tcW w:w="1375" w:type="dxa"/>
            <w:vAlign w:val="center"/>
          </w:tcPr>
          <w:p w14:paraId="12865560" w14:textId="77777777" w:rsidR="00B41D46" w:rsidRPr="00E1178A" w:rsidRDefault="00B41D46" w:rsidP="000E4366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2746" w:type="dxa"/>
            <w:vAlign w:val="center"/>
          </w:tcPr>
          <w:p w14:paraId="4685F541" w14:textId="3181FDA8" w:rsidR="00B41D46" w:rsidRDefault="00B41D46" w:rsidP="00F93C43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</w:rPr>
              <w:t>.5</w:t>
            </w:r>
            <w:r>
              <w:rPr>
                <w:rFonts w:eastAsia="宋体" w:hint="eastAsia"/>
                <w:color w:val="000000" w:themeColor="text1"/>
              </w:rPr>
              <w:t>进件申请接口</w:t>
            </w:r>
            <w:r w:rsidRPr="00B41D46">
              <w:rPr>
                <w:rFonts w:eastAsia="宋体" w:hint="eastAsia"/>
                <w:color w:val="000000" w:themeColor="text1"/>
              </w:rPr>
              <w:t>新增证件有效起始日期和证件有效截止日期；性别、职业字段改为必填；</w:t>
            </w:r>
          </w:p>
        </w:tc>
      </w:tr>
    </w:tbl>
    <w:p w14:paraId="335A5DAB" w14:textId="77777777" w:rsidR="00A00266" w:rsidRPr="00E1178A" w:rsidRDefault="00A00266" w:rsidP="00A00266">
      <w:pPr>
        <w:rPr>
          <w:rFonts w:eastAsia="宋体"/>
          <w:color w:val="000000" w:themeColor="text1"/>
        </w:rPr>
      </w:pPr>
    </w:p>
    <w:p w14:paraId="2CC83A32" w14:textId="77777777" w:rsidR="000E4366" w:rsidRPr="00F93C43" w:rsidRDefault="000E4366" w:rsidP="00A00266">
      <w:pPr>
        <w:rPr>
          <w:rFonts w:eastAsia="宋体"/>
          <w:color w:val="000000" w:themeColor="text1"/>
        </w:rPr>
      </w:pPr>
    </w:p>
    <w:p w14:paraId="186D582C" w14:textId="77777777" w:rsidR="000E4366" w:rsidRPr="00E1178A" w:rsidRDefault="000E4366" w:rsidP="00A00266">
      <w:pPr>
        <w:rPr>
          <w:rFonts w:eastAsia="宋体"/>
          <w:color w:val="000000" w:themeColor="text1"/>
        </w:rPr>
      </w:pPr>
    </w:p>
    <w:p w14:paraId="35DC58D1" w14:textId="77777777" w:rsidR="000E4366" w:rsidRPr="00E1178A" w:rsidRDefault="000E4366" w:rsidP="00A00266">
      <w:pPr>
        <w:rPr>
          <w:rFonts w:eastAsia="宋体"/>
          <w:color w:val="000000" w:themeColor="text1"/>
        </w:rPr>
      </w:pPr>
    </w:p>
    <w:p w14:paraId="614812AE" w14:textId="77777777" w:rsidR="000E4366" w:rsidRPr="00E1178A" w:rsidRDefault="000E4366" w:rsidP="00A00266">
      <w:pPr>
        <w:rPr>
          <w:rFonts w:eastAsia="宋体"/>
          <w:color w:val="000000" w:themeColor="text1"/>
        </w:rPr>
      </w:pPr>
    </w:p>
    <w:p w14:paraId="2501855D" w14:textId="77777777" w:rsidR="000E4366" w:rsidRPr="00E1178A" w:rsidRDefault="000E4366" w:rsidP="00A00266">
      <w:pPr>
        <w:rPr>
          <w:rFonts w:eastAsia="宋体"/>
          <w:color w:val="000000" w:themeColor="text1"/>
        </w:rPr>
      </w:pPr>
    </w:p>
    <w:p w14:paraId="466606B1" w14:textId="5EA7329F" w:rsidR="003C06E2" w:rsidRPr="00E1178A" w:rsidRDefault="003C06E2" w:rsidP="00A00266">
      <w:pPr>
        <w:rPr>
          <w:rFonts w:eastAsia="宋体"/>
          <w:color w:val="000000" w:themeColor="text1"/>
        </w:rPr>
      </w:pPr>
    </w:p>
    <w:p w14:paraId="1D1F7C0A" w14:textId="77777777" w:rsidR="003C06E2" w:rsidRPr="00E1178A" w:rsidRDefault="003C06E2" w:rsidP="003C06E2">
      <w:pPr>
        <w:rPr>
          <w:rFonts w:eastAsia="宋体"/>
          <w:color w:val="000000" w:themeColor="text1"/>
        </w:rPr>
      </w:pPr>
    </w:p>
    <w:p w14:paraId="2E62C091" w14:textId="77777777" w:rsidR="003C06E2" w:rsidRPr="00E1178A" w:rsidRDefault="003C06E2" w:rsidP="003C06E2">
      <w:pPr>
        <w:rPr>
          <w:rFonts w:eastAsia="宋体"/>
          <w:color w:val="000000" w:themeColor="text1"/>
        </w:rPr>
      </w:pPr>
    </w:p>
    <w:p w14:paraId="274B132B" w14:textId="77777777" w:rsidR="003C06E2" w:rsidRPr="00E1178A" w:rsidRDefault="003C06E2" w:rsidP="003C06E2">
      <w:pPr>
        <w:rPr>
          <w:rFonts w:eastAsia="宋体"/>
          <w:color w:val="000000" w:themeColor="text1"/>
        </w:rPr>
      </w:pPr>
    </w:p>
    <w:p w14:paraId="3F224E3C" w14:textId="77777777" w:rsidR="003C06E2" w:rsidRPr="00E1178A" w:rsidRDefault="003C06E2" w:rsidP="003C06E2">
      <w:pPr>
        <w:rPr>
          <w:rFonts w:eastAsia="宋体"/>
          <w:color w:val="000000" w:themeColor="text1"/>
        </w:rPr>
      </w:pPr>
    </w:p>
    <w:p w14:paraId="456CEFF1" w14:textId="77777777" w:rsidR="003C06E2" w:rsidRPr="00E1178A" w:rsidRDefault="003C06E2" w:rsidP="003C06E2">
      <w:pPr>
        <w:rPr>
          <w:rFonts w:eastAsia="宋体"/>
          <w:color w:val="000000" w:themeColor="text1"/>
        </w:rPr>
      </w:pPr>
    </w:p>
    <w:p w14:paraId="005C3213" w14:textId="77777777" w:rsidR="003C06E2" w:rsidRPr="00E1178A" w:rsidRDefault="003C06E2" w:rsidP="003C06E2">
      <w:pPr>
        <w:rPr>
          <w:rFonts w:eastAsia="宋体"/>
          <w:color w:val="000000" w:themeColor="text1"/>
        </w:rPr>
      </w:pPr>
    </w:p>
    <w:p w14:paraId="4F4DF3C6" w14:textId="1E090074" w:rsidR="003C06E2" w:rsidRPr="00E1178A" w:rsidRDefault="003C06E2" w:rsidP="003C06E2">
      <w:pPr>
        <w:tabs>
          <w:tab w:val="left" w:pos="5393"/>
        </w:tabs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ab/>
      </w:r>
    </w:p>
    <w:p w14:paraId="00861CA9" w14:textId="25D95B24" w:rsidR="00E73794" w:rsidRPr="00E1178A" w:rsidRDefault="003C06E2" w:rsidP="003C06E2">
      <w:pPr>
        <w:tabs>
          <w:tab w:val="left" w:pos="5393"/>
        </w:tabs>
        <w:rPr>
          <w:rFonts w:eastAsia="宋体"/>
          <w:color w:val="000000" w:themeColor="text1"/>
        </w:rPr>
        <w:sectPr w:rsidR="00E73794" w:rsidRPr="00E1178A" w:rsidSect="0073657D">
          <w:footerReference w:type="default" r:id="rId8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 w:rsidRPr="00E1178A">
        <w:rPr>
          <w:rFonts w:eastAsia="宋体"/>
          <w:color w:val="000000" w:themeColor="text1"/>
        </w:rPr>
        <w:tab/>
      </w:r>
    </w:p>
    <w:sdt>
      <w:sdtPr>
        <w:rPr>
          <w:rFonts w:ascii="Times New Roman" w:eastAsia="宋体" w:hAnsi="Times New Roman" w:cs="Times New Roman"/>
          <w:b w:val="0"/>
          <w:bCs w:val="0"/>
          <w:color w:val="000000" w:themeColor="text1"/>
          <w:sz w:val="21"/>
          <w:szCs w:val="24"/>
          <w:lang w:val="zh-CN"/>
        </w:rPr>
        <w:id w:val="-619832117"/>
        <w:docPartObj>
          <w:docPartGallery w:val="Table of Contents"/>
          <w:docPartUnique/>
        </w:docPartObj>
      </w:sdtPr>
      <w:sdtEndPr/>
      <w:sdtContent>
        <w:p w14:paraId="531BA032" w14:textId="77777777" w:rsidR="00E73794" w:rsidRPr="00E1178A" w:rsidRDefault="00E73794" w:rsidP="00E73794">
          <w:pPr>
            <w:pStyle w:val="TOC"/>
            <w:numPr>
              <w:ilvl w:val="0"/>
              <w:numId w:val="0"/>
            </w:numPr>
            <w:ind w:left="432" w:hanging="432"/>
            <w:rPr>
              <w:rFonts w:ascii="Times New Roman" w:eastAsia="宋体" w:hAnsi="Times New Roman" w:cs="Times New Roman"/>
              <w:color w:val="000000" w:themeColor="text1"/>
            </w:rPr>
          </w:pPr>
        </w:p>
        <w:p w14:paraId="61BEBE3E" w14:textId="33005F6F" w:rsidR="00660493" w:rsidRDefault="00E446DB">
          <w:pPr>
            <w:pStyle w:val="1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 w:rsidRPr="00E1178A">
            <w:rPr>
              <w:rFonts w:ascii="Times New Roman" w:eastAsia="宋体"/>
              <w:color w:val="000000" w:themeColor="text1"/>
            </w:rPr>
            <w:fldChar w:fldCharType="begin"/>
          </w:r>
          <w:r w:rsidR="00E73794" w:rsidRPr="00E1178A">
            <w:rPr>
              <w:rFonts w:ascii="Times New Roman" w:eastAsia="宋体"/>
              <w:color w:val="000000" w:themeColor="text1"/>
            </w:rPr>
            <w:instrText xml:space="preserve"> TOC \o "1-3" \h \z \u </w:instrText>
          </w:r>
          <w:r w:rsidRPr="00E1178A">
            <w:rPr>
              <w:rFonts w:ascii="Times New Roman" w:eastAsia="宋体"/>
              <w:color w:val="000000" w:themeColor="text1"/>
            </w:rPr>
            <w:fldChar w:fldCharType="separate"/>
          </w:r>
          <w:hyperlink w:anchor="_Toc51160156" w:history="1">
            <w:r w:rsidR="00660493" w:rsidRPr="00081EC3">
              <w:rPr>
                <w:rStyle w:val="ab"/>
                <w:rFonts w:eastAsia="宋体"/>
                <w:noProof/>
              </w:rPr>
              <w:t>1</w:t>
            </w:r>
            <w:r w:rsidR="00660493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_Toc51160156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D954735" w14:textId="0B9E78CA" w:rsidR="00660493" w:rsidRDefault="0034615F">
          <w:pPr>
            <w:pStyle w:val="1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1160157" w:history="1">
            <w:r w:rsidR="00660493" w:rsidRPr="00081EC3">
              <w:rPr>
                <w:rStyle w:val="ab"/>
                <w:rFonts w:eastAsia="宋体"/>
                <w:noProof/>
              </w:rPr>
              <w:t>2</w:t>
            </w:r>
            <w:r w:rsidR="00660493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技术规范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_Toc51160157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2D9B1AB" w14:textId="465AE088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158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2.1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通讯方式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_Toc51160158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481B8E0" w14:textId="4F6FFC32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159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2.2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通讯安全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_Toc51160159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F9E355A" w14:textId="0EB33BE3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160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2.3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通讯地址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_Toc51160160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3719E94" w14:textId="220F79E6" w:rsidR="00660493" w:rsidRDefault="0034615F">
          <w:pPr>
            <w:pStyle w:val="1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1160161" w:history="1">
            <w:r w:rsidR="00660493" w:rsidRPr="00081EC3">
              <w:rPr>
                <w:rStyle w:val="ab"/>
                <w:rFonts w:eastAsia="宋体"/>
                <w:noProof/>
              </w:rPr>
              <w:t>3</w:t>
            </w:r>
            <w:r w:rsidR="00660493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联机接口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_Toc51160161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8DD6849" w14:textId="7A45FB06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162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3.1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符号定义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_Toc51160162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0F68E29" w14:textId="5B98A06E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163" w:history="1">
            <w:r w:rsidR="00660493" w:rsidRPr="00081EC3">
              <w:rPr>
                <w:rStyle w:val="ab"/>
                <w:rFonts w:ascii="Times New Roman" w:eastAsia="宋体"/>
                <w:noProof/>
                <w:lang w:val="zh-TW" w:eastAsia="zh-TW"/>
              </w:rPr>
              <w:t>3.2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  <w:lang w:val="zh-TW" w:eastAsia="zh-TW"/>
              </w:rPr>
              <w:t>请求返回</w:t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公共</w:t>
            </w:r>
            <w:r w:rsidR="00660493" w:rsidRPr="00081EC3">
              <w:rPr>
                <w:rStyle w:val="ab"/>
                <w:rFonts w:ascii="Times New Roman" w:eastAsia="宋体"/>
                <w:noProof/>
                <w:lang w:val="zh-TW" w:eastAsia="zh-TW"/>
              </w:rPr>
              <w:t>字段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_Toc51160163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DB8AC57" w14:textId="535560BD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64" w:history="1">
            <w:r w:rsidR="00660493" w:rsidRPr="00081EC3">
              <w:rPr>
                <w:rStyle w:val="ab"/>
                <w:rFonts w:eastAsia="宋体"/>
                <w:noProof/>
                <w:lang w:val="zh-TW" w:eastAsia="zh-TW"/>
              </w:rPr>
              <w:t>3.2.1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  <w:lang w:val="zh-TW" w:eastAsia="zh-TW"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  <w:lang w:val="zh-TW"/>
              </w:rPr>
              <w:t>公共</w:t>
            </w:r>
            <w:r w:rsidR="00660493" w:rsidRPr="00081EC3">
              <w:rPr>
                <w:rStyle w:val="ab"/>
                <w:rFonts w:eastAsia="宋体"/>
                <w:noProof/>
                <w:lang w:val="zh-TW" w:eastAsia="zh-TW"/>
              </w:rPr>
              <w:t>参数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_Toc51160164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0B8393B" w14:textId="295ED655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65" w:history="1">
            <w:r w:rsidR="00660493" w:rsidRPr="00081EC3">
              <w:rPr>
                <w:rStyle w:val="ab"/>
                <w:rFonts w:eastAsia="宋体"/>
                <w:noProof/>
                <w:lang w:val="zh-TW" w:eastAsia="zh-TW"/>
              </w:rPr>
              <w:t>3.2.2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  <w:lang w:val="zh-TW" w:eastAsia="zh-TW"/>
              </w:rPr>
              <w:t>返回</w:t>
            </w:r>
            <w:r w:rsidR="00660493" w:rsidRPr="00081EC3">
              <w:rPr>
                <w:rStyle w:val="ab"/>
                <w:rFonts w:eastAsia="宋体"/>
                <w:noProof/>
              </w:rPr>
              <w:t>公共</w:t>
            </w:r>
            <w:r w:rsidR="00660493" w:rsidRPr="00081EC3">
              <w:rPr>
                <w:rStyle w:val="ab"/>
                <w:rFonts w:eastAsia="宋体"/>
                <w:noProof/>
                <w:lang w:val="zh-TW" w:eastAsia="zh-TW"/>
              </w:rPr>
              <w:t>参数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_Toc51160165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6786C0B" w14:textId="5F5E16BB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166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3.3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预审申请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_Toc51160166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4D5B325" w14:textId="174551DE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67" w:history="1">
            <w:r w:rsidR="00660493" w:rsidRPr="00081EC3">
              <w:rPr>
                <w:rStyle w:val="ab"/>
                <w:rFonts w:eastAsia="宋体"/>
                <w:noProof/>
              </w:rPr>
              <w:t>3.3.1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_Toc51160167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546616A" w14:textId="67E86B67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68" w:history="1">
            <w:r w:rsidR="00660493" w:rsidRPr="00081EC3">
              <w:rPr>
                <w:rStyle w:val="ab"/>
                <w:rFonts w:eastAsia="宋体"/>
                <w:noProof/>
              </w:rPr>
              <w:t>3.3.2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_Toc51160168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8140A94" w14:textId="658CFC61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69" w:history="1">
            <w:r w:rsidR="00660493" w:rsidRPr="00081EC3">
              <w:rPr>
                <w:rStyle w:val="ab"/>
                <w:rFonts w:eastAsia="宋体"/>
                <w:noProof/>
              </w:rPr>
              <w:t>3.3.3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_Toc51160169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3E6BF43" w14:textId="35A655E0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70" w:history="1">
            <w:r w:rsidR="00660493" w:rsidRPr="00081EC3">
              <w:rPr>
                <w:rStyle w:val="ab"/>
                <w:rFonts w:eastAsia="宋体"/>
                <w:noProof/>
              </w:rPr>
              <w:t>3.3.4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_Toc51160170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6442B9C" w14:textId="2A331E81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71" w:history="1">
            <w:r w:rsidR="00660493" w:rsidRPr="00081EC3">
              <w:rPr>
                <w:rStyle w:val="ab"/>
                <w:rFonts w:eastAsia="宋体"/>
                <w:noProof/>
              </w:rPr>
              <w:t>3.3.5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_Toc51160171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049B0F9" w14:textId="60B2FB23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172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3.4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预审结果查询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_Toc51160172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6172E3A" w14:textId="7B189E85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73" w:history="1">
            <w:r w:rsidR="00660493" w:rsidRPr="00081EC3">
              <w:rPr>
                <w:rStyle w:val="ab"/>
                <w:rFonts w:eastAsia="宋体"/>
                <w:noProof/>
              </w:rPr>
              <w:t>3.4.1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_Toc51160173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25544E2" w14:textId="453F4395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74" w:history="1">
            <w:r w:rsidR="00660493" w:rsidRPr="00081EC3">
              <w:rPr>
                <w:rStyle w:val="ab"/>
                <w:rFonts w:eastAsia="宋体"/>
                <w:noProof/>
              </w:rPr>
              <w:t>3.4.2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_Toc51160174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C405577" w14:textId="650E0720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75" w:history="1">
            <w:r w:rsidR="00660493" w:rsidRPr="00081EC3">
              <w:rPr>
                <w:rStyle w:val="ab"/>
                <w:rFonts w:eastAsia="宋体"/>
                <w:noProof/>
              </w:rPr>
              <w:t>3.4.3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_Toc51160175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B1B7506" w14:textId="451B0A69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76" w:history="1">
            <w:r w:rsidR="00660493" w:rsidRPr="00081EC3">
              <w:rPr>
                <w:rStyle w:val="ab"/>
                <w:rFonts w:eastAsia="宋体"/>
                <w:noProof/>
              </w:rPr>
              <w:t>3.4.4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_Toc51160176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76522E7" w14:textId="616863B0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77" w:history="1">
            <w:r w:rsidR="00660493" w:rsidRPr="00081EC3">
              <w:rPr>
                <w:rStyle w:val="ab"/>
                <w:rFonts w:eastAsia="宋体"/>
                <w:noProof/>
              </w:rPr>
              <w:t>3.4.5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_Toc51160177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DF8A27A" w14:textId="4C383399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178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3.5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进件申请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_Toc51160178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67E02C1" w14:textId="301897C5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79" w:history="1">
            <w:r w:rsidR="00660493" w:rsidRPr="00081EC3">
              <w:rPr>
                <w:rStyle w:val="ab"/>
                <w:rFonts w:eastAsia="宋体"/>
                <w:noProof/>
              </w:rPr>
              <w:t>3.5.1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_Toc51160179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B3C7730" w14:textId="0F66420E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80" w:history="1">
            <w:r w:rsidR="00660493" w:rsidRPr="00081EC3">
              <w:rPr>
                <w:rStyle w:val="ab"/>
                <w:rFonts w:eastAsia="宋体"/>
                <w:noProof/>
              </w:rPr>
              <w:t>3.5.2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_Toc51160180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9B53472" w14:textId="4128CF6D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81" w:history="1">
            <w:r w:rsidR="00660493" w:rsidRPr="00081EC3">
              <w:rPr>
                <w:rStyle w:val="ab"/>
                <w:rFonts w:eastAsia="宋体"/>
                <w:noProof/>
              </w:rPr>
              <w:t>3.5.3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_Toc51160181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7A9C23E" w14:textId="6ADD2806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82" w:history="1">
            <w:r w:rsidR="00660493" w:rsidRPr="00081EC3">
              <w:rPr>
                <w:rStyle w:val="ab"/>
                <w:rFonts w:eastAsia="宋体"/>
                <w:noProof/>
              </w:rPr>
              <w:t>3.5.4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_Toc51160182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68DB3A5" w14:textId="29CC986B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83" w:history="1">
            <w:r w:rsidR="00660493" w:rsidRPr="00081EC3">
              <w:rPr>
                <w:rStyle w:val="ab"/>
                <w:rFonts w:eastAsia="宋体"/>
                <w:noProof/>
              </w:rPr>
              <w:t>3.5.5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_Toc51160183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53182BB" w14:textId="79A7F3D5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184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3.6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进件申请结果查询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_Toc51160184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77105D7" w14:textId="630952F5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85" w:history="1">
            <w:r w:rsidR="00660493" w:rsidRPr="00081EC3">
              <w:rPr>
                <w:rStyle w:val="ab"/>
                <w:rFonts w:eastAsia="宋体"/>
                <w:noProof/>
              </w:rPr>
              <w:t>3.6.1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_Toc51160185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5F9F501" w14:textId="77717A05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86" w:history="1">
            <w:r w:rsidR="00660493" w:rsidRPr="00081EC3">
              <w:rPr>
                <w:rStyle w:val="ab"/>
                <w:rFonts w:eastAsia="宋体"/>
                <w:noProof/>
              </w:rPr>
              <w:t>3.6.2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_Toc51160186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138F06C" w14:textId="0CE90C69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87" w:history="1">
            <w:r w:rsidR="00660493" w:rsidRPr="00081EC3">
              <w:rPr>
                <w:rStyle w:val="ab"/>
                <w:rFonts w:eastAsia="宋体"/>
                <w:noProof/>
              </w:rPr>
              <w:t>3.6.3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_Toc51160187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06C1689" w14:textId="613C22CB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88" w:history="1">
            <w:r w:rsidR="00660493" w:rsidRPr="00081EC3">
              <w:rPr>
                <w:rStyle w:val="ab"/>
                <w:rFonts w:eastAsia="宋体"/>
                <w:noProof/>
              </w:rPr>
              <w:t>3.6.4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_Toc51160188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DA93B31" w14:textId="201FD292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89" w:history="1">
            <w:r w:rsidR="00660493" w:rsidRPr="00081EC3">
              <w:rPr>
                <w:rStyle w:val="ab"/>
                <w:rFonts w:eastAsia="宋体"/>
                <w:noProof/>
              </w:rPr>
              <w:t>3.6.5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_Toc51160189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050B433" w14:textId="31BA97CD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190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3.7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预绑卡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_Toc51160190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31DC380" w14:textId="037D7931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91" w:history="1">
            <w:r w:rsidR="00660493" w:rsidRPr="00081EC3">
              <w:rPr>
                <w:rStyle w:val="ab"/>
                <w:rFonts w:eastAsia="宋体"/>
                <w:noProof/>
              </w:rPr>
              <w:t>3.7.1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_Toc51160191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7E1B71B" w14:textId="40B3C875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92" w:history="1">
            <w:r w:rsidR="00660493" w:rsidRPr="00081EC3">
              <w:rPr>
                <w:rStyle w:val="ab"/>
                <w:rFonts w:eastAsia="宋体"/>
                <w:noProof/>
              </w:rPr>
              <w:t>3.7.2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_Toc51160192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93A43BB" w14:textId="69817A8B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93" w:history="1">
            <w:r w:rsidR="00660493" w:rsidRPr="00081EC3">
              <w:rPr>
                <w:rStyle w:val="ab"/>
                <w:rFonts w:eastAsia="宋体"/>
                <w:noProof/>
              </w:rPr>
              <w:t>3.7.3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_Toc51160193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B451AE6" w14:textId="2C46DE7E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94" w:history="1">
            <w:r w:rsidR="00660493" w:rsidRPr="00081EC3">
              <w:rPr>
                <w:rStyle w:val="ab"/>
                <w:rFonts w:eastAsia="宋体"/>
                <w:noProof/>
              </w:rPr>
              <w:t>3.7.4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_Toc51160194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525CBB6" w14:textId="7B3D0A38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95" w:history="1">
            <w:r w:rsidR="00660493" w:rsidRPr="00081EC3">
              <w:rPr>
                <w:rStyle w:val="ab"/>
                <w:rFonts w:eastAsia="宋体"/>
                <w:noProof/>
              </w:rPr>
              <w:t>3.7.5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_Toc51160195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604DD29" w14:textId="7F1A62D6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196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3.8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确认绑卡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_Toc51160196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3A531C8" w14:textId="542E2B4F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97" w:history="1">
            <w:r w:rsidR="00660493" w:rsidRPr="00081EC3">
              <w:rPr>
                <w:rStyle w:val="ab"/>
                <w:rFonts w:eastAsia="宋体"/>
                <w:noProof/>
              </w:rPr>
              <w:t>3.8.1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_Toc51160197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3738EDD" w14:textId="7844E106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98" w:history="1">
            <w:r w:rsidR="00660493" w:rsidRPr="00081EC3">
              <w:rPr>
                <w:rStyle w:val="ab"/>
                <w:rFonts w:eastAsia="宋体"/>
                <w:noProof/>
              </w:rPr>
              <w:t>3.8.2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_Toc51160198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33C7985" w14:textId="09DA7617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199" w:history="1">
            <w:r w:rsidR="00660493" w:rsidRPr="00081EC3">
              <w:rPr>
                <w:rStyle w:val="ab"/>
                <w:rFonts w:eastAsia="宋体"/>
                <w:noProof/>
              </w:rPr>
              <w:t>3.8.3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_Toc51160199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20EB6DC" w14:textId="20C66028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00" w:history="1">
            <w:r w:rsidR="00660493" w:rsidRPr="00081EC3">
              <w:rPr>
                <w:rStyle w:val="ab"/>
                <w:rFonts w:eastAsia="宋体"/>
                <w:noProof/>
              </w:rPr>
              <w:t>3.8.4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_Toc51160200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17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98A0412" w14:textId="2931AFBC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01" w:history="1">
            <w:r w:rsidR="00660493" w:rsidRPr="00081EC3">
              <w:rPr>
                <w:rStyle w:val="ab"/>
                <w:rFonts w:eastAsia="宋体"/>
                <w:noProof/>
              </w:rPr>
              <w:t>3.8.5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_Toc51160201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17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ECADA76" w14:textId="74BD9A87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202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3.9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上传待签合同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_Toc51160202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17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72BDC5A" w14:textId="119E2E42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03" w:history="1">
            <w:r w:rsidR="00660493" w:rsidRPr="00081EC3">
              <w:rPr>
                <w:rStyle w:val="ab"/>
                <w:rFonts w:eastAsia="宋体"/>
                <w:noProof/>
              </w:rPr>
              <w:t>3.9.1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_Toc51160203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17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8B1295B" w14:textId="4314D992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04" w:history="1">
            <w:r w:rsidR="00660493" w:rsidRPr="00081EC3">
              <w:rPr>
                <w:rStyle w:val="ab"/>
                <w:rFonts w:eastAsia="宋体"/>
                <w:noProof/>
              </w:rPr>
              <w:t>3.9.2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_Toc51160204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F8C7EE6" w14:textId="1625FE22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05" w:history="1">
            <w:r w:rsidR="00660493" w:rsidRPr="00081EC3">
              <w:rPr>
                <w:rStyle w:val="ab"/>
                <w:rFonts w:eastAsia="宋体"/>
                <w:noProof/>
              </w:rPr>
              <w:t>3.9.3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_Toc51160205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BECF42D" w14:textId="4E0651A7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06" w:history="1">
            <w:r w:rsidR="00660493" w:rsidRPr="00081EC3">
              <w:rPr>
                <w:rStyle w:val="ab"/>
                <w:rFonts w:eastAsia="宋体"/>
                <w:noProof/>
              </w:rPr>
              <w:t>3.9.4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_Toc51160206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C604C25" w14:textId="70E12E68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07" w:history="1">
            <w:r w:rsidR="00660493" w:rsidRPr="00081EC3">
              <w:rPr>
                <w:rStyle w:val="ab"/>
                <w:rFonts w:eastAsia="宋体"/>
                <w:noProof/>
              </w:rPr>
              <w:t>3.9.5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_Toc51160207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19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5561391" w14:textId="32795BE9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208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3.10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撤销申请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_Toc51160208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19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239595A" w14:textId="4E4313C4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09" w:history="1">
            <w:r w:rsidR="00660493" w:rsidRPr="00081EC3">
              <w:rPr>
                <w:rStyle w:val="ab"/>
                <w:rFonts w:eastAsia="宋体"/>
                <w:noProof/>
              </w:rPr>
              <w:t>3.10.1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_Toc51160209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19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D25839A" w14:textId="20D77376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10" w:history="1">
            <w:r w:rsidR="00660493" w:rsidRPr="00081EC3">
              <w:rPr>
                <w:rStyle w:val="ab"/>
                <w:rFonts w:eastAsia="宋体"/>
                <w:noProof/>
              </w:rPr>
              <w:t>3.10.2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_Toc51160210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19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3365D5F" w14:textId="627AE17A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11" w:history="1">
            <w:r w:rsidR="00660493" w:rsidRPr="00081EC3">
              <w:rPr>
                <w:rStyle w:val="ab"/>
                <w:rFonts w:eastAsia="宋体"/>
                <w:noProof/>
              </w:rPr>
              <w:t>3.10.3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_Toc51160211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19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7A8E8B8" w14:textId="06551EDB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12" w:history="1">
            <w:r w:rsidR="00660493" w:rsidRPr="00081EC3">
              <w:rPr>
                <w:rStyle w:val="ab"/>
                <w:rFonts w:eastAsia="宋体"/>
                <w:noProof/>
              </w:rPr>
              <w:t>3.10.4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_Toc51160212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19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5F4A133" w14:textId="7A4CEA5B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13" w:history="1">
            <w:r w:rsidR="00660493" w:rsidRPr="00081EC3">
              <w:rPr>
                <w:rStyle w:val="ab"/>
                <w:rFonts w:eastAsia="宋体"/>
                <w:noProof/>
              </w:rPr>
              <w:t>3.10.5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_Toc51160213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20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4D910DF" w14:textId="515DD54C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214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3.11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撤销结果查询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_Toc51160214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20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66911DA" w14:textId="16C0F067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15" w:history="1">
            <w:r w:rsidR="00660493" w:rsidRPr="00081EC3">
              <w:rPr>
                <w:rStyle w:val="ab"/>
                <w:rFonts w:eastAsia="宋体"/>
                <w:noProof/>
              </w:rPr>
              <w:t>3.11.1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_Toc51160215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20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7DEC60B" w14:textId="506B7DE4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16" w:history="1">
            <w:r w:rsidR="00660493" w:rsidRPr="00081EC3">
              <w:rPr>
                <w:rStyle w:val="ab"/>
                <w:rFonts w:eastAsia="宋体"/>
                <w:noProof/>
              </w:rPr>
              <w:t>3.11.2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_Toc51160216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20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8605269" w14:textId="1FDE35E7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17" w:history="1">
            <w:r w:rsidR="00660493" w:rsidRPr="00081EC3">
              <w:rPr>
                <w:rStyle w:val="ab"/>
                <w:rFonts w:eastAsia="宋体"/>
                <w:noProof/>
              </w:rPr>
              <w:t>3.11.3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_Toc51160217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20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2466BC0" w14:textId="01CD6673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18" w:history="1">
            <w:r w:rsidR="00660493" w:rsidRPr="00081EC3">
              <w:rPr>
                <w:rStyle w:val="ab"/>
                <w:rFonts w:eastAsia="宋体"/>
                <w:noProof/>
              </w:rPr>
              <w:t>3.11.4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_Toc51160218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20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2A063EA" w14:textId="4F21793F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19" w:history="1">
            <w:r w:rsidR="00660493" w:rsidRPr="00081EC3">
              <w:rPr>
                <w:rStyle w:val="ab"/>
                <w:rFonts w:eastAsia="宋体"/>
                <w:noProof/>
              </w:rPr>
              <w:t>3.11.5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_Toc51160219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20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E25E692" w14:textId="0D549102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220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3.12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放款申请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_Toc51160220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F0B425C" w14:textId="2169A181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21" w:history="1">
            <w:r w:rsidR="00660493" w:rsidRPr="00081EC3">
              <w:rPr>
                <w:rStyle w:val="ab"/>
                <w:rFonts w:eastAsia="宋体"/>
                <w:noProof/>
              </w:rPr>
              <w:t>3.12.1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_Toc51160221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DFD9CA8" w14:textId="4A50748C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22" w:history="1">
            <w:r w:rsidR="00660493" w:rsidRPr="00081EC3">
              <w:rPr>
                <w:rStyle w:val="ab"/>
                <w:rFonts w:eastAsia="宋体"/>
                <w:noProof/>
              </w:rPr>
              <w:t>3.12.2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_Toc51160222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56FE60D" w14:textId="21AADB79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23" w:history="1">
            <w:r w:rsidR="00660493" w:rsidRPr="00081EC3">
              <w:rPr>
                <w:rStyle w:val="ab"/>
                <w:rFonts w:eastAsia="宋体"/>
                <w:noProof/>
              </w:rPr>
              <w:t>3.12.3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_Toc51160223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0D92E81" w14:textId="6740ED7B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24" w:history="1">
            <w:r w:rsidR="00660493" w:rsidRPr="00081EC3">
              <w:rPr>
                <w:rStyle w:val="ab"/>
                <w:rFonts w:eastAsia="宋体"/>
                <w:noProof/>
              </w:rPr>
              <w:t>3.12.4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_Toc51160224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6D9E408" w14:textId="1B6A2E53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25" w:history="1">
            <w:r w:rsidR="00660493" w:rsidRPr="00081EC3">
              <w:rPr>
                <w:rStyle w:val="ab"/>
                <w:rFonts w:eastAsia="宋体"/>
                <w:noProof/>
              </w:rPr>
              <w:t>3.12.5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_Toc51160225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00DC03A" w14:textId="32042C9A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226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3.13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放款结果查询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_Toc51160226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A94492F" w14:textId="2BF7AC9C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27" w:history="1">
            <w:r w:rsidR="00660493" w:rsidRPr="00081EC3">
              <w:rPr>
                <w:rStyle w:val="ab"/>
                <w:rFonts w:eastAsia="宋体"/>
                <w:noProof/>
              </w:rPr>
              <w:t>3.13.1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_Toc51160227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5C8814A" w14:textId="27AB55E9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28" w:history="1">
            <w:r w:rsidR="00660493" w:rsidRPr="00081EC3">
              <w:rPr>
                <w:rStyle w:val="ab"/>
                <w:rFonts w:eastAsia="宋体"/>
                <w:noProof/>
              </w:rPr>
              <w:t>3.13.2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_Toc51160228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814DF55" w14:textId="69D60B94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29" w:history="1">
            <w:r w:rsidR="00660493" w:rsidRPr="00081EC3">
              <w:rPr>
                <w:rStyle w:val="ab"/>
                <w:rFonts w:eastAsia="宋体"/>
                <w:noProof/>
              </w:rPr>
              <w:t>3.13.3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_Toc51160229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3C8857D" w14:textId="54DDE821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30" w:history="1">
            <w:r w:rsidR="00660493" w:rsidRPr="00081EC3">
              <w:rPr>
                <w:rStyle w:val="ab"/>
                <w:rFonts w:eastAsia="宋体"/>
                <w:noProof/>
              </w:rPr>
              <w:t>3.13.4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_Toc51160230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EB5DC6F" w14:textId="76B627C5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31" w:history="1">
            <w:r w:rsidR="00660493" w:rsidRPr="00081EC3">
              <w:rPr>
                <w:rStyle w:val="ab"/>
                <w:rFonts w:eastAsia="宋体"/>
                <w:noProof/>
              </w:rPr>
              <w:t>3.13.5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_Toc51160231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1D667DE" w14:textId="3E97340A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232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3.14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放款结果通知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_Toc51160232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23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95B6573" w14:textId="6CA055DD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33" w:history="1">
            <w:r w:rsidR="00660493" w:rsidRPr="00081EC3">
              <w:rPr>
                <w:rStyle w:val="ab"/>
                <w:rFonts w:eastAsia="宋体"/>
                <w:noProof/>
              </w:rPr>
              <w:t>3.14.1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_Toc51160233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23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24FB04A" w14:textId="6F38B2BC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34" w:history="1">
            <w:r w:rsidR="00660493" w:rsidRPr="00081EC3">
              <w:rPr>
                <w:rStyle w:val="ab"/>
                <w:rFonts w:eastAsia="宋体"/>
                <w:noProof/>
              </w:rPr>
              <w:t>3.14.2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_Toc51160234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23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62AEA9D" w14:textId="2B9D69BB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35" w:history="1">
            <w:r w:rsidR="00660493" w:rsidRPr="00081EC3">
              <w:rPr>
                <w:rStyle w:val="ab"/>
                <w:rFonts w:eastAsia="宋体"/>
                <w:noProof/>
              </w:rPr>
              <w:t>3.14.3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_Toc51160235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23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77759CF" w14:textId="5C78E11A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36" w:history="1">
            <w:r w:rsidR="00660493" w:rsidRPr="00081EC3">
              <w:rPr>
                <w:rStyle w:val="ab"/>
                <w:rFonts w:eastAsia="宋体"/>
                <w:noProof/>
              </w:rPr>
              <w:t>3.14.4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_Toc51160236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23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8BD2CB3" w14:textId="1B697292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37" w:history="1">
            <w:r w:rsidR="00660493" w:rsidRPr="00081EC3">
              <w:rPr>
                <w:rStyle w:val="ab"/>
                <w:rFonts w:eastAsia="宋体"/>
                <w:noProof/>
              </w:rPr>
              <w:t>3.14.5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_Toc51160237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C6881FB" w14:textId="6EA0D2A7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238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3.15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合同信息查询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_Toc51160238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04F4171" w14:textId="0A071C60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39" w:history="1">
            <w:r w:rsidR="00660493" w:rsidRPr="00081EC3">
              <w:rPr>
                <w:rStyle w:val="ab"/>
                <w:rFonts w:eastAsia="宋体"/>
                <w:noProof/>
              </w:rPr>
              <w:t>3.15.1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_Toc51160239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B8E5BED" w14:textId="73467CD6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40" w:history="1">
            <w:r w:rsidR="00660493" w:rsidRPr="00081EC3">
              <w:rPr>
                <w:rStyle w:val="ab"/>
                <w:rFonts w:eastAsia="宋体"/>
                <w:noProof/>
              </w:rPr>
              <w:t>3.15.2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_Toc51160240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F695EB3" w14:textId="73F87BE2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41" w:history="1">
            <w:r w:rsidR="00660493" w:rsidRPr="00081EC3">
              <w:rPr>
                <w:rStyle w:val="ab"/>
                <w:rFonts w:eastAsia="宋体"/>
                <w:noProof/>
              </w:rPr>
              <w:t>3.15.3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_Toc51160241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862DD6E" w14:textId="764804A8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42" w:history="1">
            <w:r w:rsidR="00660493" w:rsidRPr="00081EC3">
              <w:rPr>
                <w:rStyle w:val="ab"/>
                <w:rFonts w:eastAsia="宋体"/>
                <w:noProof/>
              </w:rPr>
              <w:t>3.15.4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_Toc51160242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3D5AE16" w14:textId="402B582E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43" w:history="1">
            <w:r w:rsidR="00660493" w:rsidRPr="00081EC3">
              <w:rPr>
                <w:rStyle w:val="ab"/>
                <w:rFonts w:eastAsia="宋体"/>
                <w:noProof/>
              </w:rPr>
              <w:t>3.15.5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_Toc51160243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78455C4" w14:textId="2F8F2605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244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3.16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抵押信息通知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_Toc51160244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ADAF687" w14:textId="0D2D5883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45" w:history="1">
            <w:r w:rsidR="00660493" w:rsidRPr="00081EC3">
              <w:rPr>
                <w:rStyle w:val="ab"/>
                <w:rFonts w:eastAsia="宋体"/>
                <w:noProof/>
              </w:rPr>
              <w:t>3.16.1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_Toc51160245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D3066F8" w14:textId="31876DB6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46" w:history="1">
            <w:r w:rsidR="00660493" w:rsidRPr="00081EC3">
              <w:rPr>
                <w:rStyle w:val="ab"/>
                <w:rFonts w:eastAsia="宋体"/>
                <w:noProof/>
              </w:rPr>
              <w:t>3.16.2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_Toc51160246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4EB0E57" w14:textId="0FB3F929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47" w:history="1">
            <w:r w:rsidR="00660493" w:rsidRPr="00081EC3">
              <w:rPr>
                <w:rStyle w:val="ab"/>
                <w:rFonts w:eastAsia="宋体"/>
                <w:noProof/>
              </w:rPr>
              <w:t>3.16.3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_Toc51160247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891D5B4" w14:textId="258A4194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48" w:history="1">
            <w:r w:rsidR="00660493" w:rsidRPr="00081EC3">
              <w:rPr>
                <w:rStyle w:val="ab"/>
                <w:rFonts w:eastAsia="宋体"/>
                <w:noProof/>
              </w:rPr>
              <w:t>3.16.4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_Toc51160248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27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DC039C6" w14:textId="27B3292E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49" w:history="1">
            <w:r w:rsidR="00660493" w:rsidRPr="00081EC3">
              <w:rPr>
                <w:rStyle w:val="ab"/>
                <w:rFonts w:eastAsia="宋体"/>
                <w:noProof/>
              </w:rPr>
              <w:t>3.16.5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_Toc51160249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27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275438A" w14:textId="117F397B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250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3.17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贷后审查结果通知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_Toc51160250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27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7ACBA1C" w14:textId="317B9A91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51" w:history="1">
            <w:r w:rsidR="00660493" w:rsidRPr="00081EC3">
              <w:rPr>
                <w:rStyle w:val="ab"/>
                <w:rFonts w:eastAsia="宋体"/>
                <w:noProof/>
              </w:rPr>
              <w:t>3.17.1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_Toc51160251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27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86C87C1" w14:textId="1AC3CA4E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52" w:history="1">
            <w:r w:rsidR="00660493" w:rsidRPr="00081EC3">
              <w:rPr>
                <w:rStyle w:val="ab"/>
                <w:rFonts w:eastAsia="宋体"/>
                <w:noProof/>
              </w:rPr>
              <w:t>3.17.2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_Toc51160252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27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6A0F12B" w14:textId="73971C89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53" w:history="1">
            <w:r w:rsidR="00660493" w:rsidRPr="00081EC3">
              <w:rPr>
                <w:rStyle w:val="ab"/>
                <w:rFonts w:eastAsia="宋体"/>
                <w:noProof/>
              </w:rPr>
              <w:t>3.17.3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_Toc51160253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27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750FAC8" w14:textId="60A25A8C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54" w:history="1">
            <w:r w:rsidR="00660493" w:rsidRPr="00081EC3">
              <w:rPr>
                <w:rStyle w:val="ab"/>
                <w:rFonts w:eastAsia="宋体"/>
                <w:noProof/>
              </w:rPr>
              <w:t>3.17.4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_Toc51160254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8B17D63" w14:textId="39C7DF25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55" w:history="1">
            <w:r w:rsidR="00660493" w:rsidRPr="00081EC3">
              <w:rPr>
                <w:rStyle w:val="ab"/>
                <w:rFonts w:eastAsia="宋体"/>
                <w:noProof/>
              </w:rPr>
              <w:t>3.17.5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_Toc51160255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C23F150" w14:textId="45FDBA08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256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3.18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影像上传通知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_Toc51160256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9ED8CAA" w14:textId="40A91ADF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57" w:history="1">
            <w:r w:rsidR="00660493" w:rsidRPr="00081EC3">
              <w:rPr>
                <w:rStyle w:val="ab"/>
                <w:rFonts w:eastAsia="宋体"/>
                <w:noProof/>
              </w:rPr>
              <w:t>3.18.1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_Toc51160257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93A204F" w14:textId="40484CEC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58" w:history="1">
            <w:r w:rsidR="00660493" w:rsidRPr="00081EC3">
              <w:rPr>
                <w:rStyle w:val="ab"/>
                <w:rFonts w:eastAsia="宋体"/>
                <w:noProof/>
              </w:rPr>
              <w:t>3.18.2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_Toc51160258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5F66CA2" w14:textId="5B965F12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59" w:history="1">
            <w:r w:rsidR="00660493" w:rsidRPr="00081EC3">
              <w:rPr>
                <w:rStyle w:val="ab"/>
                <w:rFonts w:eastAsia="宋体"/>
                <w:noProof/>
              </w:rPr>
              <w:t>3.18.3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_Toc51160259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9B27F50" w14:textId="3D124A55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60" w:history="1">
            <w:r w:rsidR="00660493" w:rsidRPr="00081EC3">
              <w:rPr>
                <w:rStyle w:val="ab"/>
                <w:rFonts w:eastAsia="宋体"/>
                <w:noProof/>
              </w:rPr>
              <w:t>3.18.4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_Toc51160260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29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FCAC84D" w14:textId="4B7306FA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61" w:history="1">
            <w:r w:rsidR="00660493" w:rsidRPr="00081EC3">
              <w:rPr>
                <w:rStyle w:val="ab"/>
                <w:rFonts w:eastAsia="宋体"/>
                <w:noProof/>
              </w:rPr>
              <w:t>3.18.5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_Toc51160261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30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172FA34" w14:textId="2E4D741F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262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3.19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还款计划查询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_Toc51160262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30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2F57AA0" w14:textId="56A49A95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63" w:history="1">
            <w:r w:rsidR="00660493" w:rsidRPr="00081EC3">
              <w:rPr>
                <w:rStyle w:val="ab"/>
                <w:rFonts w:eastAsia="宋体"/>
                <w:noProof/>
              </w:rPr>
              <w:t>3.19.1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_Toc51160263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30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E6E2EE1" w14:textId="5DBE7607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64" w:history="1">
            <w:r w:rsidR="00660493" w:rsidRPr="00081EC3">
              <w:rPr>
                <w:rStyle w:val="ab"/>
                <w:rFonts w:eastAsia="宋体"/>
                <w:noProof/>
              </w:rPr>
              <w:t>3.19.2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_Toc51160264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30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4095729" w14:textId="46046F9E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65" w:history="1">
            <w:r w:rsidR="00660493" w:rsidRPr="00081EC3">
              <w:rPr>
                <w:rStyle w:val="ab"/>
                <w:rFonts w:eastAsia="宋体"/>
                <w:noProof/>
              </w:rPr>
              <w:t>3.19.3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_Toc51160265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30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561AF8A" w14:textId="06EBA419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66" w:history="1">
            <w:r w:rsidR="00660493" w:rsidRPr="00081EC3">
              <w:rPr>
                <w:rStyle w:val="ab"/>
                <w:rFonts w:eastAsia="宋体"/>
                <w:noProof/>
              </w:rPr>
              <w:t>3.19.4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_Toc51160266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30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F980D7C" w14:textId="75461A03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67" w:history="1">
            <w:r w:rsidR="00660493" w:rsidRPr="00081EC3">
              <w:rPr>
                <w:rStyle w:val="ab"/>
                <w:rFonts w:eastAsia="宋体"/>
                <w:noProof/>
              </w:rPr>
              <w:t>3.19.5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_Toc51160267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74A2B68" w14:textId="132D7B47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268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3.20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扣款申请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_Toc51160268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3701B0E" w14:textId="1317393F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69" w:history="1">
            <w:r w:rsidR="00660493" w:rsidRPr="00081EC3">
              <w:rPr>
                <w:rStyle w:val="ab"/>
                <w:rFonts w:eastAsia="宋体"/>
                <w:noProof/>
              </w:rPr>
              <w:t>3.20.1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_Toc51160269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ECAE60B" w14:textId="0FD56FD7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70" w:history="1">
            <w:r w:rsidR="00660493" w:rsidRPr="00081EC3">
              <w:rPr>
                <w:rStyle w:val="ab"/>
                <w:rFonts w:eastAsia="宋体"/>
                <w:noProof/>
              </w:rPr>
              <w:t>3.20.2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_Toc51160270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8E7F483" w14:textId="50394671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71" w:history="1">
            <w:r w:rsidR="00660493" w:rsidRPr="00081EC3">
              <w:rPr>
                <w:rStyle w:val="ab"/>
                <w:rFonts w:eastAsia="宋体"/>
                <w:noProof/>
              </w:rPr>
              <w:t>3.20.3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_Toc51160271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59C0821" w14:textId="498186D2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72" w:history="1">
            <w:r w:rsidR="00660493" w:rsidRPr="00081EC3">
              <w:rPr>
                <w:rStyle w:val="ab"/>
                <w:rFonts w:eastAsia="宋体"/>
                <w:noProof/>
              </w:rPr>
              <w:t>3.20.4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_Toc51160272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DF098DB" w14:textId="1128E1BF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73" w:history="1">
            <w:r w:rsidR="00660493" w:rsidRPr="00081EC3">
              <w:rPr>
                <w:rStyle w:val="ab"/>
                <w:rFonts w:eastAsia="宋体"/>
                <w:noProof/>
              </w:rPr>
              <w:t>3.20.5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_Toc51160273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33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224CC3E" w14:textId="14B57A27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274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3.21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扣款核销结果查询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_Toc51160274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8BC59B0" w14:textId="629C4D75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75" w:history="1">
            <w:r w:rsidR="00660493" w:rsidRPr="00081EC3">
              <w:rPr>
                <w:rStyle w:val="ab"/>
                <w:rFonts w:eastAsia="宋体"/>
                <w:noProof/>
              </w:rPr>
              <w:t>3.21.1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_Toc51160275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CC995BF" w14:textId="544C66B3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76" w:history="1">
            <w:r w:rsidR="00660493" w:rsidRPr="00081EC3">
              <w:rPr>
                <w:rStyle w:val="ab"/>
                <w:rFonts w:eastAsia="宋体"/>
                <w:noProof/>
              </w:rPr>
              <w:t>3.21.2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_Toc51160276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C828DEF" w14:textId="0F968D2C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77" w:history="1">
            <w:r w:rsidR="00660493" w:rsidRPr="00081EC3">
              <w:rPr>
                <w:rStyle w:val="ab"/>
                <w:rFonts w:eastAsia="宋体"/>
                <w:noProof/>
              </w:rPr>
              <w:t>3.21.3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_Toc51160277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78C09F4" w14:textId="65AB4306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78" w:history="1">
            <w:r w:rsidR="00660493" w:rsidRPr="00081EC3">
              <w:rPr>
                <w:rStyle w:val="ab"/>
                <w:rFonts w:eastAsia="宋体"/>
                <w:noProof/>
              </w:rPr>
              <w:t>3.21.4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_Toc51160278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266A07F" w14:textId="7305AC0D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79" w:history="1">
            <w:r w:rsidR="00660493" w:rsidRPr="00081EC3">
              <w:rPr>
                <w:rStyle w:val="ab"/>
                <w:rFonts w:eastAsia="宋体"/>
                <w:noProof/>
              </w:rPr>
              <w:t>3.21.5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_Toc51160279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627ED39" w14:textId="4B0EED99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280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3.22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提前结清申请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_Toc51160280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4C46951" w14:textId="44AC74AA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81" w:history="1">
            <w:r w:rsidR="00660493" w:rsidRPr="00081EC3">
              <w:rPr>
                <w:rStyle w:val="ab"/>
                <w:rFonts w:eastAsia="宋体"/>
                <w:noProof/>
              </w:rPr>
              <w:t>3.22.1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_Toc51160281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E091873" w14:textId="59DAD7EB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82" w:history="1">
            <w:r w:rsidR="00660493" w:rsidRPr="00081EC3">
              <w:rPr>
                <w:rStyle w:val="ab"/>
                <w:rFonts w:eastAsia="宋体"/>
                <w:noProof/>
              </w:rPr>
              <w:t>3.22.2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_Toc51160282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DFBCD50" w14:textId="6D5E572E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83" w:history="1">
            <w:r w:rsidR="00660493" w:rsidRPr="00081EC3">
              <w:rPr>
                <w:rStyle w:val="ab"/>
                <w:rFonts w:eastAsia="宋体"/>
                <w:noProof/>
              </w:rPr>
              <w:t>3.22.3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_Toc51160283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0007897" w14:textId="5C4DC870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84" w:history="1">
            <w:r w:rsidR="00660493" w:rsidRPr="00081EC3">
              <w:rPr>
                <w:rStyle w:val="ab"/>
                <w:rFonts w:eastAsia="宋体"/>
                <w:noProof/>
              </w:rPr>
              <w:t>3.22.4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_Toc51160284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D1EFC83" w14:textId="4B8A538C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85" w:history="1">
            <w:r w:rsidR="00660493" w:rsidRPr="00081EC3">
              <w:rPr>
                <w:rStyle w:val="ab"/>
                <w:rFonts w:eastAsia="宋体"/>
                <w:noProof/>
              </w:rPr>
              <w:t>3.22.5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_Toc51160285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8CA2E9D" w14:textId="36307BD5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286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3.23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提前结清结果查询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_Toc51160286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F6B3525" w14:textId="4BC904E7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87" w:history="1">
            <w:r w:rsidR="00660493" w:rsidRPr="00081EC3">
              <w:rPr>
                <w:rStyle w:val="ab"/>
                <w:rFonts w:eastAsia="宋体"/>
                <w:noProof/>
              </w:rPr>
              <w:t>3.23.1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_Toc51160287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EE2ACCD" w14:textId="0704DB7E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88" w:history="1">
            <w:r w:rsidR="00660493" w:rsidRPr="00081EC3">
              <w:rPr>
                <w:rStyle w:val="ab"/>
                <w:rFonts w:eastAsia="宋体"/>
                <w:noProof/>
              </w:rPr>
              <w:t>3.23.2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_Toc51160288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90BFE94" w14:textId="0026C75C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89" w:history="1">
            <w:r w:rsidR="00660493" w:rsidRPr="00081EC3">
              <w:rPr>
                <w:rStyle w:val="ab"/>
                <w:rFonts w:eastAsia="宋体"/>
                <w:noProof/>
              </w:rPr>
              <w:t>3.23.3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_Toc51160289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C323FE4" w14:textId="5C43AE92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90" w:history="1">
            <w:r w:rsidR="00660493" w:rsidRPr="00081EC3">
              <w:rPr>
                <w:rStyle w:val="ab"/>
                <w:rFonts w:eastAsia="宋体"/>
                <w:noProof/>
              </w:rPr>
              <w:t>3.23.4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_Toc51160290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EC9FCA5" w14:textId="47DB0CB5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91" w:history="1">
            <w:r w:rsidR="00660493" w:rsidRPr="00081EC3">
              <w:rPr>
                <w:rStyle w:val="ab"/>
                <w:rFonts w:eastAsia="宋体"/>
                <w:noProof/>
              </w:rPr>
              <w:t>3.23.5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_Toc51160291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5EE38A9" w14:textId="7B6BE6F7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292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3.24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回购申请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_Toc51160292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39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F006265" w14:textId="154109B4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93" w:history="1">
            <w:r w:rsidR="00660493" w:rsidRPr="00081EC3">
              <w:rPr>
                <w:rStyle w:val="ab"/>
                <w:rFonts w:eastAsia="宋体"/>
                <w:noProof/>
              </w:rPr>
              <w:t>3.24.1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_Toc51160293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39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CCB7C9A" w14:textId="27FE6828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94" w:history="1">
            <w:r w:rsidR="00660493" w:rsidRPr="00081EC3">
              <w:rPr>
                <w:rStyle w:val="ab"/>
                <w:rFonts w:eastAsia="宋体"/>
                <w:noProof/>
              </w:rPr>
              <w:t>3.24.2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_Toc51160294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39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5781DD3" w14:textId="1CAEDAB7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95" w:history="1">
            <w:r w:rsidR="00660493" w:rsidRPr="00081EC3">
              <w:rPr>
                <w:rStyle w:val="ab"/>
                <w:rFonts w:eastAsia="宋体"/>
                <w:noProof/>
              </w:rPr>
              <w:t>3.24.3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_Toc51160295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39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C1D077B" w14:textId="389FBA45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96" w:history="1">
            <w:r w:rsidR="00660493" w:rsidRPr="00081EC3">
              <w:rPr>
                <w:rStyle w:val="ab"/>
                <w:rFonts w:eastAsia="宋体"/>
                <w:noProof/>
              </w:rPr>
              <w:t>3.24.4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_Toc51160296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39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0B5061A" w14:textId="53ADE189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97" w:history="1">
            <w:r w:rsidR="00660493" w:rsidRPr="00081EC3">
              <w:rPr>
                <w:rStyle w:val="ab"/>
                <w:rFonts w:eastAsia="宋体"/>
                <w:noProof/>
              </w:rPr>
              <w:t>3.24.5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_Toc51160297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39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BB7D635" w14:textId="1D2460D4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298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3.25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回购结果查询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_Toc51160298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6A18307" w14:textId="71B5613B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299" w:history="1">
            <w:r w:rsidR="00660493" w:rsidRPr="00081EC3">
              <w:rPr>
                <w:rStyle w:val="ab"/>
                <w:rFonts w:eastAsia="宋体"/>
                <w:noProof/>
              </w:rPr>
              <w:t>3.25.1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_Toc51160299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D2C6554" w14:textId="716E29A3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00" w:history="1">
            <w:r w:rsidR="00660493" w:rsidRPr="00081EC3">
              <w:rPr>
                <w:rStyle w:val="ab"/>
                <w:rFonts w:eastAsia="宋体"/>
                <w:noProof/>
              </w:rPr>
              <w:t>3.25.2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_Toc51160300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B3833CA" w14:textId="034DE0A2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01" w:history="1">
            <w:r w:rsidR="00660493" w:rsidRPr="00081EC3">
              <w:rPr>
                <w:rStyle w:val="ab"/>
                <w:rFonts w:eastAsia="宋体"/>
                <w:noProof/>
              </w:rPr>
              <w:t>3.25.3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_Toc51160301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62791EA" w14:textId="61BD3C26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02" w:history="1">
            <w:r w:rsidR="00660493" w:rsidRPr="00081EC3">
              <w:rPr>
                <w:rStyle w:val="ab"/>
                <w:rFonts w:eastAsia="宋体"/>
                <w:noProof/>
              </w:rPr>
              <w:t>3.25.4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_Toc51160302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715AD6D" w14:textId="6BF6AE98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03" w:history="1">
            <w:r w:rsidR="00660493" w:rsidRPr="00081EC3">
              <w:rPr>
                <w:rStyle w:val="ab"/>
                <w:rFonts w:eastAsia="宋体"/>
                <w:noProof/>
              </w:rPr>
              <w:t>3.25.5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_Toc51160303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5AB0C55" w14:textId="53BFADF6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304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3.26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余额查询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_Toc51160304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E04FBA2" w14:textId="70A73000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05" w:history="1">
            <w:r w:rsidR="00660493" w:rsidRPr="00081EC3">
              <w:rPr>
                <w:rStyle w:val="ab"/>
                <w:rFonts w:eastAsia="宋体"/>
                <w:noProof/>
              </w:rPr>
              <w:t>3.26.1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_Toc51160305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0365F21" w14:textId="52BF399F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06" w:history="1">
            <w:r w:rsidR="00660493" w:rsidRPr="00081EC3">
              <w:rPr>
                <w:rStyle w:val="ab"/>
                <w:rFonts w:eastAsia="宋体"/>
                <w:noProof/>
              </w:rPr>
              <w:t>3.26.2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_Toc51160306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0EC3055" w14:textId="253E978F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07" w:history="1">
            <w:r w:rsidR="00660493" w:rsidRPr="00081EC3">
              <w:rPr>
                <w:rStyle w:val="ab"/>
                <w:rFonts w:eastAsia="宋体"/>
                <w:noProof/>
              </w:rPr>
              <w:t>3.26.3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_Toc51160307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0070152" w14:textId="4B63655C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08" w:history="1">
            <w:r w:rsidR="00660493" w:rsidRPr="00081EC3">
              <w:rPr>
                <w:rStyle w:val="ab"/>
                <w:rFonts w:eastAsia="宋体"/>
                <w:noProof/>
              </w:rPr>
              <w:t>3.26.4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_Toc51160308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7CA9BD3" w14:textId="287257AF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09" w:history="1">
            <w:r w:rsidR="00660493" w:rsidRPr="00081EC3">
              <w:rPr>
                <w:rStyle w:val="ab"/>
                <w:rFonts w:eastAsia="宋体"/>
                <w:noProof/>
              </w:rPr>
              <w:t>3.26.5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_Toc51160309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2C8E35E" w14:textId="584130C1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310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3.27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签约结果通知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_Toc51160310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43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FC74E56" w14:textId="2025DCA6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11" w:history="1">
            <w:r w:rsidR="00660493" w:rsidRPr="00081EC3">
              <w:rPr>
                <w:rStyle w:val="ab"/>
                <w:rFonts w:eastAsia="宋体"/>
                <w:noProof/>
              </w:rPr>
              <w:t>3.27.1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_Toc51160311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43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C151421" w14:textId="53FC6ABC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12" w:history="1">
            <w:r w:rsidR="00660493" w:rsidRPr="00081EC3">
              <w:rPr>
                <w:rStyle w:val="ab"/>
                <w:rFonts w:eastAsia="宋体"/>
                <w:noProof/>
              </w:rPr>
              <w:t>3.27.2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_Toc51160312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43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FB21C7E" w14:textId="1805CA5A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13" w:history="1">
            <w:r w:rsidR="00660493" w:rsidRPr="00081EC3">
              <w:rPr>
                <w:rStyle w:val="ab"/>
                <w:rFonts w:eastAsia="宋体"/>
                <w:noProof/>
              </w:rPr>
              <w:t>3.27.3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</w:t>
            </w:r>
            <w:r w:rsidR="00660493" w:rsidRPr="00081EC3">
              <w:rPr>
                <w:rStyle w:val="ab"/>
                <w:rFonts w:eastAsia="宋体"/>
                <w:noProof/>
              </w:rPr>
              <w:t>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_Toc51160313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43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EFBD3D4" w14:textId="4B2B50A4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14" w:history="1">
            <w:r w:rsidR="00660493" w:rsidRPr="00081EC3">
              <w:rPr>
                <w:rStyle w:val="ab"/>
                <w:rFonts w:eastAsia="宋体"/>
                <w:noProof/>
              </w:rPr>
              <w:t>3.27.4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请求参数说明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_Toc51160314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43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DFA65D8" w14:textId="11242E3B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15" w:history="1">
            <w:r w:rsidR="00660493" w:rsidRPr="00081EC3">
              <w:rPr>
                <w:rStyle w:val="ab"/>
                <w:rFonts w:eastAsia="宋体"/>
                <w:noProof/>
              </w:rPr>
              <w:t>3.27.5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响应参数说明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_Toc51160315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A221D03" w14:textId="145D8D8C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316" w:history="1">
            <w:r w:rsidR="00660493" w:rsidRPr="00081EC3">
              <w:rPr>
                <w:rStyle w:val="ab"/>
                <w:noProof/>
              </w:rPr>
              <w:t>3.28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解除银行卡绑定接口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_Toc51160316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9BFB436" w14:textId="58164D00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17" w:history="1">
            <w:r w:rsidR="00660493" w:rsidRPr="00081EC3">
              <w:rPr>
                <w:rStyle w:val="ab"/>
                <w:noProof/>
              </w:rPr>
              <w:t>3.28.1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_Toc51160317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A715755" w14:textId="686EE6D7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18" w:history="1">
            <w:r w:rsidR="00660493" w:rsidRPr="00081EC3">
              <w:rPr>
                <w:rStyle w:val="ab"/>
                <w:noProof/>
              </w:rPr>
              <w:t>3.28.2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_Toc51160318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93017F1" w14:textId="5AF8B253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19" w:history="1">
            <w:r w:rsidR="00660493" w:rsidRPr="00081EC3">
              <w:rPr>
                <w:rStyle w:val="ab"/>
                <w:noProof/>
              </w:rPr>
              <w:t>3.28.3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请求url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_Toc51160319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5135E01" w14:textId="5016D8B1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20" w:history="1">
            <w:r w:rsidR="00660493" w:rsidRPr="00081EC3">
              <w:rPr>
                <w:rStyle w:val="ab"/>
                <w:noProof/>
              </w:rPr>
              <w:t>3.28.4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请求参数</w:t>
            </w:r>
            <w:r w:rsidR="00660493" w:rsidRPr="00081EC3">
              <w:rPr>
                <w:rStyle w:val="ab"/>
                <w:noProof/>
              </w:rPr>
              <w:t>·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_Toc51160320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30A23F4" w14:textId="0A98F010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21" w:history="1">
            <w:r w:rsidR="00660493" w:rsidRPr="00081EC3">
              <w:rPr>
                <w:rStyle w:val="ab"/>
                <w:noProof/>
              </w:rPr>
              <w:t>3.28.5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响应参数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_Toc51160321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7122E71" w14:textId="418F50D4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322" w:history="1">
            <w:r w:rsidR="00660493" w:rsidRPr="00081EC3">
              <w:rPr>
                <w:rStyle w:val="ab"/>
                <w:noProof/>
              </w:rPr>
              <w:t>3.29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绑定结果查询接口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_Toc51160322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F8C86FB" w14:textId="47A8293E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23" w:history="1">
            <w:r w:rsidR="00660493" w:rsidRPr="00081EC3">
              <w:rPr>
                <w:rStyle w:val="ab"/>
                <w:noProof/>
              </w:rPr>
              <w:t>3.29.1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_Toc51160323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D233489" w14:textId="3B30E07F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24" w:history="1">
            <w:r w:rsidR="00660493" w:rsidRPr="00081EC3">
              <w:rPr>
                <w:rStyle w:val="ab"/>
                <w:noProof/>
              </w:rPr>
              <w:t>3.29.2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_Toc51160324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AA32E15" w14:textId="34F45F98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25" w:history="1">
            <w:r w:rsidR="00660493" w:rsidRPr="00081EC3">
              <w:rPr>
                <w:rStyle w:val="ab"/>
                <w:noProof/>
              </w:rPr>
              <w:t>3.29.3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请求url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_Toc51160325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12BABF5" w14:textId="0901D866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26" w:history="1">
            <w:r w:rsidR="00660493" w:rsidRPr="00081EC3">
              <w:rPr>
                <w:rStyle w:val="ab"/>
                <w:noProof/>
              </w:rPr>
              <w:t>3.29.4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请求参数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_Toc51160326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3707EB2" w14:textId="3B5FC7C5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27" w:history="1">
            <w:r w:rsidR="00660493" w:rsidRPr="00081EC3">
              <w:rPr>
                <w:rStyle w:val="ab"/>
                <w:noProof/>
              </w:rPr>
              <w:t>3.29.5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响应参数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_Toc51160327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DB917FC" w14:textId="360D5250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328" w:history="1">
            <w:r w:rsidR="00660493" w:rsidRPr="00081EC3">
              <w:rPr>
                <w:rStyle w:val="ab"/>
                <w:noProof/>
              </w:rPr>
              <w:t>3.30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四要素变更申请接口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_Toc51160328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47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0D9C8B1" w14:textId="536FB836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29" w:history="1">
            <w:r w:rsidR="00660493" w:rsidRPr="00081EC3">
              <w:rPr>
                <w:rStyle w:val="ab"/>
                <w:noProof/>
              </w:rPr>
              <w:t>3.30.1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_Toc51160329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47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DF4F3F8" w14:textId="6020D263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30" w:history="1">
            <w:r w:rsidR="00660493" w:rsidRPr="00081EC3">
              <w:rPr>
                <w:rStyle w:val="ab"/>
                <w:noProof/>
              </w:rPr>
              <w:t>3.30.2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_Toc51160330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47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9402993" w14:textId="43640AAF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31" w:history="1">
            <w:r w:rsidR="00660493" w:rsidRPr="00081EC3">
              <w:rPr>
                <w:rStyle w:val="ab"/>
                <w:noProof/>
              </w:rPr>
              <w:t>3.30.3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请求url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_Toc51160331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47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D87A613" w14:textId="5755822F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32" w:history="1">
            <w:r w:rsidR="00660493" w:rsidRPr="00081EC3">
              <w:rPr>
                <w:rStyle w:val="ab"/>
                <w:noProof/>
              </w:rPr>
              <w:t>3.30.4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请求参数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_Toc51160332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47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7FB29B5" w14:textId="09E7BE34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33" w:history="1">
            <w:r w:rsidR="00660493" w:rsidRPr="00081EC3">
              <w:rPr>
                <w:rStyle w:val="ab"/>
                <w:noProof/>
              </w:rPr>
              <w:t>3.30.5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响应参数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_Toc51160333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97BEC14" w14:textId="2D0479BD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334" w:history="1">
            <w:r w:rsidR="00660493" w:rsidRPr="00081EC3">
              <w:rPr>
                <w:rStyle w:val="ab"/>
                <w:noProof/>
              </w:rPr>
              <w:t>3.31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四要素变更结果查询接口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_Toc51160334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21CA79E" w14:textId="4CA44B63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35" w:history="1">
            <w:r w:rsidR="00660493" w:rsidRPr="00081EC3">
              <w:rPr>
                <w:rStyle w:val="ab"/>
                <w:noProof/>
              </w:rPr>
              <w:t>3.31.1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_Toc51160335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056FE8A" w14:textId="1AD77624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36" w:history="1">
            <w:r w:rsidR="00660493" w:rsidRPr="00081EC3">
              <w:rPr>
                <w:rStyle w:val="ab"/>
                <w:noProof/>
              </w:rPr>
              <w:t>3.31.2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_Toc51160336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46FB912" w14:textId="32C749F3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37" w:history="1">
            <w:r w:rsidR="00660493" w:rsidRPr="00081EC3">
              <w:rPr>
                <w:rStyle w:val="ab"/>
                <w:noProof/>
              </w:rPr>
              <w:t>3.31.3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请求url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_Toc51160337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D1BB638" w14:textId="0AEBAD35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38" w:history="1">
            <w:r w:rsidR="00660493" w:rsidRPr="00081EC3">
              <w:rPr>
                <w:rStyle w:val="ab"/>
                <w:noProof/>
              </w:rPr>
              <w:t>3.31.4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请求参数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_Toc51160338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48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B2A2B2D" w14:textId="18481833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39" w:history="1">
            <w:r w:rsidR="00660493" w:rsidRPr="00081EC3">
              <w:rPr>
                <w:rStyle w:val="ab"/>
                <w:noProof/>
              </w:rPr>
              <w:t>3.31.5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响应参数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_Toc51160339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49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BC75D54" w14:textId="2C98356E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340" w:history="1">
            <w:r w:rsidR="00660493" w:rsidRPr="00081EC3">
              <w:rPr>
                <w:rStyle w:val="ab"/>
                <w:noProof/>
              </w:rPr>
              <w:t>3.32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贷后审查结果查询接口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_Toc51160340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49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A541C48" w14:textId="7E2D26A3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41" w:history="1">
            <w:r w:rsidR="00660493" w:rsidRPr="00081EC3">
              <w:rPr>
                <w:rStyle w:val="ab"/>
                <w:noProof/>
              </w:rPr>
              <w:t>3.32.1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_Toc51160341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49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7CDDBE9" w14:textId="5CE0DC80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42" w:history="1">
            <w:r w:rsidR="00660493" w:rsidRPr="00081EC3">
              <w:rPr>
                <w:rStyle w:val="ab"/>
                <w:noProof/>
              </w:rPr>
              <w:t>3.32.2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_Toc51160342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49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F7A46BF" w14:textId="24B1BAC5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43" w:history="1">
            <w:r w:rsidR="00660493" w:rsidRPr="00081EC3">
              <w:rPr>
                <w:rStyle w:val="ab"/>
                <w:noProof/>
              </w:rPr>
              <w:t>3.32.3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请求url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_Toc51160343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49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0F8E3B5" w14:textId="3C01FF5D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44" w:history="1">
            <w:r w:rsidR="00660493" w:rsidRPr="00081EC3">
              <w:rPr>
                <w:rStyle w:val="ab"/>
                <w:noProof/>
              </w:rPr>
              <w:t>3.32.4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请求参数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_Toc51160344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49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74453D3" w14:textId="628DC684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45" w:history="1">
            <w:r w:rsidR="00660493" w:rsidRPr="00081EC3">
              <w:rPr>
                <w:rStyle w:val="ab"/>
                <w:noProof/>
              </w:rPr>
              <w:t>3.32.5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响应参数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_Toc51160345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50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3507A8D" w14:textId="6C56218B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346" w:history="1">
            <w:r w:rsidR="00660493" w:rsidRPr="00081EC3">
              <w:rPr>
                <w:rStyle w:val="ab"/>
                <w:noProof/>
              </w:rPr>
              <w:t>3.33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抵押物信息状态变更提交接口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_Toc51160346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50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17A5635" w14:textId="548A29BF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47" w:history="1">
            <w:r w:rsidR="00660493" w:rsidRPr="00081EC3">
              <w:rPr>
                <w:rStyle w:val="ab"/>
                <w:noProof/>
              </w:rPr>
              <w:t>3.33.1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_Toc51160347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50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D49E0B4" w14:textId="6662B3EF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48" w:history="1">
            <w:r w:rsidR="00660493" w:rsidRPr="00081EC3">
              <w:rPr>
                <w:rStyle w:val="ab"/>
                <w:noProof/>
              </w:rPr>
              <w:t>3.33.2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_Toc51160348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50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63E5519" w14:textId="026C583C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49" w:history="1">
            <w:r w:rsidR="00660493" w:rsidRPr="00081EC3">
              <w:rPr>
                <w:rStyle w:val="ab"/>
                <w:noProof/>
              </w:rPr>
              <w:t>3.33.3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请求url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_Toc51160349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50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05375B9" w14:textId="61D325A7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50" w:history="1">
            <w:r w:rsidR="00660493" w:rsidRPr="00081EC3">
              <w:rPr>
                <w:rStyle w:val="ab"/>
                <w:noProof/>
              </w:rPr>
              <w:t>3.33.4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请求参数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_Toc51160350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50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CD82BA5" w14:textId="1C88FCD8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51" w:history="1">
            <w:r w:rsidR="00660493" w:rsidRPr="00081EC3">
              <w:rPr>
                <w:rStyle w:val="ab"/>
                <w:noProof/>
              </w:rPr>
              <w:t>3.33.5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响应参数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_Toc51160351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C0F594C" w14:textId="3A3DBC2E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352" w:history="1">
            <w:r w:rsidR="00660493" w:rsidRPr="00081EC3">
              <w:rPr>
                <w:rStyle w:val="ab"/>
                <w:noProof/>
              </w:rPr>
              <w:t>3.34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抵押物信息状态变更结果查询接口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_Toc51160352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3E171EE" w14:textId="59401048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53" w:history="1">
            <w:r w:rsidR="00660493" w:rsidRPr="00081EC3">
              <w:rPr>
                <w:rStyle w:val="ab"/>
                <w:noProof/>
              </w:rPr>
              <w:t>3.34.1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功能描述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_Toc51160353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ADC8F94" w14:textId="52A48852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54" w:history="1">
            <w:r w:rsidR="00660493" w:rsidRPr="00081EC3">
              <w:rPr>
                <w:rStyle w:val="ab"/>
                <w:noProof/>
              </w:rPr>
              <w:t>3.34.2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业务逻辑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_Toc51160354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A7CEB9F" w14:textId="2D866C6C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55" w:history="1">
            <w:r w:rsidR="00660493" w:rsidRPr="00081EC3">
              <w:rPr>
                <w:rStyle w:val="ab"/>
                <w:noProof/>
              </w:rPr>
              <w:t>3.34.3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请求url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_Toc51160355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51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567F7D8" w14:textId="6787988B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56" w:history="1">
            <w:r w:rsidR="00660493" w:rsidRPr="00081EC3">
              <w:rPr>
                <w:rStyle w:val="ab"/>
                <w:noProof/>
              </w:rPr>
              <w:t>3.34.4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请求参数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_Toc51160356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09C0570" w14:textId="4D677F40" w:rsidR="00660493" w:rsidRDefault="0034615F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57" w:history="1">
            <w:r w:rsidR="00660493" w:rsidRPr="00081EC3">
              <w:rPr>
                <w:rStyle w:val="ab"/>
                <w:noProof/>
              </w:rPr>
              <w:t>3.34.5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响应参数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_Toc51160357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C899013" w14:textId="52856703" w:rsidR="00660493" w:rsidRDefault="0034615F">
          <w:pPr>
            <w:pStyle w:val="1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1160358" w:history="1">
            <w:r w:rsidR="00660493" w:rsidRPr="00081EC3">
              <w:rPr>
                <w:rStyle w:val="ab"/>
                <w:rFonts w:eastAsia="宋体"/>
                <w:noProof/>
              </w:rPr>
              <w:t>4</w:t>
            </w:r>
            <w:r w:rsidR="00660493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对账文件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_Toc51160358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24690272" w14:textId="3E867B4F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359" w:history="1">
            <w:r w:rsidR="00660493" w:rsidRPr="00081EC3">
              <w:rPr>
                <w:rStyle w:val="ab"/>
                <w:noProof/>
              </w:rPr>
              <w:t>4.1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放款结果文件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_Toc51160359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52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B8F8536" w14:textId="47098F11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360" w:history="1">
            <w:r w:rsidR="00660493" w:rsidRPr="00081EC3">
              <w:rPr>
                <w:rStyle w:val="ab"/>
                <w:noProof/>
              </w:rPr>
              <w:t>4.2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还款计划文件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_Toc51160360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53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BF6527D" w14:textId="691CFCE9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361" w:history="1">
            <w:r w:rsidR="00660493" w:rsidRPr="00081EC3">
              <w:rPr>
                <w:rStyle w:val="ab"/>
                <w:noProof/>
              </w:rPr>
              <w:t>4.3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还款结果文件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_Toc51160361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54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33C77893" w14:textId="5307A75E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362" w:history="1">
            <w:r w:rsidR="00660493" w:rsidRPr="00081EC3">
              <w:rPr>
                <w:rStyle w:val="ab"/>
                <w:noProof/>
              </w:rPr>
              <w:t>4.4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回购清单文件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_Toc51160362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669804A" w14:textId="17431BE6" w:rsidR="00660493" w:rsidRDefault="0034615F">
          <w:pPr>
            <w:pStyle w:val="1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1160363" w:history="1">
            <w:r w:rsidR="00660493" w:rsidRPr="00081EC3">
              <w:rPr>
                <w:rStyle w:val="ab"/>
                <w:rFonts w:eastAsia="宋体"/>
                <w:noProof/>
              </w:rPr>
              <w:t>5</w:t>
            </w:r>
            <w:r w:rsidR="00660493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FTP</w:t>
            </w:r>
            <w:r w:rsidR="00660493" w:rsidRPr="00081EC3">
              <w:rPr>
                <w:rStyle w:val="ab"/>
                <w:rFonts w:eastAsia="宋体"/>
                <w:noProof/>
              </w:rPr>
              <w:t>接口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_Toc51160363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86B450B" w14:textId="4D043A13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364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5.1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影像资料上传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_Toc51160364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6446646" w14:textId="0EC5A89C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65" w:history="1">
            <w:r w:rsidR="00660493" w:rsidRPr="00081EC3">
              <w:rPr>
                <w:rStyle w:val="ab"/>
                <w:rFonts w:eastAsia="宋体"/>
                <w:noProof/>
              </w:rPr>
              <w:t>5.1.1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影像资料清单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_Toc51160365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55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69147CDE" w14:textId="301752BD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66" w:history="1">
            <w:r w:rsidR="00660493" w:rsidRPr="00081EC3">
              <w:rPr>
                <w:rStyle w:val="ab"/>
                <w:rFonts w:eastAsia="宋体"/>
                <w:noProof/>
              </w:rPr>
              <w:t>5.1.2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单个影像资料上传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_Toc51160366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52075100" w14:textId="76531CE8" w:rsidR="00660493" w:rsidRDefault="0034615F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160367" w:history="1">
            <w:r w:rsidR="00660493" w:rsidRPr="00081EC3">
              <w:rPr>
                <w:rStyle w:val="ab"/>
                <w:rFonts w:eastAsia="宋体"/>
                <w:noProof/>
              </w:rPr>
              <w:t>5.1.3</w:t>
            </w:r>
            <w:r w:rsidR="00660493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FTP</w:t>
            </w:r>
            <w:r w:rsidR="00660493" w:rsidRPr="00081EC3">
              <w:rPr>
                <w:rStyle w:val="ab"/>
                <w:rFonts w:eastAsia="宋体"/>
                <w:noProof/>
              </w:rPr>
              <w:t>测试服务器地址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_Toc51160367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7DBB4C9B" w14:textId="32C66530" w:rsidR="00660493" w:rsidRDefault="0034615F">
          <w:pPr>
            <w:pStyle w:val="1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1160368" w:history="1">
            <w:r w:rsidR="00660493" w:rsidRPr="00081EC3">
              <w:rPr>
                <w:rStyle w:val="ab"/>
                <w:rFonts w:eastAsia="宋体"/>
                <w:noProof/>
              </w:rPr>
              <w:t>6</w:t>
            </w:r>
            <w:r w:rsidR="00660493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eastAsia="宋体"/>
                <w:noProof/>
              </w:rPr>
              <w:t>附件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_Toc51160368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1576CDD2" w14:textId="3F964FF7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369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6.1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银行代码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_Toc51160369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9C2C058" w14:textId="74CA308E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370" w:history="1">
            <w:r w:rsidR="00660493" w:rsidRPr="00081EC3">
              <w:rPr>
                <w:rStyle w:val="ab"/>
                <w:rFonts w:ascii="Times New Roman" w:eastAsia="宋体"/>
                <w:noProof/>
              </w:rPr>
              <w:t>6.2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rFonts w:ascii="Times New Roman" w:eastAsia="宋体"/>
                <w:noProof/>
              </w:rPr>
              <w:t>省市代码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_Toc51160370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56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0F599549" w14:textId="4E1CF6FE" w:rsidR="00660493" w:rsidRDefault="0034615F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1160371" w:history="1">
            <w:r w:rsidR="00660493" w:rsidRPr="00081EC3">
              <w:rPr>
                <w:rStyle w:val="ab"/>
                <w:noProof/>
              </w:rPr>
              <w:t>6.3</w:t>
            </w:r>
            <w:r w:rsidR="0066049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60493" w:rsidRPr="00081EC3">
              <w:rPr>
                <w:rStyle w:val="ab"/>
                <w:noProof/>
              </w:rPr>
              <w:t>宝付银行编码</w:t>
            </w:r>
            <w:r w:rsidR="00660493">
              <w:rPr>
                <w:noProof/>
                <w:webHidden/>
              </w:rPr>
              <w:tab/>
            </w:r>
            <w:r w:rsidR="00660493">
              <w:rPr>
                <w:noProof/>
                <w:webHidden/>
              </w:rPr>
              <w:fldChar w:fldCharType="begin"/>
            </w:r>
            <w:r w:rsidR="00660493">
              <w:rPr>
                <w:noProof/>
                <w:webHidden/>
              </w:rPr>
              <w:instrText xml:space="preserve"> PAGEREF _Toc51160371 \h </w:instrText>
            </w:r>
            <w:r w:rsidR="00660493">
              <w:rPr>
                <w:noProof/>
                <w:webHidden/>
              </w:rPr>
            </w:r>
            <w:r w:rsidR="00660493">
              <w:rPr>
                <w:noProof/>
                <w:webHidden/>
              </w:rPr>
              <w:fldChar w:fldCharType="separate"/>
            </w:r>
            <w:r w:rsidR="00660493">
              <w:rPr>
                <w:noProof/>
                <w:webHidden/>
              </w:rPr>
              <w:t>57</w:t>
            </w:r>
            <w:r w:rsidR="00660493">
              <w:rPr>
                <w:noProof/>
                <w:webHidden/>
              </w:rPr>
              <w:fldChar w:fldCharType="end"/>
            </w:r>
          </w:hyperlink>
        </w:p>
        <w:p w14:paraId="453A9D5F" w14:textId="38E26EBB" w:rsidR="00E73794" w:rsidRPr="00E1178A" w:rsidRDefault="00E446DB">
          <w:pPr>
            <w:rPr>
              <w:rFonts w:eastAsia="宋体"/>
              <w:color w:val="000000" w:themeColor="text1"/>
            </w:rPr>
          </w:pPr>
          <w:r w:rsidRPr="00E1178A">
            <w:rPr>
              <w:rFonts w:eastAsia="宋体"/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B42FC2" w14:textId="77777777" w:rsidR="000E4366" w:rsidRPr="00E1178A" w:rsidRDefault="000E4366" w:rsidP="00A00266">
      <w:pPr>
        <w:rPr>
          <w:rFonts w:eastAsia="宋体"/>
          <w:color w:val="000000" w:themeColor="text1"/>
        </w:rPr>
      </w:pPr>
    </w:p>
    <w:p w14:paraId="3F99150C" w14:textId="77777777" w:rsidR="000E4366" w:rsidRPr="00E1178A" w:rsidRDefault="000E4366" w:rsidP="00A00266">
      <w:pPr>
        <w:rPr>
          <w:rFonts w:eastAsia="宋体"/>
          <w:color w:val="000000" w:themeColor="text1"/>
        </w:rPr>
      </w:pPr>
    </w:p>
    <w:p w14:paraId="6EC932AA" w14:textId="77777777" w:rsidR="000E4366" w:rsidRPr="00E1178A" w:rsidRDefault="000E4366" w:rsidP="000E4366">
      <w:pPr>
        <w:rPr>
          <w:rFonts w:eastAsia="宋体"/>
          <w:color w:val="000000" w:themeColor="text1"/>
        </w:rPr>
      </w:pPr>
    </w:p>
    <w:p w14:paraId="37A9A4A3" w14:textId="77777777" w:rsidR="000E4366" w:rsidRPr="00E1178A" w:rsidRDefault="000E4366" w:rsidP="000E4366">
      <w:pPr>
        <w:rPr>
          <w:rFonts w:eastAsia="宋体"/>
          <w:color w:val="000000" w:themeColor="text1"/>
        </w:rPr>
      </w:pPr>
    </w:p>
    <w:p w14:paraId="021DC4E1" w14:textId="77777777" w:rsidR="000E4366" w:rsidRPr="00E1178A" w:rsidRDefault="000E4366" w:rsidP="000E4366">
      <w:pPr>
        <w:rPr>
          <w:rFonts w:eastAsia="宋体"/>
          <w:color w:val="000000" w:themeColor="text1"/>
        </w:rPr>
      </w:pPr>
    </w:p>
    <w:p w14:paraId="4B16A00A" w14:textId="77777777" w:rsidR="000E4366" w:rsidRPr="00E1178A" w:rsidRDefault="000E4366" w:rsidP="000E4366">
      <w:pPr>
        <w:rPr>
          <w:rFonts w:eastAsia="宋体"/>
          <w:color w:val="000000" w:themeColor="text1"/>
        </w:rPr>
      </w:pPr>
    </w:p>
    <w:p w14:paraId="3E06713C" w14:textId="77777777" w:rsidR="000E4366" w:rsidRPr="00E1178A" w:rsidRDefault="000E4366" w:rsidP="000E4366">
      <w:pPr>
        <w:rPr>
          <w:rFonts w:eastAsia="宋体"/>
          <w:color w:val="000000" w:themeColor="text1"/>
        </w:rPr>
      </w:pPr>
    </w:p>
    <w:p w14:paraId="1832CDDC" w14:textId="77777777" w:rsidR="000E4366" w:rsidRPr="00E1178A" w:rsidRDefault="000E4366" w:rsidP="000E4366">
      <w:pPr>
        <w:rPr>
          <w:rFonts w:eastAsia="宋体"/>
          <w:color w:val="000000" w:themeColor="text1"/>
        </w:rPr>
      </w:pPr>
    </w:p>
    <w:p w14:paraId="70103A33" w14:textId="77777777" w:rsidR="000E4366" w:rsidRPr="00E1178A" w:rsidRDefault="000E4366" w:rsidP="000E4366">
      <w:pPr>
        <w:rPr>
          <w:rFonts w:eastAsia="宋体"/>
          <w:color w:val="000000" w:themeColor="text1"/>
        </w:rPr>
      </w:pPr>
    </w:p>
    <w:p w14:paraId="3995A918" w14:textId="77777777" w:rsidR="000E4366" w:rsidRPr="00E1178A" w:rsidRDefault="000E4366" w:rsidP="000E4366">
      <w:pPr>
        <w:rPr>
          <w:rFonts w:eastAsia="宋体"/>
          <w:color w:val="000000" w:themeColor="text1"/>
        </w:rPr>
      </w:pPr>
    </w:p>
    <w:p w14:paraId="3D84CD38" w14:textId="77777777" w:rsidR="000E4366" w:rsidRPr="00E1178A" w:rsidRDefault="000E4366" w:rsidP="000E4366">
      <w:pPr>
        <w:rPr>
          <w:rFonts w:eastAsia="宋体"/>
          <w:color w:val="000000" w:themeColor="text1"/>
        </w:rPr>
      </w:pPr>
    </w:p>
    <w:p w14:paraId="2AC1AC78" w14:textId="77777777" w:rsidR="000E4366" w:rsidRPr="00E1178A" w:rsidRDefault="000E4366" w:rsidP="000E4366">
      <w:pPr>
        <w:rPr>
          <w:rFonts w:eastAsia="宋体"/>
          <w:color w:val="000000" w:themeColor="text1"/>
        </w:rPr>
      </w:pPr>
    </w:p>
    <w:p w14:paraId="63024A3D" w14:textId="77777777" w:rsidR="000E4366" w:rsidRPr="00E1178A" w:rsidRDefault="000E4366" w:rsidP="000E4366">
      <w:pPr>
        <w:rPr>
          <w:rFonts w:eastAsia="宋体"/>
          <w:color w:val="000000" w:themeColor="text1"/>
        </w:rPr>
      </w:pPr>
    </w:p>
    <w:p w14:paraId="69E6ED69" w14:textId="77777777" w:rsidR="000E4366" w:rsidRPr="00E1178A" w:rsidRDefault="000E4366" w:rsidP="000E4366">
      <w:pPr>
        <w:rPr>
          <w:rFonts w:eastAsia="宋体"/>
          <w:color w:val="000000" w:themeColor="text1"/>
        </w:rPr>
      </w:pPr>
    </w:p>
    <w:p w14:paraId="5B2EBA85" w14:textId="7CCF94A4" w:rsidR="00F93C43" w:rsidRDefault="00F93C43" w:rsidP="000E4366">
      <w:pPr>
        <w:rPr>
          <w:rFonts w:eastAsia="宋体"/>
          <w:color w:val="000000" w:themeColor="text1"/>
        </w:rPr>
      </w:pPr>
    </w:p>
    <w:p w14:paraId="2E61D37A" w14:textId="77777777" w:rsidR="00F93C43" w:rsidRPr="00F93C43" w:rsidRDefault="00F93C43" w:rsidP="00F93C43">
      <w:pPr>
        <w:rPr>
          <w:rFonts w:eastAsia="宋体"/>
        </w:rPr>
      </w:pPr>
    </w:p>
    <w:p w14:paraId="232F70A6" w14:textId="77777777" w:rsidR="00F93C43" w:rsidRPr="00F93C43" w:rsidRDefault="00F93C43" w:rsidP="00F93C43">
      <w:pPr>
        <w:rPr>
          <w:rFonts w:eastAsia="宋体"/>
        </w:rPr>
      </w:pPr>
    </w:p>
    <w:p w14:paraId="44720039" w14:textId="77777777" w:rsidR="00F93C43" w:rsidRPr="00F93C43" w:rsidRDefault="00F93C43" w:rsidP="00F93C43">
      <w:pPr>
        <w:rPr>
          <w:rFonts w:eastAsia="宋体"/>
        </w:rPr>
      </w:pPr>
    </w:p>
    <w:p w14:paraId="4286547C" w14:textId="0C064F3A" w:rsidR="00F93C43" w:rsidRDefault="00F93C43" w:rsidP="00F93C43">
      <w:pPr>
        <w:rPr>
          <w:rFonts w:eastAsia="宋体"/>
        </w:rPr>
      </w:pPr>
    </w:p>
    <w:p w14:paraId="691A1D9D" w14:textId="784E06A9" w:rsidR="00F93C43" w:rsidRDefault="00F93C43" w:rsidP="00F93C43">
      <w:pPr>
        <w:jc w:val="right"/>
        <w:rPr>
          <w:rFonts w:eastAsia="宋体"/>
        </w:rPr>
      </w:pPr>
    </w:p>
    <w:p w14:paraId="64626918" w14:textId="0BB98DAF" w:rsidR="00F93C43" w:rsidRDefault="00F93C43" w:rsidP="00F93C43">
      <w:pPr>
        <w:rPr>
          <w:rFonts w:eastAsia="宋体"/>
        </w:rPr>
      </w:pPr>
    </w:p>
    <w:p w14:paraId="687D241A" w14:textId="77777777" w:rsidR="007F3467" w:rsidRPr="00F93C43" w:rsidRDefault="007F3467" w:rsidP="00F93C43">
      <w:pPr>
        <w:rPr>
          <w:rFonts w:eastAsia="宋体"/>
        </w:rPr>
        <w:sectPr w:rsidR="007F3467" w:rsidRPr="00F93C43" w:rsidSect="0073657D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AB6774E" w14:textId="77777777" w:rsidR="00600131" w:rsidRPr="00E1178A" w:rsidRDefault="00780E04" w:rsidP="002D3383">
      <w:pPr>
        <w:pStyle w:val="1"/>
        <w:rPr>
          <w:rFonts w:eastAsia="宋体"/>
          <w:color w:val="000000" w:themeColor="text1"/>
        </w:rPr>
      </w:pPr>
      <w:bookmarkStart w:id="0" w:name="_Toc51160156"/>
      <w:r w:rsidRPr="00E1178A">
        <w:rPr>
          <w:rFonts w:eastAsia="宋体"/>
          <w:color w:val="000000" w:themeColor="text1"/>
        </w:rPr>
        <w:lastRenderedPageBreak/>
        <w:t>说明</w:t>
      </w:r>
      <w:bookmarkEnd w:id="0"/>
    </w:p>
    <w:p w14:paraId="350BAFE5" w14:textId="0F663EA0" w:rsidR="00780E04" w:rsidRPr="00E1178A" w:rsidRDefault="00243997" w:rsidP="00780E04">
      <w:pPr>
        <w:ind w:firstLineChars="200" w:firstLine="420"/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此文档为</w:t>
      </w:r>
      <w:r w:rsidRPr="00E1178A">
        <w:rPr>
          <w:rFonts w:eastAsia="宋体" w:hint="eastAsia"/>
          <w:color w:val="000000" w:themeColor="text1"/>
        </w:rPr>
        <w:t>民生金租</w:t>
      </w:r>
      <w:r w:rsidR="00780E04" w:rsidRPr="00E1178A">
        <w:rPr>
          <w:rFonts w:eastAsia="宋体"/>
          <w:color w:val="000000" w:themeColor="text1"/>
        </w:rPr>
        <w:t>作为合作机构对接的文档，文档详细描述了标准交互流程、联机接口、异步回调接口、文件的定义和安全规范。</w:t>
      </w:r>
    </w:p>
    <w:p w14:paraId="1C67C5C0" w14:textId="77777777" w:rsidR="00780E04" w:rsidRPr="00E1178A" w:rsidRDefault="00780E04" w:rsidP="00780E04">
      <w:pPr>
        <w:rPr>
          <w:rFonts w:eastAsia="宋体"/>
          <w:color w:val="000000" w:themeColor="text1"/>
        </w:rPr>
      </w:pPr>
    </w:p>
    <w:p w14:paraId="541A1D42" w14:textId="77777777" w:rsidR="00780E04" w:rsidRPr="00E1178A" w:rsidRDefault="00780E04" w:rsidP="00780E04">
      <w:pPr>
        <w:pStyle w:val="1"/>
        <w:rPr>
          <w:rFonts w:eastAsia="宋体"/>
          <w:color w:val="000000" w:themeColor="text1"/>
        </w:rPr>
      </w:pPr>
      <w:bookmarkStart w:id="1" w:name="_Toc3319240"/>
      <w:bookmarkStart w:id="2" w:name="_Toc4422841"/>
      <w:bookmarkStart w:id="3" w:name="_Toc26777074"/>
      <w:bookmarkStart w:id="4" w:name="_Toc51160157"/>
      <w:r w:rsidRPr="00E1178A">
        <w:rPr>
          <w:rFonts w:eastAsia="宋体"/>
          <w:color w:val="000000" w:themeColor="text1"/>
        </w:rPr>
        <w:t>技术规范</w:t>
      </w:r>
      <w:bookmarkEnd w:id="1"/>
      <w:bookmarkEnd w:id="2"/>
      <w:bookmarkEnd w:id="3"/>
      <w:bookmarkEnd w:id="4"/>
    </w:p>
    <w:p w14:paraId="08E143E6" w14:textId="77777777" w:rsidR="00780E04" w:rsidRPr="00E1178A" w:rsidRDefault="00780E04" w:rsidP="00780E04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5" w:name="_Toc3319241"/>
      <w:bookmarkStart w:id="6" w:name="_Toc4422842"/>
      <w:bookmarkStart w:id="7" w:name="_Toc26777075"/>
      <w:bookmarkStart w:id="8" w:name="_Toc51160158"/>
      <w:r w:rsidRPr="00E1178A">
        <w:rPr>
          <w:rFonts w:ascii="Times New Roman" w:eastAsia="宋体" w:hAnsi="Times New Roman" w:cs="Times New Roman"/>
          <w:color w:val="000000" w:themeColor="text1"/>
        </w:rPr>
        <w:t>通讯方式</w:t>
      </w:r>
      <w:bookmarkEnd w:id="5"/>
      <w:bookmarkEnd w:id="6"/>
      <w:bookmarkEnd w:id="7"/>
      <w:bookmarkEnd w:id="8"/>
    </w:p>
    <w:p w14:paraId="44F676A4" w14:textId="77777777" w:rsidR="00780E04" w:rsidRPr="00E1178A" w:rsidRDefault="00780E04" w:rsidP="002076EA">
      <w:pPr>
        <w:widowControl w:val="0"/>
        <w:numPr>
          <w:ilvl w:val="0"/>
          <w:numId w:val="7"/>
        </w:numPr>
        <w:jc w:val="both"/>
        <w:rPr>
          <w:rFonts w:eastAsia="宋体"/>
          <w:color w:val="000000" w:themeColor="text1"/>
          <w:szCs w:val="21"/>
          <w:u w:color="000000"/>
        </w:rPr>
      </w:pPr>
      <w:r w:rsidRPr="00E1178A">
        <w:rPr>
          <w:rFonts w:eastAsia="宋体"/>
          <w:color w:val="000000" w:themeColor="text1"/>
          <w:szCs w:val="21"/>
          <w:u w:color="000000"/>
        </w:rPr>
        <w:t>通讯协议：接口采用</w:t>
      </w:r>
      <w:r w:rsidRPr="00E1178A">
        <w:rPr>
          <w:rFonts w:eastAsia="宋体"/>
          <w:color w:val="000000" w:themeColor="text1"/>
          <w:szCs w:val="21"/>
          <w:u w:color="000000"/>
        </w:rPr>
        <w:t>HTTPS</w:t>
      </w:r>
      <w:r w:rsidRPr="00E1178A">
        <w:rPr>
          <w:rFonts w:eastAsia="宋体"/>
          <w:color w:val="000000" w:themeColor="text1"/>
          <w:szCs w:val="21"/>
          <w:u w:color="000000"/>
        </w:rPr>
        <w:t>协议的</w:t>
      </w:r>
      <w:r w:rsidRPr="00E1178A">
        <w:rPr>
          <w:rFonts w:eastAsia="宋体"/>
          <w:color w:val="000000" w:themeColor="text1"/>
          <w:szCs w:val="21"/>
          <w:u w:color="000000"/>
        </w:rPr>
        <w:t>POST</w:t>
      </w:r>
      <w:r w:rsidRPr="00E1178A">
        <w:rPr>
          <w:rFonts w:eastAsia="宋体"/>
          <w:color w:val="000000" w:themeColor="text1"/>
          <w:szCs w:val="21"/>
          <w:u w:color="000000"/>
        </w:rPr>
        <w:t>的方式完成请求和相应的处理。</w:t>
      </w:r>
    </w:p>
    <w:p w14:paraId="3E32523C" w14:textId="77777777" w:rsidR="00780E04" w:rsidRPr="00E1178A" w:rsidRDefault="00780E04" w:rsidP="002076EA">
      <w:pPr>
        <w:widowControl w:val="0"/>
        <w:numPr>
          <w:ilvl w:val="0"/>
          <w:numId w:val="7"/>
        </w:numPr>
        <w:jc w:val="both"/>
        <w:rPr>
          <w:rFonts w:eastAsia="宋体"/>
          <w:color w:val="000000" w:themeColor="text1"/>
          <w:szCs w:val="21"/>
          <w:u w:color="000000"/>
        </w:rPr>
      </w:pPr>
      <w:r w:rsidRPr="00E1178A">
        <w:rPr>
          <w:rFonts w:eastAsia="宋体"/>
          <w:color w:val="000000" w:themeColor="text1"/>
          <w:szCs w:val="21"/>
          <w:u w:color="000000"/>
        </w:rPr>
        <w:t>数据类型：请求和响应数据均为</w:t>
      </w:r>
      <w:r w:rsidRPr="00E1178A">
        <w:rPr>
          <w:rFonts w:eastAsia="宋体"/>
          <w:color w:val="000000" w:themeColor="text1"/>
          <w:szCs w:val="21"/>
          <w:u w:color="000000"/>
        </w:rPr>
        <w:t>JSON</w:t>
      </w:r>
      <w:r w:rsidRPr="00E1178A">
        <w:rPr>
          <w:rFonts w:eastAsia="宋体"/>
          <w:color w:val="000000" w:themeColor="text1"/>
          <w:szCs w:val="21"/>
          <w:u w:color="000000"/>
        </w:rPr>
        <w:t>格式，</w:t>
      </w:r>
      <w:r w:rsidRPr="00E1178A">
        <w:rPr>
          <w:rFonts w:eastAsia="宋体"/>
          <w:color w:val="000000" w:themeColor="text1"/>
          <w:szCs w:val="21"/>
          <w:u w:color="000000"/>
        </w:rPr>
        <w:t>Content-type</w:t>
      </w:r>
      <w:r w:rsidRPr="00E1178A">
        <w:rPr>
          <w:rFonts w:eastAsia="宋体"/>
          <w:color w:val="000000" w:themeColor="text1"/>
          <w:szCs w:val="21"/>
          <w:u w:color="000000"/>
        </w:rPr>
        <w:t>为</w:t>
      </w:r>
      <w:r w:rsidRPr="00E1178A">
        <w:rPr>
          <w:rFonts w:eastAsia="宋体"/>
          <w:color w:val="000000" w:themeColor="text1"/>
          <w:szCs w:val="21"/>
          <w:u w:color="000000"/>
        </w:rPr>
        <w:t>application/json</w:t>
      </w:r>
      <w:r w:rsidRPr="00E1178A">
        <w:rPr>
          <w:rFonts w:eastAsia="宋体"/>
          <w:color w:val="000000" w:themeColor="text1"/>
          <w:szCs w:val="21"/>
          <w:u w:color="000000"/>
        </w:rPr>
        <w:t>。</w:t>
      </w:r>
    </w:p>
    <w:p w14:paraId="2B89ADC7" w14:textId="77777777" w:rsidR="00780E04" w:rsidRPr="00E1178A" w:rsidRDefault="00780E04" w:rsidP="002076EA">
      <w:pPr>
        <w:widowControl w:val="0"/>
        <w:numPr>
          <w:ilvl w:val="0"/>
          <w:numId w:val="7"/>
        </w:numPr>
        <w:jc w:val="both"/>
        <w:rPr>
          <w:rFonts w:eastAsia="宋体"/>
          <w:color w:val="000000" w:themeColor="text1"/>
          <w:szCs w:val="21"/>
          <w:u w:color="000000"/>
        </w:rPr>
      </w:pPr>
      <w:r w:rsidRPr="00E1178A">
        <w:rPr>
          <w:rFonts w:eastAsia="宋体"/>
          <w:color w:val="000000" w:themeColor="text1"/>
          <w:szCs w:val="21"/>
          <w:u w:color="000000"/>
        </w:rPr>
        <w:t>字符编码：</w:t>
      </w:r>
      <w:r w:rsidRPr="00E1178A">
        <w:rPr>
          <w:rFonts w:eastAsia="宋体"/>
          <w:color w:val="000000" w:themeColor="text1"/>
          <w:szCs w:val="21"/>
          <w:u w:color="000000"/>
        </w:rPr>
        <w:t>UTF-8</w:t>
      </w:r>
      <w:r w:rsidRPr="00E1178A">
        <w:rPr>
          <w:rFonts w:eastAsia="宋体"/>
          <w:color w:val="000000" w:themeColor="text1"/>
          <w:szCs w:val="21"/>
          <w:u w:color="000000"/>
        </w:rPr>
        <w:t>。</w:t>
      </w:r>
    </w:p>
    <w:p w14:paraId="5BDC66EF" w14:textId="77777777" w:rsidR="00780E04" w:rsidRPr="00E1178A" w:rsidRDefault="00780E04" w:rsidP="00780E04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9" w:name="_Toc469184696"/>
      <w:bookmarkStart w:id="10" w:name="_Toc857318"/>
      <w:bookmarkStart w:id="11" w:name="_Toc3319242"/>
      <w:bookmarkStart w:id="12" w:name="_Toc4422843"/>
      <w:bookmarkStart w:id="13" w:name="_Toc26777076"/>
      <w:bookmarkStart w:id="14" w:name="_Toc51160159"/>
      <w:r w:rsidRPr="00E1178A">
        <w:rPr>
          <w:rFonts w:ascii="Times New Roman" w:eastAsia="宋体" w:hAnsi="Times New Roman" w:cs="Times New Roman"/>
          <w:color w:val="000000" w:themeColor="text1"/>
        </w:rPr>
        <w:t>通讯安全</w:t>
      </w:r>
      <w:bookmarkEnd w:id="9"/>
      <w:bookmarkEnd w:id="10"/>
      <w:bookmarkEnd w:id="11"/>
      <w:bookmarkEnd w:id="12"/>
      <w:bookmarkEnd w:id="13"/>
      <w:bookmarkEnd w:id="14"/>
    </w:p>
    <w:p w14:paraId="3165CF25" w14:textId="44208FB8" w:rsidR="00780E04" w:rsidRPr="00E1178A" w:rsidRDefault="00780E04" w:rsidP="002076EA">
      <w:pPr>
        <w:widowControl w:val="0"/>
        <w:numPr>
          <w:ilvl w:val="0"/>
          <w:numId w:val="7"/>
        </w:numPr>
        <w:jc w:val="both"/>
        <w:rPr>
          <w:rFonts w:eastAsia="宋体"/>
          <w:color w:val="000000" w:themeColor="text1"/>
          <w:szCs w:val="21"/>
          <w:u w:color="000000"/>
        </w:rPr>
      </w:pPr>
      <w:r w:rsidRPr="00E1178A">
        <w:rPr>
          <w:rFonts w:eastAsia="宋体"/>
          <w:color w:val="000000" w:themeColor="text1"/>
          <w:szCs w:val="21"/>
          <w:u w:color="000000"/>
        </w:rPr>
        <w:t>资产方将请求</w:t>
      </w:r>
      <w:r w:rsidR="004B2923">
        <w:rPr>
          <w:rFonts w:eastAsia="宋体" w:hint="eastAsia"/>
          <w:color w:val="000000" w:themeColor="text1"/>
          <w:szCs w:val="21"/>
          <w:u w:color="000000"/>
        </w:rPr>
        <w:t>参数经过</w:t>
      </w:r>
      <w:r w:rsidR="004B2923">
        <w:rPr>
          <w:rFonts w:eastAsia="宋体" w:hint="eastAsia"/>
          <w:color w:val="000000" w:themeColor="text1"/>
          <w:szCs w:val="21"/>
          <w:u w:color="000000"/>
        </w:rPr>
        <w:t>ASCII</w:t>
      </w:r>
      <w:r w:rsidR="004B2923">
        <w:rPr>
          <w:rFonts w:eastAsia="宋体" w:hint="eastAsia"/>
          <w:color w:val="000000" w:themeColor="text1"/>
          <w:szCs w:val="21"/>
          <w:u w:color="000000"/>
        </w:rPr>
        <w:t>码排序之后</w:t>
      </w:r>
      <w:r w:rsidRPr="00E1178A">
        <w:rPr>
          <w:rFonts w:eastAsia="宋体" w:hint="eastAsia"/>
          <w:color w:val="000000" w:themeColor="text1"/>
          <w:szCs w:val="21"/>
          <w:u w:color="000000"/>
        </w:rPr>
        <w:t>使</w:t>
      </w:r>
      <w:r w:rsidRPr="00E1178A">
        <w:rPr>
          <w:rFonts w:eastAsia="宋体"/>
          <w:color w:val="000000" w:themeColor="text1"/>
          <w:szCs w:val="21"/>
          <w:u w:color="000000"/>
        </w:rPr>
        <w:t>用</w:t>
      </w:r>
      <w:r w:rsidR="00BE33AD" w:rsidRPr="005810F1">
        <w:rPr>
          <w:rFonts w:eastAsia="宋体"/>
          <w:color w:val="000000" w:themeColor="text1"/>
          <w:lang w:val="zh-TW"/>
        </w:rPr>
        <w:t>SHA-256</w:t>
      </w:r>
      <w:r w:rsidRPr="00E1178A">
        <w:rPr>
          <w:rFonts w:eastAsia="宋体"/>
          <w:color w:val="000000" w:themeColor="text1"/>
          <w:szCs w:val="21"/>
          <w:u w:color="000000"/>
        </w:rPr>
        <w:t>加密得到</w:t>
      </w:r>
      <w:r w:rsidRPr="00E1178A">
        <w:rPr>
          <w:rFonts w:eastAsia="宋体"/>
          <w:color w:val="000000" w:themeColor="text1"/>
          <w:szCs w:val="21"/>
          <w:u w:color="000000"/>
        </w:rPr>
        <w:t>sign</w:t>
      </w:r>
      <w:r w:rsidRPr="00E1178A">
        <w:rPr>
          <w:rFonts w:eastAsia="宋体"/>
          <w:color w:val="000000" w:themeColor="text1"/>
          <w:szCs w:val="21"/>
          <w:u w:color="000000"/>
        </w:rPr>
        <w:t>值</w:t>
      </w:r>
      <w:bookmarkStart w:id="15" w:name="_Toc857319"/>
      <w:bookmarkStart w:id="16" w:name="_Toc3319243"/>
      <w:bookmarkStart w:id="17" w:name="_Toc4422844"/>
    </w:p>
    <w:p w14:paraId="29C87CA2" w14:textId="77777777" w:rsidR="00780E04" w:rsidRPr="00E1178A" w:rsidRDefault="00780E04" w:rsidP="002076EA">
      <w:pPr>
        <w:widowControl w:val="0"/>
        <w:numPr>
          <w:ilvl w:val="0"/>
          <w:numId w:val="7"/>
        </w:numPr>
        <w:jc w:val="both"/>
        <w:rPr>
          <w:rFonts w:eastAsia="宋体"/>
          <w:color w:val="000000" w:themeColor="text1"/>
          <w:szCs w:val="21"/>
          <w:u w:color="000000"/>
        </w:rPr>
      </w:pPr>
      <w:r w:rsidRPr="00E1178A">
        <w:rPr>
          <w:rFonts w:eastAsia="宋体"/>
          <w:color w:val="000000" w:themeColor="text1"/>
          <w:szCs w:val="21"/>
          <w:u w:color="000000"/>
        </w:rPr>
        <w:t>request-demo</w:t>
      </w:r>
    </w:p>
    <w:p w14:paraId="0B62238E" w14:textId="77777777" w:rsidR="00780E04" w:rsidRPr="00E1178A" w:rsidRDefault="00780E04" w:rsidP="00780E04">
      <w:pPr>
        <w:widowControl w:val="0"/>
        <w:ind w:left="704"/>
        <w:jc w:val="both"/>
        <w:rPr>
          <w:rFonts w:eastAsia="宋体"/>
          <w:color w:val="000000" w:themeColor="text1"/>
          <w:szCs w:val="21"/>
          <w:u w:color="000000"/>
        </w:rPr>
      </w:pPr>
      <w:r w:rsidRPr="00E1178A">
        <w:rPr>
          <w:rFonts w:eastAsia="宋体"/>
          <w:color w:val="000000" w:themeColor="text1"/>
          <w:szCs w:val="21"/>
          <w:u w:color="000000"/>
        </w:rPr>
        <w:t>{“service”</w:t>
      </w:r>
      <w:r w:rsidRPr="00E1178A">
        <w:rPr>
          <w:rFonts w:eastAsia="宋体"/>
          <w:color w:val="000000" w:themeColor="text1"/>
          <w:szCs w:val="21"/>
          <w:u w:color="000000"/>
        </w:rPr>
        <w:t>：</w:t>
      </w:r>
      <w:r w:rsidRPr="00E1178A">
        <w:rPr>
          <w:rFonts w:eastAsia="宋体"/>
          <w:color w:val="000000" w:themeColor="text1"/>
          <w:szCs w:val="21"/>
          <w:u w:color="000000"/>
        </w:rPr>
        <w:t xml:space="preserve"> “SETUP</w:t>
      </w:r>
      <w:r w:rsidR="00C03BFF" w:rsidRPr="00E1178A">
        <w:rPr>
          <w:rFonts w:eastAsia="宋体"/>
          <w:color w:val="000000" w:themeColor="text1"/>
          <w:szCs w:val="21"/>
          <w:u w:color="000000"/>
        </w:rPr>
        <w:t>C</w:t>
      </w:r>
      <w:r w:rsidRPr="00E1178A">
        <w:rPr>
          <w:rFonts w:eastAsia="宋体"/>
          <w:color w:val="000000" w:themeColor="text1"/>
          <w:szCs w:val="21"/>
          <w:u w:color="000000"/>
        </w:rPr>
        <w:t>UST</w:t>
      </w:r>
      <w:r w:rsidR="00C03BFF" w:rsidRPr="00E1178A">
        <w:rPr>
          <w:rFonts w:eastAsia="宋体"/>
          <w:color w:val="000000" w:themeColor="text1"/>
          <w:szCs w:val="21"/>
          <w:u w:color="000000"/>
        </w:rPr>
        <w:t>C</w:t>
      </w:r>
      <w:r w:rsidRPr="00E1178A">
        <w:rPr>
          <w:rFonts w:eastAsia="宋体"/>
          <w:color w:val="000000" w:themeColor="text1"/>
          <w:szCs w:val="21"/>
          <w:u w:color="000000"/>
        </w:rPr>
        <w:t>REDIT”</w:t>
      </w:r>
      <w:r w:rsidRPr="00E1178A">
        <w:rPr>
          <w:rFonts w:eastAsia="宋体"/>
          <w:color w:val="000000" w:themeColor="text1"/>
          <w:szCs w:val="21"/>
          <w:u w:color="000000"/>
        </w:rPr>
        <w:t>，</w:t>
      </w:r>
    </w:p>
    <w:p w14:paraId="0068DA31" w14:textId="77777777" w:rsidR="00780E04" w:rsidRPr="00E1178A" w:rsidRDefault="00780E04" w:rsidP="00780E04">
      <w:pPr>
        <w:widowControl w:val="0"/>
        <w:ind w:left="704"/>
        <w:jc w:val="both"/>
        <w:rPr>
          <w:rFonts w:eastAsia="宋体"/>
          <w:color w:val="000000" w:themeColor="text1"/>
          <w:szCs w:val="21"/>
          <w:u w:color="000000"/>
        </w:rPr>
      </w:pPr>
      <w:r w:rsidRPr="00E1178A">
        <w:rPr>
          <w:rFonts w:eastAsia="宋体"/>
          <w:color w:val="000000" w:themeColor="text1"/>
          <w:szCs w:val="21"/>
          <w:u w:color="000000"/>
        </w:rPr>
        <w:t>“partner”</w:t>
      </w:r>
      <w:r w:rsidRPr="00E1178A">
        <w:rPr>
          <w:rFonts w:eastAsia="宋体"/>
          <w:color w:val="000000" w:themeColor="text1"/>
          <w:szCs w:val="21"/>
          <w:u w:color="000000"/>
        </w:rPr>
        <w:t>：</w:t>
      </w:r>
      <w:r w:rsidRPr="00E1178A">
        <w:rPr>
          <w:rFonts w:eastAsia="宋体"/>
          <w:color w:val="000000" w:themeColor="text1"/>
          <w:szCs w:val="21"/>
          <w:u w:color="000000"/>
        </w:rPr>
        <w:t>“0001”</w:t>
      </w:r>
      <w:r w:rsidRPr="00E1178A">
        <w:rPr>
          <w:rFonts w:eastAsia="宋体"/>
          <w:color w:val="000000" w:themeColor="text1"/>
          <w:szCs w:val="21"/>
          <w:u w:color="000000"/>
        </w:rPr>
        <w:t>，</w:t>
      </w:r>
    </w:p>
    <w:p w14:paraId="51872A52" w14:textId="77777777" w:rsidR="00780E04" w:rsidRPr="00E1178A" w:rsidRDefault="00780E04" w:rsidP="00780E04">
      <w:pPr>
        <w:widowControl w:val="0"/>
        <w:ind w:left="704"/>
        <w:jc w:val="both"/>
        <w:rPr>
          <w:rFonts w:eastAsia="宋体"/>
          <w:color w:val="000000" w:themeColor="text1"/>
          <w:szCs w:val="21"/>
          <w:u w:color="000000"/>
        </w:rPr>
      </w:pPr>
      <w:r w:rsidRPr="00E1178A">
        <w:rPr>
          <w:rFonts w:eastAsia="宋体"/>
          <w:color w:val="000000" w:themeColor="text1"/>
          <w:szCs w:val="21"/>
          <w:u w:color="000000"/>
        </w:rPr>
        <w:t>“product</w:t>
      </w:r>
      <w:r w:rsidR="00B46928" w:rsidRPr="00E1178A">
        <w:rPr>
          <w:rFonts w:eastAsia="宋体"/>
          <w:color w:val="000000" w:themeColor="text1"/>
          <w:szCs w:val="21"/>
          <w:u w:color="000000"/>
        </w:rPr>
        <w:t>N</w:t>
      </w:r>
      <w:r w:rsidRPr="00E1178A">
        <w:rPr>
          <w:rFonts w:eastAsia="宋体"/>
          <w:color w:val="000000" w:themeColor="text1"/>
          <w:szCs w:val="21"/>
          <w:u w:color="000000"/>
        </w:rPr>
        <w:t>o”:”001503”</w:t>
      </w:r>
    </w:p>
    <w:p w14:paraId="496F5F2F" w14:textId="77777777" w:rsidR="00780E04" w:rsidRPr="00E1178A" w:rsidRDefault="00780E04" w:rsidP="00780E04">
      <w:pPr>
        <w:widowControl w:val="0"/>
        <w:ind w:left="704"/>
        <w:jc w:val="both"/>
        <w:rPr>
          <w:rFonts w:eastAsia="宋体"/>
          <w:color w:val="000000" w:themeColor="text1"/>
          <w:szCs w:val="21"/>
          <w:u w:color="000000"/>
        </w:rPr>
      </w:pPr>
      <w:r w:rsidRPr="00E1178A">
        <w:rPr>
          <w:rFonts w:eastAsia="宋体"/>
          <w:color w:val="000000" w:themeColor="text1"/>
          <w:szCs w:val="21"/>
          <w:u w:color="000000"/>
        </w:rPr>
        <w:t>“service</w:t>
      </w:r>
      <w:r w:rsidR="00B46928" w:rsidRPr="00E1178A">
        <w:rPr>
          <w:rFonts w:eastAsia="宋体"/>
          <w:color w:val="000000" w:themeColor="text1"/>
          <w:szCs w:val="21"/>
          <w:u w:color="000000"/>
        </w:rPr>
        <w:t>S</w:t>
      </w:r>
      <w:r w:rsidRPr="00E1178A">
        <w:rPr>
          <w:rFonts w:eastAsia="宋体"/>
          <w:color w:val="000000" w:themeColor="text1"/>
          <w:szCs w:val="21"/>
          <w:u w:color="000000"/>
        </w:rPr>
        <w:t>n” :”UUID”</w:t>
      </w:r>
    </w:p>
    <w:p w14:paraId="2AF289DC" w14:textId="77777777" w:rsidR="00780E04" w:rsidRPr="00E1178A" w:rsidRDefault="00780E04" w:rsidP="00780E04">
      <w:pPr>
        <w:widowControl w:val="0"/>
        <w:ind w:left="704"/>
        <w:jc w:val="both"/>
        <w:rPr>
          <w:rFonts w:eastAsia="宋体"/>
          <w:color w:val="000000" w:themeColor="text1"/>
          <w:szCs w:val="21"/>
          <w:u w:color="000000"/>
        </w:rPr>
      </w:pPr>
      <w:r w:rsidRPr="00E1178A">
        <w:rPr>
          <w:rFonts w:eastAsia="宋体"/>
          <w:color w:val="000000" w:themeColor="text1"/>
          <w:szCs w:val="21"/>
          <w:u w:color="000000"/>
        </w:rPr>
        <w:t>“content” :“GllcmVzaXMvRXRoL050aWxkZS9PZ3JhdmUvT2FjdXRlL09jaXJjd”</w:t>
      </w:r>
    </w:p>
    <w:p w14:paraId="359F7951" w14:textId="77777777" w:rsidR="00780E04" w:rsidRPr="00E1178A" w:rsidRDefault="00780E04" w:rsidP="00780E04">
      <w:pPr>
        <w:widowControl w:val="0"/>
        <w:ind w:left="704"/>
        <w:jc w:val="both"/>
        <w:rPr>
          <w:rFonts w:eastAsia="宋体"/>
          <w:color w:val="000000" w:themeColor="text1"/>
          <w:szCs w:val="21"/>
          <w:u w:color="000000"/>
        </w:rPr>
      </w:pPr>
      <w:r w:rsidRPr="00E1178A">
        <w:rPr>
          <w:rFonts w:eastAsia="宋体"/>
          <w:color w:val="000000" w:themeColor="text1"/>
          <w:szCs w:val="21"/>
          <w:u w:color="000000"/>
        </w:rPr>
        <w:t>“sign” :“vZWFjdXRlL2VjaXJj”</w:t>
      </w:r>
    </w:p>
    <w:p w14:paraId="41FDDB56" w14:textId="52C61C07" w:rsidR="00780E04" w:rsidRDefault="00780E04" w:rsidP="00780E04">
      <w:pPr>
        <w:widowControl w:val="0"/>
        <w:ind w:left="704"/>
        <w:jc w:val="both"/>
        <w:rPr>
          <w:rFonts w:eastAsia="宋体"/>
          <w:color w:val="000000" w:themeColor="text1"/>
          <w:szCs w:val="21"/>
          <w:u w:color="000000"/>
        </w:rPr>
      </w:pPr>
      <w:r w:rsidRPr="00E1178A">
        <w:rPr>
          <w:rFonts w:eastAsia="宋体"/>
          <w:color w:val="000000" w:themeColor="text1"/>
          <w:szCs w:val="21"/>
          <w:u w:color="000000"/>
        </w:rPr>
        <w:t>}</w:t>
      </w:r>
    </w:p>
    <w:p w14:paraId="152E2890" w14:textId="138DA4B9" w:rsidR="00B64924" w:rsidRDefault="00B64924" w:rsidP="00780E04">
      <w:pPr>
        <w:widowControl w:val="0"/>
        <w:ind w:left="704"/>
        <w:jc w:val="both"/>
        <w:rPr>
          <w:rFonts w:eastAsia="宋体"/>
          <w:color w:val="000000" w:themeColor="text1"/>
          <w:szCs w:val="21"/>
          <w:u w:color="000000"/>
        </w:rPr>
      </w:pPr>
    </w:p>
    <w:p w14:paraId="634297DB" w14:textId="1107129E" w:rsidR="00B64924" w:rsidRPr="00B64924" w:rsidRDefault="00B64924" w:rsidP="00B64924">
      <w:pPr>
        <w:pStyle w:val="HTML"/>
        <w:shd w:val="clear" w:color="auto" w:fill="FFFFFF"/>
        <w:rPr>
          <w:rFonts w:ascii="JetBrains Mono" w:hAnsi="JetBrains Mono" w:hint="eastAsia"/>
          <w:color w:val="080808"/>
          <w:sz w:val="23"/>
          <w:szCs w:val="23"/>
        </w:rPr>
      </w:pPr>
      <w:r>
        <w:rPr>
          <w:rFonts w:hint="eastAsia"/>
          <w:color w:val="000000" w:themeColor="text1"/>
          <w:szCs w:val="21"/>
          <w:u w:color="000000"/>
        </w:rPr>
        <w:t>content内容实用AES加密 “</w:t>
      </w:r>
      <w:r w:rsidRPr="00B64924">
        <w:rPr>
          <w:color w:val="000000" w:themeColor="text1"/>
          <w:szCs w:val="21"/>
          <w:u w:color="000000"/>
        </w:rPr>
        <w:t>AES/CBC/NoPadding</w:t>
      </w:r>
      <w:r>
        <w:rPr>
          <w:color w:val="000000" w:themeColor="text1"/>
          <w:szCs w:val="21"/>
          <w:u w:color="000000"/>
        </w:rPr>
        <w:t>”</w:t>
      </w:r>
    </w:p>
    <w:p w14:paraId="3BF51151" w14:textId="0CC88FD8" w:rsidR="00B64924" w:rsidRDefault="00B64924" w:rsidP="00780E04">
      <w:pPr>
        <w:widowControl w:val="0"/>
        <w:ind w:left="704"/>
        <w:jc w:val="both"/>
        <w:rPr>
          <w:rFonts w:eastAsia="宋体"/>
          <w:color w:val="000000" w:themeColor="text1"/>
          <w:szCs w:val="21"/>
          <w:u w:color="000000"/>
        </w:rPr>
      </w:pPr>
    </w:p>
    <w:p w14:paraId="1AD311E1" w14:textId="77777777" w:rsidR="00B64924" w:rsidRPr="00E1178A" w:rsidRDefault="00B64924" w:rsidP="00780E04">
      <w:pPr>
        <w:widowControl w:val="0"/>
        <w:ind w:left="704"/>
        <w:jc w:val="both"/>
        <w:rPr>
          <w:rFonts w:eastAsia="宋体"/>
          <w:color w:val="000000" w:themeColor="text1"/>
          <w:szCs w:val="21"/>
          <w:u w:color="000000"/>
        </w:rPr>
      </w:pPr>
    </w:p>
    <w:p w14:paraId="42D453F3" w14:textId="77777777" w:rsidR="00780E04" w:rsidRPr="00E1178A" w:rsidRDefault="00780E04" w:rsidP="00780E04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18" w:name="_Toc26777077"/>
      <w:bookmarkStart w:id="19" w:name="_Toc51160160"/>
      <w:r w:rsidRPr="00E1178A">
        <w:rPr>
          <w:rFonts w:ascii="Times New Roman" w:eastAsia="宋体" w:hAnsi="Times New Roman" w:cs="Times New Roman"/>
          <w:color w:val="000000" w:themeColor="text1"/>
        </w:rPr>
        <w:t>通讯地址</w:t>
      </w:r>
      <w:bookmarkEnd w:id="15"/>
      <w:bookmarkEnd w:id="16"/>
      <w:bookmarkEnd w:id="17"/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2"/>
        <w:gridCol w:w="788"/>
        <w:gridCol w:w="3570"/>
        <w:gridCol w:w="2810"/>
      </w:tblGrid>
      <w:tr w:rsidR="00780E04" w:rsidRPr="00E1178A" w14:paraId="6100217E" w14:textId="77777777" w:rsidTr="002D3383">
        <w:tc>
          <w:tcPr>
            <w:tcW w:w="677" w:type="pct"/>
            <w:shd w:val="clear" w:color="auto" w:fill="BDD6EE"/>
          </w:tcPr>
          <w:p w14:paraId="66A565B8" w14:textId="77777777" w:rsidR="00780E04" w:rsidRPr="00E1178A" w:rsidRDefault="00780E04" w:rsidP="00780E04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环境</w:t>
            </w:r>
          </w:p>
        </w:tc>
        <w:tc>
          <w:tcPr>
            <w:tcW w:w="475" w:type="pct"/>
            <w:shd w:val="clear" w:color="auto" w:fill="BDD6EE"/>
          </w:tcPr>
          <w:p w14:paraId="723C38E1" w14:textId="77777777" w:rsidR="00780E04" w:rsidRPr="00E1178A" w:rsidRDefault="00780E04" w:rsidP="00780E04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交互类型</w:t>
            </w:r>
          </w:p>
        </w:tc>
        <w:tc>
          <w:tcPr>
            <w:tcW w:w="2153" w:type="pct"/>
            <w:shd w:val="clear" w:color="auto" w:fill="BDD6EE"/>
          </w:tcPr>
          <w:p w14:paraId="0B5F054E" w14:textId="77777777" w:rsidR="00780E04" w:rsidRPr="00E1178A" w:rsidRDefault="00780E04" w:rsidP="00780E04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地址</w:t>
            </w:r>
          </w:p>
        </w:tc>
        <w:tc>
          <w:tcPr>
            <w:tcW w:w="1695" w:type="pct"/>
            <w:shd w:val="clear" w:color="auto" w:fill="BDD6EE"/>
          </w:tcPr>
          <w:p w14:paraId="575B34A9" w14:textId="77777777" w:rsidR="00780E04" w:rsidRPr="00E1178A" w:rsidRDefault="00780E04" w:rsidP="00780E04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备注</w:t>
            </w:r>
          </w:p>
        </w:tc>
      </w:tr>
      <w:tr w:rsidR="00780E04" w:rsidRPr="00E1178A" w14:paraId="4B98589F" w14:textId="77777777" w:rsidTr="002D3383">
        <w:tc>
          <w:tcPr>
            <w:tcW w:w="677" w:type="pct"/>
            <w:vMerge w:val="restart"/>
            <w:shd w:val="clear" w:color="auto" w:fill="auto"/>
          </w:tcPr>
          <w:p w14:paraId="5D11C067" w14:textId="77777777" w:rsidR="00780E04" w:rsidRPr="00E1178A" w:rsidRDefault="00780E04" w:rsidP="00780E04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测试环境</w:t>
            </w:r>
          </w:p>
        </w:tc>
        <w:tc>
          <w:tcPr>
            <w:tcW w:w="475" w:type="pct"/>
          </w:tcPr>
          <w:p w14:paraId="0D0F2343" w14:textId="77777777" w:rsidR="00780E04" w:rsidRPr="00E1178A" w:rsidRDefault="00780E04" w:rsidP="00780E04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数据接口</w:t>
            </w:r>
          </w:p>
        </w:tc>
        <w:tc>
          <w:tcPr>
            <w:tcW w:w="2153" w:type="pct"/>
            <w:shd w:val="clear" w:color="auto" w:fill="auto"/>
          </w:tcPr>
          <w:p w14:paraId="18C86DC6" w14:textId="293D7950" w:rsidR="00396100" w:rsidRPr="00E1178A" w:rsidRDefault="00396100" w:rsidP="00396100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>
              <w:rPr>
                <w:rFonts w:eastAsia="宋体" w:hint="eastAsia"/>
                <w:color w:val="000000" w:themeColor="text1"/>
                <w:szCs w:val="21"/>
                <w:u w:color="000000"/>
              </w:rPr>
              <w:t>正式联调时候提供</w:t>
            </w:r>
          </w:p>
          <w:p w14:paraId="5C2813C1" w14:textId="4FF6A9D5" w:rsidR="00780E04" w:rsidRPr="00E1178A" w:rsidRDefault="00780E04" w:rsidP="00780E04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</w:p>
        </w:tc>
        <w:tc>
          <w:tcPr>
            <w:tcW w:w="1695" w:type="pct"/>
            <w:shd w:val="clear" w:color="auto" w:fill="auto"/>
          </w:tcPr>
          <w:p w14:paraId="088AB041" w14:textId="77777777" w:rsidR="00780E04" w:rsidRPr="00E1178A" w:rsidRDefault="00780E04" w:rsidP="00780E04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需提前申请开通网络权限</w:t>
            </w:r>
          </w:p>
        </w:tc>
      </w:tr>
      <w:tr w:rsidR="00780E04" w:rsidRPr="00E1178A" w14:paraId="203932E0" w14:textId="77777777" w:rsidTr="002D3383">
        <w:tc>
          <w:tcPr>
            <w:tcW w:w="677" w:type="pct"/>
            <w:vMerge/>
            <w:shd w:val="clear" w:color="auto" w:fill="auto"/>
          </w:tcPr>
          <w:p w14:paraId="2E8CAFA4" w14:textId="77777777" w:rsidR="00780E04" w:rsidRPr="00E1178A" w:rsidRDefault="00780E04" w:rsidP="00780E04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</w:p>
        </w:tc>
        <w:tc>
          <w:tcPr>
            <w:tcW w:w="475" w:type="pct"/>
          </w:tcPr>
          <w:p w14:paraId="663B0549" w14:textId="77777777" w:rsidR="00780E04" w:rsidRPr="00E1178A" w:rsidRDefault="00780E04" w:rsidP="00780E04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SFTP</w:t>
            </w:r>
          </w:p>
        </w:tc>
        <w:tc>
          <w:tcPr>
            <w:tcW w:w="2153" w:type="pct"/>
            <w:shd w:val="clear" w:color="auto" w:fill="auto"/>
          </w:tcPr>
          <w:p w14:paraId="0146B224" w14:textId="1368E51A" w:rsidR="00780E04" w:rsidRPr="00E1178A" w:rsidRDefault="00264078" w:rsidP="00780E04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>
              <w:rPr>
                <w:rFonts w:eastAsia="宋体" w:hint="eastAsia"/>
                <w:color w:val="000000" w:themeColor="text1"/>
                <w:szCs w:val="21"/>
                <w:u w:color="000000"/>
              </w:rPr>
              <w:t>正式联调时提供</w:t>
            </w:r>
          </w:p>
        </w:tc>
        <w:tc>
          <w:tcPr>
            <w:tcW w:w="1695" w:type="pct"/>
            <w:shd w:val="clear" w:color="auto" w:fill="auto"/>
          </w:tcPr>
          <w:p w14:paraId="102CC2C8" w14:textId="77777777" w:rsidR="00780E04" w:rsidRPr="00E1178A" w:rsidRDefault="00780E04" w:rsidP="00780E04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需提前沟通申请权限</w:t>
            </w:r>
          </w:p>
        </w:tc>
      </w:tr>
      <w:tr w:rsidR="00780E04" w:rsidRPr="00E1178A" w14:paraId="0ECF21F0" w14:textId="77777777" w:rsidTr="002D3383">
        <w:tc>
          <w:tcPr>
            <w:tcW w:w="677" w:type="pct"/>
            <w:vMerge w:val="restart"/>
            <w:shd w:val="clear" w:color="auto" w:fill="auto"/>
          </w:tcPr>
          <w:p w14:paraId="4D616D8A" w14:textId="77777777" w:rsidR="00780E04" w:rsidRPr="00E1178A" w:rsidRDefault="00780E04" w:rsidP="00780E04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生产环境</w:t>
            </w:r>
          </w:p>
        </w:tc>
        <w:tc>
          <w:tcPr>
            <w:tcW w:w="475" w:type="pct"/>
          </w:tcPr>
          <w:p w14:paraId="2DB42522" w14:textId="77777777" w:rsidR="00780E04" w:rsidRPr="00E1178A" w:rsidRDefault="00780E04" w:rsidP="00780E04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数据</w:t>
            </w: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lastRenderedPageBreak/>
              <w:t>接口</w:t>
            </w:r>
          </w:p>
        </w:tc>
        <w:tc>
          <w:tcPr>
            <w:tcW w:w="2153" w:type="pct"/>
            <w:shd w:val="clear" w:color="auto" w:fill="auto"/>
          </w:tcPr>
          <w:p w14:paraId="13A6AA3F" w14:textId="08E33D92" w:rsidR="00780E04" w:rsidRPr="00E1178A" w:rsidRDefault="00396100" w:rsidP="00780E04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>
              <w:rPr>
                <w:rFonts w:eastAsia="宋体" w:hint="eastAsia"/>
                <w:color w:val="000000" w:themeColor="text1"/>
                <w:szCs w:val="21"/>
                <w:u w:color="000000"/>
              </w:rPr>
              <w:lastRenderedPageBreak/>
              <w:t>正式联调时提供</w:t>
            </w:r>
          </w:p>
        </w:tc>
        <w:tc>
          <w:tcPr>
            <w:tcW w:w="1695" w:type="pct"/>
            <w:shd w:val="clear" w:color="auto" w:fill="auto"/>
          </w:tcPr>
          <w:p w14:paraId="7BDE00BC" w14:textId="77777777" w:rsidR="00780E04" w:rsidRPr="00E1178A" w:rsidRDefault="00780E04" w:rsidP="00780E04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需提前申请开通网络权限</w:t>
            </w:r>
          </w:p>
        </w:tc>
      </w:tr>
      <w:tr w:rsidR="00780E04" w:rsidRPr="00E1178A" w14:paraId="23C4FC70" w14:textId="77777777" w:rsidTr="002D3383">
        <w:tc>
          <w:tcPr>
            <w:tcW w:w="677" w:type="pct"/>
            <w:vMerge/>
            <w:shd w:val="clear" w:color="auto" w:fill="auto"/>
          </w:tcPr>
          <w:p w14:paraId="3B55AE8F" w14:textId="77777777" w:rsidR="00780E04" w:rsidRPr="00E1178A" w:rsidRDefault="00780E04" w:rsidP="00780E04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</w:p>
        </w:tc>
        <w:tc>
          <w:tcPr>
            <w:tcW w:w="475" w:type="pct"/>
          </w:tcPr>
          <w:p w14:paraId="61166A88" w14:textId="77777777" w:rsidR="00780E04" w:rsidRPr="00E1178A" w:rsidRDefault="00780E04" w:rsidP="00780E04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SFTP</w:t>
            </w:r>
          </w:p>
        </w:tc>
        <w:tc>
          <w:tcPr>
            <w:tcW w:w="2153" w:type="pct"/>
            <w:shd w:val="clear" w:color="auto" w:fill="auto"/>
          </w:tcPr>
          <w:p w14:paraId="3401C14B" w14:textId="6FA5A01A" w:rsidR="00780E04" w:rsidRPr="00E1178A" w:rsidRDefault="00264078" w:rsidP="00780E04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>
              <w:rPr>
                <w:rFonts w:eastAsia="宋体" w:hint="eastAsia"/>
                <w:color w:val="000000" w:themeColor="text1"/>
                <w:szCs w:val="21"/>
                <w:u w:color="000000"/>
              </w:rPr>
              <w:t>正式联调时提供</w:t>
            </w:r>
          </w:p>
        </w:tc>
        <w:tc>
          <w:tcPr>
            <w:tcW w:w="1695" w:type="pct"/>
            <w:shd w:val="clear" w:color="auto" w:fill="auto"/>
          </w:tcPr>
          <w:p w14:paraId="42612493" w14:textId="77777777" w:rsidR="00780E04" w:rsidRPr="00E1178A" w:rsidRDefault="00780E04" w:rsidP="00780E04">
            <w:pPr>
              <w:widowControl w:val="0"/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需提前沟通申请权限</w:t>
            </w:r>
          </w:p>
        </w:tc>
      </w:tr>
    </w:tbl>
    <w:p w14:paraId="571510C7" w14:textId="77777777" w:rsidR="00780E04" w:rsidRPr="00E1178A" w:rsidRDefault="00780E04" w:rsidP="00780E04">
      <w:pPr>
        <w:widowControl w:val="0"/>
        <w:jc w:val="both"/>
        <w:rPr>
          <w:rFonts w:eastAsia="宋体"/>
          <w:color w:val="000000" w:themeColor="text1"/>
          <w:sz w:val="20"/>
          <w:szCs w:val="21"/>
          <w:u w:color="000000"/>
        </w:rPr>
      </w:pPr>
    </w:p>
    <w:p w14:paraId="5E31960E" w14:textId="77777777" w:rsidR="00780E04" w:rsidRPr="00E1178A" w:rsidRDefault="00780E04" w:rsidP="00780E04">
      <w:pPr>
        <w:rPr>
          <w:rFonts w:eastAsia="宋体"/>
          <w:color w:val="000000" w:themeColor="text1"/>
        </w:rPr>
      </w:pPr>
    </w:p>
    <w:p w14:paraId="2F568947" w14:textId="77777777" w:rsidR="00600131" w:rsidRPr="00E1178A" w:rsidRDefault="00600131" w:rsidP="00600131">
      <w:pPr>
        <w:pStyle w:val="1"/>
        <w:rPr>
          <w:rFonts w:eastAsia="宋体"/>
          <w:color w:val="000000" w:themeColor="text1"/>
        </w:rPr>
      </w:pPr>
      <w:bookmarkStart w:id="20" w:name="_Toc51160161"/>
      <w:r w:rsidRPr="00E1178A">
        <w:rPr>
          <w:rFonts w:eastAsia="宋体"/>
          <w:color w:val="000000" w:themeColor="text1"/>
        </w:rPr>
        <w:t>联机接口</w:t>
      </w:r>
      <w:bookmarkEnd w:id="20"/>
    </w:p>
    <w:p w14:paraId="25DD3BBE" w14:textId="77777777" w:rsidR="00003755" w:rsidRPr="00E1178A" w:rsidRDefault="00003755" w:rsidP="00003755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21" w:name="_Toc51160162"/>
      <w:r w:rsidRPr="00E1178A">
        <w:rPr>
          <w:rFonts w:ascii="Times New Roman" w:eastAsia="宋体" w:hAnsi="Times New Roman" w:cs="Times New Roman"/>
          <w:color w:val="000000" w:themeColor="text1"/>
        </w:rPr>
        <w:t>符号定义</w:t>
      </w:r>
      <w:bookmarkEnd w:id="21"/>
    </w:p>
    <w:p w14:paraId="33499E6C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-- M</w:t>
      </w:r>
      <w:r w:rsidRPr="00E1178A">
        <w:rPr>
          <w:rFonts w:eastAsia="宋体"/>
          <w:color w:val="000000" w:themeColor="text1"/>
        </w:rPr>
        <w:tab/>
      </w:r>
      <w:r w:rsidRPr="00E1178A">
        <w:rPr>
          <w:rFonts w:eastAsia="宋体"/>
          <w:color w:val="000000" w:themeColor="text1"/>
        </w:rPr>
        <w:t>强制域</w:t>
      </w:r>
      <w:r w:rsidRPr="00E1178A">
        <w:rPr>
          <w:rFonts w:eastAsia="宋体"/>
          <w:color w:val="000000" w:themeColor="text1"/>
        </w:rPr>
        <w:t>(Mandatory)</w:t>
      </w:r>
      <w:r w:rsidRPr="00E1178A">
        <w:rPr>
          <w:rFonts w:eastAsia="宋体"/>
          <w:color w:val="000000" w:themeColor="text1"/>
        </w:rPr>
        <w:t>，在该消息中必须出现否则将被认为数据格式出错</w:t>
      </w:r>
    </w:p>
    <w:p w14:paraId="2A4F6A21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-- C</w:t>
      </w:r>
      <w:r w:rsidRPr="00E1178A">
        <w:rPr>
          <w:rFonts w:eastAsia="宋体"/>
          <w:color w:val="000000" w:themeColor="text1"/>
        </w:rPr>
        <w:tab/>
      </w:r>
      <w:r w:rsidRPr="00E1178A">
        <w:rPr>
          <w:rFonts w:eastAsia="宋体"/>
          <w:color w:val="000000" w:themeColor="text1"/>
        </w:rPr>
        <w:t>条件域</w:t>
      </w:r>
      <w:r w:rsidRPr="00E1178A">
        <w:rPr>
          <w:rFonts w:eastAsia="宋体"/>
          <w:color w:val="000000" w:themeColor="text1"/>
        </w:rPr>
        <w:t>(Conditional)</w:t>
      </w:r>
      <w:r w:rsidRPr="00E1178A">
        <w:rPr>
          <w:rFonts w:eastAsia="宋体"/>
          <w:color w:val="000000" w:themeColor="text1"/>
        </w:rPr>
        <w:t>，在一定条件下出现在该消息中</w:t>
      </w:r>
    </w:p>
    <w:p w14:paraId="43A7461C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-- O</w:t>
      </w:r>
      <w:r w:rsidRPr="00E1178A">
        <w:rPr>
          <w:rFonts w:eastAsia="宋体"/>
          <w:color w:val="000000" w:themeColor="text1"/>
        </w:rPr>
        <w:tab/>
      </w:r>
      <w:r w:rsidRPr="00E1178A">
        <w:rPr>
          <w:rFonts w:eastAsia="宋体"/>
          <w:color w:val="000000" w:themeColor="text1"/>
        </w:rPr>
        <w:t>选用域</w:t>
      </w:r>
      <w:r w:rsidRPr="00E1178A">
        <w:rPr>
          <w:rFonts w:eastAsia="宋体"/>
          <w:color w:val="000000" w:themeColor="text1"/>
        </w:rPr>
        <w:t>(Optional)</w:t>
      </w:r>
      <w:r w:rsidRPr="00E1178A">
        <w:rPr>
          <w:rFonts w:eastAsia="宋体"/>
          <w:color w:val="000000" w:themeColor="text1"/>
        </w:rPr>
        <w:t>，此域在该消息中由发送方自选</w:t>
      </w:r>
    </w:p>
    <w:p w14:paraId="03397D03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 xml:space="preserve">-- D </w:t>
      </w:r>
      <w:r w:rsidRPr="00E1178A">
        <w:rPr>
          <w:rFonts w:eastAsia="宋体"/>
          <w:color w:val="000000" w:themeColor="text1"/>
        </w:rPr>
        <w:t>时间</w:t>
      </w:r>
    </w:p>
    <w:p w14:paraId="4F7D9197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 xml:space="preserve">-- YYYY </w:t>
      </w:r>
      <w:r w:rsidRPr="00E1178A">
        <w:rPr>
          <w:rFonts w:eastAsia="宋体"/>
          <w:color w:val="000000" w:themeColor="text1"/>
        </w:rPr>
        <w:t>年</w:t>
      </w:r>
    </w:p>
    <w:p w14:paraId="1F471BDC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-- MM</w:t>
      </w:r>
      <w:r w:rsidRPr="00E1178A">
        <w:rPr>
          <w:rFonts w:eastAsia="宋体"/>
          <w:color w:val="000000" w:themeColor="text1"/>
        </w:rPr>
        <w:t>月</w:t>
      </w:r>
    </w:p>
    <w:p w14:paraId="060494C7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 xml:space="preserve">-- DD </w:t>
      </w:r>
      <w:r w:rsidRPr="00E1178A">
        <w:rPr>
          <w:rFonts w:eastAsia="宋体"/>
          <w:color w:val="000000" w:themeColor="text1"/>
        </w:rPr>
        <w:t>日</w:t>
      </w:r>
    </w:p>
    <w:p w14:paraId="78CC3F33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-- hh</w:t>
      </w:r>
      <w:r w:rsidRPr="00E1178A">
        <w:rPr>
          <w:rFonts w:eastAsia="宋体"/>
          <w:color w:val="000000" w:themeColor="text1"/>
        </w:rPr>
        <w:t>小时，</w:t>
      </w:r>
      <w:r w:rsidRPr="00E1178A">
        <w:rPr>
          <w:rFonts w:eastAsia="宋体"/>
          <w:color w:val="000000" w:themeColor="text1"/>
        </w:rPr>
        <w:t>24</w:t>
      </w:r>
      <w:r w:rsidRPr="00E1178A">
        <w:rPr>
          <w:rFonts w:eastAsia="宋体"/>
          <w:color w:val="000000" w:themeColor="text1"/>
        </w:rPr>
        <w:t>进制</w:t>
      </w:r>
    </w:p>
    <w:p w14:paraId="4EA18E79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-- mm</w:t>
      </w:r>
      <w:r w:rsidRPr="00E1178A">
        <w:rPr>
          <w:rFonts w:eastAsia="宋体"/>
          <w:color w:val="000000" w:themeColor="text1"/>
        </w:rPr>
        <w:t>分</w:t>
      </w:r>
    </w:p>
    <w:p w14:paraId="26E3970B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-- ss</w:t>
      </w:r>
      <w:r w:rsidRPr="00E1178A">
        <w:rPr>
          <w:rFonts w:eastAsia="宋体"/>
          <w:color w:val="000000" w:themeColor="text1"/>
        </w:rPr>
        <w:t>秒</w:t>
      </w:r>
    </w:p>
    <w:p w14:paraId="042647BB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 xml:space="preserve">-- b </w:t>
      </w:r>
      <w:r w:rsidRPr="00E1178A">
        <w:rPr>
          <w:rFonts w:eastAsia="宋体"/>
          <w:color w:val="000000" w:themeColor="text1"/>
        </w:rPr>
        <w:t>二进制数据</w:t>
      </w:r>
    </w:p>
    <w:p w14:paraId="4B9A9664" w14:textId="77777777" w:rsidR="00003755" w:rsidRPr="00E1178A" w:rsidRDefault="00003755" w:rsidP="00003755">
      <w:pPr>
        <w:pStyle w:val="2"/>
        <w:rPr>
          <w:rFonts w:ascii="Times New Roman" w:eastAsia="宋体" w:hAnsi="Times New Roman" w:cs="Times New Roman"/>
          <w:color w:val="000000" w:themeColor="text1"/>
          <w:lang w:val="zh-TW" w:eastAsia="zh-TW"/>
        </w:rPr>
      </w:pPr>
      <w:bookmarkStart w:id="22" w:name="_Toc26777080"/>
      <w:bookmarkStart w:id="23" w:name="_Toc51160163"/>
      <w:r w:rsidRPr="00E1178A">
        <w:rPr>
          <w:rFonts w:ascii="Times New Roman" w:eastAsia="宋体" w:hAnsi="Times New Roman" w:cs="Times New Roman"/>
          <w:color w:val="000000" w:themeColor="text1"/>
          <w:lang w:val="zh-TW" w:eastAsia="zh-TW"/>
        </w:rPr>
        <w:t>请求返回</w:t>
      </w:r>
      <w:r w:rsidRPr="00E1178A">
        <w:rPr>
          <w:rFonts w:ascii="Times New Roman" w:eastAsia="宋体" w:hAnsi="Times New Roman" w:cs="Times New Roman"/>
          <w:color w:val="000000" w:themeColor="text1"/>
        </w:rPr>
        <w:t>公共</w:t>
      </w:r>
      <w:r w:rsidRPr="00E1178A">
        <w:rPr>
          <w:rFonts w:ascii="Times New Roman" w:eastAsia="宋体" w:hAnsi="Times New Roman" w:cs="Times New Roman"/>
          <w:color w:val="000000" w:themeColor="text1"/>
          <w:lang w:val="zh-TW" w:eastAsia="zh-TW"/>
        </w:rPr>
        <w:t>字段</w:t>
      </w:r>
      <w:bookmarkEnd w:id="22"/>
      <w:bookmarkEnd w:id="23"/>
    </w:p>
    <w:p w14:paraId="048862C8" w14:textId="77777777" w:rsidR="00003755" w:rsidRPr="00E1178A" w:rsidRDefault="00003755" w:rsidP="00003755">
      <w:pPr>
        <w:pStyle w:val="Afff4"/>
        <w:ind w:firstLine="420"/>
        <w:jc w:val="left"/>
        <w:rPr>
          <w:rFonts w:eastAsia="宋体"/>
          <w:color w:val="000000" w:themeColor="text1"/>
          <w:kern w:val="0"/>
        </w:rPr>
      </w:pPr>
      <w:r w:rsidRPr="00E1178A">
        <w:rPr>
          <w:rFonts w:eastAsia="宋体"/>
          <w:color w:val="000000" w:themeColor="text1"/>
          <w:kern w:val="0"/>
        </w:rPr>
        <w:t>描述：请求、返回的基本参数，各个接口都需要包含这些字段。后面的接口不再列出这些字段。</w:t>
      </w:r>
    </w:p>
    <w:p w14:paraId="7F424E12" w14:textId="77777777" w:rsidR="00003755" w:rsidRPr="00E1178A" w:rsidRDefault="00003755" w:rsidP="00003755">
      <w:pPr>
        <w:pStyle w:val="3"/>
        <w:rPr>
          <w:rFonts w:eastAsia="宋体"/>
          <w:color w:val="000000" w:themeColor="text1"/>
          <w:lang w:val="zh-TW" w:eastAsia="zh-TW"/>
        </w:rPr>
      </w:pPr>
      <w:bookmarkStart w:id="24" w:name="_Toc26777081"/>
      <w:bookmarkStart w:id="25" w:name="_Toc51160164"/>
      <w:r w:rsidRPr="00E1178A">
        <w:rPr>
          <w:rFonts w:eastAsia="宋体"/>
          <w:color w:val="000000" w:themeColor="text1"/>
          <w:lang w:val="zh-TW" w:eastAsia="zh-TW"/>
        </w:rPr>
        <w:t>请求</w:t>
      </w:r>
      <w:r w:rsidRPr="00E1178A">
        <w:rPr>
          <w:rFonts w:eastAsia="宋体"/>
          <w:color w:val="000000" w:themeColor="text1"/>
          <w:lang w:val="zh-TW"/>
        </w:rPr>
        <w:t>公共</w:t>
      </w:r>
      <w:r w:rsidRPr="00E1178A">
        <w:rPr>
          <w:rFonts w:eastAsia="宋体"/>
          <w:color w:val="000000" w:themeColor="text1"/>
          <w:lang w:val="zh-TW" w:eastAsia="zh-TW"/>
        </w:rPr>
        <w:t>参数</w:t>
      </w:r>
      <w:bookmarkEnd w:id="24"/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819"/>
        <w:gridCol w:w="1179"/>
        <w:gridCol w:w="889"/>
        <w:gridCol w:w="710"/>
        <w:gridCol w:w="3333"/>
      </w:tblGrid>
      <w:tr w:rsidR="004A44CE" w:rsidRPr="00E1178A" w14:paraId="5582060B" w14:textId="77777777" w:rsidTr="004B2923">
        <w:trPr>
          <w:trHeight w:val="352"/>
        </w:trPr>
        <w:tc>
          <w:tcPr>
            <w:tcW w:w="821" w:type="pct"/>
            <w:shd w:val="clear" w:color="auto" w:fill="BDD6EE"/>
          </w:tcPr>
          <w:p w14:paraId="2DBA0A51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494" w:type="pct"/>
            <w:shd w:val="clear" w:color="auto" w:fill="BDD6EE"/>
          </w:tcPr>
          <w:p w14:paraId="552A8FFA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711" w:type="pct"/>
            <w:shd w:val="clear" w:color="auto" w:fill="BDD6EE"/>
          </w:tcPr>
          <w:p w14:paraId="5CE25FC2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36" w:type="pct"/>
            <w:shd w:val="clear" w:color="auto" w:fill="BDD6EE"/>
          </w:tcPr>
          <w:p w14:paraId="73806B91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428" w:type="pct"/>
            <w:shd w:val="clear" w:color="auto" w:fill="BDD6EE"/>
          </w:tcPr>
          <w:p w14:paraId="20AB8E91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2010" w:type="pct"/>
            <w:shd w:val="clear" w:color="auto" w:fill="BDD6EE"/>
          </w:tcPr>
          <w:p w14:paraId="708911F0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4A44CE" w:rsidRPr="00E1178A" w14:paraId="02342EC2" w14:textId="77777777" w:rsidTr="004B2923">
        <w:trPr>
          <w:trHeight w:val="465"/>
        </w:trPr>
        <w:tc>
          <w:tcPr>
            <w:tcW w:w="821" w:type="pct"/>
            <w:shd w:val="clear" w:color="auto" w:fill="auto"/>
          </w:tcPr>
          <w:p w14:paraId="782EB686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service</w:t>
            </w:r>
          </w:p>
        </w:tc>
        <w:tc>
          <w:tcPr>
            <w:tcW w:w="494" w:type="pct"/>
            <w:shd w:val="clear" w:color="auto" w:fill="auto"/>
          </w:tcPr>
          <w:p w14:paraId="331D2D6A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0164035E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接口名称</w:t>
            </w:r>
          </w:p>
        </w:tc>
        <w:tc>
          <w:tcPr>
            <w:tcW w:w="536" w:type="pct"/>
            <w:shd w:val="clear" w:color="auto" w:fill="auto"/>
          </w:tcPr>
          <w:p w14:paraId="74E1E80A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198FBEFF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32</w:t>
            </w:r>
          </w:p>
        </w:tc>
        <w:tc>
          <w:tcPr>
            <w:tcW w:w="2010" w:type="pct"/>
            <w:shd w:val="clear" w:color="auto" w:fill="auto"/>
          </w:tcPr>
          <w:p w14:paraId="3A9F094A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4A44CE" w:rsidRPr="00E1178A" w14:paraId="473C0E62" w14:textId="77777777" w:rsidTr="004B2923">
        <w:tc>
          <w:tcPr>
            <w:tcW w:w="821" w:type="pct"/>
            <w:shd w:val="clear" w:color="auto" w:fill="auto"/>
          </w:tcPr>
          <w:p w14:paraId="5CFB20F1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partner</w:t>
            </w:r>
          </w:p>
        </w:tc>
        <w:tc>
          <w:tcPr>
            <w:tcW w:w="494" w:type="pct"/>
            <w:shd w:val="clear" w:color="auto" w:fill="auto"/>
          </w:tcPr>
          <w:p w14:paraId="292BB6C9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0D1012D1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合作方身份</w:t>
            </w:r>
          </w:p>
        </w:tc>
        <w:tc>
          <w:tcPr>
            <w:tcW w:w="536" w:type="pct"/>
            <w:shd w:val="clear" w:color="auto" w:fill="auto"/>
          </w:tcPr>
          <w:p w14:paraId="3CAE8E94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0FA09584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32</w:t>
            </w:r>
          </w:p>
        </w:tc>
        <w:tc>
          <w:tcPr>
            <w:tcW w:w="2010" w:type="pct"/>
            <w:shd w:val="clear" w:color="auto" w:fill="auto"/>
          </w:tcPr>
          <w:p w14:paraId="1E94A2F3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4A44CE" w:rsidRPr="00E1178A" w14:paraId="094E0E05" w14:textId="77777777" w:rsidTr="004B2923">
        <w:tc>
          <w:tcPr>
            <w:tcW w:w="821" w:type="pct"/>
            <w:shd w:val="clear" w:color="auto" w:fill="auto"/>
          </w:tcPr>
          <w:p w14:paraId="660091BA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pro</w:t>
            </w: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ject</w:t>
            </w:r>
            <w:r w:rsidRPr="00E1178A">
              <w:rPr>
                <w:rFonts w:eastAsia="PMingLiU"/>
                <w:color w:val="000000" w:themeColor="text1"/>
                <w:szCs w:val="21"/>
                <w:lang w:val="zh-TW" w:eastAsia="zh-TW"/>
              </w:rPr>
              <w:t>N</w:t>
            </w: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494" w:type="pct"/>
            <w:shd w:val="clear" w:color="auto" w:fill="auto"/>
          </w:tcPr>
          <w:p w14:paraId="3EE37B64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3801779B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项目</w:t>
            </w: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编号</w:t>
            </w:r>
          </w:p>
        </w:tc>
        <w:tc>
          <w:tcPr>
            <w:tcW w:w="536" w:type="pct"/>
            <w:shd w:val="clear" w:color="auto" w:fill="auto"/>
          </w:tcPr>
          <w:p w14:paraId="2B564BB4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28A2FC6D" w14:textId="77777777" w:rsidR="004A44CE" w:rsidRPr="00E1178A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PMingLiU"/>
                <w:color w:val="000000" w:themeColor="text1"/>
                <w:kern w:val="0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kern w:val="0"/>
                <w:lang w:val="zh-TW" w:eastAsia="zh-TW"/>
              </w:rPr>
              <w:t>3</w:t>
            </w:r>
            <w:r w:rsidR="00467F2C" w:rsidRPr="00E1178A">
              <w:rPr>
                <w:rFonts w:eastAsia="宋体" w:hint="eastAsia"/>
                <w:color w:val="000000" w:themeColor="text1"/>
                <w:kern w:val="0"/>
                <w:lang w:val="zh-TW" w:eastAsia="zh-TW"/>
              </w:rPr>
              <w:t>0</w:t>
            </w:r>
          </w:p>
        </w:tc>
        <w:tc>
          <w:tcPr>
            <w:tcW w:w="2010" w:type="pct"/>
            <w:shd w:val="clear" w:color="auto" w:fill="auto"/>
          </w:tcPr>
          <w:p w14:paraId="0FBAB8BE" w14:textId="77777777" w:rsidR="004A44CE" w:rsidRPr="00E1178A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000000" w:themeColor="text1"/>
                <w:kern w:val="0"/>
                <w:lang w:val="zh-TW" w:eastAsia="zh-TW"/>
              </w:rPr>
            </w:pPr>
          </w:p>
        </w:tc>
      </w:tr>
      <w:tr w:rsidR="004A44CE" w:rsidRPr="00E1178A" w14:paraId="427D9940" w14:textId="77777777" w:rsidTr="004B2923">
        <w:tc>
          <w:tcPr>
            <w:tcW w:w="821" w:type="pct"/>
            <w:shd w:val="clear" w:color="auto" w:fill="auto"/>
          </w:tcPr>
          <w:p w14:paraId="127C83C0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service</w:t>
            </w:r>
            <w:r w:rsidRPr="00E1178A">
              <w:rPr>
                <w:rFonts w:eastAsia="PMingLiU"/>
                <w:color w:val="000000" w:themeColor="text1"/>
                <w:szCs w:val="21"/>
                <w:lang w:val="zh-TW" w:eastAsia="zh-TW"/>
              </w:rPr>
              <w:t>S</w:t>
            </w: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n</w:t>
            </w:r>
          </w:p>
        </w:tc>
        <w:tc>
          <w:tcPr>
            <w:tcW w:w="494" w:type="pct"/>
            <w:shd w:val="clear" w:color="auto" w:fill="auto"/>
          </w:tcPr>
          <w:p w14:paraId="4DD71D7D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50931BDA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请求流水号</w:t>
            </w:r>
          </w:p>
        </w:tc>
        <w:tc>
          <w:tcPr>
            <w:tcW w:w="536" w:type="pct"/>
            <w:shd w:val="clear" w:color="auto" w:fill="auto"/>
          </w:tcPr>
          <w:p w14:paraId="36A05310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3F9F509F" w14:textId="77777777" w:rsidR="004A44CE" w:rsidRPr="00E1178A" w:rsidRDefault="00786FC0" w:rsidP="00786FC0">
            <w:pPr>
              <w:pStyle w:val="Afff4"/>
              <w:tabs>
                <w:tab w:val="left" w:pos="80"/>
              </w:tabs>
              <w:adjustRightInd w:val="0"/>
              <w:snapToGrid w:val="0"/>
              <w:jc w:val="left"/>
              <w:rPr>
                <w:rFonts w:eastAsia="PMingLiU"/>
                <w:color w:val="000000" w:themeColor="text1"/>
                <w:kern w:val="0"/>
                <w:lang w:val="zh-TW" w:eastAsia="zh-TW"/>
              </w:rPr>
            </w:pPr>
            <w:r w:rsidRPr="00E1178A">
              <w:rPr>
                <w:rFonts w:eastAsiaTheme="minorEastAsia" w:hint="eastAsia"/>
                <w:color w:val="000000" w:themeColor="text1"/>
                <w:kern w:val="0"/>
                <w:lang w:val="zh-TW"/>
              </w:rPr>
              <w:t>1</w:t>
            </w:r>
            <w:r w:rsidRPr="00E1178A">
              <w:rPr>
                <w:rFonts w:eastAsia="PMingLiU"/>
                <w:color w:val="000000" w:themeColor="text1"/>
                <w:kern w:val="0"/>
                <w:lang w:val="zh-TW" w:eastAsia="zh-TW"/>
              </w:rPr>
              <w:t>28</w:t>
            </w:r>
          </w:p>
          <w:p w14:paraId="5DE4CC5C" w14:textId="77777777" w:rsidR="004A44CE" w:rsidRPr="00E1178A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PMingLiU"/>
                <w:color w:val="000000" w:themeColor="text1"/>
                <w:kern w:val="0"/>
                <w:lang w:val="zh-TW" w:eastAsia="zh-TW"/>
              </w:rPr>
            </w:pPr>
          </w:p>
        </w:tc>
        <w:tc>
          <w:tcPr>
            <w:tcW w:w="2010" w:type="pct"/>
            <w:shd w:val="clear" w:color="auto" w:fill="auto"/>
          </w:tcPr>
          <w:p w14:paraId="2D80D524" w14:textId="77777777" w:rsidR="004A44CE" w:rsidRPr="00E1178A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000000" w:themeColor="text1"/>
                <w:kern w:val="0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kern w:val="0"/>
                <w:lang w:val="zh-TW" w:eastAsia="zh-TW"/>
              </w:rPr>
              <w:t>UUID,</w:t>
            </w:r>
            <w:r w:rsidRPr="00E1178A">
              <w:rPr>
                <w:rFonts w:eastAsia="宋体"/>
                <w:color w:val="000000" w:themeColor="text1"/>
                <w:kern w:val="0"/>
                <w:lang w:val="zh-TW" w:eastAsia="zh-TW"/>
              </w:rPr>
              <w:t>或其他保证唯一的字符串</w:t>
            </w:r>
          </w:p>
        </w:tc>
      </w:tr>
      <w:tr w:rsidR="004A44CE" w:rsidRPr="00E1178A" w14:paraId="3E37BE1B" w14:textId="77777777" w:rsidTr="004B2923">
        <w:tc>
          <w:tcPr>
            <w:tcW w:w="821" w:type="pct"/>
            <w:shd w:val="clear" w:color="auto" w:fill="auto"/>
          </w:tcPr>
          <w:p w14:paraId="59FA5B9D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time</w:t>
            </w:r>
            <w:r w:rsidRPr="00E1178A">
              <w:rPr>
                <w:rFonts w:eastAsia="PMingLiU"/>
                <w:color w:val="000000" w:themeColor="text1"/>
                <w:szCs w:val="21"/>
                <w:lang w:val="zh-TW" w:eastAsia="zh-TW"/>
              </w:rPr>
              <w:t>S</w:t>
            </w: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tamp</w:t>
            </w:r>
          </w:p>
        </w:tc>
        <w:tc>
          <w:tcPr>
            <w:tcW w:w="494" w:type="pct"/>
            <w:shd w:val="clear" w:color="auto" w:fill="auto"/>
          </w:tcPr>
          <w:p w14:paraId="74998AD8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4170877D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时间戳</w:t>
            </w:r>
          </w:p>
        </w:tc>
        <w:tc>
          <w:tcPr>
            <w:tcW w:w="536" w:type="pct"/>
            <w:shd w:val="clear" w:color="auto" w:fill="auto"/>
          </w:tcPr>
          <w:p w14:paraId="150AAC8A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5589F3B6" w14:textId="77777777" w:rsidR="004A44CE" w:rsidRPr="00E1178A" w:rsidRDefault="00786FC0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PMingLiU"/>
                <w:color w:val="000000" w:themeColor="text1"/>
                <w:kern w:val="0"/>
                <w:lang w:val="zh-TW" w:eastAsia="zh-TW"/>
              </w:rPr>
            </w:pPr>
            <w:r w:rsidRPr="00E1178A">
              <w:rPr>
                <w:rFonts w:eastAsiaTheme="minorEastAsia" w:hint="eastAsia"/>
                <w:color w:val="000000" w:themeColor="text1"/>
                <w:kern w:val="0"/>
                <w:lang w:val="zh-TW"/>
              </w:rPr>
              <w:t>6</w:t>
            </w:r>
            <w:r w:rsidRPr="00E1178A">
              <w:rPr>
                <w:rFonts w:eastAsia="PMingLiU"/>
                <w:color w:val="000000" w:themeColor="text1"/>
                <w:kern w:val="0"/>
                <w:lang w:val="zh-TW" w:eastAsia="zh-TW"/>
              </w:rPr>
              <w:t>4</w:t>
            </w:r>
          </w:p>
        </w:tc>
        <w:tc>
          <w:tcPr>
            <w:tcW w:w="2010" w:type="pct"/>
            <w:shd w:val="clear" w:color="auto" w:fill="auto"/>
          </w:tcPr>
          <w:p w14:paraId="28577532" w14:textId="77777777" w:rsidR="004A44CE" w:rsidRPr="00E1178A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000000" w:themeColor="text1"/>
                <w:kern w:val="0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kern w:val="0"/>
                <w:lang w:val="zh-TW" w:eastAsia="zh-TW"/>
              </w:rPr>
              <w:t>System.currentTimeMillis()</w:t>
            </w:r>
          </w:p>
        </w:tc>
      </w:tr>
      <w:tr w:rsidR="004A44CE" w:rsidRPr="00E1178A" w14:paraId="2BBAFADA" w14:textId="77777777" w:rsidTr="004B2923">
        <w:tc>
          <w:tcPr>
            <w:tcW w:w="821" w:type="pct"/>
            <w:shd w:val="clear" w:color="auto" w:fill="auto"/>
          </w:tcPr>
          <w:p w14:paraId="7B84DB76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content</w:t>
            </w:r>
          </w:p>
        </w:tc>
        <w:tc>
          <w:tcPr>
            <w:tcW w:w="494" w:type="pct"/>
            <w:shd w:val="clear" w:color="auto" w:fill="auto"/>
          </w:tcPr>
          <w:p w14:paraId="32E42CE9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769BC7F9" w14:textId="7FDD68D3" w:rsidR="004A44CE" w:rsidRPr="00E1178A" w:rsidRDefault="005810F1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宋体" w:hint="eastAsia"/>
                <w:color w:val="000000" w:themeColor="text1"/>
                <w:szCs w:val="21"/>
                <w:lang w:val="zh-TW"/>
              </w:rPr>
              <w:t>请求参数</w:t>
            </w:r>
          </w:p>
        </w:tc>
        <w:tc>
          <w:tcPr>
            <w:tcW w:w="536" w:type="pct"/>
            <w:shd w:val="clear" w:color="auto" w:fill="auto"/>
          </w:tcPr>
          <w:p w14:paraId="515399C9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0F3F9774" w14:textId="77777777" w:rsidR="004A44CE" w:rsidRPr="00E1178A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PMingLiU"/>
                <w:color w:val="000000" w:themeColor="text1"/>
                <w:kern w:val="0"/>
                <w:lang w:val="zh-TW" w:eastAsia="zh-TW"/>
              </w:rPr>
            </w:pPr>
          </w:p>
        </w:tc>
        <w:tc>
          <w:tcPr>
            <w:tcW w:w="2010" w:type="pct"/>
            <w:shd w:val="clear" w:color="auto" w:fill="auto"/>
          </w:tcPr>
          <w:p w14:paraId="00CF4C9E" w14:textId="75B4BB45" w:rsidR="004A44CE" w:rsidRPr="00E1178A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000000" w:themeColor="text1"/>
                <w:kern w:val="0"/>
                <w:lang w:val="zh-TW" w:eastAsia="zh-TW"/>
              </w:rPr>
            </w:pPr>
          </w:p>
        </w:tc>
      </w:tr>
      <w:tr w:rsidR="004A44CE" w:rsidRPr="00E1178A" w14:paraId="54D2A703" w14:textId="77777777" w:rsidTr="004B2923">
        <w:tc>
          <w:tcPr>
            <w:tcW w:w="821" w:type="pct"/>
            <w:shd w:val="clear" w:color="auto" w:fill="auto"/>
          </w:tcPr>
          <w:p w14:paraId="3F36528A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sign</w:t>
            </w:r>
          </w:p>
        </w:tc>
        <w:tc>
          <w:tcPr>
            <w:tcW w:w="494" w:type="pct"/>
            <w:shd w:val="clear" w:color="auto" w:fill="auto"/>
          </w:tcPr>
          <w:p w14:paraId="22095934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5BAFF29C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签名</w:t>
            </w:r>
          </w:p>
        </w:tc>
        <w:tc>
          <w:tcPr>
            <w:tcW w:w="536" w:type="pct"/>
            <w:shd w:val="clear" w:color="auto" w:fill="auto"/>
          </w:tcPr>
          <w:p w14:paraId="07FB38E5" w14:textId="77777777" w:rsidR="004A44CE" w:rsidRPr="00E1178A" w:rsidRDefault="004A44CE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4BC26416" w14:textId="77777777" w:rsidR="004A44CE" w:rsidRPr="00E1178A" w:rsidRDefault="00786FC0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PMingLiU"/>
                <w:color w:val="000000" w:themeColor="text1"/>
                <w:kern w:val="0"/>
                <w:lang w:val="zh-TW" w:eastAsia="zh-TW"/>
              </w:rPr>
            </w:pPr>
            <w:r w:rsidRPr="00E1178A">
              <w:rPr>
                <w:rFonts w:eastAsiaTheme="minorEastAsia" w:hint="eastAsia"/>
                <w:color w:val="000000" w:themeColor="text1"/>
                <w:kern w:val="0"/>
                <w:lang w:val="zh-TW"/>
              </w:rPr>
              <w:t>3</w:t>
            </w:r>
            <w:r w:rsidRPr="00E1178A">
              <w:rPr>
                <w:rFonts w:eastAsia="PMingLiU"/>
                <w:color w:val="000000" w:themeColor="text1"/>
                <w:kern w:val="0"/>
                <w:lang w:val="zh-TW" w:eastAsia="zh-TW"/>
              </w:rPr>
              <w:t>2</w:t>
            </w:r>
          </w:p>
        </w:tc>
        <w:tc>
          <w:tcPr>
            <w:tcW w:w="2010" w:type="pct"/>
            <w:shd w:val="clear" w:color="auto" w:fill="auto"/>
          </w:tcPr>
          <w:p w14:paraId="7B8670FD" w14:textId="4675E9FD" w:rsidR="004A44CE" w:rsidRPr="00E1178A" w:rsidRDefault="009E0950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000000" w:themeColor="text1"/>
                <w:kern w:val="0"/>
                <w:lang w:val="zh-TW"/>
              </w:rPr>
            </w:pPr>
            <w:r w:rsidRPr="00E1178A">
              <w:rPr>
                <w:rFonts w:eastAsia="宋体"/>
                <w:color w:val="000000" w:themeColor="text1"/>
                <w:lang w:val="zh-TW" w:eastAsia="zh-TW"/>
              </w:rPr>
              <w:t>content</w:t>
            </w:r>
            <w:r w:rsidR="004A44CE" w:rsidRPr="00E1178A">
              <w:rPr>
                <w:rFonts w:eastAsia="宋体"/>
                <w:color w:val="000000" w:themeColor="text1"/>
                <w:kern w:val="0"/>
                <w:lang w:val="zh-TW"/>
              </w:rPr>
              <w:t>参数</w:t>
            </w:r>
            <w:r w:rsidR="004A44CE" w:rsidRPr="00E1178A">
              <w:rPr>
                <w:rFonts w:eastAsia="宋体"/>
                <w:color w:val="000000" w:themeColor="text1"/>
                <w:kern w:val="0"/>
                <w:lang w:val="zh-TW"/>
              </w:rPr>
              <w:t>JSON</w:t>
            </w:r>
            <w:r w:rsidR="004A44CE" w:rsidRPr="00E1178A">
              <w:rPr>
                <w:rFonts w:eastAsia="宋体"/>
                <w:color w:val="000000" w:themeColor="text1"/>
                <w:kern w:val="0"/>
                <w:lang w:val="zh-TW"/>
              </w:rPr>
              <w:t>签名后字符串</w:t>
            </w:r>
          </w:p>
          <w:p w14:paraId="6FA9814F" w14:textId="0F80C7E6" w:rsidR="004A44CE" w:rsidRPr="00E1178A" w:rsidRDefault="005810F1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000000" w:themeColor="text1"/>
                <w:kern w:val="0"/>
                <w:lang w:val="zh-TW" w:eastAsia="zh-TW"/>
              </w:rPr>
            </w:pPr>
            <w:r>
              <w:rPr>
                <w:rFonts w:eastAsia="宋体" w:hint="eastAsia"/>
                <w:color w:val="000000" w:themeColor="text1"/>
                <w:kern w:val="0"/>
                <w:lang w:val="zh-TW"/>
              </w:rPr>
              <w:t>（</w:t>
            </w:r>
            <w:r w:rsidRPr="005810F1">
              <w:rPr>
                <w:rFonts w:eastAsia="宋体"/>
                <w:color w:val="000000" w:themeColor="text1"/>
                <w:kern w:val="0"/>
                <w:lang w:val="zh-TW"/>
              </w:rPr>
              <w:t>SHA-256</w:t>
            </w:r>
            <w:r>
              <w:rPr>
                <w:rFonts w:eastAsia="宋体" w:hint="eastAsia"/>
                <w:color w:val="000000" w:themeColor="text1"/>
                <w:kern w:val="0"/>
                <w:lang w:val="zh-TW"/>
              </w:rPr>
              <w:t>）</w:t>
            </w:r>
          </w:p>
        </w:tc>
      </w:tr>
    </w:tbl>
    <w:p w14:paraId="305E0CE9" w14:textId="77777777" w:rsidR="00003755" w:rsidRPr="00E1178A" w:rsidRDefault="00003755" w:rsidP="00003755">
      <w:pPr>
        <w:rPr>
          <w:rFonts w:eastAsia="宋体"/>
          <w:b/>
          <w:color w:val="000000" w:themeColor="text1"/>
          <w:lang w:eastAsia="zh-TW"/>
        </w:rPr>
      </w:pPr>
    </w:p>
    <w:p w14:paraId="232212EC" w14:textId="77777777" w:rsidR="00003755" w:rsidRPr="00E1178A" w:rsidRDefault="00003755" w:rsidP="00003755">
      <w:pPr>
        <w:pStyle w:val="3"/>
        <w:rPr>
          <w:rFonts w:eastAsia="宋体"/>
          <w:color w:val="000000" w:themeColor="text1"/>
          <w:lang w:val="zh-TW" w:eastAsia="zh-TW"/>
        </w:rPr>
      </w:pPr>
      <w:bookmarkStart w:id="26" w:name="_Toc26777082"/>
      <w:bookmarkStart w:id="27" w:name="_Toc51160165"/>
      <w:r w:rsidRPr="00E1178A">
        <w:rPr>
          <w:rFonts w:eastAsia="宋体"/>
          <w:color w:val="000000" w:themeColor="text1"/>
          <w:lang w:val="zh-TW" w:eastAsia="zh-TW"/>
        </w:rPr>
        <w:lastRenderedPageBreak/>
        <w:t>返回</w:t>
      </w:r>
      <w:r w:rsidRPr="00E1178A">
        <w:rPr>
          <w:rFonts w:eastAsia="宋体"/>
          <w:color w:val="000000" w:themeColor="text1"/>
        </w:rPr>
        <w:t>公共</w:t>
      </w:r>
      <w:r w:rsidRPr="00E1178A">
        <w:rPr>
          <w:rFonts w:eastAsia="宋体"/>
          <w:color w:val="000000" w:themeColor="text1"/>
          <w:lang w:val="zh-TW" w:eastAsia="zh-TW"/>
        </w:rPr>
        <w:t>参数</w:t>
      </w:r>
      <w:bookmarkEnd w:id="26"/>
      <w:bookmarkEnd w:id="27"/>
    </w:p>
    <w:tbl>
      <w:tblPr>
        <w:tblW w:w="47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783"/>
        <w:gridCol w:w="1366"/>
        <w:gridCol w:w="850"/>
        <w:gridCol w:w="850"/>
        <w:gridCol w:w="2472"/>
      </w:tblGrid>
      <w:tr w:rsidR="00467F2C" w:rsidRPr="00E1178A" w14:paraId="283AAC47" w14:textId="77777777" w:rsidTr="004B2923">
        <w:trPr>
          <w:trHeight w:val="352"/>
        </w:trPr>
        <w:tc>
          <w:tcPr>
            <w:tcW w:w="947" w:type="pct"/>
            <w:shd w:val="clear" w:color="auto" w:fill="BDD6EE"/>
          </w:tcPr>
          <w:p w14:paraId="6D3CBE20" w14:textId="77777777" w:rsidR="00467F2C" w:rsidRPr="00E1178A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502" w:type="pct"/>
            <w:shd w:val="clear" w:color="auto" w:fill="BDD6EE"/>
          </w:tcPr>
          <w:p w14:paraId="4E56BC06" w14:textId="77777777" w:rsidR="00467F2C" w:rsidRPr="00E1178A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876" w:type="pct"/>
            <w:shd w:val="clear" w:color="auto" w:fill="BDD6EE"/>
          </w:tcPr>
          <w:p w14:paraId="70780952" w14:textId="77777777" w:rsidR="00467F2C" w:rsidRPr="00E1178A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545" w:type="pct"/>
            <w:shd w:val="clear" w:color="auto" w:fill="BDD6EE"/>
          </w:tcPr>
          <w:p w14:paraId="480A7225" w14:textId="77777777" w:rsidR="00467F2C" w:rsidRPr="00E1178A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545" w:type="pct"/>
            <w:shd w:val="clear" w:color="auto" w:fill="BDD6EE"/>
          </w:tcPr>
          <w:p w14:paraId="53C9C9E2" w14:textId="77777777" w:rsidR="00467F2C" w:rsidRPr="00E1178A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1585" w:type="pct"/>
            <w:shd w:val="clear" w:color="auto" w:fill="BDD6EE"/>
          </w:tcPr>
          <w:p w14:paraId="7F52D823" w14:textId="77777777" w:rsidR="00467F2C" w:rsidRPr="00E1178A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467F2C" w:rsidRPr="00E1178A" w14:paraId="7591E97D" w14:textId="77777777" w:rsidTr="004B2923">
        <w:tc>
          <w:tcPr>
            <w:tcW w:w="947" w:type="pct"/>
            <w:shd w:val="clear" w:color="auto" w:fill="auto"/>
          </w:tcPr>
          <w:p w14:paraId="6112A9DA" w14:textId="28E9BC20" w:rsidR="00467F2C" w:rsidRPr="00736952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re</w:t>
            </w:r>
            <w:r w:rsidR="00281AA1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t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Code</w:t>
            </w:r>
          </w:p>
        </w:tc>
        <w:tc>
          <w:tcPr>
            <w:tcW w:w="502" w:type="pct"/>
            <w:shd w:val="clear" w:color="auto" w:fill="auto"/>
          </w:tcPr>
          <w:p w14:paraId="240AF520" w14:textId="77777777" w:rsidR="00467F2C" w:rsidRPr="00736952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876" w:type="pct"/>
            <w:shd w:val="clear" w:color="auto" w:fill="auto"/>
          </w:tcPr>
          <w:p w14:paraId="536A99CD" w14:textId="77777777" w:rsidR="00467F2C" w:rsidRPr="00E1178A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错误码</w:t>
            </w:r>
          </w:p>
        </w:tc>
        <w:tc>
          <w:tcPr>
            <w:tcW w:w="545" w:type="pct"/>
            <w:shd w:val="clear" w:color="auto" w:fill="auto"/>
          </w:tcPr>
          <w:p w14:paraId="3B9B2AC2" w14:textId="77777777" w:rsidR="00467F2C" w:rsidRPr="00736952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45" w:type="pct"/>
            <w:shd w:val="clear" w:color="auto" w:fill="auto"/>
          </w:tcPr>
          <w:p w14:paraId="4AC433C9" w14:textId="77777777" w:rsidR="00467F2C" w:rsidRPr="00736952" w:rsidRDefault="00467F2C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000000" w:themeColor="text1"/>
                <w:kern w:val="0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kern w:val="0"/>
                <w:lang w:val="zh-TW" w:eastAsia="zh-TW"/>
              </w:rPr>
              <w:t>5</w:t>
            </w:r>
          </w:p>
        </w:tc>
        <w:tc>
          <w:tcPr>
            <w:tcW w:w="1585" w:type="pct"/>
            <w:vMerge w:val="restart"/>
            <w:shd w:val="clear" w:color="auto" w:fill="auto"/>
          </w:tcPr>
          <w:p w14:paraId="640381A8" w14:textId="3CAA85EA" w:rsidR="00467F2C" w:rsidRPr="00736952" w:rsidRDefault="00172BDD" w:rsidP="00172BDD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000000" w:themeColor="text1"/>
                <w:kern w:val="0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lang w:val="zh-TW" w:eastAsia="zh-TW"/>
              </w:rPr>
              <w:t>re</w:t>
            </w:r>
            <w:r>
              <w:rPr>
                <w:rFonts w:eastAsia="宋体" w:hint="eastAsia"/>
                <w:color w:val="000000" w:themeColor="text1"/>
                <w:lang w:val="zh-TW" w:eastAsia="zh-TW"/>
              </w:rPr>
              <w:t>t</w:t>
            </w:r>
            <w:r w:rsidRPr="00736952">
              <w:rPr>
                <w:rFonts w:eastAsia="宋体"/>
                <w:color w:val="000000" w:themeColor="text1"/>
                <w:lang w:val="zh-TW" w:eastAsia="zh-TW"/>
              </w:rPr>
              <w:t>Code</w:t>
            </w:r>
            <w:r w:rsidR="00467F2C" w:rsidRPr="00736952">
              <w:rPr>
                <w:rFonts w:eastAsia="宋体"/>
                <w:color w:val="000000" w:themeColor="text1"/>
                <w:kern w:val="0"/>
                <w:lang w:val="zh-TW" w:eastAsia="zh-TW"/>
              </w:rPr>
              <w:t>为</w:t>
            </w:r>
            <w:r w:rsidR="00467F2C" w:rsidRPr="00736952">
              <w:rPr>
                <w:rFonts w:eastAsia="宋体"/>
                <w:color w:val="000000" w:themeColor="text1"/>
                <w:kern w:val="0"/>
                <w:lang w:val="zh-TW" w:eastAsia="zh-TW"/>
              </w:rPr>
              <w:t>“</w:t>
            </w:r>
            <w:r>
              <w:rPr>
                <w:rFonts w:eastAsia="PMingLiU"/>
                <w:color w:val="000000" w:themeColor="text1"/>
                <w:kern w:val="0"/>
                <w:lang w:val="zh-TW" w:eastAsia="zh-TW"/>
              </w:rPr>
              <w:t>0</w:t>
            </w:r>
            <w:r w:rsidR="00467F2C" w:rsidRPr="00736952">
              <w:rPr>
                <w:rFonts w:eastAsia="宋体"/>
                <w:color w:val="000000" w:themeColor="text1"/>
                <w:kern w:val="0"/>
                <w:lang w:val="zh-TW" w:eastAsia="zh-TW"/>
              </w:rPr>
              <w:t>”</w:t>
            </w:r>
            <w:r w:rsidR="00467F2C" w:rsidRPr="00736952">
              <w:rPr>
                <w:rFonts w:eastAsia="宋体"/>
                <w:color w:val="000000" w:themeColor="text1"/>
                <w:kern w:val="0"/>
                <w:lang w:val="zh-TW" w:eastAsia="zh-TW"/>
              </w:rPr>
              <w:t>时表示请求成功；非</w:t>
            </w:r>
            <w:r w:rsidR="00467F2C" w:rsidRPr="00736952">
              <w:rPr>
                <w:rFonts w:eastAsia="宋体"/>
                <w:color w:val="000000" w:themeColor="text1"/>
                <w:kern w:val="0"/>
                <w:lang w:val="zh-TW" w:eastAsia="zh-TW"/>
              </w:rPr>
              <w:t>“</w:t>
            </w:r>
            <w:r>
              <w:rPr>
                <w:rFonts w:eastAsia="PMingLiU"/>
                <w:color w:val="000000" w:themeColor="text1"/>
                <w:kern w:val="0"/>
                <w:lang w:val="zh-TW" w:eastAsia="zh-TW"/>
              </w:rPr>
              <w:t>0</w:t>
            </w:r>
            <w:r w:rsidR="00467F2C" w:rsidRPr="00736952">
              <w:rPr>
                <w:rFonts w:eastAsia="宋体"/>
                <w:color w:val="000000" w:themeColor="text1"/>
                <w:kern w:val="0"/>
                <w:lang w:val="zh-TW" w:eastAsia="zh-TW"/>
              </w:rPr>
              <w:t>”</w:t>
            </w:r>
            <w:r w:rsidR="00467F2C" w:rsidRPr="00736952">
              <w:rPr>
                <w:rFonts w:eastAsia="宋体"/>
                <w:color w:val="000000" w:themeColor="text1"/>
                <w:kern w:val="0"/>
                <w:lang w:val="zh-TW" w:eastAsia="zh-TW"/>
              </w:rPr>
              <w:t>时表示请求失败，并在</w:t>
            </w:r>
            <w:r w:rsidRPr="00736952">
              <w:rPr>
                <w:rFonts w:eastAsia="宋体"/>
                <w:color w:val="000000" w:themeColor="text1"/>
                <w:lang w:val="zh-TW" w:eastAsia="zh-TW"/>
              </w:rPr>
              <w:t>re</w:t>
            </w:r>
            <w:r>
              <w:rPr>
                <w:rFonts w:eastAsia="宋体" w:hint="eastAsia"/>
                <w:color w:val="000000" w:themeColor="text1"/>
                <w:lang w:val="zh-TW" w:eastAsia="zh-TW"/>
              </w:rPr>
              <w:t>t</w:t>
            </w:r>
            <w:r w:rsidRPr="00736952">
              <w:rPr>
                <w:rFonts w:eastAsia="宋体"/>
                <w:color w:val="000000" w:themeColor="text1"/>
                <w:lang w:val="zh-TW" w:eastAsia="zh-TW"/>
              </w:rPr>
              <w:t>Msg</w:t>
            </w:r>
            <w:r w:rsidR="00467F2C" w:rsidRPr="00736952">
              <w:rPr>
                <w:rFonts w:eastAsia="宋体"/>
                <w:color w:val="000000" w:themeColor="text1"/>
                <w:kern w:val="0"/>
                <w:lang w:val="zh-TW" w:eastAsia="zh-TW"/>
              </w:rPr>
              <w:t>中提供错误信息。</w:t>
            </w:r>
          </w:p>
        </w:tc>
      </w:tr>
      <w:tr w:rsidR="00467F2C" w:rsidRPr="00E1178A" w14:paraId="77588A33" w14:textId="77777777" w:rsidTr="004B2923">
        <w:tc>
          <w:tcPr>
            <w:tcW w:w="947" w:type="pct"/>
            <w:shd w:val="clear" w:color="auto" w:fill="auto"/>
          </w:tcPr>
          <w:p w14:paraId="79B749FB" w14:textId="04DCA2CD" w:rsidR="00467F2C" w:rsidRPr="00736952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re</w:t>
            </w:r>
            <w:r w:rsidR="00281AA1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t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Msg</w:t>
            </w:r>
          </w:p>
        </w:tc>
        <w:tc>
          <w:tcPr>
            <w:tcW w:w="502" w:type="pct"/>
            <w:shd w:val="clear" w:color="auto" w:fill="auto"/>
          </w:tcPr>
          <w:p w14:paraId="079E1FD8" w14:textId="77777777" w:rsidR="00467F2C" w:rsidRPr="00736952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876" w:type="pct"/>
            <w:shd w:val="clear" w:color="auto" w:fill="auto"/>
          </w:tcPr>
          <w:p w14:paraId="5838461C" w14:textId="77777777" w:rsidR="00467F2C" w:rsidRPr="00E1178A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错误信息</w:t>
            </w:r>
          </w:p>
        </w:tc>
        <w:tc>
          <w:tcPr>
            <w:tcW w:w="545" w:type="pct"/>
            <w:shd w:val="clear" w:color="auto" w:fill="auto"/>
          </w:tcPr>
          <w:p w14:paraId="01E67332" w14:textId="77777777" w:rsidR="00467F2C" w:rsidRPr="00736952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45" w:type="pct"/>
            <w:shd w:val="clear" w:color="auto" w:fill="auto"/>
          </w:tcPr>
          <w:p w14:paraId="00DE0289" w14:textId="77777777" w:rsidR="00467F2C" w:rsidRPr="00736952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200</w:t>
            </w:r>
          </w:p>
        </w:tc>
        <w:tc>
          <w:tcPr>
            <w:tcW w:w="1585" w:type="pct"/>
            <w:vMerge/>
            <w:shd w:val="clear" w:color="auto" w:fill="auto"/>
          </w:tcPr>
          <w:p w14:paraId="6013EC2E" w14:textId="77777777" w:rsidR="00467F2C" w:rsidRPr="00736952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467F2C" w:rsidRPr="00E1178A" w14:paraId="52243FEF" w14:textId="77777777" w:rsidTr="004B2923">
        <w:tc>
          <w:tcPr>
            <w:tcW w:w="947" w:type="pct"/>
            <w:shd w:val="clear" w:color="auto" w:fill="auto"/>
          </w:tcPr>
          <w:p w14:paraId="1ABAD066" w14:textId="77777777" w:rsidR="00467F2C" w:rsidRPr="00736952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rspData</w:t>
            </w:r>
          </w:p>
        </w:tc>
        <w:tc>
          <w:tcPr>
            <w:tcW w:w="502" w:type="pct"/>
            <w:shd w:val="clear" w:color="auto" w:fill="auto"/>
          </w:tcPr>
          <w:p w14:paraId="0BD994ED" w14:textId="77777777" w:rsidR="00467F2C" w:rsidRPr="00736952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Object</w:t>
            </w:r>
          </w:p>
        </w:tc>
        <w:tc>
          <w:tcPr>
            <w:tcW w:w="876" w:type="pct"/>
            <w:shd w:val="clear" w:color="auto" w:fill="auto"/>
          </w:tcPr>
          <w:p w14:paraId="35330098" w14:textId="77777777" w:rsidR="00467F2C" w:rsidRPr="00E1178A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返回信息</w:t>
            </w:r>
          </w:p>
        </w:tc>
        <w:tc>
          <w:tcPr>
            <w:tcW w:w="545" w:type="pct"/>
            <w:shd w:val="clear" w:color="auto" w:fill="auto"/>
          </w:tcPr>
          <w:p w14:paraId="00AA9F6A" w14:textId="77777777" w:rsidR="00467F2C" w:rsidRPr="00736952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</w:t>
            </w:r>
          </w:p>
        </w:tc>
        <w:tc>
          <w:tcPr>
            <w:tcW w:w="545" w:type="pct"/>
            <w:shd w:val="clear" w:color="auto" w:fill="auto"/>
          </w:tcPr>
          <w:p w14:paraId="2CB250F8" w14:textId="77777777" w:rsidR="00467F2C" w:rsidRPr="00736952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200</w:t>
            </w:r>
          </w:p>
        </w:tc>
        <w:tc>
          <w:tcPr>
            <w:tcW w:w="1585" w:type="pct"/>
            <w:shd w:val="clear" w:color="auto" w:fill="auto"/>
          </w:tcPr>
          <w:p w14:paraId="4FD8FB0F" w14:textId="77777777" w:rsidR="00467F2C" w:rsidRPr="00736952" w:rsidRDefault="00467F2C" w:rsidP="000037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成功时才有数据</w:t>
            </w:r>
          </w:p>
        </w:tc>
      </w:tr>
    </w:tbl>
    <w:p w14:paraId="2AFFBFDE" w14:textId="77777777" w:rsidR="00003755" w:rsidRPr="00E1178A" w:rsidRDefault="00003755" w:rsidP="00003755">
      <w:pPr>
        <w:rPr>
          <w:rFonts w:eastAsia="宋体"/>
          <w:color w:val="000000" w:themeColor="text1"/>
        </w:rPr>
      </w:pPr>
    </w:p>
    <w:p w14:paraId="30706863" w14:textId="77777777" w:rsidR="00003755" w:rsidRPr="00E1178A" w:rsidRDefault="00003755" w:rsidP="00003755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28" w:name="_Toc51160166"/>
      <w:r w:rsidRPr="00E1178A">
        <w:rPr>
          <w:rFonts w:ascii="Times New Roman" w:eastAsia="宋体" w:hAnsi="Times New Roman" w:cs="Times New Roman"/>
          <w:color w:val="000000" w:themeColor="text1"/>
        </w:rPr>
        <w:t>预审申请</w:t>
      </w:r>
      <w:bookmarkEnd w:id="28"/>
    </w:p>
    <w:p w14:paraId="63617568" w14:textId="77777777" w:rsidR="00003755" w:rsidRPr="00E1178A" w:rsidRDefault="00003755" w:rsidP="00003755">
      <w:pPr>
        <w:pStyle w:val="3"/>
        <w:rPr>
          <w:rFonts w:eastAsia="宋体"/>
          <w:color w:val="000000" w:themeColor="text1"/>
        </w:rPr>
      </w:pPr>
      <w:bookmarkStart w:id="29" w:name="_Toc51160167"/>
      <w:r w:rsidRPr="00E1178A">
        <w:rPr>
          <w:rFonts w:eastAsia="宋体"/>
          <w:color w:val="000000" w:themeColor="text1"/>
        </w:rPr>
        <w:t>功能描述</w:t>
      </w:r>
      <w:bookmarkEnd w:id="29"/>
    </w:p>
    <w:p w14:paraId="2CE1EFA6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调用该接口发起预审申请；</w:t>
      </w:r>
    </w:p>
    <w:p w14:paraId="72B3771D" w14:textId="77777777" w:rsidR="00003755" w:rsidRPr="00E1178A" w:rsidRDefault="00003755" w:rsidP="00003755">
      <w:pPr>
        <w:pStyle w:val="3"/>
        <w:rPr>
          <w:rFonts w:eastAsia="宋体"/>
          <w:color w:val="000000" w:themeColor="text1"/>
        </w:rPr>
      </w:pPr>
      <w:bookmarkStart w:id="30" w:name="_Toc51160168"/>
      <w:r w:rsidRPr="00E1178A">
        <w:rPr>
          <w:rFonts w:eastAsia="宋体"/>
          <w:color w:val="000000" w:themeColor="text1"/>
        </w:rPr>
        <w:t>业务逻辑</w:t>
      </w:r>
      <w:bookmarkEnd w:id="30"/>
    </w:p>
    <w:p w14:paraId="69ED7C22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56C01412" w14:textId="77777777" w:rsidR="00003755" w:rsidRPr="00E1178A" w:rsidRDefault="00003755" w:rsidP="00003755">
      <w:pPr>
        <w:pStyle w:val="3"/>
        <w:rPr>
          <w:rFonts w:eastAsia="宋体"/>
          <w:color w:val="000000" w:themeColor="text1"/>
        </w:rPr>
      </w:pPr>
      <w:bookmarkStart w:id="31" w:name="_Toc51160169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31"/>
    </w:p>
    <w:p w14:paraId="21CEC9B6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/>
          <w:color w:val="000000" w:themeColor="text1"/>
        </w:rPr>
        <w:t>preApp</w:t>
      </w:r>
    </w:p>
    <w:p w14:paraId="151D166C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  <w:r w:rsidR="002D3383" w:rsidRPr="00E1178A">
        <w:rPr>
          <w:rFonts w:eastAsia="宋体"/>
          <w:color w:val="000000" w:themeColor="text1"/>
        </w:rPr>
        <w:t xml:space="preserve"> </w:t>
      </w:r>
    </w:p>
    <w:p w14:paraId="17F1F5C5" w14:textId="77777777" w:rsidR="00003755" w:rsidRPr="00E1178A" w:rsidRDefault="00003755" w:rsidP="00003755">
      <w:pPr>
        <w:pStyle w:val="3"/>
        <w:rPr>
          <w:rFonts w:eastAsia="宋体"/>
          <w:color w:val="000000" w:themeColor="text1"/>
        </w:rPr>
      </w:pPr>
      <w:bookmarkStart w:id="32" w:name="_Toc51160170"/>
      <w:r w:rsidRPr="00E1178A">
        <w:rPr>
          <w:rFonts w:eastAsia="宋体"/>
          <w:color w:val="000000" w:themeColor="text1"/>
        </w:rPr>
        <w:t>请求参数说明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1743"/>
        <w:gridCol w:w="1426"/>
        <w:gridCol w:w="793"/>
        <w:gridCol w:w="794"/>
        <w:gridCol w:w="1791"/>
      </w:tblGrid>
      <w:tr w:rsidR="006A0A8B" w:rsidRPr="00E1178A" w14:paraId="5DA0E5EE" w14:textId="77777777" w:rsidTr="0046221F"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386E3373" w14:textId="77777777" w:rsidR="00475C7D" w:rsidRPr="00E1178A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参数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76B8950C" w14:textId="77777777" w:rsidR="00475C7D" w:rsidRPr="00E1178A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223AD822" w14:textId="77777777" w:rsidR="00475C7D" w:rsidRPr="00E1178A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数据类型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4682640C" w14:textId="77777777" w:rsidR="00475C7D" w:rsidRPr="00E1178A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限制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1344F615" w14:textId="77777777" w:rsidR="00475C7D" w:rsidRPr="00E1178A" w:rsidRDefault="0054530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57A12F50" w14:textId="77777777" w:rsidR="00475C7D" w:rsidRPr="00E1178A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注释</w:t>
            </w:r>
          </w:p>
        </w:tc>
      </w:tr>
      <w:tr w:rsidR="006A0A8B" w:rsidRPr="00E1178A" w14:paraId="112EC875" w14:textId="77777777" w:rsidTr="0046221F">
        <w:tc>
          <w:tcPr>
            <w:tcW w:w="1152" w:type="pct"/>
            <w:shd w:val="clear" w:color="auto" w:fill="auto"/>
          </w:tcPr>
          <w:p w14:paraId="00A1BB73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preApplyNo</w:t>
            </w:r>
          </w:p>
        </w:tc>
        <w:tc>
          <w:tcPr>
            <w:tcW w:w="1152" w:type="pct"/>
            <w:shd w:val="clear" w:color="auto" w:fill="auto"/>
          </w:tcPr>
          <w:p w14:paraId="57A0D20A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预申请编号</w:t>
            </w:r>
          </w:p>
        </w:tc>
        <w:tc>
          <w:tcPr>
            <w:tcW w:w="961" w:type="pct"/>
            <w:shd w:val="clear" w:color="auto" w:fill="auto"/>
          </w:tcPr>
          <w:p w14:paraId="4FA6AA5E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79" w:type="pct"/>
            <w:shd w:val="clear" w:color="auto" w:fill="auto"/>
          </w:tcPr>
          <w:p w14:paraId="47E2AA32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79" w:type="pct"/>
            <w:shd w:val="clear" w:color="auto" w:fill="auto"/>
          </w:tcPr>
          <w:p w14:paraId="5DA81608" w14:textId="77777777" w:rsidR="00475C7D" w:rsidRPr="00736952" w:rsidRDefault="00786FC0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128</w:t>
            </w:r>
          </w:p>
        </w:tc>
        <w:tc>
          <w:tcPr>
            <w:tcW w:w="577" w:type="pct"/>
            <w:shd w:val="clear" w:color="auto" w:fill="auto"/>
          </w:tcPr>
          <w:p w14:paraId="146210E4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6A0A8B" w:rsidRPr="00E1178A" w14:paraId="23ED49F8" w14:textId="77777777" w:rsidTr="0046221F">
        <w:tc>
          <w:tcPr>
            <w:tcW w:w="1152" w:type="pct"/>
            <w:shd w:val="clear" w:color="auto" w:fill="auto"/>
          </w:tcPr>
          <w:p w14:paraId="4ACCEADF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productNo</w:t>
            </w:r>
          </w:p>
        </w:tc>
        <w:tc>
          <w:tcPr>
            <w:tcW w:w="1152" w:type="pct"/>
            <w:shd w:val="clear" w:color="auto" w:fill="auto"/>
          </w:tcPr>
          <w:p w14:paraId="325B59F5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产品编号</w:t>
            </w:r>
          </w:p>
        </w:tc>
        <w:tc>
          <w:tcPr>
            <w:tcW w:w="961" w:type="pct"/>
            <w:shd w:val="clear" w:color="auto" w:fill="auto"/>
          </w:tcPr>
          <w:p w14:paraId="7596E9E3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79" w:type="pct"/>
            <w:shd w:val="clear" w:color="auto" w:fill="auto"/>
          </w:tcPr>
          <w:p w14:paraId="39979A28" w14:textId="77777777" w:rsidR="00475C7D" w:rsidRPr="00736952" w:rsidRDefault="00E73BA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79" w:type="pct"/>
            <w:shd w:val="clear" w:color="auto" w:fill="auto"/>
          </w:tcPr>
          <w:p w14:paraId="0801D191" w14:textId="77777777" w:rsidR="00475C7D" w:rsidRPr="00736952" w:rsidRDefault="00786FC0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128</w:t>
            </w:r>
          </w:p>
        </w:tc>
        <w:tc>
          <w:tcPr>
            <w:tcW w:w="577" w:type="pct"/>
            <w:shd w:val="clear" w:color="auto" w:fill="auto"/>
          </w:tcPr>
          <w:p w14:paraId="48D163C5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6A0A8B" w:rsidRPr="00E1178A" w14:paraId="39E83AB4" w14:textId="77777777" w:rsidTr="0046221F">
        <w:tc>
          <w:tcPr>
            <w:tcW w:w="1152" w:type="pct"/>
            <w:shd w:val="clear" w:color="auto" w:fill="auto"/>
          </w:tcPr>
          <w:p w14:paraId="613B7AEB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name</w:t>
            </w:r>
          </w:p>
        </w:tc>
        <w:tc>
          <w:tcPr>
            <w:tcW w:w="1152" w:type="pct"/>
            <w:shd w:val="clear" w:color="auto" w:fill="auto"/>
          </w:tcPr>
          <w:p w14:paraId="41E782AE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姓名</w:t>
            </w:r>
          </w:p>
        </w:tc>
        <w:tc>
          <w:tcPr>
            <w:tcW w:w="961" w:type="pct"/>
            <w:shd w:val="clear" w:color="auto" w:fill="auto"/>
          </w:tcPr>
          <w:p w14:paraId="698D29F8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79" w:type="pct"/>
          </w:tcPr>
          <w:p w14:paraId="67900A59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79" w:type="pct"/>
          </w:tcPr>
          <w:p w14:paraId="1BE9F0D2" w14:textId="77777777" w:rsidR="00475C7D" w:rsidRPr="00736952" w:rsidRDefault="0054530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40</w:t>
            </w:r>
          </w:p>
        </w:tc>
        <w:tc>
          <w:tcPr>
            <w:tcW w:w="577" w:type="pct"/>
            <w:shd w:val="clear" w:color="auto" w:fill="auto"/>
          </w:tcPr>
          <w:p w14:paraId="78C85EC2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6A0A8B" w:rsidRPr="00E1178A" w14:paraId="594B42E9" w14:textId="77777777" w:rsidTr="0046221F">
        <w:tc>
          <w:tcPr>
            <w:tcW w:w="1152" w:type="pct"/>
            <w:shd w:val="clear" w:color="auto" w:fill="auto"/>
          </w:tcPr>
          <w:p w14:paraId="1D20D98B" w14:textId="77777777" w:rsidR="00C227FA" w:rsidRPr="00736952" w:rsidRDefault="00C227F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idType</w:t>
            </w:r>
          </w:p>
        </w:tc>
        <w:tc>
          <w:tcPr>
            <w:tcW w:w="1152" w:type="pct"/>
            <w:shd w:val="clear" w:color="auto" w:fill="auto"/>
          </w:tcPr>
          <w:p w14:paraId="10466E49" w14:textId="77777777" w:rsidR="00C227FA" w:rsidRPr="00736952" w:rsidRDefault="00C227F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证件类型</w:t>
            </w:r>
          </w:p>
        </w:tc>
        <w:tc>
          <w:tcPr>
            <w:tcW w:w="961" w:type="pct"/>
            <w:shd w:val="clear" w:color="auto" w:fill="auto"/>
          </w:tcPr>
          <w:p w14:paraId="79019040" w14:textId="77777777" w:rsidR="00C227FA" w:rsidRPr="00736952" w:rsidRDefault="00C227F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579" w:type="pct"/>
          </w:tcPr>
          <w:p w14:paraId="4C07EE1F" w14:textId="77777777" w:rsidR="00C227FA" w:rsidRPr="00736952" w:rsidRDefault="00C227F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79" w:type="pct"/>
          </w:tcPr>
          <w:p w14:paraId="6746F34D" w14:textId="77777777" w:rsidR="00C227FA" w:rsidRPr="00736952" w:rsidRDefault="00C227F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577" w:type="pct"/>
            <w:shd w:val="clear" w:color="auto" w:fill="auto"/>
          </w:tcPr>
          <w:p w14:paraId="27F0BB39" w14:textId="33EEA8A1" w:rsidR="00C227FA" w:rsidRPr="00736952" w:rsidRDefault="00604DA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身份证:301000000010</w:t>
            </w:r>
          </w:p>
        </w:tc>
      </w:tr>
      <w:tr w:rsidR="006A0A8B" w:rsidRPr="00E1178A" w14:paraId="7B303120" w14:textId="77777777" w:rsidTr="0046221F">
        <w:tc>
          <w:tcPr>
            <w:tcW w:w="1152" w:type="pct"/>
            <w:shd w:val="clear" w:color="auto" w:fill="auto"/>
          </w:tcPr>
          <w:p w14:paraId="3752D03E" w14:textId="77777777" w:rsidR="00C227FA" w:rsidRPr="00736952" w:rsidRDefault="0046221F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card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N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1152" w:type="pct"/>
            <w:shd w:val="clear" w:color="auto" w:fill="auto"/>
          </w:tcPr>
          <w:p w14:paraId="7F0BAE11" w14:textId="77777777" w:rsidR="00C227FA" w:rsidRPr="00736952" w:rsidRDefault="00C227F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证件号码</w:t>
            </w:r>
          </w:p>
        </w:tc>
        <w:tc>
          <w:tcPr>
            <w:tcW w:w="961" w:type="pct"/>
            <w:shd w:val="clear" w:color="auto" w:fill="auto"/>
          </w:tcPr>
          <w:p w14:paraId="7E21B051" w14:textId="77777777" w:rsidR="00C227FA" w:rsidRPr="00736952" w:rsidRDefault="00C227F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79" w:type="pct"/>
          </w:tcPr>
          <w:p w14:paraId="6D76143A" w14:textId="77777777" w:rsidR="00C227FA" w:rsidRPr="00736952" w:rsidRDefault="00C227F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79" w:type="pct"/>
          </w:tcPr>
          <w:p w14:paraId="65F2D833" w14:textId="77777777" w:rsidR="00C227FA" w:rsidRPr="00736952" w:rsidRDefault="00C227F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40</w:t>
            </w:r>
          </w:p>
        </w:tc>
        <w:tc>
          <w:tcPr>
            <w:tcW w:w="577" w:type="pct"/>
            <w:shd w:val="clear" w:color="auto" w:fill="auto"/>
          </w:tcPr>
          <w:p w14:paraId="305D025B" w14:textId="77777777" w:rsidR="00C227FA" w:rsidRPr="00736952" w:rsidRDefault="00C227F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6A0A8B" w:rsidRPr="00E1178A" w14:paraId="399BD072" w14:textId="77777777" w:rsidTr="0046221F">
        <w:tc>
          <w:tcPr>
            <w:tcW w:w="1152" w:type="pct"/>
            <w:shd w:val="clear" w:color="auto" w:fill="auto"/>
          </w:tcPr>
          <w:p w14:paraId="02D99130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mobile</w:t>
            </w:r>
            <w:r w:rsidR="00E73BAD"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Phone</w:t>
            </w:r>
          </w:p>
        </w:tc>
        <w:tc>
          <w:tcPr>
            <w:tcW w:w="1152" w:type="pct"/>
            <w:shd w:val="clear" w:color="auto" w:fill="auto"/>
          </w:tcPr>
          <w:p w14:paraId="6FA39BF3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手机号</w:t>
            </w:r>
          </w:p>
        </w:tc>
        <w:tc>
          <w:tcPr>
            <w:tcW w:w="961" w:type="pct"/>
            <w:shd w:val="clear" w:color="auto" w:fill="auto"/>
          </w:tcPr>
          <w:p w14:paraId="72A2BE59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79" w:type="pct"/>
          </w:tcPr>
          <w:p w14:paraId="686D6406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79" w:type="pct"/>
          </w:tcPr>
          <w:p w14:paraId="47A33895" w14:textId="77777777" w:rsidR="00475C7D" w:rsidRPr="00736952" w:rsidRDefault="0054530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20</w:t>
            </w:r>
          </w:p>
        </w:tc>
        <w:tc>
          <w:tcPr>
            <w:tcW w:w="577" w:type="pct"/>
            <w:shd w:val="clear" w:color="auto" w:fill="auto"/>
          </w:tcPr>
          <w:p w14:paraId="5BBE9660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6A0A8B" w:rsidRPr="00E1178A" w14:paraId="5496DB31" w14:textId="77777777" w:rsidTr="0046221F">
        <w:tc>
          <w:tcPr>
            <w:tcW w:w="1152" w:type="pct"/>
            <w:shd w:val="clear" w:color="auto" w:fill="auto"/>
          </w:tcPr>
          <w:p w14:paraId="29986AA6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bankCard</w:t>
            </w:r>
          </w:p>
        </w:tc>
        <w:tc>
          <w:tcPr>
            <w:tcW w:w="1152" w:type="pct"/>
            <w:shd w:val="clear" w:color="auto" w:fill="auto"/>
          </w:tcPr>
          <w:p w14:paraId="574035D9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银行卡号</w:t>
            </w:r>
          </w:p>
        </w:tc>
        <w:tc>
          <w:tcPr>
            <w:tcW w:w="961" w:type="pct"/>
            <w:shd w:val="clear" w:color="auto" w:fill="auto"/>
          </w:tcPr>
          <w:p w14:paraId="555EB3FA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79" w:type="pct"/>
          </w:tcPr>
          <w:p w14:paraId="2D2B581C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79" w:type="pct"/>
          </w:tcPr>
          <w:p w14:paraId="72DFFF4A" w14:textId="77777777" w:rsidR="00475C7D" w:rsidRPr="00736952" w:rsidRDefault="0054530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3</w:t>
            </w:r>
            <w:r w:rsidR="006B4EAF"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2</w:t>
            </w:r>
          </w:p>
        </w:tc>
        <w:tc>
          <w:tcPr>
            <w:tcW w:w="577" w:type="pct"/>
            <w:shd w:val="clear" w:color="auto" w:fill="auto"/>
          </w:tcPr>
          <w:p w14:paraId="1651A0E9" w14:textId="77777777" w:rsidR="00475C7D" w:rsidRPr="00736952" w:rsidRDefault="00475C7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5E6E8A" w:rsidRPr="00E1178A" w14:paraId="4CBA38F2" w14:textId="77777777" w:rsidTr="0046221F">
        <w:tc>
          <w:tcPr>
            <w:tcW w:w="1152" w:type="pct"/>
            <w:shd w:val="clear" w:color="auto" w:fill="auto"/>
          </w:tcPr>
          <w:p w14:paraId="2835AA16" w14:textId="5B14EEDA" w:rsidR="005E6E8A" w:rsidRPr="00736952" w:rsidRDefault="005E6E8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modleId</w:t>
            </w:r>
          </w:p>
        </w:tc>
        <w:tc>
          <w:tcPr>
            <w:tcW w:w="1152" w:type="pct"/>
            <w:shd w:val="clear" w:color="auto" w:fill="auto"/>
          </w:tcPr>
          <w:p w14:paraId="2DCADA6C" w14:textId="53F98C58" w:rsidR="005E6E8A" w:rsidRPr="00736952" w:rsidRDefault="005E6E8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策略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I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D</w:t>
            </w:r>
          </w:p>
        </w:tc>
        <w:tc>
          <w:tcPr>
            <w:tcW w:w="961" w:type="pct"/>
            <w:shd w:val="clear" w:color="auto" w:fill="auto"/>
          </w:tcPr>
          <w:p w14:paraId="5A2A1F33" w14:textId="7C494A42" w:rsidR="005E6E8A" w:rsidRPr="00736952" w:rsidRDefault="005E6E8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79" w:type="pct"/>
          </w:tcPr>
          <w:p w14:paraId="1CFBC9B0" w14:textId="55647B7A" w:rsidR="005E6E8A" w:rsidRPr="00736952" w:rsidRDefault="005E6E8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79" w:type="pct"/>
          </w:tcPr>
          <w:p w14:paraId="02751678" w14:textId="77777777" w:rsidR="005E6E8A" w:rsidRPr="00736952" w:rsidRDefault="005E6E8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577" w:type="pct"/>
            <w:shd w:val="clear" w:color="auto" w:fill="auto"/>
          </w:tcPr>
          <w:p w14:paraId="60EBAF8A" w14:textId="2AAB2F05" w:rsidR="005E6E8A" w:rsidRPr="00736952" w:rsidRDefault="005E6E8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信审提供的模型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ID</w:t>
            </w:r>
          </w:p>
        </w:tc>
      </w:tr>
    </w:tbl>
    <w:p w14:paraId="3A63CAC1" w14:textId="77777777" w:rsidR="00003755" w:rsidRPr="00E1178A" w:rsidRDefault="00003755" w:rsidP="00003755">
      <w:pPr>
        <w:rPr>
          <w:rFonts w:eastAsia="宋体"/>
          <w:color w:val="000000" w:themeColor="text1"/>
        </w:rPr>
      </w:pPr>
    </w:p>
    <w:p w14:paraId="216633CB" w14:textId="77777777" w:rsidR="00003755" w:rsidRPr="00E1178A" w:rsidRDefault="00003755" w:rsidP="00003755">
      <w:pPr>
        <w:pStyle w:val="3"/>
        <w:rPr>
          <w:rFonts w:eastAsia="宋体"/>
          <w:color w:val="000000" w:themeColor="text1"/>
        </w:rPr>
      </w:pPr>
      <w:bookmarkStart w:id="33" w:name="_Toc51160171"/>
      <w:r w:rsidRPr="00E1178A">
        <w:rPr>
          <w:rFonts w:eastAsia="宋体"/>
          <w:color w:val="000000" w:themeColor="text1"/>
        </w:rPr>
        <w:lastRenderedPageBreak/>
        <w:t>响应参数说明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2089"/>
        <w:gridCol w:w="1407"/>
        <w:gridCol w:w="980"/>
        <w:gridCol w:w="816"/>
        <w:gridCol w:w="2070"/>
      </w:tblGrid>
      <w:tr w:rsidR="0054530A" w:rsidRPr="00E1178A" w14:paraId="7F527A45" w14:textId="77777777" w:rsidTr="00AF034C">
        <w:tc>
          <w:tcPr>
            <w:tcW w:w="525" w:type="pct"/>
            <w:shd w:val="clear" w:color="auto" w:fill="BDD6EE" w:themeFill="accent5" w:themeFillTint="66"/>
          </w:tcPr>
          <w:p w14:paraId="68DDB8E0" w14:textId="77777777" w:rsidR="0054530A" w:rsidRPr="00E1178A" w:rsidRDefault="0054530A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1267" w:type="pct"/>
            <w:shd w:val="clear" w:color="auto" w:fill="BDD6EE" w:themeFill="accent5" w:themeFillTint="66"/>
          </w:tcPr>
          <w:p w14:paraId="1D0A6A2E" w14:textId="77777777" w:rsidR="0054530A" w:rsidRPr="00E1178A" w:rsidRDefault="0054530A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856" w:type="pct"/>
            <w:shd w:val="clear" w:color="auto" w:fill="BDD6EE" w:themeFill="accent5" w:themeFillTint="66"/>
          </w:tcPr>
          <w:p w14:paraId="33982367" w14:textId="77777777" w:rsidR="0054530A" w:rsidRPr="00E1178A" w:rsidRDefault="0054530A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598" w:type="pct"/>
            <w:shd w:val="clear" w:color="auto" w:fill="BDD6EE" w:themeFill="accent5" w:themeFillTint="66"/>
          </w:tcPr>
          <w:p w14:paraId="6E930533" w14:textId="77777777" w:rsidR="0054530A" w:rsidRPr="00E1178A" w:rsidRDefault="0054530A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499" w:type="pct"/>
            <w:shd w:val="clear" w:color="auto" w:fill="BDD6EE" w:themeFill="accent5" w:themeFillTint="66"/>
          </w:tcPr>
          <w:p w14:paraId="193B6D1E" w14:textId="77777777" w:rsidR="0054530A" w:rsidRPr="00E1178A" w:rsidRDefault="0054530A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1255" w:type="pct"/>
            <w:shd w:val="clear" w:color="auto" w:fill="BDD6EE" w:themeFill="accent5" w:themeFillTint="66"/>
          </w:tcPr>
          <w:p w14:paraId="17D5C77B" w14:textId="77777777" w:rsidR="0054530A" w:rsidRPr="00E1178A" w:rsidRDefault="0054530A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54530A" w:rsidRPr="00E1178A" w14:paraId="19D2D9FD" w14:textId="77777777" w:rsidTr="00AF034C">
        <w:trPr>
          <w:trHeight w:val="348"/>
        </w:trPr>
        <w:tc>
          <w:tcPr>
            <w:tcW w:w="525" w:type="pct"/>
            <w:shd w:val="clear" w:color="auto" w:fill="auto"/>
          </w:tcPr>
          <w:p w14:paraId="1A2998F0" w14:textId="77777777" w:rsidR="0054530A" w:rsidRPr="00736952" w:rsidRDefault="0054530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status</w:t>
            </w:r>
          </w:p>
        </w:tc>
        <w:tc>
          <w:tcPr>
            <w:tcW w:w="1267" w:type="pct"/>
            <w:shd w:val="clear" w:color="auto" w:fill="auto"/>
          </w:tcPr>
          <w:p w14:paraId="48DCEA02" w14:textId="77777777" w:rsidR="0054530A" w:rsidRPr="00736952" w:rsidRDefault="0054530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状态</w:t>
            </w:r>
          </w:p>
        </w:tc>
        <w:tc>
          <w:tcPr>
            <w:tcW w:w="856" w:type="pct"/>
            <w:shd w:val="clear" w:color="auto" w:fill="auto"/>
          </w:tcPr>
          <w:p w14:paraId="5E0A18C1" w14:textId="77777777" w:rsidR="0054530A" w:rsidRPr="00736952" w:rsidRDefault="0054530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44648FA3" w14:textId="77777777" w:rsidR="0054530A" w:rsidRPr="00736952" w:rsidRDefault="0054530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499" w:type="pct"/>
            <w:shd w:val="clear" w:color="auto" w:fill="auto"/>
          </w:tcPr>
          <w:p w14:paraId="60E72CCA" w14:textId="77777777" w:rsidR="0054530A" w:rsidRPr="00736952" w:rsidRDefault="007610B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</w:t>
            </w:r>
          </w:p>
        </w:tc>
        <w:tc>
          <w:tcPr>
            <w:tcW w:w="1255" w:type="pct"/>
            <w:shd w:val="clear" w:color="auto" w:fill="auto"/>
          </w:tcPr>
          <w:p w14:paraId="1FAE33A7" w14:textId="77777777" w:rsidR="0054530A" w:rsidRPr="00736952" w:rsidRDefault="0054530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0 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失败</w:t>
            </w:r>
          </w:p>
          <w:p w14:paraId="79004137" w14:textId="77777777" w:rsidR="0054530A" w:rsidRPr="00736952" w:rsidRDefault="0054530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1 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成功</w:t>
            </w:r>
          </w:p>
        </w:tc>
      </w:tr>
      <w:tr w:rsidR="00E73BAD" w:rsidRPr="00E1178A" w14:paraId="72799AA5" w14:textId="77777777" w:rsidTr="00AF034C">
        <w:trPr>
          <w:trHeight w:val="348"/>
        </w:trPr>
        <w:tc>
          <w:tcPr>
            <w:tcW w:w="525" w:type="pct"/>
            <w:shd w:val="clear" w:color="auto" w:fill="auto"/>
          </w:tcPr>
          <w:p w14:paraId="49016DE4" w14:textId="77777777" w:rsidR="00E73BAD" w:rsidRPr="00736952" w:rsidRDefault="00E73BA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query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I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d</w:t>
            </w:r>
          </w:p>
        </w:tc>
        <w:tc>
          <w:tcPr>
            <w:tcW w:w="1267" w:type="pct"/>
            <w:shd w:val="clear" w:color="auto" w:fill="auto"/>
          </w:tcPr>
          <w:p w14:paraId="56E19965" w14:textId="77777777" w:rsidR="00E73BAD" w:rsidRPr="00736952" w:rsidRDefault="00E73BA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结果查询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I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D</w:t>
            </w:r>
          </w:p>
        </w:tc>
        <w:tc>
          <w:tcPr>
            <w:tcW w:w="856" w:type="pct"/>
            <w:shd w:val="clear" w:color="auto" w:fill="auto"/>
          </w:tcPr>
          <w:p w14:paraId="27C6A22B" w14:textId="77777777" w:rsidR="00E73BAD" w:rsidRPr="00736952" w:rsidRDefault="00E73BA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S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tring</w:t>
            </w:r>
          </w:p>
        </w:tc>
        <w:tc>
          <w:tcPr>
            <w:tcW w:w="598" w:type="pct"/>
            <w:shd w:val="clear" w:color="auto" w:fill="auto"/>
          </w:tcPr>
          <w:p w14:paraId="0A48035F" w14:textId="77777777" w:rsidR="00E73BAD" w:rsidRPr="00736952" w:rsidRDefault="00E73BA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499" w:type="pct"/>
            <w:shd w:val="clear" w:color="auto" w:fill="auto"/>
          </w:tcPr>
          <w:p w14:paraId="07B60C63" w14:textId="77777777" w:rsidR="00E73BAD" w:rsidRPr="00736952" w:rsidRDefault="00E73BA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28</w:t>
            </w:r>
          </w:p>
        </w:tc>
        <w:tc>
          <w:tcPr>
            <w:tcW w:w="1255" w:type="pct"/>
            <w:shd w:val="clear" w:color="auto" w:fill="auto"/>
          </w:tcPr>
          <w:p w14:paraId="6E05E045" w14:textId="77777777" w:rsidR="00E73BAD" w:rsidRPr="00736952" w:rsidRDefault="00E73BA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E73BAD" w:rsidRPr="00E1178A" w14:paraId="2D57E565" w14:textId="77777777" w:rsidTr="00AF034C">
        <w:trPr>
          <w:trHeight w:val="348"/>
        </w:trPr>
        <w:tc>
          <w:tcPr>
            <w:tcW w:w="525" w:type="pct"/>
            <w:shd w:val="clear" w:color="auto" w:fill="auto"/>
          </w:tcPr>
          <w:p w14:paraId="3E2E9537" w14:textId="77777777" w:rsidR="00E73BAD" w:rsidRPr="00736952" w:rsidRDefault="00E73BA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essage</w:t>
            </w:r>
          </w:p>
        </w:tc>
        <w:tc>
          <w:tcPr>
            <w:tcW w:w="1267" w:type="pct"/>
            <w:shd w:val="clear" w:color="auto" w:fill="auto"/>
          </w:tcPr>
          <w:p w14:paraId="1C1F40C4" w14:textId="77777777" w:rsidR="00E73BAD" w:rsidRPr="00736952" w:rsidRDefault="00E73BA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错误信息</w:t>
            </w:r>
          </w:p>
        </w:tc>
        <w:tc>
          <w:tcPr>
            <w:tcW w:w="856" w:type="pct"/>
            <w:shd w:val="clear" w:color="auto" w:fill="auto"/>
          </w:tcPr>
          <w:p w14:paraId="76045440" w14:textId="77777777" w:rsidR="00E73BAD" w:rsidRPr="00736952" w:rsidRDefault="00E73BA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1F210C2B" w14:textId="77777777" w:rsidR="00E73BAD" w:rsidRPr="00736952" w:rsidRDefault="00E73BA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499" w:type="pct"/>
            <w:shd w:val="clear" w:color="auto" w:fill="auto"/>
          </w:tcPr>
          <w:p w14:paraId="51DC9D45" w14:textId="77777777" w:rsidR="00E73BAD" w:rsidRPr="00736952" w:rsidRDefault="00E73BA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200</w:t>
            </w:r>
          </w:p>
        </w:tc>
        <w:tc>
          <w:tcPr>
            <w:tcW w:w="1255" w:type="pct"/>
            <w:shd w:val="clear" w:color="auto" w:fill="auto"/>
          </w:tcPr>
          <w:p w14:paraId="178A3D21" w14:textId="77777777" w:rsidR="00E73BAD" w:rsidRPr="00736952" w:rsidRDefault="00E73BAD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提交失败信息说明</w:t>
            </w:r>
          </w:p>
        </w:tc>
      </w:tr>
    </w:tbl>
    <w:p w14:paraId="20081555" w14:textId="77777777" w:rsidR="00003755" w:rsidRPr="00E1178A" w:rsidRDefault="00003755" w:rsidP="00003755">
      <w:pPr>
        <w:rPr>
          <w:rFonts w:eastAsia="宋体"/>
          <w:color w:val="000000" w:themeColor="text1"/>
        </w:rPr>
      </w:pPr>
    </w:p>
    <w:p w14:paraId="712715D9" w14:textId="77777777" w:rsidR="00003755" w:rsidRPr="00E1178A" w:rsidRDefault="00003755" w:rsidP="00003755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34" w:name="_Toc51160172"/>
      <w:r w:rsidRPr="00E1178A">
        <w:rPr>
          <w:rFonts w:ascii="Times New Roman" w:eastAsia="宋体" w:hAnsi="Times New Roman" w:cs="Times New Roman"/>
          <w:color w:val="000000" w:themeColor="text1"/>
        </w:rPr>
        <w:t>预审结果查询</w:t>
      </w:r>
      <w:bookmarkEnd w:id="34"/>
    </w:p>
    <w:p w14:paraId="037E19FA" w14:textId="77777777" w:rsidR="00003755" w:rsidRPr="00E1178A" w:rsidRDefault="00003755" w:rsidP="00003755">
      <w:pPr>
        <w:pStyle w:val="3"/>
        <w:rPr>
          <w:rFonts w:eastAsia="宋体"/>
          <w:color w:val="000000" w:themeColor="text1"/>
        </w:rPr>
      </w:pPr>
      <w:bookmarkStart w:id="35" w:name="_Toc51160173"/>
      <w:r w:rsidRPr="00E1178A">
        <w:rPr>
          <w:rFonts w:eastAsia="宋体"/>
          <w:color w:val="000000" w:themeColor="text1"/>
        </w:rPr>
        <w:t>功能描述</w:t>
      </w:r>
      <w:bookmarkEnd w:id="35"/>
    </w:p>
    <w:p w14:paraId="17B72DEA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调用该接口发起预审结果查询；</w:t>
      </w:r>
    </w:p>
    <w:p w14:paraId="69693648" w14:textId="77777777" w:rsidR="00003755" w:rsidRPr="00E1178A" w:rsidRDefault="00003755" w:rsidP="00003755">
      <w:pPr>
        <w:pStyle w:val="3"/>
        <w:rPr>
          <w:rFonts w:eastAsia="宋体"/>
          <w:color w:val="000000" w:themeColor="text1"/>
        </w:rPr>
      </w:pPr>
      <w:bookmarkStart w:id="36" w:name="_Toc51160174"/>
      <w:r w:rsidRPr="00E1178A">
        <w:rPr>
          <w:rFonts w:eastAsia="宋体"/>
          <w:color w:val="000000" w:themeColor="text1"/>
        </w:rPr>
        <w:t>业务逻辑</w:t>
      </w:r>
      <w:bookmarkEnd w:id="36"/>
    </w:p>
    <w:p w14:paraId="045464EA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34B0290B" w14:textId="77777777" w:rsidR="00003755" w:rsidRPr="00E1178A" w:rsidRDefault="00003755" w:rsidP="00003755">
      <w:pPr>
        <w:pStyle w:val="3"/>
        <w:rPr>
          <w:rFonts w:eastAsia="宋体"/>
          <w:color w:val="000000" w:themeColor="text1"/>
        </w:rPr>
      </w:pPr>
      <w:bookmarkStart w:id="37" w:name="_Toc51160175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37"/>
    </w:p>
    <w:p w14:paraId="65236223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/>
          <w:color w:val="000000" w:themeColor="text1"/>
        </w:rPr>
        <w:t>preApplyResult</w:t>
      </w:r>
    </w:p>
    <w:p w14:paraId="1978BC13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47D3D2D5" w14:textId="77777777" w:rsidR="00003755" w:rsidRPr="00E1178A" w:rsidRDefault="00003755" w:rsidP="00003755">
      <w:pPr>
        <w:pStyle w:val="3"/>
        <w:rPr>
          <w:rFonts w:eastAsia="宋体"/>
          <w:color w:val="000000" w:themeColor="text1"/>
        </w:rPr>
      </w:pPr>
      <w:bookmarkStart w:id="38" w:name="_Toc51160176"/>
      <w:r w:rsidRPr="00E1178A">
        <w:rPr>
          <w:rFonts w:eastAsia="宋体"/>
          <w:color w:val="000000" w:themeColor="text1"/>
        </w:rPr>
        <w:t>请求参数说明</w:t>
      </w:r>
      <w:bookmarkEnd w:id="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559"/>
        <w:gridCol w:w="1419"/>
        <w:gridCol w:w="849"/>
        <w:gridCol w:w="851"/>
        <w:gridCol w:w="2341"/>
      </w:tblGrid>
      <w:tr w:rsidR="0054530A" w:rsidRPr="00E1178A" w14:paraId="250EE00E" w14:textId="77777777" w:rsidTr="00AF034C"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244C1C7B" w14:textId="77777777" w:rsidR="0054530A" w:rsidRPr="00E1178A" w:rsidRDefault="0054530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16ED7221" w14:textId="77777777" w:rsidR="0054530A" w:rsidRPr="00E1178A" w:rsidRDefault="0054530A" w:rsidP="00AF034C">
            <w:pPr>
              <w:jc w:val="both"/>
              <w:rPr>
                <w:rFonts w:eastAsia="宋体"/>
                <w:color w:val="000000" w:themeColor="text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2E400E7E" w14:textId="77777777" w:rsidR="0054530A" w:rsidRPr="00E1178A" w:rsidRDefault="0054530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6A78BB95" w14:textId="77777777" w:rsidR="0054530A" w:rsidRPr="00E1178A" w:rsidRDefault="0054530A" w:rsidP="00AF034C">
            <w:pPr>
              <w:jc w:val="both"/>
              <w:rPr>
                <w:rFonts w:eastAsia="宋体"/>
                <w:color w:val="000000" w:themeColor="text1"/>
                <w:lang w:val="zh-TW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34C12BBB" w14:textId="77777777" w:rsidR="0054530A" w:rsidRPr="00E1178A" w:rsidRDefault="0054530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71B76E49" w14:textId="77777777" w:rsidR="0054530A" w:rsidRPr="00E1178A" w:rsidRDefault="0054530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8D49A2" w:rsidRPr="00E1178A" w14:paraId="589293BC" w14:textId="77777777" w:rsidTr="00AF034C">
        <w:tc>
          <w:tcPr>
            <w:tcW w:w="767" w:type="pct"/>
            <w:shd w:val="clear" w:color="auto" w:fill="auto"/>
          </w:tcPr>
          <w:p w14:paraId="46B6448A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preApplyNo</w:t>
            </w:r>
          </w:p>
        </w:tc>
        <w:tc>
          <w:tcPr>
            <w:tcW w:w="940" w:type="pct"/>
            <w:shd w:val="clear" w:color="auto" w:fill="auto"/>
          </w:tcPr>
          <w:p w14:paraId="59703899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预申请编号</w:t>
            </w:r>
          </w:p>
        </w:tc>
        <w:tc>
          <w:tcPr>
            <w:tcW w:w="856" w:type="pct"/>
            <w:shd w:val="clear" w:color="auto" w:fill="auto"/>
          </w:tcPr>
          <w:p w14:paraId="413836F3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24A0DB4D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4A09D657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28</w:t>
            </w:r>
          </w:p>
        </w:tc>
        <w:tc>
          <w:tcPr>
            <w:tcW w:w="1412" w:type="pct"/>
            <w:shd w:val="clear" w:color="auto" w:fill="auto"/>
          </w:tcPr>
          <w:p w14:paraId="76709860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与预审申请时的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pre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ApplyNo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一致</w:t>
            </w:r>
          </w:p>
        </w:tc>
      </w:tr>
      <w:tr w:rsidR="008D49A2" w:rsidRPr="00E1178A" w14:paraId="5C32EFF0" w14:textId="77777777" w:rsidTr="00AF034C">
        <w:tc>
          <w:tcPr>
            <w:tcW w:w="767" w:type="pct"/>
            <w:shd w:val="clear" w:color="auto" w:fill="auto"/>
          </w:tcPr>
          <w:p w14:paraId="0A3A6CB1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query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I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d</w:t>
            </w:r>
          </w:p>
        </w:tc>
        <w:tc>
          <w:tcPr>
            <w:tcW w:w="940" w:type="pct"/>
            <w:shd w:val="clear" w:color="auto" w:fill="auto"/>
          </w:tcPr>
          <w:p w14:paraId="7E686A29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结果查询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I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D</w:t>
            </w:r>
          </w:p>
        </w:tc>
        <w:tc>
          <w:tcPr>
            <w:tcW w:w="856" w:type="pct"/>
            <w:shd w:val="clear" w:color="auto" w:fill="auto"/>
          </w:tcPr>
          <w:p w14:paraId="06BD9904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32A3D425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520E50EE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28</w:t>
            </w:r>
          </w:p>
        </w:tc>
        <w:tc>
          <w:tcPr>
            <w:tcW w:w="1412" w:type="pct"/>
            <w:shd w:val="clear" w:color="auto" w:fill="auto"/>
          </w:tcPr>
          <w:p w14:paraId="0A438ADD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预审申请时返回的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 query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I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d</w:t>
            </w:r>
          </w:p>
        </w:tc>
      </w:tr>
    </w:tbl>
    <w:p w14:paraId="292BB81C" w14:textId="77777777" w:rsidR="00003755" w:rsidRPr="00E1178A" w:rsidRDefault="00003755" w:rsidP="00003755">
      <w:pPr>
        <w:rPr>
          <w:rFonts w:eastAsia="宋体"/>
          <w:color w:val="000000" w:themeColor="text1"/>
        </w:rPr>
      </w:pPr>
    </w:p>
    <w:p w14:paraId="0D42CF8F" w14:textId="77777777" w:rsidR="00003755" w:rsidRPr="00E1178A" w:rsidRDefault="00003755" w:rsidP="00003755">
      <w:pPr>
        <w:pStyle w:val="3"/>
        <w:rPr>
          <w:rFonts w:eastAsia="宋体"/>
          <w:color w:val="000000" w:themeColor="text1"/>
        </w:rPr>
      </w:pPr>
      <w:bookmarkStart w:id="39" w:name="_Toc51160177"/>
      <w:r w:rsidRPr="00E1178A">
        <w:rPr>
          <w:rFonts w:eastAsia="宋体"/>
          <w:color w:val="000000" w:themeColor="text1"/>
        </w:rPr>
        <w:t>响应参数说明</w:t>
      </w:r>
      <w:bookmarkEnd w:id="39"/>
    </w:p>
    <w:p w14:paraId="57215C11" w14:textId="77777777" w:rsidR="00003755" w:rsidRPr="00E1178A" w:rsidRDefault="00003755" w:rsidP="00003755">
      <w:pPr>
        <w:rPr>
          <w:rFonts w:eastAsia="宋体"/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1580"/>
        <w:gridCol w:w="1935"/>
        <w:gridCol w:w="952"/>
        <w:gridCol w:w="1963"/>
      </w:tblGrid>
      <w:tr w:rsidR="002C5056" w:rsidRPr="00E1178A" w14:paraId="059266A6" w14:textId="77777777" w:rsidTr="00AF034C">
        <w:tc>
          <w:tcPr>
            <w:tcW w:w="1122" w:type="pct"/>
            <w:shd w:val="clear" w:color="auto" w:fill="BDD6EE"/>
          </w:tcPr>
          <w:p w14:paraId="35D5DE14" w14:textId="77777777" w:rsidR="002C5056" w:rsidRPr="00E1178A" w:rsidRDefault="002C50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953" w:type="pct"/>
            <w:shd w:val="clear" w:color="auto" w:fill="BDD6EE"/>
          </w:tcPr>
          <w:p w14:paraId="68B5804D" w14:textId="77777777" w:rsidR="002C5056" w:rsidRPr="00E1178A" w:rsidRDefault="002C50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1167" w:type="pct"/>
            <w:shd w:val="clear" w:color="auto" w:fill="BDD6EE"/>
          </w:tcPr>
          <w:p w14:paraId="1607FE6A" w14:textId="77777777" w:rsidR="002C5056" w:rsidRPr="00E1178A" w:rsidRDefault="002C50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574" w:type="pct"/>
            <w:shd w:val="clear" w:color="auto" w:fill="BDD6EE"/>
          </w:tcPr>
          <w:p w14:paraId="4BB7E653" w14:textId="77777777" w:rsidR="002C5056" w:rsidRPr="00E1178A" w:rsidRDefault="002C50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1184" w:type="pct"/>
            <w:shd w:val="clear" w:color="auto" w:fill="BDD6EE"/>
          </w:tcPr>
          <w:p w14:paraId="690BD25F" w14:textId="77777777" w:rsidR="002C5056" w:rsidRPr="00E1178A" w:rsidRDefault="002C50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8D49A2" w:rsidRPr="00E1178A" w14:paraId="542AB40B" w14:textId="77777777" w:rsidTr="00AF034C">
        <w:tc>
          <w:tcPr>
            <w:tcW w:w="1122" w:type="pct"/>
            <w:shd w:val="clear" w:color="auto" w:fill="auto"/>
          </w:tcPr>
          <w:p w14:paraId="5C78A381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pass</w:t>
            </w:r>
          </w:p>
        </w:tc>
        <w:tc>
          <w:tcPr>
            <w:tcW w:w="953" w:type="pct"/>
            <w:shd w:val="clear" w:color="auto" w:fill="auto"/>
          </w:tcPr>
          <w:p w14:paraId="1B25645B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预审结果</w:t>
            </w:r>
          </w:p>
        </w:tc>
        <w:tc>
          <w:tcPr>
            <w:tcW w:w="1167" w:type="pct"/>
            <w:shd w:val="clear" w:color="auto" w:fill="auto"/>
          </w:tcPr>
          <w:p w14:paraId="0487BE65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74" w:type="pct"/>
            <w:shd w:val="clear" w:color="auto" w:fill="auto"/>
          </w:tcPr>
          <w:p w14:paraId="669FD92B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16</w:t>
            </w:r>
          </w:p>
        </w:tc>
        <w:tc>
          <w:tcPr>
            <w:tcW w:w="1184" w:type="pct"/>
            <w:shd w:val="clear" w:color="auto" w:fill="auto"/>
          </w:tcPr>
          <w:p w14:paraId="1D5B3478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Wait:</w:t>
            </w:r>
            <w:r w:rsidR="00136699"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预审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中</w:t>
            </w:r>
          </w:p>
          <w:p w14:paraId="4EF89E02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Yes:</w:t>
            </w:r>
            <w:r w:rsidR="00136699"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预审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通过</w:t>
            </w:r>
          </w:p>
          <w:p w14:paraId="5040C573" w14:textId="77777777" w:rsidR="008D49A2" w:rsidRDefault="008D49A2" w:rsidP="00736952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No:</w:t>
            </w:r>
            <w:r w:rsidR="00136699"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预审拒绝</w:t>
            </w:r>
          </w:p>
          <w:p w14:paraId="32D29855" w14:textId="7F8679C0" w:rsidR="00767FAB" w:rsidRPr="00767FAB" w:rsidRDefault="00767FAB" w:rsidP="00736952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</w:rPr>
            </w:pPr>
            <w:r w:rsidRPr="00767FAB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lastRenderedPageBreak/>
              <w:t>R</w:t>
            </w:r>
            <w:r w:rsidRPr="00767FAB">
              <w:rPr>
                <w:rFonts w:eastAsia="宋体"/>
                <w:color w:val="000000" w:themeColor="text1"/>
                <w:szCs w:val="21"/>
                <w:lang w:val="zh-TW" w:eastAsia="zh-TW"/>
              </w:rPr>
              <w:t>etry</w:t>
            </w:r>
            <w:r w:rsidRPr="00767FAB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：重新申请</w:t>
            </w:r>
          </w:p>
        </w:tc>
      </w:tr>
      <w:tr w:rsidR="008D49A2" w:rsidRPr="00E1178A" w14:paraId="08B3813B" w14:textId="77777777" w:rsidTr="00AF034C">
        <w:tc>
          <w:tcPr>
            <w:tcW w:w="1122" w:type="pct"/>
            <w:shd w:val="clear" w:color="auto" w:fill="auto"/>
          </w:tcPr>
          <w:p w14:paraId="0549E88F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lastRenderedPageBreak/>
              <w:t>rejectMsg</w:t>
            </w:r>
          </w:p>
        </w:tc>
        <w:tc>
          <w:tcPr>
            <w:tcW w:w="953" w:type="pct"/>
            <w:shd w:val="clear" w:color="auto" w:fill="auto"/>
          </w:tcPr>
          <w:p w14:paraId="7F6B7243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拒绝详情</w:t>
            </w:r>
          </w:p>
        </w:tc>
        <w:tc>
          <w:tcPr>
            <w:tcW w:w="1167" w:type="pct"/>
            <w:shd w:val="clear" w:color="auto" w:fill="auto"/>
          </w:tcPr>
          <w:p w14:paraId="580B7D02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74" w:type="pct"/>
            <w:shd w:val="clear" w:color="auto" w:fill="auto"/>
          </w:tcPr>
          <w:p w14:paraId="4BC79B8E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128</w:t>
            </w:r>
          </w:p>
        </w:tc>
        <w:tc>
          <w:tcPr>
            <w:tcW w:w="1184" w:type="pct"/>
            <w:shd w:val="clear" w:color="auto" w:fill="auto"/>
          </w:tcPr>
          <w:p w14:paraId="43A76AA8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8D49A2" w:rsidRPr="00E1178A" w14:paraId="2A270645" w14:textId="77777777" w:rsidTr="00AF034C">
        <w:tc>
          <w:tcPr>
            <w:tcW w:w="1122" w:type="pct"/>
            <w:shd w:val="clear" w:color="auto" w:fill="auto"/>
          </w:tcPr>
          <w:p w14:paraId="697171DF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rejectCode</w:t>
            </w:r>
          </w:p>
        </w:tc>
        <w:tc>
          <w:tcPr>
            <w:tcW w:w="953" w:type="pct"/>
            <w:shd w:val="clear" w:color="auto" w:fill="auto"/>
          </w:tcPr>
          <w:p w14:paraId="402A761E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拒绝标识</w:t>
            </w:r>
          </w:p>
        </w:tc>
        <w:tc>
          <w:tcPr>
            <w:tcW w:w="1167" w:type="pct"/>
            <w:shd w:val="clear" w:color="auto" w:fill="auto"/>
          </w:tcPr>
          <w:p w14:paraId="38022B46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74" w:type="pct"/>
            <w:shd w:val="clear" w:color="auto" w:fill="auto"/>
          </w:tcPr>
          <w:p w14:paraId="4642F61E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16</w:t>
            </w:r>
          </w:p>
        </w:tc>
        <w:tc>
          <w:tcPr>
            <w:tcW w:w="1184" w:type="pct"/>
            <w:shd w:val="clear" w:color="auto" w:fill="auto"/>
          </w:tcPr>
          <w:p w14:paraId="11E8C700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</w:tbl>
    <w:p w14:paraId="3628528B" w14:textId="77777777" w:rsidR="00003755" w:rsidRPr="00E1178A" w:rsidRDefault="00003755" w:rsidP="00003755">
      <w:pPr>
        <w:rPr>
          <w:rFonts w:eastAsia="宋体"/>
          <w:color w:val="000000" w:themeColor="text1"/>
        </w:rPr>
      </w:pPr>
    </w:p>
    <w:p w14:paraId="43F3714B" w14:textId="77777777" w:rsidR="00600131" w:rsidRPr="00E1178A" w:rsidRDefault="00003755" w:rsidP="00600131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40" w:name="_Toc51160178"/>
      <w:r w:rsidRPr="00E1178A">
        <w:rPr>
          <w:rFonts w:ascii="Times New Roman" w:eastAsia="宋体" w:hAnsi="Times New Roman" w:cs="Times New Roman"/>
          <w:color w:val="000000" w:themeColor="text1"/>
        </w:rPr>
        <w:t>进件申请</w:t>
      </w:r>
      <w:bookmarkEnd w:id="40"/>
    </w:p>
    <w:p w14:paraId="6D4E1911" w14:textId="77777777" w:rsidR="00600131" w:rsidRPr="00E1178A" w:rsidRDefault="00600131" w:rsidP="00600131">
      <w:pPr>
        <w:pStyle w:val="3"/>
        <w:rPr>
          <w:rFonts w:eastAsia="宋体"/>
          <w:color w:val="000000" w:themeColor="text1"/>
        </w:rPr>
      </w:pPr>
      <w:bookmarkStart w:id="41" w:name="_Toc51160179"/>
      <w:r w:rsidRPr="00E1178A">
        <w:rPr>
          <w:rFonts w:eastAsia="宋体"/>
          <w:color w:val="000000" w:themeColor="text1"/>
        </w:rPr>
        <w:t>功能描述</w:t>
      </w:r>
      <w:bookmarkEnd w:id="41"/>
    </w:p>
    <w:p w14:paraId="6824A4AC" w14:textId="77777777" w:rsidR="00600131" w:rsidRPr="00E1178A" w:rsidRDefault="00347F49" w:rsidP="00600131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调用该接口进行</w:t>
      </w:r>
      <w:r w:rsidR="00003755" w:rsidRPr="00E1178A">
        <w:rPr>
          <w:rFonts w:eastAsia="宋体"/>
          <w:color w:val="000000" w:themeColor="text1"/>
        </w:rPr>
        <w:t>进件申请</w:t>
      </w:r>
      <w:r w:rsidRPr="00E1178A">
        <w:rPr>
          <w:rFonts w:eastAsia="宋体"/>
          <w:color w:val="000000" w:themeColor="text1"/>
        </w:rPr>
        <w:t>。</w:t>
      </w:r>
    </w:p>
    <w:p w14:paraId="60CE524B" w14:textId="77777777" w:rsidR="00600131" w:rsidRPr="00E1178A" w:rsidRDefault="00600131" w:rsidP="00600131">
      <w:pPr>
        <w:pStyle w:val="3"/>
        <w:rPr>
          <w:rFonts w:eastAsia="宋体"/>
          <w:color w:val="000000" w:themeColor="text1"/>
        </w:rPr>
      </w:pPr>
      <w:bookmarkStart w:id="42" w:name="_Toc51160180"/>
      <w:r w:rsidRPr="00E1178A">
        <w:rPr>
          <w:rFonts w:eastAsia="宋体"/>
          <w:color w:val="000000" w:themeColor="text1"/>
        </w:rPr>
        <w:t>业务逻辑</w:t>
      </w:r>
      <w:bookmarkEnd w:id="42"/>
    </w:p>
    <w:p w14:paraId="6637F218" w14:textId="77777777" w:rsidR="00347F49" w:rsidRPr="00E1178A" w:rsidRDefault="00347F49" w:rsidP="00600131">
      <w:pPr>
        <w:rPr>
          <w:rFonts w:eastAsia="宋体"/>
          <w:color w:val="000000" w:themeColor="text1"/>
          <w:kern w:val="2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0B4F5D50" w14:textId="77777777" w:rsidR="00600131" w:rsidRPr="00E1178A" w:rsidRDefault="00600131" w:rsidP="00600131">
      <w:pPr>
        <w:pStyle w:val="3"/>
        <w:rPr>
          <w:rFonts w:eastAsia="宋体"/>
          <w:color w:val="000000" w:themeColor="text1"/>
        </w:rPr>
      </w:pPr>
      <w:bookmarkStart w:id="43" w:name="_Toc51160181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43"/>
    </w:p>
    <w:p w14:paraId="7EBB6A53" w14:textId="77777777" w:rsidR="006654CC" w:rsidRPr="00E1178A" w:rsidRDefault="006654CC" w:rsidP="006654CC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/>
          <w:color w:val="000000" w:themeColor="text1"/>
        </w:rPr>
        <w:t>incomeApply</w:t>
      </w:r>
    </w:p>
    <w:p w14:paraId="76EAEF0E" w14:textId="77777777" w:rsidR="006654CC" w:rsidRPr="00E1178A" w:rsidRDefault="006654CC" w:rsidP="006654CC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2DE1E47F" w14:textId="77777777" w:rsidR="00600131" w:rsidRPr="00E1178A" w:rsidRDefault="00600131" w:rsidP="00600131">
      <w:pPr>
        <w:pStyle w:val="3"/>
        <w:rPr>
          <w:rFonts w:eastAsia="宋体"/>
          <w:color w:val="000000" w:themeColor="text1"/>
        </w:rPr>
      </w:pPr>
      <w:bookmarkStart w:id="44" w:name="_Toc51160182"/>
      <w:r w:rsidRPr="00E1178A">
        <w:rPr>
          <w:rFonts w:eastAsia="宋体"/>
          <w:color w:val="000000" w:themeColor="text1"/>
        </w:rPr>
        <w:t>请求参数说明</w:t>
      </w:r>
      <w:bookmarkEnd w:id="4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6"/>
        <w:gridCol w:w="1526"/>
        <w:gridCol w:w="1180"/>
        <w:gridCol w:w="991"/>
        <w:gridCol w:w="942"/>
        <w:gridCol w:w="1825"/>
      </w:tblGrid>
      <w:tr w:rsidR="002C5056" w:rsidRPr="00E1178A" w14:paraId="511CC57F" w14:textId="77777777" w:rsidTr="00AF034C">
        <w:tc>
          <w:tcPr>
            <w:tcW w:w="1101" w:type="pct"/>
            <w:shd w:val="clear" w:color="auto" w:fill="BDD6EE"/>
          </w:tcPr>
          <w:p w14:paraId="4E07B214" w14:textId="77777777" w:rsidR="002C5056" w:rsidRPr="00E1178A" w:rsidRDefault="002C50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920" w:type="pct"/>
            <w:shd w:val="clear" w:color="auto" w:fill="BDD6EE"/>
          </w:tcPr>
          <w:p w14:paraId="18479038" w14:textId="77777777" w:rsidR="002C5056" w:rsidRPr="00E1178A" w:rsidRDefault="002C50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712" w:type="pct"/>
            <w:shd w:val="clear" w:color="auto" w:fill="BDD6EE"/>
          </w:tcPr>
          <w:p w14:paraId="0C747DDA" w14:textId="77777777" w:rsidR="002C5056" w:rsidRPr="00E1178A" w:rsidRDefault="002C50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14:paraId="6C0CCEF0" w14:textId="77777777" w:rsidR="002C5056" w:rsidRPr="00E1178A" w:rsidRDefault="002C50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568" w:type="pct"/>
            <w:shd w:val="clear" w:color="auto" w:fill="BDD6EE"/>
          </w:tcPr>
          <w:p w14:paraId="426BB69D" w14:textId="77777777" w:rsidR="002C5056" w:rsidRPr="00E1178A" w:rsidRDefault="002C50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1101" w:type="pct"/>
            <w:shd w:val="clear" w:color="auto" w:fill="BDD6EE"/>
          </w:tcPr>
          <w:p w14:paraId="39496E64" w14:textId="77777777" w:rsidR="002C5056" w:rsidRPr="00E1178A" w:rsidRDefault="002C50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2C5056" w:rsidRPr="00E1178A" w14:paraId="445B13C7" w14:textId="77777777" w:rsidTr="00AF034C">
        <w:tc>
          <w:tcPr>
            <w:tcW w:w="1101" w:type="pct"/>
            <w:shd w:val="clear" w:color="auto" w:fill="auto"/>
          </w:tcPr>
          <w:p w14:paraId="57D18ACD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preApplyNo</w:t>
            </w:r>
          </w:p>
        </w:tc>
        <w:tc>
          <w:tcPr>
            <w:tcW w:w="920" w:type="pct"/>
            <w:shd w:val="clear" w:color="auto" w:fill="auto"/>
          </w:tcPr>
          <w:p w14:paraId="1CC6C95E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预申请编号</w:t>
            </w:r>
          </w:p>
        </w:tc>
        <w:tc>
          <w:tcPr>
            <w:tcW w:w="712" w:type="pct"/>
            <w:shd w:val="clear" w:color="auto" w:fill="auto"/>
          </w:tcPr>
          <w:p w14:paraId="1127EE66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43F16AF6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68" w:type="pct"/>
            <w:shd w:val="clear" w:color="auto" w:fill="auto"/>
          </w:tcPr>
          <w:p w14:paraId="1FA14A24" w14:textId="77777777" w:rsidR="002C5056" w:rsidRPr="00736952" w:rsidRDefault="00786FC0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28</w:t>
            </w:r>
          </w:p>
        </w:tc>
        <w:tc>
          <w:tcPr>
            <w:tcW w:w="1101" w:type="pct"/>
            <w:shd w:val="clear" w:color="auto" w:fill="auto"/>
          </w:tcPr>
          <w:p w14:paraId="09A61AB4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与预审时的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preApplyNo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保持一致</w:t>
            </w:r>
          </w:p>
        </w:tc>
      </w:tr>
      <w:tr w:rsidR="002C5056" w:rsidRPr="00E1178A" w14:paraId="32811684" w14:textId="77777777" w:rsidTr="00AF034C">
        <w:trPr>
          <w:trHeight w:val="50"/>
        </w:trPr>
        <w:tc>
          <w:tcPr>
            <w:tcW w:w="1101" w:type="pct"/>
            <w:shd w:val="clear" w:color="auto" w:fill="auto"/>
          </w:tcPr>
          <w:p w14:paraId="75128F75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applyNo</w:t>
            </w:r>
          </w:p>
        </w:tc>
        <w:tc>
          <w:tcPr>
            <w:tcW w:w="920" w:type="pct"/>
            <w:shd w:val="clear" w:color="auto" w:fill="auto"/>
          </w:tcPr>
          <w:p w14:paraId="6416775C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申请件编号</w:t>
            </w:r>
          </w:p>
        </w:tc>
        <w:tc>
          <w:tcPr>
            <w:tcW w:w="712" w:type="pct"/>
            <w:shd w:val="clear" w:color="auto" w:fill="auto"/>
          </w:tcPr>
          <w:p w14:paraId="4CEDE800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5DEA3133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68" w:type="pct"/>
            <w:shd w:val="clear" w:color="auto" w:fill="auto"/>
          </w:tcPr>
          <w:p w14:paraId="7C6E4C43" w14:textId="77777777" w:rsidR="002C5056" w:rsidRPr="00736952" w:rsidRDefault="00786FC0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28</w:t>
            </w:r>
          </w:p>
        </w:tc>
        <w:tc>
          <w:tcPr>
            <w:tcW w:w="1101" w:type="pct"/>
            <w:shd w:val="clear" w:color="auto" w:fill="auto"/>
          </w:tcPr>
          <w:p w14:paraId="2E70A545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2C5056" w:rsidRPr="00E1178A" w14:paraId="62AFE133" w14:textId="77777777" w:rsidTr="00AF034C">
        <w:tc>
          <w:tcPr>
            <w:tcW w:w="1101" w:type="pct"/>
            <w:shd w:val="clear" w:color="auto" w:fill="auto"/>
          </w:tcPr>
          <w:p w14:paraId="1D49A69D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companyLoanBool</w:t>
            </w:r>
          </w:p>
        </w:tc>
        <w:tc>
          <w:tcPr>
            <w:tcW w:w="920" w:type="pct"/>
            <w:shd w:val="clear" w:color="auto" w:fill="auto"/>
          </w:tcPr>
          <w:p w14:paraId="2D8994A7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是否是企业贷款</w:t>
            </w:r>
          </w:p>
        </w:tc>
        <w:tc>
          <w:tcPr>
            <w:tcW w:w="712" w:type="pct"/>
            <w:shd w:val="clear" w:color="auto" w:fill="auto"/>
          </w:tcPr>
          <w:p w14:paraId="12188650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Boolean</w:t>
            </w:r>
          </w:p>
        </w:tc>
        <w:tc>
          <w:tcPr>
            <w:tcW w:w="598" w:type="pct"/>
            <w:shd w:val="clear" w:color="auto" w:fill="auto"/>
          </w:tcPr>
          <w:p w14:paraId="51E57504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568" w:type="pct"/>
            <w:shd w:val="clear" w:color="auto" w:fill="auto"/>
          </w:tcPr>
          <w:p w14:paraId="6AC6FF01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5</w:t>
            </w:r>
          </w:p>
        </w:tc>
        <w:tc>
          <w:tcPr>
            <w:tcW w:w="1101" w:type="pct"/>
            <w:shd w:val="clear" w:color="auto" w:fill="auto"/>
          </w:tcPr>
          <w:p w14:paraId="6F31C06C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默认为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false</w:t>
            </w:r>
          </w:p>
        </w:tc>
      </w:tr>
      <w:tr w:rsidR="002C5056" w:rsidRPr="00E1178A" w14:paraId="2AB4CA5C" w14:textId="77777777" w:rsidTr="00AF034C">
        <w:tc>
          <w:tcPr>
            <w:tcW w:w="1101" w:type="pct"/>
            <w:shd w:val="clear" w:color="auto" w:fill="auto"/>
          </w:tcPr>
          <w:p w14:paraId="105F4602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product</w:t>
            </w:r>
          </w:p>
        </w:tc>
        <w:tc>
          <w:tcPr>
            <w:tcW w:w="920" w:type="pct"/>
            <w:shd w:val="clear" w:color="auto" w:fill="auto"/>
          </w:tcPr>
          <w:p w14:paraId="320D8475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申请产品信息</w:t>
            </w:r>
          </w:p>
        </w:tc>
        <w:tc>
          <w:tcPr>
            <w:tcW w:w="712" w:type="pct"/>
            <w:shd w:val="clear" w:color="auto" w:fill="auto"/>
          </w:tcPr>
          <w:p w14:paraId="4B9F4C27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Product</w:t>
            </w:r>
          </w:p>
        </w:tc>
        <w:tc>
          <w:tcPr>
            <w:tcW w:w="598" w:type="pct"/>
            <w:shd w:val="clear" w:color="auto" w:fill="auto"/>
          </w:tcPr>
          <w:p w14:paraId="3939513B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68" w:type="pct"/>
          </w:tcPr>
          <w:p w14:paraId="66EE0ED6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01" w:type="pct"/>
            <w:shd w:val="clear" w:color="auto" w:fill="auto"/>
          </w:tcPr>
          <w:p w14:paraId="55BC0FBE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2C5056" w:rsidRPr="00E1178A" w14:paraId="15A0FA4B" w14:textId="77777777" w:rsidTr="00AF034C">
        <w:tc>
          <w:tcPr>
            <w:tcW w:w="1101" w:type="pct"/>
            <w:shd w:val="clear" w:color="auto" w:fill="auto"/>
          </w:tcPr>
          <w:p w14:paraId="74C3F932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borrower</w:t>
            </w:r>
          </w:p>
        </w:tc>
        <w:tc>
          <w:tcPr>
            <w:tcW w:w="920" w:type="pct"/>
            <w:shd w:val="clear" w:color="auto" w:fill="auto"/>
          </w:tcPr>
          <w:p w14:paraId="1D3BE1D6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主借款人信息</w:t>
            </w:r>
          </w:p>
        </w:tc>
        <w:tc>
          <w:tcPr>
            <w:tcW w:w="712" w:type="pct"/>
            <w:shd w:val="clear" w:color="auto" w:fill="auto"/>
          </w:tcPr>
          <w:p w14:paraId="1D538D29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Borrower</w:t>
            </w:r>
          </w:p>
        </w:tc>
        <w:tc>
          <w:tcPr>
            <w:tcW w:w="598" w:type="pct"/>
            <w:shd w:val="clear" w:color="auto" w:fill="auto"/>
          </w:tcPr>
          <w:p w14:paraId="295B1D23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</w:t>
            </w:r>
          </w:p>
        </w:tc>
        <w:tc>
          <w:tcPr>
            <w:tcW w:w="568" w:type="pct"/>
          </w:tcPr>
          <w:p w14:paraId="277986E2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01" w:type="pct"/>
            <w:shd w:val="clear" w:color="auto" w:fill="auto"/>
          </w:tcPr>
          <w:p w14:paraId="7C38444B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如果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companyLoanBool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是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false,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为必填</w:t>
            </w:r>
          </w:p>
        </w:tc>
      </w:tr>
      <w:tr w:rsidR="002C5056" w:rsidRPr="00E1178A" w14:paraId="0374EDED" w14:textId="77777777" w:rsidTr="00AF034C">
        <w:tc>
          <w:tcPr>
            <w:tcW w:w="1101" w:type="pct"/>
            <w:shd w:val="clear" w:color="auto" w:fill="auto"/>
          </w:tcPr>
          <w:p w14:paraId="5BAECB43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company</w:t>
            </w:r>
          </w:p>
        </w:tc>
        <w:tc>
          <w:tcPr>
            <w:tcW w:w="920" w:type="pct"/>
            <w:shd w:val="clear" w:color="auto" w:fill="auto"/>
          </w:tcPr>
          <w:p w14:paraId="5BB8B622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借款企业信息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 </w:t>
            </w:r>
          </w:p>
        </w:tc>
        <w:tc>
          <w:tcPr>
            <w:tcW w:w="712" w:type="pct"/>
            <w:shd w:val="clear" w:color="auto" w:fill="auto"/>
          </w:tcPr>
          <w:p w14:paraId="58302CAA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Company</w:t>
            </w:r>
          </w:p>
        </w:tc>
        <w:tc>
          <w:tcPr>
            <w:tcW w:w="598" w:type="pct"/>
            <w:shd w:val="clear" w:color="auto" w:fill="auto"/>
          </w:tcPr>
          <w:p w14:paraId="4B2E4854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</w:t>
            </w:r>
          </w:p>
        </w:tc>
        <w:tc>
          <w:tcPr>
            <w:tcW w:w="568" w:type="pct"/>
          </w:tcPr>
          <w:p w14:paraId="49999ECC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01" w:type="pct"/>
            <w:shd w:val="clear" w:color="auto" w:fill="auto"/>
          </w:tcPr>
          <w:p w14:paraId="256DE19C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如果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companyLoanBool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是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TRUE,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为必填</w:t>
            </w:r>
          </w:p>
        </w:tc>
      </w:tr>
      <w:tr w:rsidR="002C5056" w:rsidRPr="00E1178A" w14:paraId="6F9371FE" w14:textId="77777777" w:rsidTr="00AF034C">
        <w:tc>
          <w:tcPr>
            <w:tcW w:w="1101" w:type="pct"/>
            <w:shd w:val="clear" w:color="auto" w:fill="auto"/>
          </w:tcPr>
          <w:p w14:paraId="37D83ED1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relationalHumans</w:t>
            </w:r>
          </w:p>
        </w:tc>
        <w:tc>
          <w:tcPr>
            <w:tcW w:w="920" w:type="pct"/>
            <w:shd w:val="clear" w:color="auto" w:fill="auto"/>
          </w:tcPr>
          <w:p w14:paraId="7DEEA7B9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关联人列表</w:t>
            </w:r>
          </w:p>
        </w:tc>
        <w:tc>
          <w:tcPr>
            <w:tcW w:w="712" w:type="pct"/>
            <w:shd w:val="clear" w:color="auto" w:fill="auto"/>
          </w:tcPr>
          <w:p w14:paraId="47A54F34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List&lt;RelationalHuman&gt;</w:t>
            </w:r>
          </w:p>
        </w:tc>
        <w:tc>
          <w:tcPr>
            <w:tcW w:w="598" w:type="pct"/>
            <w:shd w:val="clear" w:color="auto" w:fill="auto"/>
          </w:tcPr>
          <w:p w14:paraId="2BDC666B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568" w:type="pct"/>
          </w:tcPr>
          <w:p w14:paraId="4151D942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01" w:type="pct"/>
            <w:shd w:val="clear" w:color="auto" w:fill="auto"/>
          </w:tcPr>
          <w:p w14:paraId="7C089044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关联人列表</w:t>
            </w:r>
          </w:p>
        </w:tc>
      </w:tr>
      <w:tr w:rsidR="002C5056" w:rsidRPr="00E1178A" w14:paraId="11082FA6" w14:textId="77777777" w:rsidTr="00AF034C">
        <w:tc>
          <w:tcPr>
            <w:tcW w:w="1101" w:type="pct"/>
            <w:shd w:val="clear" w:color="auto" w:fill="auto"/>
          </w:tcPr>
          <w:p w14:paraId="06890FB1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guaranties</w:t>
            </w:r>
          </w:p>
        </w:tc>
        <w:tc>
          <w:tcPr>
            <w:tcW w:w="920" w:type="pct"/>
            <w:shd w:val="clear" w:color="auto" w:fill="auto"/>
          </w:tcPr>
          <w:p w14:paraId="532BBADD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抵押物列表</w:t>
            </w:r>
          </w:p>
        </w:tc>
        <w:tc>
          <w:tcPr>
            <w:tcW w:w="712" w:type="pct"/>
            <w:shd w:val="clear" w:color="auto" w:fill="auto"/>
          </w:tcPr>
          <w:p w14:paraId="4FAC87A7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List&lt;Guaranty&gt;</w:t>
            </w:r>
          </w:p>
        </w:tc>
        <w:tc>
          <w:tcPr>
            <w:tcW w:w="598" w:type="pct"/>
            <w:shd w:val="clear" w:color="auto" w:fill="auto"/>
          </w:tcPr>
          <w:p w14:paraId="28DCE391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68" w:type="pct"/>
            <w:shd w:val="clear" w:color="auto" w:fill="auto"/>
          </w:tcPr>
          <w:p w14:paraId="3D12F99C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01" w:type="pct"/>
            <w:shd w:val="clear" w:color="auto" w:fill="auto"/>
          </w:tcPr>
          <w:p w14:paraId="1BFE9789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2C5056" w:rsidRPr="00E1178A" w14:paraId="0C9E4FE8" w14:textId="77777777" w:rsidTr="00AF034C">
        <w:tc>
          <w:tcPr>
            <w:tcW w:w="1101" w:type="pct"/>
            <w:shd w:val="clear" w:color="auto" w:fill="auto"/>
          </w:tcPr>
          <w:p w14:paraId="0218B4B9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loanAccount</w:t>
            </w:r>
          </w:p>
        </w:tc>
        <w:tc>
          <w:tcPr>
            <w:tcW w:w="920" w:type="pct"/>
            <w:shd w:val="clear" w:color="auto" w:fill="auto"/>
          </w:tcPr>
          <w:p w14:paraId="08D9C047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放款账户</w:t>
            </w:r>
          </w:p>
        </w:tc>
        <w:tc>
          <w:tcPr>
            <w:tcW w:w="712" w:type="pct"/>
            <w:shd w:val="clear" w:color="auto" w:fill="auto"/>
          </w:tcPr>
          <w:p w14:paraId="24B21793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BankAccount</w:t>
            </w:r>
          </w:p>
        </w:tc>
        <w:tc>
          <w:tcPr>
            <w:tcW w:w="598" w:type="pct"/>
            <w:shd w:val="clear" w:color="auto" w:fill="auto"/>
          </w:tcPr>
          <w:p w14:paraId="5F3F1A37" w14:textId="7CC9838B" w:rsidR="002C5056" w:rsidRPr="00736952" w:rsidRDefault="00F2685C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568" w:type="pct"/>
            <w:shd w:val="clear" w:color="auto" w:fill="auto"/>
          </w:tcPr>
          <w:p w14:paraId="12DD86F0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01" w:type="pct"/>
            <w:shd w:val="clear" w:color="auto" w:fill="auto"/>
          </w:tcPr>
          <w:p w14:paraId="578E63FA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收款账户</w:t>
            </w:r>
          </w:p>
        </w:tc>
      </w:tr>
      <w:tr w:rsidR="002C5056" w:rsidRPr="00E1178A" w14:paraId="614582D0" w14:textId="77777777" w:rsidTr="00AF034C">
        <w:tc>
          <w:tcPr>
            <w:tcW w:w="1101" w:type="pct"/>
            <w:shd w:val="clear" w:color="auto" w:fill="auto"/>
          </w:tcPr>
          <w:p w14:paraId="306C21D8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lastRenderedPageBreak/>
              <w:t>payAccount</w:t>
            </w:r>
          </w:p>
        </w:tc>
        <w:tc>
          <w:tcPr>
            <w:tcW w:w="920" w:type="pct"/>
            <w:shd w:val="clear" w:color="auto" w:fill="auto"/>
          </w:tcPr>
          <w:p w14:paraId="3F5B158A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还款账户</w:t>
            </w:r>
          </w:p>
        </w:tc>
        <w:tc>
          <w:tcPr>
            <w:tcW w:w="712" w:type="pct"/>
            <w:shd w:val="clear" w:color="auto" w:fill="auto"/>
          </w:tcPr>
          <w:p w14:paraId="24562035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BankAccount</w:t>
            </w:r>
          </w:p>
        </w:tc>
        <w:tc>
          <w:tcPr>
            <w:tcW w:w="598" w:type="pct"/>
            <w:shd w:val="clear" w:color="auto" w:fill="auto"/>
          </w:tcPr>
          <w:p w14:paraId="171E5943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68" w:type="pct"/>
            <w:shd w:val="clear" w:color="auto" w:fill="auto"/>
          </w:tcPr>
          <w:p w14:paraId="0253282D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01" w:type="pct"/>
            <w:shd w:val="clear" w:color="auto" w:fill="auto"/>
          </w:tcPr>
          <w:p w14:paraId="4B38E8BD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还款账户</w:t>
            </w:r>
          </w:p>
        </w:tc>
      </w:tr>
      <w:tr w:rsidR="002C5056" w:rsidRPr="00E1178A" w14:paraId="1E2AAFA4" w14:textId="77777777" w:rsidTr="00AF034C">
        <w:tc>
          <w:tcPr>
            <w:tcW w:w="1101" w:type="pct"/>
            <w:shd w:val="clear" w:color="auto" w:fill="auto"/>
          </w:tcPr>
          <w:p w14:paraId="42B84279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auditInfo</w:t>
            </w:r>
          </w:p>
        </w:tc>
        <w:tc>
          <w:tcPr>
            <w:tcW w:w="920" w:type="pct"/>
            <w:shd w:val="clear" w:color="auto" w:fill="auto"/>
          </w:tcPr>
          <w:p w14:paraId="31DAFECA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审核信息</w:t>
            </w:r>
          </w:p>
        </w:tc>
        <w:tc>
          <w:tcPr>
            <w:tcW w:w="712" w:type="pct"/>
            <w:shd w:val="clear" w:color="auto" w:fill="auto"/>
          </w:tcPr>
          <w:p w14:paraId="396D5543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object</w:t>
            </w:r>
          </w:p>
        </w:tc>
        <w:tc>
          <w:tcPr>
            <w:tcW w:w="598" w:type="pct"/>
            <w:shd w:val="clear" w:color="auto" w:fill="auto"/>
          </w:tcPr>
          <w:p w14:paraId="326CC8ED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68" w:type="pct"/>
          </w:tcPr>
          <w:p w14:paraId="126500EB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01" w:type="pct"/>
            <w:shd w:val="clear" w:color="auto" w:fill="auto"/>
          </w:tcPr>
          <w:p w14:paraId="47E10286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B41D46" w:rsidRPr="00E1178A" w14:paraId="2CAAC87A" w14:textId="77777777" w:rsidTr="00AF034C">
        <w:tc>
          <w:tcPr>
            <w:tcW w:w="1101" w:type="pct"/>
            <w:shd w:val="clear" w:color="auto" w:fill="auto"/>
          </w:tcPr>
          <w:p w14:paraId="4A326F0A" w14:textId="0F389C28" w:rsidR="00B41D46" w:rsidRPr="00736952" w:rsidRDefault="00B41D46" w:rsidP="00B41D46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bookmarkStart w:id="45" w:name="_GoBack"/>
            <w:bookmarkEnd w:id="45"/>
            <w:r w:rsidRPr="00DC73B3">
              <w:rPr>
                <w:bCs/>
                <w:color w:val="000000" w:themeColor="text1"/>
              </w:rPr>
              <w:t>isExistingCustomer</w:t>
            </w:r>
          </w:p>
        </w:tc>
        <w:tc>
          <w:tcPr>
            <w:tcW w:w="920" w:type="pct"/>
            <w:shd w:val="clear" w:color="auto" w:fill="auto"/>
          </w:tcPr>
          <w:p w14:paraId="0BDAB1B8" w14:textId="09CB6906" w:rsidR="00B41D46" w:rsidRPr="00736952" w:rsidRDefault="00B41D46" w:rsidP="00B41D46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1B7A41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是否保客</w:t>
            </w:r>
          </w:p>
        </w:tc>
        <w:tc>
          <w:tcPr>
            <w:tcW w:w="712" w:type="pct"/>
            <w:shd w:val="clear" w:color="auto" w:fill="auto"/>
          </w:tcPr>
          <w:p w14:paraId="5FE0A693" w14:textId="5B88D163" w:rsidR="00B41D46" w:rsidRPr="00736952" w:rsidRDefault="00B41D46" w:rsidP="00B41D46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598" w:type="pct"/>
            <w:shd w:val="clear" w:color="auto" w:fill="auto"/>
          </w:tcPr>
          <w:p w14:paraId="48634139" w14:textId="2AD5A460" w:rsidR="00B41D46" w:rsidRPr="00736952" w:rsidRDefault="00B41D46" w:rsidP="00B41D46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68" w:type="pct"/>
          </w:tcPr>
          <w:p w14:paraId="22CA1029" w14:textId="77777777" w:rsidR="00B41D46" w:rsidRPr="00736952" w:rsidRDefault="00B41D46" w:rsidP="00B41D46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01" w:type="pct"/>
            <w:shd w:val="clear" w:color="auto" w:fill="auto"/>
          </w:tcPr>
          <w:p w14:paraId="610FAF72" w14:textId="77777777" w:rsidR="00B41D46" w:rsidRPr="00736952" w:rsidRDefault="00B41D46" w:rsidP="00B41D46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Y("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是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3CDAB050" w14:textId="31CA8793" w:rsidR="00B41D46" w:rsidRPr="00736952" w:rsidRDefault="00B41D46" w:rsidP="00B41D46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577BA">
              <w:rPr>
                <w:rFonts w:eastAsia="宋体"/>
                <w:color w:val="000000" w:themeColor="text1"/>
                <w:szCs w:val="21"/>
                <w:lang w:val="zh-TW" w:eastAsia="zh-TW"/>
              </w:rPr>
              <w:t>N("</w:t>
            </w:r>
            <w:r w:rsidRPr="00E577BA">
              <w:rPr>
                <w:rFonts w:eastAsia="宋体"/>
                <w:color w:val="000000" w:themeColor="text1"/>
                <w:szCs w:val="21"/>
                <w:lang w:val="zh-TW" w:eastAsia="zh-TW"/>
              </w:rPr>
              <w:t>否</w:t>
            </w:r>
            <w:r w:rsidRPr="00E577BA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</w:tc>
      </w:tr>
      <w:tr w:rsidR="00B41D46" w:rsidRPr="00E1178A" w14:paraId="60ABDFB1" w14:textId="77777777" w:rsidTr="00AF034C">
        <w:tc>
          <w:tcPr>
            <w:tcW w:w="1101" w:type="pct"/>
            <w:shd w:val="clear" w:color="auto" w:fill="auto"/>
          </w:tcPr>
          <w:p w14:paraId="674BCE46" w14:textId="41BFE01A" w:rsidR="00B41D46" w:rsidRPr="00736952" w:rsidRDefault="00B41D46" w:rsidP="00B41D46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宋体" w:hint="eastAsia"/>
                <w:color w:val="000000" w:themeColor="text1"/>
                <w:szCs w:val="21"/>
                <w:lang w:val="zh-TW"/>
              </w:rPr>
              <w:t>i</w:t>
            </w:r>
            <w:r>
              <w:rPr>
                <w:rFonts w:eastAsia="PMingLiU"/>
                <w:color w:val="000000" w:themeColor="text1"/>
                <w:szCs w:val="21"/>
                <w:lang w:val="zh-TW" w:eastAsia="zh-TW"/>
              </w:rPr>
              <w:t>fFirstLoan</w:t>
            </w:r>
          </w:p>
        </w:tc>
        <w:tc>
          <w:tcPr>
            <w:tcW w:w="920" w:type="pct"/>
            <w:shd w:val="clear" w:color="auto" w:fill="auto"/>
          </w:tcPr>
          <w:p w14:paraId="623552F5" w14:textId="79052D25" w:rsidR="00B41D46" w:rsidRPr="00736952" w:rsidRDefault="00B41D46" w:rsidP="00B41D46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1B7A41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是否先放后抵</w:t>
            </w:r>
          </w:p>
        </w:tc>
        <w:tc>
          <w:tcPr>
            <w:tcW w:w="712" w:type="pct"/>
            <w:shd w:val="clear" w:color="auto" w:fill="auto"/>
          </w:tcPr>
          <w:p w14:paraId="32BC60B0" w14:textId="56A1CD44" w:rsidR="00B41D46" w:rsidRPr="00736952" w:rsidRDefault="00B41D46" w:rsidP="00B41D46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598" w:type="pct"/>
            <w:shd w:val="clear" w:color="auto" w:fill="auto"/>
          </w:tcPr>
          <w:p w14:paraId="7FD6180D" w14:textId="184C880A" w:rsidR="00B41D46" w:rsidRPr="00736952" w:rsidRDefault="00B41D46" w:rsidP="00B41D46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68" w:type="pct"/>
          </w:tcPr>
          <w:p w14:paraId="53659BF0" w14:textId="77777777" w:rsidR="00B41D46" w:rsidRPr="00736952" w:rsidRDefault="00B41D46" w:rsidP="00B41D46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01" w:type="pct"/>
            <w:shd w:val="clear" w:color="auto" w:fill="auto"/>
          </w:tcPr>
          <w:p w14:paraId="4B0BB568" w14:textId="77777777" w:rsidR="00B41D46" w:rsidRPr="00736952" w:rsidRDefault="00B41D46" w:rsidP="00B41D46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Y("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是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  <w:r>
              <w:rPr>
                <w:rFonts w:eastAsia="PMingLiU"/>
                <w:color w:val="000000" w:themeColor="text1"/>
                <w:szCs w:val="21"/>
                <w:lang w:val="zh-TW" w:eastAsia="zh-TW"/>
              </w:rPr>
              <w:t xml:space="preserve"> </w:t>
            </w:r>
            <w:r w:rsidRPr="001B7A41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先放后抵</w:t>
            </w:r>
          </w:p>
          <w:p w14:paraId="7C1C31B5" w14:textId="1B3B4574" w:rsidR="00B41D46" w:rsidRPr="00736952" w:rsidRDefault="00B41D46" w:rsidP="00B41D46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577BA">
              <w:rPr>
                <w:rFonts w:eastAsia="宋体"/>
                <w:color w:val="000000" w:themeColor="text1"/>
                <w:szCs w:val="21"/>
                <w:lang w:val="zh-TW" w:eastAsia="zh-TW"/>
              </w:rPr>
              <w:t>N("</w:t>
            </w:r>
            <w:r w:rsidRPr="00E577BA">
              <w:rPr>
                <w:rFonts w:eastAsia="宋体"/>
                <w:color w:val="000000" w:themeColor="text1"/>
                <w:szCs w:val="21"/>
                <w:lang w:val="zh-TW" w:eastAsia="zh-TW"/>
              </w:rPr>
              <w:t>否</w:t>
            </w:r>
            <w:r w:rsidRPr="00E577BA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  <w:r w:rsidRPr="00E577BA">
              <w:rPr>
                <w:rFonts w:eastAsia="PMingLiU"/>
                <w:color w:val="000000" w:themeColor="text1"/>
                <w:szCs w:val="21"/>
                <w:lang w:val="zh-TW" w:eastAsia="zh-TW"/>
              </w:rPr>
              <w:t xml:space="preserve"> </w:t>
            </w:r>
            <w:r w:rsidRPr="00E577BA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先抵后放</w:t>
            </w:r>
          </w:p>
        </w:tc>
      </w:tr>
    </w:tbl>
    <w:p w14:paraId="66A0DBB3" w14:textId="77777777" w:rsidR="00003755" w:rsidRPr="00E1178A" w:rsidRDefault="00003755" w:rsidP="00003755">
      <w:pPr>
        <w:adjustRightInd w:val="0"/>
        <w:snapToGrid w:val="0"/>
        <w:rPr>
          <w:rFonts w:eastAsia="宋体"/>
          <w:color w:val="000000" w:themeColor="text1"/>
          <w:lang w:eastAsia="zh-TW"/>
        </w:rPr>
      </w:pPr>
    </w:p>
    <w:p w14:paraId="441959EA" w14:textId="77777777" w:rsidR="00003755" w:rsidRPr="00E1178A" w:rsidRDefault="00003755" w:rsidP="00E73794">
      <w:pPr>
        <w:rPr>
          <w:rFonts w:eastAsia="宋体"/>
          <w:color w:val="000000" w:themeColor="text1"/>
          <w:szCs w:val="21"/>
          <w:u w:color="000000"/>
          <w:lang w:val="zh-TW"/>
        </w:rPr>
      </w:pPr>
      <w:r w:rsidRPr="00E1178A">
        <w:rPr>
          <w:rFonts w:eastAsia="宋体"/>
          <w:color w:val="000000" w:themeColor="text1"/>
          <w:szCs w:val="21"/>
          <w:u w:color="000000"/>
          <w:lang w:val="zh-TW"/>
        </w:rPr>
        <w:t>申请产品信息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1285"/>
        <w:gridCol w:w="1617"/>
        <w:gridCol w:w="555"/>
        <w:gridCol w:w="578"/>
        <w:gridCol w:w="2499"/>
      </w:tblGrid>
      <w:tr w:rsidR="002C5056" w:rsidRPr="00E1178A" w14:paraId="4A0C56A7" w14:textId="77777777" w:rsidTr="00AF034C">
        <w:tc>
          <w:tcPr>
            <w:tcW w:w="1059" w:type="pct"/>
            <w:shd w:val="clear" w:color="auto" w:fill="BDD6EE" w:themeFill="accent5" w:themeFillTint="66"/>
          </w:tcPr>
          <w:p w14:paraId="1B9B3177" w14:textId="77777777" w:rsidR="002C5056" w:rsidRPr="00E1178A" w:rsidRDefault="002C5056" w:rsidP="00AF034C">
            <w:pPr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参数</w:t>
            </w:r>
          </w:p>
        </w:tc>
        <w:tc>
          <w:tcPr>
            <w:tcW w:w="779" w:type="pct"/>
            <w:shd w:val="clear" w:color="auto" w:fill="BDD6EE" w:themeFill="accent5" w:themeFillTint="66"/>
          </w:tcPr>
          <w:p w14:paraId="2BC55256" w14:textId="77777777" w:rsidR="002C5056" w:rsidRPr="00E1178A" w:rsidRDefault="002C5056" w:rsidP="00AF034C">
            <w:pPr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名称</w:t>
            </w:r>
          </w:p>
        </w:tc>
        <w:tc>
          <w:tcPr>
            <w:tcW w:w="979" w:type="pct"/>
            <w:shd w:val="clear" w:color="auto" w:fill="BDD6EE" w:themeFill="accent5" w:themeFillTint="66"/>
          </w:tcPr>
          <w:p w14:paraId="4BF4783F" w14:textId="77777777" w:rsidR="002C5056" w:rsidRPr="00E1178A" w:rsidRDefault="002C5056" w:rsidP="00AF034C">
            <w:pPr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数据类型</w:t>
            </w:r>
          </w:p>
        </w:tc>
        <w:tc>
          <w:tcPr>
            <w:tcW w:w="320" w:type="pct"/>
            <w:shd w:val="clear" w:color="auto" w:fill="BDD6EE" w:themeFill="accent5" w:themeFillTint="66"/>
          </w:tcPr>
          <w:p w14:paraId="7CB5DBE7" w14:textId="77777777" w:rsidR="002C5056" w:rsidRPr="00E1178A" w:rsidRDefault="002C5056" w:rsidP="00AF034C">
            <w:pPr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限制</w:t>
            </w:r>
          </w:p>
        </w:tc>
        <w:tc>
          <w:tcPr>
            <w:tcW w:w="352" w:type="pct"/>
            <w:shd w:val="clear" w:color="auto" w:fill="BDD6EE" w:themeFill="accent5" w:themeFillTint="66"/>
          </w:tcPr>
          <w:p w14:paraId="67C23702" w14:textId="77777777" w:rsidR="002C5056" w:rsidRPr="00E1178A" w:rsidRDefault="002C5056" w:rsidP="00AF034C">
            <w:pPr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字长</w:t>
            </w:r>
          </w:p>
        </w:tc>
        <w:tc>
          <w:tcPr>
            <w:tcW w:w="1511" w:type="pct"/>
            <w:shd w:val="clear" w:color="auto" w:fill="BDD6EE" w:themeFill="accent5" w:themeFillTint="66"/>
          </w:tcPr>
          <w:p w14:paraId="20C53EF1" w14:textId="77777777" w:rsidR="002C5056" w:rsidRPr="00E1178A" w:rsidRDefault="002C5056" w:rsidP="00AF034C">
            <w:pPr>
              <w:jc w:val="both"/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注释</w:t>
            </w:r>
          </w:p>
        </w:tc>
      </w:tr>
      <w:tr w:rsidR="002C5056" w:rsidRPr="00E1178A" w14:paraId="6A522962" w14:textId="77777777" w:rsidTr="00AF034C">
        <w:tc>
          <w:tcPr>
            <w:tcW w:w="1059" w:type="pct"/>
            <w:shd w:val="clear" w:color="auto" w:fill="auto"/>
          </w:tcPr>
          <w:p w14:paraId="566519DC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productNo</w:t>
            </w:r>
          </w:p>
        </w:tc>
        <w:tc>
          <w:tcPr>
            <w:tcW w:w="779" w:type="pct"/>
            <w:shd w:val="clear" w:color="auto" w:fill="auto"/>
          </w:tcPr>
          <w:p w14:paraId="7F9DFAEA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产品编号</w:t>
            </w:r>
          </w:p>
        </w:tc>
        <w:tc>
          <w:tcPr>
            <w:tcW w:w="979" w:type="pct"/>
            <w:shd w:val="clear" w:color="auto" w:fill="auto"/>
          </w:tcPr>
          <w:p w14:paraId="6AAFD5B9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20" w:type="pct"/>
            <w:shd w:val="clear" w:color="auto" w:fill="auto"/>
          </w:tcPr>
          <w:p w14:paraId="76A6F7A4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7E773BD2" w14:textId="77777777" w:rsidR="002C5056" w:rsidRPr="00736952" w:rsidRDefault="00786FC0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128</w:t>
            </w:r>
          </w:p>
        </w:tc>
        <w:tc>
          <w:tcPr>
            <w:tcW w:w="1511" w:type="pct"/>
            <w:shd w:val="clear" w:color="auto" w:fill="auto"/>
          </w:tcPr>
          <w:p w14:paraId="3F3EE133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约定产品编号</w:t>
            </w:r>
          </w:p>
        </w:tc>
      </w:tr>
      <w:tr w:rsidR="002C5056" w:rsidRPr="00E1178A" w14:paraId="57EFC817" w14:textId="77777777" w:rsidTr="00AF034C">
        <w:tc>
          <w:tcPr>
            <w:tcW w:w="1059" w:type="pct"/>
            <w:shd w:val="clear" w:color="auto" w:fill="auto"/>
          </w:tcPr>
          <w:p w14:paraId="6D0A75DB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productName</w:t>
            </w:r>
          </w:p>
        </w:tc>
        <w:tc>
          <w:tcPr>
            <w:tcW w:w="779" w:type="pct"/>
            <w:shd w:val="clear" w:color="auto" w:fill="auto"/>
          </w:tcPr>
          <w:p w14:paraId="455849EB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产品名称</w:t>
            </w:r>
          </w:p>
        </w:tc>
        <w:tc>
          <w:tcPr>
            <w:tcW w:w="979" w:type="pct"/>
            <w:shd w:val="clear" w:color="auto" w:fill="auto"/>
          </w:tcPr>
          <w:p w14:paraId="6718A3D8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20" w:type="pct"/>
            <w:shd w:val="clear" w:color="auto" w:fill="auto"/>
          </w:tcPr>
          <w:p w14:paraId="37528FC1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7561A35F" w14:textId="77777777" w:rsidR="002C5056" w:rsidRPr="00736952" w:rsidRDefault="00786FC0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128</w:t>
            </w:r>
          </w:p>
        </w:tc>
        <w:tc>
          <w:tcPr>
            <w:tcW w:w="1511" w:type="pct"/>
            <w:shd w:val="clear" w:color="auto" w:fill="auto"/>
          </w:tcPr>
          <w:p w14:paraId="3DC55F8F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约定产品名称</w:t>
            </w:r>
          </w:p>
        </w:tc>
      </w:tr>
      <w:tr w:rsidR="002C5056" w:rsidRPr="00E1178A" w14:paraId="40FBD4BF" w14:textId="77777777" w:rsidTr="00AF034C">
        <w:tc>
          <w:tcPr>
            <w:tcW w:w="1059" w:type="pct"/>
            <w:shd w:val="clear" w:color="auto" w:fill="auto"/>
          </w:tcPr>
          <w:p w14:paraId="24DBFDB6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rentalDate</w:t>
            </w:r>
          </w:p>
        </w:tc>
        <w:tc>
          <w:tcPr>
            <w:tcW w:w="779" w:type="pct"/>
            <w:shd w:val="clear" w:color="auto" w:fill="auto"/>
          </w:tcPr>
          <w:p w14:paraId="26A1036A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申请时间</w:t>
            </w:r>
          </w:p>
        </w:tc>
        <w:tc>
          <w:tcPr>
            <w:tcW w:w="979" w:type="pct"/>
            <w:shd w:val="clear" w:color="auto" w:fill="auto"/>
          </w:tcPr>
          <w:p w14:paraId="0A0CBA40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Date</w:t>
            </w:r>
          </w:p>
        </w:tc>
        <w:tc>
          <w:tcPr>
            <w:tcW w:w="320" w:type="pct"/>
            <w:shd w:val="clear" w:color="auto" w:fill="auto"/>
          </w:tcPr>
          <w:p w14:paraId="2551DA54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5031A161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511" w:type="pct"/>
            <w:shd w:val="clear" w:color="auto" w:fill="auto"/>
          </w:tcPr>
          <w:p w14:paraId="1B08F06A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2C5056" w:rsidRPr="00E1178A" w14:paraId="7DC320CC" w14:textId="77777777" w:rsidTr="00AF034C">
        <w:tc>
          <w:tcPr>
            <w:tcW w:w="1059" w:type="pct"/>
            <w:shd w:val="clear" w:color="auto" w:fill="auto"/>
          </w:tcPr>
          <w:p w14:paraId="181D6CBF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currencyType</w:t>
            </w:r>
          </w:p>
        </w:tc>
        <w:tc>
          <w:tcPr>
            <w:tcW w:w="779" w:type="pct"/>
            <w:shd w:val="clear" w:color="auto" w:fill="auto"/>
          </w:tcPr>
          <w:p w14:paraId="3BE18832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申请币种</w:t>
            </w:r>
          </w:p>
        </w:tc>
        <w:tc>
          <w:tcPr>
            <w:tcW w:w="979" w:type="pct"/>
            <w:shd w:val="clear" w:color="auto" w:fill="auto"/>
          </w:tcPr>
          <w:p w14:paraId="5632B177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320" w:type="pct"/>
            <w:shd w:val="clear" w:color="auto" w:fill="auto"/>
          </w:tcPr>
          <w:p w14:paraId="71CF111F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2FD0CBDF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511" w:type="pct"/>
            <w:shd w:val="clear" w:color="auto" w:fill="auto"/>
          </w:tcPr>
          <w:p w14:paraId="7829FC5B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RMB("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人民币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</w:tc>
      </w:tr>
      <w:tr w:rsidR="008D49A2" w:rsidRPr="00E1178A" w14:paraId="6AC71FF5" w14:textId="77777777" w:rsidTr="00AF034C">
        <w:tc>
          <w:tcPr>
            <w:tcW w:w="1059" w:type="pct"/>
            <w:shd w:val="clear" w:color="auto" w:fill="auto"/>
          </w:tcPr>
          <w:p w14:paraId="41CE281F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applyCity</w:t>
            </w:r>
          </w:p>
        </w:tc>
        <w:tc>
          <w:tcPr>
            <w:tcW w:w="779" w:type="pct"/>
            <w:shd w:val="clear" w:color="auto" w:fill="auto"/>
          </w:tcPr>
          <w:p w14:paraId="1CE60A66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进件城市</w:t>
            </w:r>
          </w:p>
        </w:tc>
        <w:tc>
          <w:tcPr>
            <w:tcW w:w="979" w:type="pct"/>
            <w:shd w:val="clear" w:color="auto" w:fill="auto"/>
          </w:tcPr>
          <w:p w14:paraId="4029BC6D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20" w:type="pct"/>
            <w:shd w:val="clear" w:color="auto" w:fill="auto"/>
          </w:tcPr>
          <w:p w14:paraId="1C2E857B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3FC37808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6</w:t>
            </w:r>
          </w:p>
        </w:tc>
        <w:tc>
          <w:tcPr>
            <w:tcW w:w="1511" w:type="pct"/>
            <w:shd w:val="clear" w:color="auto" w:fill="auto"/>
          </w:tcPr>
          <w:p w14:paraId="48E09529" w14:textId="77777777" w:rsidR="008D49A2" w:rsidRPr="00736952" w:rsidRDefault="00807C50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中文</w:t>
            </w:r>
          </w:p>
        </w:tc>
      </w:tr>
      <w:tr w:rsidR="002C5056" w:rsidRPr="00E1178A" w14:paraId="3946ECE0" w14:textId="77777777" w:rsidTr="00AF034C">
        <w:tc>
          <w:tcPr>
            <w:tcW w:w="1059" w:type="pct"/>
            <w:shd w:val="clear" w:color="auto" w:fill="auto"/>
          </w:tcPr>
          <w:p w14:paraId="7421E094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currencyAmt</w:t>
            </w:r>
          </w:p>
        </w:tc>
        <w:tc>
          <w:tcPr>
            <w:tcW w:w="779" w:type="pct"/>
            <w:shd w:val="clear" w:color="auto" w:fill="auto"/>
          </w:tcPr>
          <w:p w14:paraId="52B1813B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申请金额</w:t>
            </w:r>
          </w:p>
        </w:tc>
        <w:tc>
          <w:tcPr>
            <w:tcW w:w="979" w:type="pct"/>
            <w:shd w:val="clear" w:color="auto" w:fill="auto"/>
          </w:tcPr>
          <w:p w14:paraId="7EB78AD3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BigDecimal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（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10,2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）</w:t>
            </w:r>
          </w:p>
        </w:tc>
        <w:tc>
          <w:tcPr>
            <w:tcW w:w="320" w:type="pct"/>
            <w:shd w:val="clear" w:color="auto" w:fill="auto"/>
          </w:tcPr>
          <w:p w14:paraId="6255AB0C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0B8FE8DE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511" w:type="pct"/>
            <w:shd w:val="clear" w:color="auto" w:fill="auto"/>
          </w:tcPr>
          <w:p w14:paraId="2AE549A4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2C5056" w:rsidRPr="00E1178A" w14:paraId="1E29F03F" w14:textId="77777777" w:rsidTr="00AF034C">
        <w:tc>
          <w:tcPr>
            <w:tcW w:w="1059" w:type="pct"/>
            <w:shd w:val="clear" w:color="auto" w:fill="auto"/>
          </w:tcPr>
          <w:p w14:paraId="70FA0E1C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loanAmt</w:t>
            </w:r>
          </w:p>
        </w:tc>
        <w:tc>
          <w:tcPr>
            <w:tcW w:w="779" w:type="pct"/>
            <w:shd w:val="clear" w:color="auto" w:fill="auto"/>
          </w:tcPr>
          <w:p w14:paraId="43FC45FA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贷款总金额</w:t>
            </w:r>
          </w:p>
        </w:tc>
        <w:tc>
          <w:tcPr>
            <w:tcW w:w="979" w:type="pct"/>
            <w:shd w:val="clear" w:color="auto" w:fill="auto"/>
          </w:tcPr>
          <w:p w14:paraId="401560C3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BigDecimal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（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10,2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）</w:t>
            </w:r>
          </w:p>
        </w:tc>
        <w:tc>
          <w:tcPr>
            <w:tcW w:w="320" w:type="pct"/>
            <w:shd w:val="clear" w:color="auto" w:fill="auto"/>
          </w:tcPr>
          <w:p w14:paraId="0F2DE39F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6E8208E0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511" w:type="pct"/>
            <w:shd w:val="clear" w:color="auto" w:fill="auto"/>
          </w:tcPr>
          <w:p w14:paraId="0D9B6979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2C5056" w:rsidRPr="00E1178A" w14:paraId="65D61BF8" w14:textId="77777777" w:rsidTr="00AF034C">
        <w:tc>
          <w:tcPr>
            <w:tcW w:w="1059" w:type="pct"/>
            <w:shd w:val="clear" w:color="auto" w:fill="auto"/>
          </w:tcPr>
          <w:p w14:paraId="49F25796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loanTerms</w:t>
            </w:r>
          </w:p>
        </w:tc>
        <w:tc>
          <w:tcPr>
            <w:tcW w:w="779" w:type="pct"/>
            <w:shd w:val="clear" w:color="auto" w:fill="auto"/>
          </w:tcPr>
          <w:p w14:paraId="7116DFE5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贷款期数</w:t>
            </w:r>
          </w:p>
        </w:tc>
        <w:tc>
          <w:tcPr>
            <w:tcW w:w="979" w:type="pct"/>
            <w:shd w:val="clear" w:color="auto" w:fill="auto"/>
          </w:tcPr>
          <w:p w14:paraId="15983C32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int</w:t>
            </w:r>
          </w:p>
        </w:tc>
        <w:tc>
          <w:tcPr>
            <w:tcW w:w="320" w:type="pct"/>
            <w:shd w:val="clear" w:color="auto" w:fill="auto"/>
          </w:tcPr>
          <w:p w14:paraId="0C4A0224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0E40C67E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511" w:type="pct"/>
            <w:shd w:val="clear" w:color="auto" w:fill="auto"/>
          </w:tcPr>
          <w:p w14:paraId="660B9814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8D49A2" w:rsidRPr="00E1178A" w14:paraId="2827DB79" w14:textId="77777777" w:rsidTr="00AF034C">
        <w:tc>
          <w:tcPr>
            <w:tcW w:w="1059" w:type="pct"/>
            <w:shd w:val="clear" w:color="auto" w:fill="auto"/>
          </w:tcPr>
          <w:p w14:paraId="61FBD7BA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currency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Terms</w:t>
            </w:r>
          </w:p>
        </w:tc>
        <w:tc>
          <w:tcPr>
            <w:tcW w:w="779" w:type="pct"/>
            <w:shd w:val="clear" w:color="auto" w:fill="auto"/>
          </w:tcPr>
          <w:p w14:paraId="158FE439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申请期限</w:t>
            </w:r>
          </w:p>
        </w:tc>
        <w:tc>
          <w:tcPr>
            <w:tcW w:w="979" w:type="pct"/>
            <w:shd w:val="clear" w:color="auto" w:fill="auto"/>
          </w:tcPr>
          <w:p w14:paraId="4C331687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int</w:t>
            </w:r>
          </w:p>
        </w:tc>
        <w:tc>
          <w:tcPr>
            <w:tcW w:w="320" w:type="pct"/>
            <w:shd w:val="clear" w:color="auto" w:fill="auto"/>
          </w:tcPr>
          <w:p w14:paraId="5EF41F3E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565F846F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511" w:type="pct"/>
            <w:shd w:val="clear" w:color="auto" w:fill="auto"/>
          </w:tcPr>
          <w:p w14:paraId="29687A48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8D49A2" w:rsidRPr="00E1178A" w14:paraId="733D374E" w14:textId="77777777" w:rsidTr="00AF034C">
        <w:tc>
          <w:tcPr>
            <w:tcW w:w="1059" w:type="pct"/>
            <w:shd w:val="clear" w:color="auto" w:fill="auto"/>
          </w:tcPr>
          <w:p w14:paraId="1C1B7718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repayType</w:t>
            </w:r>
          </w:p>
        </w:tc>
        <w:tc>
          <w:tcPr>
            <w:tcW w:w="779" w:type="pct"/>
            <w:shd w:val="clear" w:color="auto" w:fill="auto"/>
          </w:tcPr>
          <w:p w14:paraId="64B487CB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还款方式</w:t>
            </w:r>
          </w:p>
        </w:tc>
        <w:tc>
          <w:tcPr>
            <w:tcW w:w="979" w:type="pct"/>
            <w:shd w:val="clear" w:color="auto" w:fill="auto"/>
          </w:tcPr>
          <w:p w14:paraId="7CCA59CC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320" w:type="pct"/>
            <w:shd w:val="clear" w:color="auto" w:fill="auto"/>
          </w:tcPr>
          <w:p w14:paraId="79E3EC41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52" w:type="pct"/>
            <w:shd w:val="clear" w:color="auto" w:fill="auto"/>
          </w:tcPr>
          <w:p w14:paraId="37EB7146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511" w:type="pct"/>
            <w:shd w:val="clear" w:color="auto" w:fill="auto"/>
          </w:tcPr>
          <w:p w14:paraId="5E65676A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RT01("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等额本息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</w:tc>
      </w:tr>
      <w:tr w:rsidR="008D49A2" w:rsidRPr="00E1178A" w14:paraId="570A023C" w14:textId="77777777" w:rsidTr="00AF034C">
        <w:tc>
          <w:tcPr>
            <w:tcW w:w="1059" w:type="pct"/>
            <w:shd w:val="clear" w:color="auto" w:fill="auto"/>
          </w:tcPr>
          <w:p w14:paraId="0E7F9776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loanRateType</w:t>
            </w:r>
          </w:p>
        </w:tc>
        <w:tc>
          <w:tcPr>
            <w:tcW w:w="779" w:type="pct"/>
            <w:shd w:val="clear" w:color="auto" w:fill="auto"/>
          </w:tcPr>
          <w:p w14:paraId="4FE2418A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利率类型</w:t>
            </w:r>
          </w:p>
        </w:tc>
        <w:tc>
          <w:tcPr>
            <w:tcW w:w="979" w:type="pct"/>
            <w:shd w:val="clear" w:color="auto" w:fill="auto"/>
          </w:tcPr>
          <w:p w14:paraId="35F92366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320" w:type="pct"/>
            <w:shd w:val="clear" w:color="auto" w:fill="auto"/>
          </w:tcPr>
          <w:p w14:paraId="31CFD8D9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0DBEB9AD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511" w:type="pct"/>
            <w:shd w:val="clear" w:color="auto" w:fill="auto"/>
          </w:tcPr>
          <w:p w14:paraId="68E5E834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LRT01("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固定利率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</w:tc>
      </w:tr>
      <w:tr w:rsidR="008D49A2" w:rsidRPr="00E1178A" w14:paraId="04E12AAE" w14:textId="77777777" w:rsidTr="00AF034C">
        <w:tc>
          <w:tcPr>
            <w:tcW w:w="1059" w:type="pct"/>
            <w:shd w:val="clear" w:color="auto" w:fill="auto"/>
          </w:tcPr>
          <w:p w14:paraId="36048E7D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agreementRateInd</w:t>
            </w:r>
          </w:p>
        </w:tc>
        <w:tc>
          <w:tcPr>
            <w:tcW w:w="779" w:type="pct"/>
            <w:shd w:val="clear" w:color="auto" w:fill="auto"/>
          </w:tcPr>
          <w:p w14:paraId="67DB3151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是否使用协议费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/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利率</w:t>
            </w:r>
          </w:p>
        </w:tc>
        <w:tc>
          <w:tcPr>
            <w:tcW w:w="979" w:type="pct"/>
            <w:shd w:val="clear" w:color="auto" w:fill="auto"/>
          </w:tcPr>
          <w:p w14:paraId="5EFFDD72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320" w:type="pct"/>
            <w:shd w:val="clear" w:color="auto" w:fill="auto"/>
          </w:tcPr>
          <w:p w14:paraId="18DF4345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48247446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511" w:type="pct"/>
            <w:shd w:val="clear" w:color="auto" w:fill="auto"/>
          </w:tcPr>
          <w:p w14:paraId="398D82D6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Y-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是</w:t>
            </w:r>
          </w:p>
        </w:tc>
      </w:tr>
      <w:tr w:rsidR="008D49A2" w:rsidRPr="00E1178A" w14:paraId="52AB2C66" w14:textId="77777777" w:rsidTr="00AF034C">
        <w:tc>
          <w:tcPr>
            <w:tcW w:w="1059" w:type="pct"/>
            <w:shd w:val="clear" w:color="auto" w:fill="auto"/>
          </w:tcPr>
          <w:p w14:paraId="4D2F0E02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loanRate</w:t>
            </w:r>
          </w:p>
        </w:tc>
        <w:tc>
          <w:tcPr>
            <w:tcW w:w="779" w:type="pct"/>
            <w:shd w:val="clear" w:color="auto" w:fill="auto"/>
          </w:tcPr>
          <w:p w14:paraId="2139306E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贷款年利率</w:t>
            </w:r>
          </w:p>
        </w:tc>
        <w:tc>
          <w:tcPr>
            <w:tcW w:w="979" w:type="pct"/>
            <w:shd w:val="clear" w:color="auto" w:fill="auto"/>
          </w:tcPr>
          <w:p w14:paraId="2A03AD4D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BigDecimal</w:t>
            </w:r>
          </w:p>
        </w:tc>
        <w:tc>
          <w:tcPr>
            <w:tcW w:w="320" w:type="pct"/>
            <w:shd w:val="clear" w:color="auto" w:fill="auto"/>
          </w:tcPr>
          <w:p w14:paraId="6A1C256F" w14:textId="30EE165F" w:rsidR="008D49A2" w:rsidRPr="0052585A" w:rsidRDefault="0052585A" w:rsidP="00736952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  <w:rPrChange w:id="46" w:author="李鸿宇" w:date="2020-09-13T16:44:00Z">
                  <w:rPr>
                    <w:rFonts w:eastAsia="宋体"/>
                    <w:color w:val="000000" w:themeColor="text1"/>
                    <w:szCs w:val="21"/>
                    <w:lang w:val="zh-TW" w:eastAsia="zh-TW"/>
                  </w:rPr>
                </w:rPrChange>
              </w:rPr>
            </w:pPr>
            <w:ins w:id="47" w:author="李鸿宇" w:date="2020-09-13T16:44:00Z">
              <w:r>
                <w:rPr>
                  <w:rFonts w:hint="eastAsia"/>
                  <w:color w:val="000000" w:themeColor="text1"/>
                  <w:szCs w:val="21"/>
                  <w:lang w:val="zh-TW"/>
                </w:rPr>
                <w:t>M</w:t>
              </w:r>
            </w:ins>
            <w:del w:id="48" w:author="李鸿宇" w:date="2020-09-13T16:44:00Z">
              <w:r w:rsidR="008D49A2" w:rsidRPr="00736952" w:rsidDel="0052585A">
                <w:rPr>
                  <w:rFonts w:eastAsia="宋体"/>
                  <w:color w:val="000000" w:themeColor="text1"/>
                  <w:szCs w:val="21"/>
                  <w:lang w:val="zh-TW" w:eastAsia="zh-TW"/>
                </w:rPr>
                <w:delText>O</w:delText>
              </w:r>
            </w:del>
          </w:p>
        </w:tc>
        <w:tc>
          <w:tcPr>
            <w:tcW w:w="352" w:type="pct"/>
            <w:shd w:val="clear" w:color="auto" w:fill="auto"/>
          </w:tcPr>
          <w:p w14:paraId="54D4F195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511" w:type="pct"/>
            <w:shd w:val="clear" w:color="auto" w:fill="auto"/>
          </w:tcPr>
          <w:p w14:paraId="0844CE4E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0.02 = 2%</w:t>
            </w:r>
          </w:p>
        </w:tc>
      </w:tr>
      <w:tr w:rsidR="008D49A2" w:rsidRPr="00E1178A" w14:paraId="34DD493D" w14:textId="77777777" w:rsidTr="00AF034C">
        <w:tc>
          <w:tcPr>
            <w:tcW w:w="1059" w:type="pct"/>
            <w:shd w:val="clear" w:color="auto" w:fill="auto"/>
          </w:tcPr>
          <w:p w14:paraId="0BD32963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loanFeeRate</w:t>
            </w:r>
          </w:p>
        </w:tc>
        <w:tc>
          <w:tcPr>
            <w:tcW w:w="779" w:type="pct"/>
            <w:shd w:val="clear" w:color="auto" w:fill="auto"/>
          </w:tcPr>
          <w:p w14:paraId="3EE776C2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贷款手续费比例</w:t>
            </w:r>
          </w:p>
        </w:tc>
        <w:tc>
          <w:tcPr>
            <w:tcW w:w="979" w:type="pct"/>
            <w:shd w:val="clear" w:color="auto" w:fill="auto"/>
          </w:tcPr>
          <w:p w14:paraId="50C3C85E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BigDecimal</w:t>
            </w:r>
          </w:p>
        </w:tc>
        <w:tc>
          <w:tcPr>
            <w:tcW w:w="320" w:type="pct"/>
            <w:shd w:val="clear" w:color="auto" w:fill="auto"/>
          </w:tcPr>
          <w:p w14:paraId="01EA9A77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52" w:type="pct"/>
            <w:shd w:val="clear" w:color="auto" w:fill="auto"/>
          </w:tcPr>
          <w:p w14:paraId="20347251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511" w:type="pct"/>
            <w:shd w:val="clear" w:color="auto" w:fill="auto"/>
          </w:tcPr>
          <w:p w14:paraId="171251EA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贷款手续费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=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贷款总金额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*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贷款手续费比例</w:t>
            </w:r>
          </w:p>
        </w:tc>
      </w:tr>
      <w:tr w:rsidR="008D49A2" w:rsidRPr="00E1178A" w14:paraId="7EC3A133" w14:textId="77777777" w:rsidTr="00AF034C">
        <w:tc>
          <w:tcPr>
            <w:tcW w:w="1059" w:type="pct"/>
            <w:shd w:val="clear" w:color="auto" w:fill="auto"/>
          </w:tcPr>
          <w:p w14:paraId="284F6AB9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loanSvcFeeRate</w:t>
            </w:r>
          </w:p>
        </w:tc>
        <w:tc>
          <w:tcPr>
            <w:tcW w:w="779" w:type="pct"/>
            <w:shd w:val="clear" w:color="auto" w:fill="auto"/>
          </w:tcPr>
          <w:p w14:paraId="09BE1294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贷款服务费比例</w:t>
            </w:r>
          </w:p>
        </w:tc>
        <w:tc>
          <w:tcPr>
            <w:tcW w:w="979" w:type="pct"/>
            <w:shd w:val="clear" w:color="auto" w:fill="auto"/>
          </w:tcPr>
          <w:p w14:paraId="5BDB634C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BigDecimal</w:t>
            </w:r>
          </w:p>
        </w:tc>
        <w:tc>
          <w:tcPr>
            <w:tcW w:w="320" w:type="pct"/>
            <w:shd w:val="clear" w:color="auto" w:fill="auto"/>
          </w:tcPr>
          <w:p w14:paraId="0A7D48E8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52" w:type="pct"/>
            <w:shd w:val="clear" w:color="auto" w:fill="auto"/>
          </w:tcPr>
          <w:p w14:paraId="0362AE26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511" w:type="pct"/>
            <w:shd w:val="clear" w:color="auto" w:fill="auto"/>
          </w:tcPr>
          <w:p w14:paraId="7BBF8E51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贷款服务费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=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贷款总金额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*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贷款服务费比例</w:t>
            </w:r>
          </w:p>
        </w:tc>
      </w:tr>
      <w:tr w:rsidR="008D49A2" w:rsidRPr="00E1178A" w14:paraId="5B952E81" w14:textId="77777777" w:rsidTr="00AF034C">
        <w:tc>
          <w:tcPr>
            <w:tcW w:w="1059" w:type="pct"/>
            <w:shd w:val="clear" w:color="auto" w:fill="auto"/>
          </w:tcPr>
          <w:p w14:paraId="320C1165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loanPenaltyRate</w:t>
            </w:r>
          </w:p>
        </w:tc>
        <w:tc>
          <w:tcPr>
            <w:tcW w:w="779" w:type="pct"/>
            <w:shd w:val="clear" w:color="auto" w:fill="auto"/>
          </w:tcPr>
          <w:p w14:paraId="140430E0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贷款罚息年利率</w:t>
            </w:r>
          </w:p>
        </w:tc>
        <w:tc>
          <w:tcPr>
            <w:tcW w:w="979" w:type="pct"/>
            <w:shd w:val="clear" w:color="auto" w:fill="auto"/>
          </w:tcPr>
          <w:p w14:paraId="7FD3CB67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BigDecimal</w:t>
            </w:r>
          </w:p>
        </w:tc>
        <w:tc>
          <w:tcPr>
            <w:tcW w:w="320" w:type="pct"/>
            <w:shd w:val="clear" w:color="auto" w:fill="auto"/>
          </w:tcPr>
          <w:p w14:paraId="7B2F19F0" w14:textId="2F5254C1" w:rsidR="008D49A2" w:rsidRPr="0052585A" w:rsidRDefault="0052585A" w:rsidP="00736952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  <w:rPrChange w:id="49" w:author="李鸿宇" w:date="2020-09-13T16:45:00Z">
                  <w:rPr>
                    <w:rFonts w:eastAsia="宋体"/>
                    <w:color w:val="000000" w:themeColor="text1"/>
                    <w:szCs w:val="21"/>
                    <w:lang w:val="zh-TW" w:eastAsia="zh-TW"/>
                  </w:rPr>
                </w:rPrChange>
              </w:rPr>
            </w:pPr>
            <w:ins w:id="50" w:author="李鸿宇" w:date="2020-09-13T16:45:00Z">
              <w:r>
                <w:rPr>
                  <w:rFonts w:hint="eastAsia"/>
                  <w:color w:val="000000" w:themeColor="text1"/>
                  <w:szCs w:val="21"/>
                  <w:lang w:val="zh-TW"/>
                </w:rPr>
                <w:t>M</w:t>
              </w:r>
            </w:ins>
            <w:del w:id="51" w:author="李鸿宇" w:date="2020-09-13T16:45:00Z">
              <w:r w:rsidR="008D49A2" w:rsidRPr="00736952" w:rsidDel="0052585A">
                <w:rPr>
                  <w:rFonts w:eastAsia="宋体"/>
                  <w:color w:val="000000" w:themeColor="text1"/>
                  <w:szCs w:val="21"/>
                  <w:lang w:val="zh-TW" w:eastAsia="zh-TW"/>
                </w:rPr>
                <w:delText>O</w:delText>
              </w:r>
            </w:del>
          </w:p>
        </w:tc>
        <w:tc>
          <w:tcPr>
            <w:tcW w:w="352" w:type="pct"/>
            <w:shd w:val="clear" w:color="auto" w:fill="auto"/>
          </w:tcPr>
          <w:p w14:paraId="5902FF34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511" w:type="pct"/>
            <w:shd w:val="clear" w:color="auto" w:fill="auto"/>
          </w:tcPr>
          <w:p w14:paraId="630540D6" w14:textId="0AAFC83E" w:rsidR="008D49A2" w:rsidRPr="00736952" w:rsidRDefault="00397C17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罚息日利率按照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360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天计算</w:t>
            </w:r>
            <w:r w:rsidR="007D72C6"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万五，传</w:t>
            </w:r>
            <w:r w:rsidR="00ED7945"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18.00</w:t>
            </w:r>
          </w:p>
        </w:tc>
      </w:tr>
      <w:tr w:rsidR="00EA4616" w:rsidRPr="00ED7945" w14:paraId="1DE88781" w14:textId="77777777" w:rsidTr="00AF034C">
        <w:tc>
          <w:tcPr>
            <w:tcW w:w="1059" w:type="pct"/>
            <w:shd w:val="clear" w:color="auto" w:fill="auto"/>
          </w:tcPr>
          <w:p w14:paraId="1FE919B7" w14:textId="2F89FC2E" w:rsidR="00EA4616" w:rsidRPr="00736952" w:rsidRDefault="00EA46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productModel</w:t>
            </w:r>
          </w:p>
        </w:tc>
        <w:tc>
          <w:tcPr>
            <w:tcW w:w="779" w:type="pct"/>
            <w:shd w:val="clear" w:color="auto" w:fill="auto"/>
          </w:tcPr>
          <w:p w14:paraId="4C8C3E06" w14:textId="59C8669A" w:rsidR="00EA4616" w:rsidRPr="00736952" w:rsidRDefault="00EA46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租赁</w:t>
            </w:r>
            <w:r w:rsidR="00C14B34"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模式</w:t>
            </w:r>
          </w:p>
        </w:tc>
        <w:tc>
          <w:tcPr>
            <w:tcW w:w="979" w:type="pct"/>
            <w:shd w:val="clear" w:color="auto" w:fill="auto"/>
          </w:tcPr>
          <w:p w14:paraId="3B343D07" w14:textId="77777777" w:rsidR="00EA4616" w:rsidRPr="00736952" w:rsidRDefault="00EA46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320" w:type="pct"/>
            <w:shd w:val="clear" w:color="auto" w:fill="auto"/>
          </w:tcPr>
          <w:p w14:paraId="5E160F01" w14:textId="69806F6D" w:rsidR="00EA4616" w:rsidRPr="00736952" w:rsidRDefault="00EA46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0F4A94EC" w14:textId="4C78D59A" w:rsidR="00EA4616" w:rsidRPr="00736952" w:rsidRDefault="00EA46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511" w:type="pct"/>
            <w:shd w:val="clear" w:color="auto" w:fill="auto"/>
          </w:tcPr>
          <w:p w14:paraId="74FA81A5" w14:textId="77777777" w:rsidR="00EA4616" w:rsidRPr="00736952" w:rsidRDefault="00EA46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82500000010//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车分期</w:t>
            </w:r>
          </w:p>
          <w:p w14:paraId="09F1A554" w14:textId="77777777" w:rsidR="00EA4616" w:rsidRPr="00736952" w:rsidRDefault="00EA46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82500000020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/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/</w:t>
            </w:r>
            <w:r w:rsidR="00C60AAC"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车抵贷</w:t>
            </w:r>
          </w:p>
          <w:p w14:paraId="23F01ABC" w14:textId="77777777" w:rsidR="00C60AAC" w:rsidRPr="00736952" w:rsidRDefault="00C66A3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82500000030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/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/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残值租赁</w:t>
            </w:r>
          </w:p>
          <w:p w14:paraId="3B3FE95E" w14:textId="00459169" w:rsidR="008F377E" w:rsidRPr="00736952" w:rsidRDefault="008F377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易鑫必传其余不必传</w:t>
            </w:r>
          </w:p>
        </w:tc>
      </w:tr>
      <w:tr w:rsidR="008D49A2" w:rsidRPr="00E1178A" w14:paraId="4FC472F3" w14:textId="77777777" w:rsidTr="00AF034C">
        <w:tc>
          <w:tcPr>
            <w:tcW w:w="1059" w:type="pct"/>
            <w:shd w:val="clear" w:color="auto" w:fill="auto"/>
          </w:tcPr>
          <w:p w14:paraId="0525DFC3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guaranteeType</w:t>
            </w:r>
          </w:p>
        </w:tc>
        <w:tc>
          <w:tcPr>
            <w:tcW w:w="779" w:type="pct"/>
            <w:shd w:val="clear" w:color="auto" w:fill="auto"/>
          </w:tcPr>
          <w:p w14:paraId="1905E79A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担保方式</w:t>
            </w:r>
          </w:p>
        </w:tc>
        <w:tc>
          <w:tcPr>
            <w:tcW w:w="979" w:type="pct"/>
            <w:shd w:val="clear" w:color="auto" w:fill="auto"/>
          </w:tcPr>
          <w:p w14:paraId="1292B56C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320" w:type="pct"/>
            <w:shd w:val="clear" w:color="auto" w:fill="auto"/>
          </w:tcPr>
          <w:p w14:paraId="2146A5BC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2E50EB4C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511" w:type="pct"/>
            <w:shd w:val="clear" w:color="auto" w:fill="auto"/>
          </w:tcPr>
          <w:p w14:paraId="715F9FD1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A-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质押担保</w:t>
            </w:r>
          </w:p>
          <w:p w14:paraId="7C8313A0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信用担保</w:t>
            </w:r>
          </w:p>
          <w:p w14:paraId="4B94E752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保证担保</w:t>
            </w:r>
          </w:p>
          <w:p w14:paraId="2A7B1AEB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D-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抵押担保</w:t>
            </w:r>
          </w:p>
        </w:tc>
      </w:tr>
      <w:tr w:rsidR="008D49A2" w:rsidRPr="00E1178A" w14:paraId="175D8F43" w14:textId="77777777" w:rsidTr="00AF034C">
        <w:tc>
          <w:tcPr>
            <w:tcW w:w="1059" w:type="pct"/>
            <w:shd w:val="clear" w:color="auto" w:fill="auto"/>
          </w:tcPr>
          <w:p w14:paraId="3E7ABC5A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loanApplyUse</w:t>
            </w:r>
          </w:p>
        </w:tc>
        <w:tc>
          <w:tcPr>
            <w:tcW w:w="779" w:type="pct"/>
            <w:shd w:val="clear" w:color="auto" w:fill="auto"/>
          </w:tcPr>
          <w:p w14:paraId="0598AE01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申请贷款用途</w:t>
            </w:r>
          </w:p>
        </w:tc>
        <w:tc>
          <w:tcPr>
            <w:tcW w:w="979" w:type="pct"/>
            <w:shd w:val="clear" w:color="auto" w:fill="auto"/>
          </w:tcPr>
          <w:p w14:paraId="4D57FFA7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320" w:type="pct"/>
            <w:shd w:val="clear" w:color="auto" w:fill="auto"/>
          </w:tcPr>
          <w:p w14:paraId="43F798B6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0CAA5F4D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511" w:type="pct"/>
            <w:shd w:val="clear" w:color="auto" w:fill="auto"/>
          </w:tcPr>
          <w:p w14:paraId="7F16D700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LAU01("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购车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2A430686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LAU02("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购房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685E0F54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LAU03("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医疗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7B7F02BF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LAU04("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国内教育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5299558B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LAU05("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出境留学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5F738E96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LAU06("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装修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6F31E934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LAU07("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婚庆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68CC727D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lastRenderedPageBreak/>
              <w:t>LAU08("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旅游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06511655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LAU09("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租赁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6FD26416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LAU10("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美容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75569C72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LAU11("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家具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16BCB661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LAU12("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生活用品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60AD6F8B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LAU13("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家用电器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789D0C32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LAU14("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数码产品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3BE9DF2A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LAU15("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资金周转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1623119F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LAU16("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企业经营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5A67BF8D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LAU17("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日常消费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592C664D" w14:textId="77777777" w:rsidR="008D49A2" w:rsidRPr="00736952" w:rsidRDefault="008D49A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LAU99("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其他类消费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</w:tc>
      </w:tr>
    </w:tbl>
    <w:p w14:paraId="7B4DB768" w14:textId="77777777" w:rsidR="00003755" w:rsidRPr="00E1178A" w:rsidRDefault="00003755" w:rsidP="00003755">
      <w:pPr>
        <w:widowControl w:val="0"/>
        <w:jc w:val="both"/>
        <w:rPr>
          <w:rFonts w:eastAsia="宋体"/>
          <w:color w:val="000000" w:themeColor="text1"/>
          <w:szCs w:val="21"/>
          <w:u w:color="000000"/>
        </w:rPr>
      </w:pPr>
    </w:p>
    <w:p w14:paraId="6F820837" w14:textId="77777777" w:rsidR="00003755" w:rsidRPr="00E1178A" w:rsidRDefault="00003755" w:rsidP="00E73794">
      <w:pPr>
        <w:rPr>
          <w:rFonts w:eastAsia="宋体"/>
          <w:color w:val="000000" w:themeColor="text1"/>
          <w:szCs w:val="21"/>
          <w:u w:color="000000"/>
        </w:rPr>
      </w:pPr>
      <w:r w:rsidRPr="00E1178A">
        <w:rPr>
          <w:rFonts w:eastAsia="宋体"/>
          <w:color w:val="000000" w:themeColor="text1"/>
          <w:szCs w:val="21"/>
          <w:u w:color="000000"/>
        </w:rPr>
        <w:t>Borrower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2"/>
        <w:gridCol w:w="1180"/>
        <w:gridCol w:w="1549"/>
        <w:gridCol w:w="1003"/>
        <w:gridCol w:w="1146"/>
        <w:gridCol w:w="1620"/>
      </w:tblGrid>
      <w:tr w:rsidR="00CC4516" w:rsidRPr="00E1178A" w14:paraId="6D3F114A" w14:textId="77777777" w:rsidTr="008A210B">
        <w:tc>
          <w:tcPr>
            <w:tcW w:w="1081" w:type="pct"/>
            <w:shd w:val="clear" w:color="auto" w:fill="BDD6EE"/>
          </w:tcPr>
          <w:p w14:paraId="6A82147F" w14:textId="77777777" w:rsidR="002C5056" w:rsidRPr="00E1178A" w:rsidRDefault="002C5056" w:rsidP="00E73794">
            <w:pPr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参数</w:t>
            </w:r>
          </w:p>
        </w:tc>
        <w:tc>
          <w:tcPr>
            <w:tcW w:w="712" w:type="pct"/>
            <w:shd w:val="clear" w:color="auto" w:fill="BDD6EE"/>
          </w:tcPr>
          <w:p w14:paraId="1B594958" w14:textId="77777777" w:rsidR="002C5056" w:rsidRPr="00E1178A" w:rsidRDefault="002C5056" w:rsidP="00E73794">
            <w:pPr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名称</w:t>
            </w:r>
          </w:p>
        </w:tc>
        <w:tc>
          <w:tcPr>
            <w:tcW w:w="934" w:type="pct"/>
            <w:shd w:val="clear" w:color="auto" w:fill="BDD6EE"/>
          </w:tcPr>
          <w:p w14:paraId="4B5F7C73" w14:textId="77777777" w:rsidR="002C5056" w:rsidRPr="00E1178A" w:rsidRDefault="002C5056" w:rsidP="00E73794">
            <w:pPr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数据类型</w:t>
            </w:r>
          </w:p>
        </w:tc>
        <w:tc>
          <w:tcPr>
            <w:tcW w:w="605" w:type="pct"/>
            <w:shd w:val="clear" w:color="auto" w:fill="BDD6EE"/>
          </w:tcPr>
          <w:p w14:paraId="29362C8F" w14:textId="77777777" w:rsidR="002C5056" w:rsidRPr="00E1178A" w:rsidRDefault="002C5056" w:rsidP="00E73794">
            <w:pPr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限制</w:t>
            </w:r>
          </w:p>
        </w:tc>
        <w:tc>
          <w:tcPr>
            <w:tcW w:w="691" w:type="pct"/>
            <w:shd w:val="clear" w:color="auto" w:fill="BDD6EE"/>
          </w:tcPr>
          <w:p w14:paraId="1E582931" w14:textId="77777777" w:rsidR="002C5056" w:rsidRPr="00E1178A" w:rsidRDefault="002C5056" w:rsidP="00E73794">
            <w:pPr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u w:color="000000"/>
              </w:rPr>
              <w:t>字长</w:t>
            </w:r>
          </w:p>
        </w:tc>
        <w:tc>
          <w:tcPr>
            <w:tcW w:w="977" w:type="pct"/>
            <w:shd w:val="clear" w:color="auto" w:fill="BDD6EE"/>
          </w:tcPr>
          <w:p w14:paraId="3730FBF7" w14:textId="77777777" w:rsidR="002C5056" w:rsidRPr="00E1178A" w:rsidRDefault="002C5056" w:rsidP="00E73794">
            <w:pPr>
              <w:rPr>
                <w:rFonts w:eastAsia="宋体"/>
                <w:color w:val="000000" w:themeColor="text1"/>
                <w:szCs w:val="21"/>
                <w:u w:color="000000"/>
              </w:rPr>
            </w:pPr>
            <w:r w:rsidRPr="00E1178A">
              <w:rPr>
                <w:rFonts w:eastAsia="宋体"/>
                <w:color w:val="000000" w:themeColor="text1"/>
                <w:szCs w:val="21"/>
                <w:u w:color="000000"/>
              </w:rPr>
              <w:t>注释</w:t>
            </w:r>
          </w:p>
        </w:tc>
      </w:tr>
      <w:tr w:rsidR="00CC4516" w:rsidRPr="00E1178A" w14:paraId="313F1472" w14:textId="77777777" w:rsidTr="008A210B">
        <w:tc>
          <w:tcPr>
            <w:tcW w:w="1081" w:type="pct"/>
            <w:shd w:val="clear" w:color="auto" w:fill="auto"/>
          </w:tcPr>
          <w:p w14:paraId="27872691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openId</w:t>
            </w:r>
          </w:p>
        </w:tc>
        <w:tc>
          <w:tcPr>
            <w:tcW w:w="712" w:type="pct"/>
            <w:shd w:val="clear" w:color="auto" w:fill="auto"/>
          </w:tcPr>
          <w:p w14:paraId="06DF44B2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用户唯一标识</w:t>
            </w:r>
          </w:p>
        </w:tc>
        <w:tc>
          <w:tcPr>
            <w:tcW w:w="934" w:type="pct"/>
            <w:shd w:val="clear" w:color="auto" w:fill="auto"/>
          </w:tcPr>
          <w:p w14:paraId="3E5B2719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49F7BA08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691" w:type="pct"/>
            <w:shd w:val="clear" w:color="auto" w:fill="auto"/>
          </w:tcPr>
          <w:p w14:paraId="3FA8977A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5</w:t>
            </w:r>
          </w:p>
        </w:tc>
        <w:tc>
          <w:tcPr>
            <w:tcW w:w="977" w:type="pct"/>
            <w:shd w:val="clear" w:color="auto" w:fill="auto"/>
          </w:tcPr>
          <w:p w14:paraId="41C8039A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外部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ID</w:t>
            </w:r>
          </w:p>
        </w:tc>
      </w:tr>
      <w:tr w:rsidR="00CC4516" w:rsidRPr="00E1178A" w14:paraId="33E4A5B2" w14:textId="77777777" w:rsidTr="008A210B">
        <w:tc>
          <w:tcPr>
            <w:tcW w:w="1081" w:type="pct"/>
            <w:shd w:val="clear" w:color="auto" w:fill="auto"/>
          </w:tcPr>
          <w:p w14:paraId="5C0029A9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name</w:t>
            </w:r>
          </w:p>
        </w:tc>
        <w:tc>
          <w:tcPr>
            <w:tcW w:w="712" w:type="pct"/>
            <w:shd w:val="clear" w:color="auto" w:fill="auto"/>
          </w:tcPr>
          <w:p w14:paraId="0D4B26D8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姓名</w:t>
            </w:r>
          </w:p>
        </w:tc>
        <w:tc>
          <w:tcPr>
            <w:tcW w:w="934" w:type="pct"/>
            <w:shd w:val="clear" w:color="auto" w:fill="auto"/>
          </w:tcPr>
          <w:p w14:paraId="171DD5E8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6EA3E9EA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21519E89" w14:textId="77777777" w:rsidR="002C5056" w:rsidRPr="00736952" w:rsidRDefault="007610B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4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0</w:t>
            </w:r>
          </w:p>
        </w:tc>
        <w:tc>
          <w:tcPr>
            <w:tcW w:w="977" w:type="pct"/>
            <w:shd w:val="clear" w:color="auto" w:fill="auto"/>
          </w:tcPr>
          <w:p w14:paraId="533BB03B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CC4516" w:rsidRPr="00E1178A" w14:paraId="40A596B4" w14:textId="77777777" w:rsidTr="008A210B">
        <w:tc>
          <w:tcPr>
            <w:tcW w:w="1081" w:type="pct"/>
            <w:shd w:val="clear" w:color="auto" w:fill="auto"/>
          </w:tcPr>
          <w:p w14:paraId="65B56478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idType</w:t>
            </w:r>
          </w:p>
        </w:tc>
        <w:tc>
          <w:tcPr>
            <w:tcW w:w="712" w:type="pct"/>
            <w:shd w:val="clear" w:color="auto" w:fill="auto"/>
          </w:tcPr>
          <w:p w14:paraId="7ADC4261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证件类型</w:t>
            </w:r>
          </w:p>
        </w:tc>
        <w:tc>
          <w:tcPr>
            <w:tcW w:w="934" w:type="pct"/>
            <w:shd w:val="clear" w:color="auto" w:fill="auto"/>
          </w:tcPr>
          <w:p w14:paraId="6EEB8DEE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5DB0C5B1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619CF63C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977" w:type="pct"/>
            <w:shd w:val="clear" w:color="auto" w:fill="auto"/>
          </w:tcPr>
          <w:p w14:paraId="5D9F3AF4" w14:textId="1418E4DD" w:rsidR="002C5056" w:rsidRPr="00736952" w:rsidRDefault="006851A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身份证:301000000010</w:t>
            </w:r>
          </w:p>
        </w:tc>
      </w:tr>
      <w:tr w:rsidR="00CC4516" w:rsidRPr="00E1178A" w14:paraId="48DBC395" w14:textId="77777777" w:rsidTr="008A210B">
        <w:tc>
          <w:tcPr>
            <w:tcW w:w="1081" w:type="pct"/>
            <w:shd w:val="clear" w:color="auto" w:fill="auto"/>
          </w:tcPr>
          <w:p w14:paraId="2B935F18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idNo</w:t>
            </w:r>
          </w:p>
        </w:tc>
        <w:tc>
          <w:tcPr>
            <w:tcW w:w="712" w:type="pct"/>
            <w:shd w:val="clear" w:color="auto" w:fill="auto"/>
          </w:tcPr>
          <w:p w14:paraId="4FB3DE2E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证件号码</w:t>
            </w:r>
          </w:p>
        </w:tc>
        <w:tc>
          <w:tcPr>
            <w:tcW w:w="934" w:type="pct"/>
            <w:shd w:val="clear" w:color="auto" w:fill="auto"/>
          </w:tcPr>
          <w:p w14:paraId="425F68F9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614ADF43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10640022" w14:textId="77777777" w:rsidR="002C505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40</w:t>
            </w:r>
          </w:p>
        </w:tc>
        <w:tc>
          <w:tcPr>
            <w:tcW w:w="977" w:type="pct"/>
            <w:shd w:val="clear" w:color="auto" w:fill="auto"/>
          </w:tcPr>
          <w:p w14:paraId="6765D651" w14:textId="77777777" w:rsidR="002C5056" w:rsidRPr="00736952" w:rsidRDefault="002C505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7D33C0" w:rsidRPr="00E1178A" w14:paraId="48863B0B" w14:textId="77777777" w:rsidTr="003759BD">
        <w:tc>
          <w:tcPr>
            <w:tcW w:w="1081" w:type="pct"/>
            <w:shd w:val="clear" w:color="auto" w:fill="auto"/>
            <w:vAlign w:val="bottom"/>
          </w:tcPr>
          <w:p w14:paraId="4DBF7E0D" w14:textId="7CEB3C3C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B41D46">
              <w:rPr>
                <w:rFonts w:eastAsia="宋体"/>
                <w:color w:val="000000" w:themeColor="text1"/>
                <w:szCs w:val="21"/>
                <w:lang w:val="zh-TW"/>
              </w:rPr>
              <w:t>certificateEffDate</w:t>
            </w:r>
          </w:p>
        </w:tc>
        <w:tc>
          <w:tcPr>
            <w:tcW w:w="712" w:type="pct"/>
            <w:shd w:val="clear" w:color="auto" w:fill="auto"/>
            <w:vAlign w:val="bottom"/>
          </w:tcPr>
          <w:p w14:paraId="4653A1FF" w14:textId="6772C68D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B41D46">
              <w:rPr>
                <w:rFonts w:eastAsia="宋体" w:hint="eastAsia"/>
                <w:color w:val="000000" w:themeColor="text1"/>
                <w:szCs w:val="21"/>
                <w:lang w:val="zh-TW"/>
              </w:rPr>
              <w:t>证件有效起始日期</w:t>
            </w:r>
          </w:p>
        </w:tc>
        <w:tc>
          <w:tcPr>
            <w:tcW w:w="934" w:type="pct"/>
            <w:shd w:val="clear" w:color="auto" w:fill="auto"/>
            <w:vAlign w:val="bottom"/>
          </w:tcPr>
          <w:p w14:paraId="117A9559" w14:textId="3937F9B2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B41D46">
              <w:rPr>
                <w:rFonts w:eastAsia="宋体" w:hint="eastAsia"/>
                <w:color w:val="000000" w:themeColor="text1"/>
                <w:szCs w:val="21"/>
                <w:lang w:val="zh-TW"/>
              </w:rPr>
              <w:t>Date</w:t>
            </w:r>
          </w:p>
        </w:tc>
        <w:tc>
          <w:tcPr>
            <w:tcW w:w="605" w:type="pct"/>
            <w:shd w:val="clear" w:color="auto" w:fill="auto"/>
          </w:tcPr>
          <w:p w14:paraId="26C0256A" w14:textId="3372FFC6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691" w:type="pct"/>
          </w:tcPr>
          <w:p w14:paraId="3468222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977" w:type="pct"/>
            <w:shd w:val="clear" w:color="auto" w:fill="auto"/>
          </w:tcPr>
          <w:p w14:paraId="19F43447" w14:textId="5DCB2E29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B41D46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格式：</w:t>
            </w:r>
            <w:r w:rsidRPr="00B41D46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YYYY-MM-DD</w:t>
            </w:r>
          </w:p>
        </w:tc>
      </w:tr>
      <w:tr w:rsidR="007D33C0" w:rsidRPr="00E1178A" w14:paraId="6BF5B547" w14:textId="77777777" w:rsidTr="003759BD">
        <w:tc>
          <w:tcPr>
            <w:tcW w:w="1081" w:type="pct"/>
            <w:shd w:val="clear" w:color="auto" w:fill="auto"/>
            <w:vAlign w:val="bottom"/>
          </w:tcPr>
          <w:p w14:paraId="0071C8E7" w14:textId="56B6D5ED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B41D46">
              <w:rPr>
                <w:rFonts w:eastAsia="宋体"/>
                <w:color w:val="000000" w:themeColor="text1"/>
                <w:szCs w:val="21"/>
                <w:lang w:val="zh-TW"/>
              </w:rPr>
              <w:t>certificateExpDate</w:t>
            </w:r>
          </w:p>
        </w:tc>
        <w:tc>
          <w:tcPr>
            <w:tcW w:w="712" w:type="pct"/>
            <w:shd w:val="clear" w:color="auto" w:fill="auto"/>
            <w:vAlign w:val="bottom"/>
          </w:tcPr>
          <w:p w14:paraId="2834EB3C" w14:textId="3F39C8AD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B41D46">
              <w:rPr>
                <w:rFonts w:eastAsia="宋体" w:hint="eastAsia"/>
                <w:color w:val="000000" w:themeColor="text1"/>
                <w:szCs w:val="21"/>
                <w:lang w:val="zh-TW"/>
              </w:rPr>
              <w:t>证件有效截止日期</w:t>
            </w:r>
          </w:p>
        </w:tc>
        <w:tc>
          <w:tcPr>
            <w:tcW w:w="934" w:type="pct"/>
            <w:shd w:val="clear" w:color="auto" w:fill="auto"/>
            <w:vAlign w:val="bottom"/>
          </w:tcPr>
          <w:p w14:paraId="113121CF" w14:textId="26D47E0D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B41D46">
              <w:rPr>
                <w:rFonts w:eastAsia="宋体" w:hint="eastAsia"/>
                <w:color w:val="000000" w:themeColor="text1"/>
                <w:szCs w:val="21"/>
                <w:lang w:val="zh-TW"/>
              </w:rPr>
              <w:t>Date</w:t>
            </w:r>
          </w:p>
        </w:tc>
        <w:tc>
          <w:tcPr>
            <w:tcW w:w="605" w:type="pct"/>
            <w:shd w:val="clear" w:color="auto" w:fill="auto"/>
          </w:tcPr>
          <w:p w14:paraId="24EACC58" w14:textId="40F46D19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691" w:type="pct"/>
          </w:tcPr>
          <w:p w14:paraId="5EAE0866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977" w:type="pct"/>
            <w:shd w:val="clear" w:color="auto" w:fill="auto"/>
          </w:tcPr>
          <w:p w14:paraId="55850AA1" w14:textId="7C0A30A5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B41D46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格式：</w:t>
            </w:r>
            <w:r w:rsidRPr="00B41D46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YYYY-MM-DD</w:t>
            </w:r>
          </w:p>
        </w:tc>
      </w:tr>
      <w:tr w:rsidR="007D33C0" w:rsidRPr="00E1178A" w14:paraId="348C8073" w14:textId="77777777" w:rsidTr="008A210B">
        <w:tc>
          <w:tcPr>
            <w:tcW w:w="1081" w:type="pct"/>
            <w:shd w:val="clear" w:color="auto" w:fill="auto"/>
          </w:tcPr>
          <w:p w14:paraId="31EB0305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idCountry</w:t>
            </w:r>
          </w:p>
        </w:tc>
        <w:tc>
          <w:tcPr>
            <w:tcW w:w="712" w:type="pct"/>
            <w:shd w:val="clear" w:color="auto" w:fill="auto"/>
          </w:tcPr>
          <w:p w14:paraId="1FDFB321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国家</w:t>
            </w:r>
          </w:p>
        </w:tc>
        <w:tc>
          <w:tcPr>
            <w:tcW w:w="934" w:type="pct"/>
            <w:shd w:val="clear" w:color="auto" w:fill="auto"/>
          </w:tcPr>
          <w:p w14:paraId="63E7CA6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4E4DEF2C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1EDD4593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29C2E308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固定：中国</w:t>
            </w:r>
          </w:p>
        </w:tc>
      </w:tr>
      <w:tr w:rsidR="007D33C0" w:rsidRPr="00E1178A" w14:paraId="15ED3476" w14:textId="77777777" w:rsidTr="008A210B">
        <w:tc>
          <w:tcPr>
            <w:tcW w:w="1081" w:type="pct"/>
            <w:shd w:val="clear" w:color="auto" w:fill="auto"/>
          </w:tcPr>
          <w:p w14:paraId="0D288DC1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idProvince</w:t>
            </w:r>
          </w:p>
        </w:tc>
        <w:tc>
          <w:tcPr>
            <w:tcW w:w="712" w:type="pct"/>
            <w:shd w:val="clear" w:color="auto" w:fill="auto"/>
          </w:tcPr>
          <w:p w14:paraId="67D2CDA6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省</w:t>
            </w:r>
          </w:p>
        </w:tc>
        <w:tc>
          <w:tcPr>
            <w:tcW w:w="934" w:type="pct"/>
            <w:shd w:val="clear" w:color="auto" w:fill="auto"/>
          </w:tcPr>
          <w:p w14:paraId="1D283D69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2BC8B266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4D70B0F2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77410F19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证件省份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（编码）</w:t>
            </w:r>
          </w:p>
        </w:tc>
      </w:tr>
      <w:tr w:rsidR="007D33C0" w:rsidRPr="00E1178A" w14:paraId="2F334B09" w14:textId="77777777" w:rsidTr="008A210B">
        <w:tc>
          <w:tcPr>
            <w:tcW w:w="1081" w:type="pct"/>
            <w:shd w:val="clear" w:color="auto" w:fill="auto"/>
          </w:tcPr>
          <w:p w14:paraId="48024871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idCity</w:t>
            </w:r>
          </w:p>
        </w:tc>
        <w:tc>
          <w:tcPr>
            <w:tcW w:w="712" w:type="pct"/>
            <w:shd w:val="clear" w:color="auto" w:fill="auto"/>
          </w:tcPr>
          <w:p w14:paraId="1AA1EC06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市</w:t>
            </w:r>
          </w:p>
        </w:tc>
        <w:tc>
          <w:tcPr>
            <w:tcW w:w="934" w:type="pct"/>
            <w:shd w:val="clear" w:color="auto" w:fill="auto"/>
          </w:tcPr>
          <w:p w14:paraId="50E854E8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7C0E20FE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4514B2E0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461F05EE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证件市区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（编码）</w:t>
            </w:r>
          </w:p>
        </w:tc>
      </w:tr>
      <w:tr w:rsidR="007D33C0" w:rsidRPr="00E1178A" w14:paraId="63E1B575" w14:textId="77777777" w:rsidTr="008A210B">
        <w:tc>
          <w:tcPr>
            <w:tcW w:w="1081" w:type="pct"/>
            <w:shd w:val="clear" w:color="auto" w:fill="auto"/>
          </w:tcPr>
          <w:p w14:paraId="5DD26E5C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idAddress</w:t>
            </w:r>
          </w:p>
        </w:tc>
        <w:tc>
          <w:tcPr>
            <w:tcW w:w="712" w:type="pct"/>
            <w:shd w:val="clear" w:color="auto" w:fill="auto"/>
          </w:tcPr>
          <w:p w14:paraId="6CE0B44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地址</w:t>
            </w:r>
          </w:p>
        </w:tc>
        <w:tc>
          <w:tcPr>
            <w:tcW w:w="934" w:type="pct"/>
            <w:shd w:val="clear" w:color="auto" w:fill="auto"/>
          </w:tcPr>
          <w:p w14:paraId="03722254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4C9BAC15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0B258AFB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120</w:t>
            </w:r>
          </w:p>
        </w:tc>
        <w:tc>
          <w:tcPr>
            <w:tcW w:w="977" w:type="pct"/>
            <w:shd w:val="clear" w:color="auto" w:fill="auto"/>
          </w:tcPr>
          <w:p w14:paraId="3A51817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证件地址</w:t>
            </w:r>
          </w:p>
        </w:tc>
      </w:tr>
      <w:tr w:rsidR="007D33C0" w:rsidRPr="00E1178A" w14:paraId="7F9D4BC1" w14:textId="77777777" w:rsidTr="008A210B">
        <w:tc>
          <w:tcPr>
            <w:tcW w:w="1081" w:type="pct"/>
            <w:shd w:val="clear" w:color="auto" w:fill="auto"/>
          </w:tcPr>
          <w:p w14:paraId="64FB3EEA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mobilePhone</w:t>
            </w:r>
          </w:p>
        </w:tc>
        <w:tc>
          <w:tcPr>
            <w:tcW w:w="712" w:type="pct"/>
            <w:shd w:val="clear" w:color="auto" w:fill="auto"/>
          </w:tcPr>
          <w:p w14:paraId="15A9890D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手机号码</w:t>
            </w:r>
          </w:p>
        </w:tc>
        <w:tc>
          <w:tcPr>
            <w:tcW w:w="934" w:type="pct"/>
            <w:shd w:val="clear" w:color="auto" w:fill="auto"/>
          </w:tcPr>
          <w:p w14:paraId="23FB7CBC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01ECF6F1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7ACA2954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20</w:t>
            </w:r>
          </w:p>
        </w:tc>
        <w:tc>
          <w:tcPr>
            <w:tcW w:w="977" w:type="pct"/>
            <w:shd w:val="clear" w:color="auto" w:fill="auto"/>
          </w:tcPr>
          <w:p w14:paraId="38A07B0C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7D33C0" w:rsidRPr="00E1178A" w14:paraId="38846BAF" w14:textId="77777777" w:rsidTr="008A210B">
        <w:tc>
          <w:tcPr>
            <w:tcW w:w="1081" w:type="pct"/>
            <w:shd w:val="clear" w:color="auto" w:fill="auto"/>
          </w:tcPr>
          <w:p w14:paraId="5070277E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tel</w:t>
            </w:r>
          </w:p>
        </w:tc>
        <w:tc>
          <w:tcPr>
            <w:tcW w:w="712" w:type="pct"/>
            <w:shd w:val="clear" w:color="auto" w:fill="auto"/>
          </w:tcPr>
          <w:p w14:paraId="79A7FAB1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联系电话</w:t>
            </w:r>
          </w:p>
        </w:tc>
        <w:tc>
          <w:tcPr>
            <w:tcW w:w="934" w:type="pct"/>
            <w:shd w:val="clear" w:color="auto" w:fill="auto"/>
          </w:tcPr>
          <w:p w14:paraId="3C49440C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61C461FD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45F01AC0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20</w:t>
            </w:r>
          </w:p>
        </w:tc>
        <w:tc>
          <w:tcPr>
            <w:tcW w:w="977" w:type="pct"/>
            <w:shd w:val="clear" w:color="auto" w:fill="auto"/>
          </w:tcPr>
          <w:p w14:paraId="273F0A8C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没有则同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mobilePhone</w:t>
            </w:r>
          </w:p>
        </w:tc>
      </w:tr>
      <w:tr w:rsidR="007D33C0" w:rsidRPr="00E1178A" w14:paraId="51040810" w14:textId="77777777" w:rsidTr="008A210B">
        <w:tc>
          <w:tcPr>
            <w:tcW w:w="1081" w:type="pct"/>
            <w:shd w:val="clear" w:color="auto" w:fill="auto"/>
          </w:tcPr>
          <w:p w14:paraId="4B23F5B6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sex</w:t>
            </w:r>
          </w:p>
        </w:tc>
        <w:tc>
          <w:tcPr>
            <w:tcW w:w="712" w:type="pct"/>
            <w:shd w:val="clear" w:color="auto" w:fill="auto"/>
          </w:tcPr>
          <w:p w14:paraId="3D96187D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性别</w:t>
            </w:r>
          </w:p>
        </w:tc>
        <w:tc>
          <w:tcPr>
            <w:tcW w:w="934" w:type="pct"/>
            <w:shd w:val="clear" w:color="auto" w:fill="auto"/>
          </w:tcPr>
          <w:p w14:paraId="4236574A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39BF9098" w14:textId="2FFE8FF5" w:rsidR="007D33C0" w:rsidRPr="00B41D46" w:rsidRDefault="007D33C0" w:rsidP="007D33C0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PMingLiU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051AE17A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977" w:type="pct"/>
            <w:shd w:val="clear" w:color="auto" w:fill="auto"/>
          </w:tcPr>
          <w:p w14:paraId="7348B905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男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47EEDB65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F("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女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31637ECB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如果为空，将根据身份证计算</w:t>
            </w:r>
          </w:p>
        </w:tc>
      </w:tr>
      <w:tr w:rsidR="007D33C0" w:rsidRPr="00E1178A" w14:paraId="47FA8B33" w14:textId="77777777" w:rsidTr="008A210B">
        <w:tc>
          <w:tcPr>
            <w:tcW w:w="1081" w:type="pct"/>
            <w:shd w:val="clear" w:color="auto" w:fill="auto"/>
          </w:tcPr>
          <w:p w14:paraId="22B6313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homeProvince</w:t>
            </w:r>
          </w:p>
        </w:tc>
        <w:tc>
          <w:tcPr>
            <w:tcW w:w="712" w:type="pct"/>
            <w:shd w:val="clear" w:color="auto" w:fill="auto"/>
          </w:tcPr>
          <w:p w14:paraId="428BF2C9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居住地址（省）</w:t>
            </w:r>
          </w:p>
        </w:tc>
        <w:tc>
          <w:tcPr>
            <w:tcW w:w="934" w:type="pct"/>
            <w:shd w:val="clear" w:color="auto" w:fill="auto"/>
          </w:tcPr>
          <w:p w14:paraId="0DEDEC01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7B8393D0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01CA8E46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52C0C2B5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中文</w:t>
            </w:r>
          </w:p>
        </w:tc>
      </w:tr>
      <w:tr w:rsidR="007D33C0" w:rsidRPr="00E1178A" w14:paraId="2BF49E71" w14:textId="77777777" w:rsidTr="008A210B">
        <w:tc>
          <w:tcPr>
            <w:tcW w:w="1081" w:type="pct"/>
            <w:shd w:val="clear" w:color="auto" w:fill="auto"/>
          </w:tcPr>
          <w:p w14:paraId="71BAEE27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homeCity</w:t>
            </w:r>
          </w:p>
        </w:tc>
        <w:tc>
          <w:tcPr>
            <w:tcW w:w="712" w:type="pct"/>
            <w:shd w:val="clear" w:color="auto" w:fill="auto"/>
          </w:tcPr>
          <w:p w14:paraId="2B4F4B13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居住地址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(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市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)</w:t>
            </w:r>
          </w:p>
        </w:tc>
        <w:tc>
          <w:tcPr>
            <w:tcW w:w="934" w:type="pct"/>
            <w:shd w:val="clear" w:color="auto" w:fill="auto"/>
          </w:tcPr>
          <w:p w14:paraId="1BFFE9F4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43BEE525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0D699C6E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27A2CF3A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中文</w:t>
            </w:r>
          </w:p>
        </w:tc>
      </w:tr>
      <w:tr w:rsidR="007D33C0" w:rsidRPr="00E1178A" w14:paraId="09AD5EB6" w14:textId="77777777" w:rsidTr="008A210B">
        <w:tc>
          <w:tcPr>
            <w:tcW w:w="1081" w:type="pct"/>
            <w:shd w:val="clear" w:color="auto" w:fill="auto"/>
          </w:tcPr>
          <w:p w14:paraId="626F1BA2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homeArea</w:t>
            </w:r>
          </w:p>
        </w:tc>
        <w:tc>
          <w:tcPr>
            <w:tcW w:w="712" w:type="pct"/>
            <w:shd w:val="clear" w:color="auto" w:fill="auto"/>
          </w:tcPr>
          <w:p w14:paraId="5B83F3BC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居住地址（区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/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县）</w:t>
            </w:r>
          </w:p>
        </w:tc>
        <w:tc>
          <w:tcPr>
            <w:tcW w:w="934" w:type="pct"/>
            <w:shd w:val="clear" w:color="auto" w:fill="auto"/>
          </w:tcPr>
          <w:p w14:paraId="702A63FD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254AC1F2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3FFF1D15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390B8300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中文</w:t>
            </w:r>
          </w:p>
        </w:tc>
      </w:tr>
      <w:tr w:rsidR="007D33C0" w:rsidRPr="00E1178A" w14:paraId="7EF1BA8A" w14:textId="77777777" w:rsidTr="008A210B">
        <w:tc>
          <w:tcPr>
            <w:tcW w:w="1081" w:type="pct"/>
            <w:shd w:val="clear" w:color="auto" w:fill="auto"/>
          </w:tcPr>
          <w:p w14:paraId="5B171913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homeAddress</w:t>
            </w:r>
          </w:p>
        </w:tc>
        <w:tc>
          <w:tcPr>
            <w:tcW w:w="712" w:type="pct"/>
            <w:shd w:val="clear" w:color="auto" w:fill="auto"/>
          </w:tcPr>
          <w:p w14:paraId="2029C725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居住详细地址</w:t>
            </w:r>
          </w:p>
        </w:tc>
        <w:tc>
          <w:tcPr>
            <w:tcW w:w="934" w:type="pct"/>
            <w:shd w:val="clear" w:color="auto" w:fill="auto"/>
          </w:tcPr>
          <w:p w14:paraId="7DC996BA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39A857EE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0A4210C4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20</w:t>
            </w:r>
          </w:p>
        </w:tc>
        <w:tc>
          <w:tcPr>
            <w:tcW w:w="977" w:type="pct"/>
            <w:shd w:val="clear" w:color="auto" w:fill="auto"/>
          </w:tcPr>
          <w:p w14:paraId="2389F7BC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邮寄信息地址</w:t>
            </w:r>
          </w:p>
        </w:tc>
      </w:tr>
      <w:tr w:rsidR="007D33C0" w:rsidRPr="00E1178A" w14:paraId="4E47E6DB" w14:textId="77777777" w:rsidTr="008A210B">
        <w:tc>
          <w:tcPr>
            <w:tcW w:w="1081" w:type="pct"/>
            <w:shd w:val="clear" w:color="auto" w:fill="auto"/>
          </w:tcPr>
          <w:p w14:paraId="1A8E38C5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homeTel</w:t>
            </w:r>
          </w:p>
        </w:tc>
        <w:tc>
          <w:tcPr>
            <w:tcW w:w="712" w:type="pct"/>
            <w:shd w:val="clear" w:color="auto" w:fill="auto"/>
          </w:tcPr>
          <w:p w14:paraId="5D24A220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家庭电话</w:t>
            </w:r>
          </w:p>
        </w:tc>
        <w:tc>
          <w:tcPr>
            <w:tcW w:w="934" w:type="pct"/>
            <w:shd w:val="clear" w:color="auto" w:fill="auto"/>
          </w:tcPr>
          <w:p w14:paraId="616C872E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1B8ADC96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691" w:type="pct"/>
            <w:shd w:val="clear" w:color="auto" w:fill="auto"/>
          </w:tcPr>
          <w:p w14:paraId="393D170C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20</w:t>
            </w:r>
          </w:p>
        </w:tc>
        <w:tc>
          <w:tcPr>
            <w:tcW w:w="977" w:type="pct"/>
            <w:shd w:val="clear" w:color="auto" w:fill="auto"/>
          </w:tcPr>
          <w:p w14:paraId="77A9F5CE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家庭电话</w:t>
            </w:r>
          </w:p>
        </w:tc>
      </w:tr>
      <w:tr w:rsidR="007D33C0" w:rsidRPr="00E1178A" w14:paraId="3B9BACAE" w14:textId="77777777" w:rsidTr="008A210B">
        <w:tc>
          <w:tcPr>
            <w:tcW w:w="1081" w:type="pct"/>
            <w:shd w:val="clear" w:color="auto" w:fill="auto"/>
          </w:tcPr>
          <w:p w14:paraId="377045B0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maritalStatus</w:t>
            </w:r>
          </w:p>
        </w:tc>
        <w:tc>
          <w:tcPr>
            <w:tcW w:w="712" w:type="pct"/>
            <w:shd w:val="clear" w:color="auto" w:fill="auto"/>
          </w:tcPr>
          <w:p w14:paraId="692E3A84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婚姻状态</w:t>
            </w:r>
          </w:p>
        </w:tc>
        <w:tc>
          <w:tcPr>
            <w:tcW w:w="934" w:type="pct"/>
            <w:shd w:val="clear" w:color="auto" w:fill="auto"/>
          </w:tcPr>
          <w:p w14:paraId="2D87C208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4C2B6BD8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38D52D7D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977" w:type="pct"/>
            <w:shd w:val="clear" w:color="auto" w:fill="auto"/>
          </w:tcPr>
          <w:p w14:paraId="653EDD17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已婚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37B49C8A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未婚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26E6242A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lastRenderedPageBreak/>
              <w:t>D("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离异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6606246A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P("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丧偶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14AFE973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其他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</w:tc>
      </w:tr>
      <w:tr w:rsidR="007D33C0" w:rsidRPr="00E1178A" w14:paraId="18CD9FB8" w14:textId="77777777" w:rsidTr="008A210B">
        <w:tc>
          <w:tcPr>
            <w:tcW w:w="1081" w:type="pct"/>
            <w:shd w:val="clear" w:color="auto" w:fill="auto"/>
          </w:tcPr>
          <w:p w14:paraId="5E3C6920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lastRenderedPageBreak/>
              <w:t>education</w:t>
            </w:r>
          </w:p>
        </w:tc>
        <w:tc>
          <w:tcPr>
            <w:tcW w:w="712" w:type="pct"/>
            <w:shd w:val="clear" w:color="auto" w:fill="auto"/>
          </w:tcPr>
          <w:p w14:paraId="4E99C944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学历</w:t>
            </w:r>
          </w:p>
        </w:tc>
        <w:tc>
          <w:tcPr>
            <w:tcW w:w="934" w:type="pct"/>
            <w:shd w:val="clear" w:color="auto" w:fill="auto"/>
          </w:tcPr>
          <w:p w14:paraId="7CCB0AF8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1470C10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691" w:type="pct"/>
          </w:tcPr>
          <w:p w14:paraId="44AB24C1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977" w:type="pct"/>
            <w:shd w:val="clear" w:color="auto" w:fill="auto"/>
          </w:tcPr>
          <w:p w14:paraId="74ADE4D0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A("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博士及以上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4E30048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硕士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232BCBAD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大学本科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62316AA3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D("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大学专科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/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专科学校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1CD4D14C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E("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高中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/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中专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/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技校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2B6E2189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F("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初中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3B093ED7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G("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初中以下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6CBC8F2D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Z(“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未知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”)</w:t>
            </w:r>
          </w:p>
        </w:tc>
      </w:tr>
      <w:tr w:rsidR="007D33C0" w:rsidRPr="00E1178A" w14:paraId="7410BBA7" w14:textId="77777777" w:rsidTr="008A210B">
        <w:tc>
          <w:tcPr>
            <w:tcW w:w="1081" w:type="pct"/>
            <w:shd w:val="clear" w:color="auto" w:fill="auto"/>
          </w:tcPr>
          <w:p w14:paraId="23751EC0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industry</w:t>
            </w:r>
          </w:p>
        </w:tc>
        <w:tc>
          <w:tcPr>
            <w:tcW w:w="712" w:type="pct"/>
            <w:shd w:val="clear" w:color="auto" w:fill="auto"/>
          </w:tcPr>
          <w:p w14:paraId="5F297B79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借款人行业</w:t>
            </w:r>
          </w:p>
        </w:tc>
        <w:tc>
          <w:tcPr>
            <w:tcW w:w="934" w:type="pct"/>
            <w:shd w:val="clear" w:color="auto" w:fill="auto"/>
          </w:tcPr>
          <w:p w14:paraId="5572B4FC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2C961432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691" w:type="pct"/>
          </w:tcPr>
          <w:p w14:paraId="1491842E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977" w:type="pct"/>
            <w:shd w:val="clear" w:color="auto" w:fill="auto"/>
          </w:tcPr>
          <w:p w14:paraId="2D888D2A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A("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农、林、牧、渔业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6A9C3D6D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采掘业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06ED6F25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制造业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5DCD8B2C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D("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电力、燃气及水的生产和供应业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316101A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E("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建筑业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718A6339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F("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交通运输、仓储和邮政业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650D7AF0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G("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信息传输、计算机服务和软件业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5132457E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H("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批发和零售业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10A0D9BA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住宿和餐饮业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05CD7E14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J("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金融业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376A8003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K("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房地产业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0BBDB627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租赁和商务服务业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0801BF74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科学研究、技术服务业和地质勘察业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461A6AFB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N("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水利、环境和公共设施管理业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7E86EE9B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居民服务和其他服务业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197C9ED5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P("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教育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5CE601DB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Q("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卫生、社会保障和社会福利业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7EE21C66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R("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文化、体育和娱乐业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43688032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lastRenderedPageBreak/>
              <w:t>S("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公共管理和社会组织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1B0AE3D8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T("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国际组织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0BD39B9B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Z("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其他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50053D62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NULL("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空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</w:tc>
      </w:tr>
      <w:tr w:rsidR="007D33C0" w:rsidRPr="00E1178A" w14:paraId="41FEC9A0" w14:textId="77777777" w:rsidTr="008A210B">
        <w:tc>
          <w:tcPr>
            <w:tcW w:w="1081" w:type="pct"/>
            <w:shd w:val="clear" w:color="auto" w:fill="auto"/>
          </w:tcPr>
          <w:p w14:paraId="40FBFAD1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lastRenderedPageBreak/>
              <w:t>occpType</w:t>
            </w:r>
          </w:p>
        </w:tc>
        <w:tc>
          <w:tcPr>
            <w:tcW w:w="712" w:type="pct"/>
            <w:shd w:val="clear" w:color="auto" w:fill="auto"/>
          </w:tcPr>
          <w:p w14:paraId="1DD1F53A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职业</w:t>
            </w:r>
          </w:p>
        </w:tc>
        <w:tc>
          <w:tcPr>
            <w:tcW w:w="934" w:type="pct"/>
            <w:shd w:val="clear" w:color="auto" w:fill="auto"/>
          </w:tcPr>
          <w:p w14:paraId="1AB9689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55EF583A" w14:textId="1C88D33D" w:rsidR="007D33C0" w:rsidRPr="00B41D46" w:rsidRDefault="007D33C0" w:rsidP="007D33C0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PMingLiU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</w:tcPr>
          <w:p w14:paraId="5A189950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977" w:type="pct"/>
            <w:shd w:val="clear" w:color="auto" w:fill="auto"/>
          </w:tcPr>
          <w:p w14:paraId="7CBE6FA5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10-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国家机关、党群组织、企业、事业单位负责人</w:t>
            </w:r>
          </w:p>
          <w:p w14:paraId="30CE0820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20-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专业技术人员</w:t>
            </w:r>
          </w:p>
          <w:p w14:paraId="6B1A7EC7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30-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办事人员和有关人员</w:t>
            </w:r>
          </w:p>
          <w:p w14:paraId="727E793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40-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商业、服务业人员</w:t>
            </w:r>
          </w:p>
          <w:p w14:paraId="78FE67E2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50-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农、林、牧、渔、水利业生产人员</w:t>
            </w:r>
          </w:p>
          <w:p w14:paraId="52E44EF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60-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生产、运输设备操作人员及有关人员</w:t>
            </w:r>
          </w:p>
          <w:p w14:paraId="1BB77D42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70-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军人</w:t>
            </w:r>
          </w:p>
          <w:p w14:paraId="694D00AD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80-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不便分类的其他从业人员</w:t>
            </w:r>
          </w:p>
          <w:p w14:paraId="4A1FD36D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0-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未知</w:t>
            </w:r>
          </w:p>
        </w:tc>
      </w:tr>
      <w:tr w:rsidR="007D33C0" w:rsidRPr="00E1178A" w14:paraId="6FFE4B1D" w14:textId="77777777" w:rsidTr="008A210B">
        <w:tc>
          <w:tcPr>
            <w:tcW w:w="1081" w:type="pct"/>
            <w:shd w:val="clear" w:color="auto" w:fill="auto"/>
          </w:tcPr>
          <w:p w14:paraId="6689CE79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companyName</w:t>
            </w:r>
          </w:p>
        </w:tc>
        <w:tc>
          <w:tcPr>
            <w:tcW w:w="712" w:type="pct"/>
            <w:shd w:val="clear" w:color="auto" w:fill="auto"/>
          </w:tcPr>
          <w:p w14:paraId="4FC2DF82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公司名称</w:t>
            </w:r>
          </w:p>
        </w:tc>
        <w:tc>
          <w:tcPr>
            <w:tcW w:w="934" w:type="pct"/>
            <w:shd w:val="clear" w:color="auto" w:fill="auto"/>
          </w:tcPr>
          <w:p w14:paraId="0205591E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2238940A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6F9409B1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28</w:t>
            </w:r>
          </w:p>
        </w:tc>
        <w:tc>
          <w:tcPr>
            <w:tcW w:w="977" w:type="pct"/>
            <w:shd w:val="clear" w:color="auto" w:fill="auto"/>
          </w:tcPr>
          <w:p w14:paraId="1D44B5C7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7D33C0" w:rsidRPr="00E1178A" w14:paraId="60F65DFF" w14:textId="77777777" w:rsidTr="008A210B">
        <w:tc>
          <w:tcPr>
            <w:tcW w:w="1081" w:type="pct"/>
            <w:shd w:val="clear" w:color="auto" w:fill="auto"/>
          </w:tcPr>
          <w:p w14:paraId="09947DBE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companyProvince</w:t>
            </w:r>
          </w:p>
        </w:tc>
        <w:tc>
          <w:tcPr>
            <w:tcW w:w="712" w:type="pct"/>
            <w:shd w:val="clear" w:color="auto" w:fill="auto"/>
          </w:tcPr>
          <w:p w14:paraId="20A88C36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公司地址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省</w:t>
            </w:r>
          </w:p>
        </w:tc>
        <w:tc>
          <w:tcPr>
            <w:tcW w:w="934" w:type="pct"/>
            <w:shd w:val="clear" w:color="auto" w:fill="auto"/>
          </w:tcPr>
          <w:p w14:paraId="7D17B134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10F623E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</w:tcPr>
          <w:p w14:paraId="4DCD4E08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58376A50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中文</w:t>
            </w:r>
          </w:p>
        </w:tc>
      </w:tr>
      <w:tr w:rsidR="007D33C0" w:rsidRPr="00E1178A" w14:paraId="363EB021" w14:textId="77777777" w:rsidTr="008A210B">
        <w:tc>
          <w:tcPr>
            <w:tcW w:w="1081" w:type="pct"/>
            <w:shd w:val="clear" w:color="auto" w:fill="auto"/>
          </w:tcPr>
          <w:p w14:paraId="6680DECB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companyCity</w:t>
            </w:r>
          </w:p>
        </w:tc>
        <w:tc>
          <w:tcPr>
            <w:tcW w:w="712" w:type="pct"/>
            <w:shd w:val="clear" w:color="auto" w:fill="auto"/>
          </w:tcPr>
          <w:p w14:paraId="78F005C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公司地址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市</w:t>
            </w:r>
          </w:p>
        </w:tc>
        <w:tc>
          <w:tcPr>
            <w:tcW w:w="934" w:type="pct"/>
            <w:shd w:val="clear" w:color="auto" w:fill="auto"/>
          </w:tcPr>
          <w:p w14:paraId="2B1BBDE7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62510961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</w:tcPr>
          <w:p w14:paraId="59E1AC7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41A3714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中文</w:t>
            </w:r>
          </w:p>
        </w:tc>
      </w:tr>
      <w:tr w:rsidR="007D33C0" w:rsidRPr="00E1178A" w14:paraId="0CA0465D" w14:textId="77777777" w:rsidTr="008A210B">
        <w:tc>
          <w:tcPr>
            <w:tcW w:w="1081" w:type="pct"/>
            <w:shd w:val="clear" w:color="auto" w:fill="auto"/>
          </w:tcPr>
          <w:p w14:paraId="1DF79FF5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companyArea</w:t>
            </w:r>
          </w:p>
        </w:tc>
        <w:tc>
          <w:tcPr>
            <w:tcW w:w="712" w:type="pct"/>
            <w:shd w:val="clear" w:color="auto" w:fill="auto"/>
          </w:tcPr>
          <w:p w14:paraId="3FC035CC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公司地址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区</w:t>
            </w:r>
          </w:p>
        </w:tc>
        <w:tc>
          <w:tcPr>
            <w:tcW w:w="934" w:type="pct"/>
            <w:shd w:val="clear" w:color="auto" w:fill="auto"/>
          </w:tcPr>
          <w:p w14:paraId="4BDCAB00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6B98FB4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</w:tcPr>
          <w:p w14:paraId="66EDFD82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53234F26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中文</w:t>
            </w:r>
          </w:p>
        </w:tc>
      </w:tr>
      <w:tr w:rsidR="007D33C0" w:rsidRPr="00E1178A" w14:paraId="25C5A2CE" w14:textId="77777777" w:rsidTr="008A210B">
        <w:tc>
          <w:tcPr>
            <w:tcW w:w="1081" w:type="pct"/>
            <w:shd w:val="clear" w:color="auto" w:fill="auto"/>
          </w:tcPr>
          <w:p w14:paraId="7BB8244A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companyAddress</w:t>
            </w:r>
          </w:p>
        </w:tc>
        <w:tc>
          <w:tcPr>
            <w:tcW w:w="712" w:type="pct"/>
            <w:shd w:val="clear" w:color="auto" w:fill="auto"/>
          </w:tcPr>
          <w:p w14:paraId="62552829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公司详细地址</w:t>
            </w:r>
          </w:p>
        </w:tc>
        <w:tc>
          <w:tcPr>
            <w:tcW w:w="934" w:type="pct"/>
            <w:shd w:val="clear" w:color="auto" w:fill="auto"/>
          </w:tcPr>
          <w:p w14:paraId="77F2A1B4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32327D6A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</w:tcPr>
          <w:p w14:paraId="56020B45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120</w:t>
            </w:r>
          </w:p>
        </w:tc>
        <w:tc>
          <w:tcPr>
            <w:tcW w:w="977" w:type="pct"/>
            <w:shd w:val="clear" w:color="auto" w:fill="auto"/>
          </w:tcPr>
          <w:p w14:paraId="27774603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中文</w:t>
            </w:r>
          </w:p>
        </w:tc>
      </w:tr>
      <w:tr w:rsidR="007D33C0" w:rsidRPr="00E1178A" w14:paraId="232073C4" w14:textId="77777777" w:rsidTr="008A210B">
        <w:tc>
          <w:tcPr>
            <w:tcW w:w="1081" w:type="pct"/>
            <w:shd w:val="clear" w:color="auto" w:fill="auto"/>
          </w:tcPr>
          <w:p w14:paraId="2A0377C7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annualIncomeMin</w:t>
            </w:r>
          </w:p>
        </w:tc>
        <w:tc>
          <w:tcPr>
            <w:tcW w:w="712" w:type="pct"/>
            <w:shd w:val="clear" w:color="auto" w:fill="auto"/>
          </w:tcPr>
          <w:p w14:paraId="6216D6F2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年收入区间下限</w:t>
            </w:r>
          </w:p>
        </w:tc>
        <w:tc>
          <w:tcPr>
            <w:tcW w:w="934" w:type="pct"/>
            <w:shd w:val="clear" w:color="auto" w:fill="auto"/>
          </w:tcPr>
          <w:p w14:paraId="2140F0F6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BigDecimal(10,2)</w:t>
            </w:r>
          </w:p>
        </w:tc>
        <w:tc>
          <w:tcPr>
            <w:tcW w:w="605" w:type="pct"/>
            <w:shd w:val="clear" w:color="auto" w:fill="auto"/>
          </w:tcPr>
          <w:p w14:paraId="5368C82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691" w:type="pct"/>
          </w:tcPr>
          <w:p w14:paraId="75D4A377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977" w:type="pct"/>
            <w:shd w:val="clear" w:color="auto" w:fill="auto"/>
          </w:tcPr>
          <w:p w14:paraId="798FF7C0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7D33C0" w:rsidRPr="00E1178A" w14:paraId="31B3EB1C" w14:textId="77777777" w:rsidTr="008A210B">
        <w:tc>
          <w:tcPr>
            <w:tcW w:w="1081" w:type="pct"/>
            <w:shd w:val="clear" w:color="auto" w:fill="auto"/>
          </w:tcPr>
          <w:p w14:paraId="2F05F926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annualIncomeMax</w:t>
            </w:r>
          </w:p>
        </w:tc>
        <w:tc>
          <w:tcPr>
            <w:tcW w:w="712" w:type="pct"/>
            <w:shd w:val="clear" w:color="auto" w:fill="auto"/>
          </w:tcPr>
          <w:p w14:paraId="13340392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年收入区间上限</w:t>
            </w:r>
          </w:p>
        </w:tc>
        <w:tc>
          <w:tcPr>
            <w:tcW w:w="934" w:type="pct"/>
            <w:shd w:val="clear" w:color="auto" w:fill="auto"/>
          </w:tcPr>
          <w:p w14:paraId="4D79A692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BigDecimal(10,2)</w:t>
            </w:r>
          </w:p>
        </w:tc>
        <w:tc>
          <w:tcPr>
            <w:tcW w:w="605" w:type="pct"/>
            <w:shd w:val="clear" w:color="auto" w:fill="auto"/>
          </w:tcPr>
          <w:p w14:paraId="4EF80129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691" w:type="pct"/>
          </w:tcPr>
          <w:p w14:paraId="1B515EBC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977" w:type="pct"/>
            <w:shd w:val="clear" w:color="auto" w:fill="auto"/>
          </w:tcPr>
          <w:p w14:paraId="1BAC07CC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7D33C0" w:rsidRPr="00E1178A" w14:paraId="19A6FE37" w14:textId="77777777" w:rsidTr="008A210B">
        <w:tc>
          <w:tcPr>
            <w:tcW w:w="1081" w:type="pct"/>
            <w:shd w:val="clear" w:color="auto" w:fill="auto"/>
          </w:tcPr>
          <w:p w14:paraId="5E4F6E62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haveHouse</w:t>
            </w:r>
          </w:p>
        </w:tc>
        <w:tc>
          <w:tcPr>
            <w:tcW w:w="712" w:type="pct"/>
            <w:shd w:val="clear" w:color="auto" w:fill="auto"/>
          </w:tcPr>
          <w:p w14:paraId="284A7DF2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是否有房</w:t>
            </w:r>
          </w:p>
        </w:tc>
        <w:tc>
          <w:tcPr>
            <w:tcW w:w="934" w:type="pct"/>
            <w:shd w:val="clear" w:color="auto" w:fill="auto"/>
          </w:tcPr>
          <w:p w14:paraId="4CCE664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2537C3C9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691" w:type="pct"/>
          </w:tcPr>
          <w:p w14:paraId="675EBCC0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977" w:type="pct"/>
            <w:shd w:val="clear" w:color="auto" w:fill="auto"/>
          </w:tcPr>
          <w:p w14:paraId="387BFD93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Y("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是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07BBB27E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N("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否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46BB4731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Null("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未知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</w:tc>
      </w:tr>
      <w:tr w:rsidR="007D33C0" w:rsidRPr="00E1178A" w14:paraId="113E6569" w14:textId="77777777" w:rsidTr="008A210B">
        <w:tc>
          <w:tcPr>
            <w:tcW w:w="1081" w:type="pct"/>
            <w:shd w:val="clear" w:color="auto" w:fill="auto"/>
          </w:tcPr>
          <w:p w14:paraId="36734E89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housingArea</w:t>
            </w:r>
          </w:p>
        </w:tc>
        <w:tc>
          <w:tcPr>
            <w:tcW w:w="712" w:type="pct"/>
            <w:shd w:val="clear" w:color="auto" w:fill="auto"/>
          </w:tcPr>
          <w:p w14:paraId="0098AD59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住房面积</w:t>
            </w:r>
          </w:p>
        </w:tc>
        <w:tc>
          <w:tcPr>
            <w:tcW w:w="934" w:type="pct"/>
            <w:shd w:val="clear" w:color="auto" w:fill="auto"/>
          </w:tcPr>
          <w:p w14:paraId="7C3EDF0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BigDecimal(10,2)</w:t>
            </w:r>
          </w:p>
        </w:tc>
        <w:tc>
          <w:tcPr>
            <w:tcW w:w="605" w:type="pct"/>
            <w:shd w:val="clear" w:color="auto" w:fill="auto"/>
          </w:tcPr>
          <w:p w14:paraId="13003757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691" w:type="pct"/>
          </w:tcPr>
          <w:p w14:paraId="0A57D169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977" w:type="pct"/>
            <w:shd w:val="clear" w:color="auto" w:fill="auto"/>
          </w:tcPr>
          <w:p w14:paraId="66096396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7D33C0" w:rsidRPr="00E1178A" w14:paraId="4E1AA79E" w14:textId="77777777" w:rsidTr="008A210B">
        <w:tc>
          <w:tcPr>
            <w:tcW w:w="1081" w:type="pct"/>
            <w:shd w:val="clear" w:color="auto" w:fill="auto"/>
          </w:tcPr>
          <w:p w14:paraId="21C5208C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housingValue</w:t>
            </w:r>
          </w:p>
        </w:tc>
        <w:tc>
          <w:tcPr>
            <w:tcW w:w="712" w:type="pct"/>
            <w:shd w:val="clear" w:color="auto" w:fill="auto"/>
          </w:tcPr>
          <w:p w14:paraId="227E6591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住房价值</w:t>
            </w:r>
          </w:p>
        </w:tc>
        <w:tc>
          <w:tcPr>
            <w:tcW w:w="934" w:type="pct"/>
            <w:shd w:val="clear" w:color="auto" w:fill="auto"/>
          </w:tcPr>
          <w:p w14:paraId="660B22D2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BigDecimal(10,2)</w:t>
            </w:r>
          </w:p>
        </w:tc>
        <w:tc>
          <w:tcPr>
            <w:tcW w:w="605" w:type="pct"/>
            <w:shd w:val="clear" w:color="auto" w:fill="auto"/>
          </w:tcPr>
          <w:p w14:paraId="5443C680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691" w:type="pct"/>
          </w:tcPr>
          <w:p w14:paraId="47231223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977" w:type="pct"/>
            <w:shd w:val="clear" w:color="auto" w:fill="auto"/>
          </w:tcPr>
          <w:p w14:paraId="277BA94D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7D33C0" w:rsidRPr="00E1178A" w14:paraId="6A889879" w14:textId="77777777" w:rsidTr="008A210B">
        <w:tc>
          <w:tcPr>
            <w:tcW w:w="1081" w:type="pct"/>
            <w:shd w:val="clear" w:color="auto" w:fill="auto"/>
          </w:tcPr>
          <w:p w14:paraId="6F9D3E86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drivrLicenNo</w:t>
            </w:r>
          </w:p>
        </w:tc>
        <w:tc>
          <w:tcPr>
            <w:tcW w:w="712" w:type="pct"/>
            <w:shd w:val="clear" w:color="auto" w:fill="auto"/>
          </w:tcPr>
          <w:p w14:paraId="7E748A9E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驾驶证号</w:t>
            </w:r>
          </w:p>
        </w:tc>
        <w:tc>
          <w:tcPr>
            <w:tcW w:w="934" w:type="pct"/>
            <w:shd w:val="clear" w:color="auto" w:fill="auto"/>
          </w:tcPr>
          <w:p w14:paraId="57F6DDFC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34AEFFDD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691" w:type="pct"/>
          </w:tcPr>
          <w:p w14:paraId="389A89AB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40</w:t>
            </w:r>
          </w:p>
        </w:tc>
        <w:tc>
          <w:tcPr>
            <w:tcW w:w="977" w:type="pct"/>
            <w:shd w:val="clear" w:color="auto" w:fill="auto"/>
          </w:tcPr>
          <w:p w14:paraId="1BA02A6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7D33C0" w:rsidRPr="00E1178A" w14:paraId="0E9CB2A0" w14:textId="77777777" w:rsidTr="008A210B">
        <w:tc>
          <w:tcPr>
            <w:tcW w:w="1081" w:type="pct"/>
            <w:shd w:val="clear" w:color="auto" w:fill="auto"/>
          </w:tcPr>
          <w:p w14:paraId="154E43FC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drivingExpr</w:t>
            </w:r>
          </w:p>
        </w:tc>
        <w:tc>
          <w:tcPr>
            <w:tcW w:w="712" w:type="pct"/>
            <w:shd w:val="clear" w:color="auto" w:fill="auto"/>
          </w:tcPr>
          <w:p w14:paraId="7692CED8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驾龄</w:t>
            </w:r>
          </w:p>
        </w:tc>
        <w:tc>
          <w:tcPr>
            <w:tcW w:w="934" w:type="pct"/>
            <w:shd w:val="clear" w:color="auto" w:fill="auto"/>
          </w:tcPr>
          <w:p w14:paraId="79162C6D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int</w:t>
            </w:r>
          </w:p>
        </w:tc>
        <w:tc>
          <w:tcPr>
            <w:tcW w:w="605" w:type="pct"/>
            <w:shd w:val="clear" w:color="auto" w:fill="auto"/>
          </w:tcPr>
          <w:p w14:paraId="62B34A75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691" w:type="pct"/>
          </w:tcPr>
          <w:p w14:paraId="133C43E5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977" w:type="pct"/>
            <w:shd w:val="clear" w:color="auto" w:fill="auto"/>
          </w:tcPr>
          <w:p w14:paraId="0A05766C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7D33C0" w:rsidRPr="00E1178A" w14:paraId="1570E898" w14:textId="77777777" w:rsidTr="008A210B">
        <w:tc>
          <w:tcPr>
            <w:tcW w:w="1081" w:type="pct"/>
            <w:shd w:val="clear" w:color="auto" w:fill="auto"/>
          </w:tcPr>
          <w:p w14:paraId="16C331CE" w14:textId="7825D6DE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n</w:t>
            </w:r>
            <w:r w:rsidRPr="00AE072C">
              <w:rPr>
                <w:rFonts w:ascii="Calibri" w:eastAsia="华文楷体" w:hAnsi="Calibri" w:cstheme="minorBidi"/>
                <w:szCs w:val="21"/>
              </w:rPr>
              <w:t>ationality</w:t>
            </w:r>
          </w:p>
        </w:tc>
        <w:tc>
          <w:tcPr>
            <w:tcW w:w="712" w:type="pct"/>
            <w:shd w:val="clear" w:color="auto" w:fill="auto"/>
          </w:tcPr>
          <w:p w14:paraId="595A7484" w14:textId="5EB104DF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民族</w:t>
            </w:r>
          </w:p>
        </w:tc>
        <w:tc>
          <w:tcPr>
            <w:tcW w:w="934" w:type="pct"/>
            <w:shd w:val="clear" w:color="auto" w:fill="auto"/>
          </w:tcPr>
          <w:p w14:paraId="7E34CD22" w14:textId="4814D386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4AAE81BE" w14:textId="21E4EAE2" w:rsidR="007D33C0" w:rsidRPr="000143BC" w:rsidRDefault="007D33C0" w:rsidP="007D33C0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PMingLiU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691" w:type="pct"/>
          </w:tcPr>
          <w:p w14:paraId="23B4418C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977" w:type="pct"/>
            <w:shd w:val="clear" w:color="auto" w:fill="auto"/>
          </w:tcPr>
          <w:p w14:paraId="5543646F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7D33C0" w:rsidRPr="00E1178A" w14:paraId="4D27E5BE" w14:textId="77777777" w:rsidTr="008A210B">
        <w:tc>
          <w:tcPr>
            <w:tcW w:w="1081" w:type="pct"/>
            <w:shd w:val="clear" w:color="auto" w:fill="auto"/>
          </w:tcPr>
          <w:p w14:paraId="48E72CA1" w14:textId="4123E31D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ascii="Calibri" w:eastAsia="华文楷体" w:hAnsi="Calibri" w:cstheme="minorBidi"/>
                <w:szCs w:val="21"/>
              </w:rPr>
              <w:t>annualIncome</w:t>
            </w:r>
          </w:p>
        </w:tc>
        <w:tc>
          <w:tcPr>
            <w:tcW w:w="712" w:type="pct"/>
            <w:shd w:val="clear" w:color="auto" w:fill="auto"/>
          </w:tcPr>
          <w:p w14:paraId="67A7E731" w14:textId="18CCB00C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年收入</w:t>
            </w:r>
          </w:p>
        </w:tc>
        <w:tc>
          <w:tcPr>
            <w:tcW w:w="934" w:type="pct"/>
            <w:shd w:val="clear" w:color="auto" w:fill="auto"/>
          </w:tcPr>
          <w:p w14:paraId="2F5D2050" w14:textId="7F8A6E09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ascii="Calibri" w:eastAsia="华文楷体" w:hAnsi="Calibri" w:cstheme="minorBidi"/>
                <w:szCs w:val="21"/>
              </w:rPr>
              <w:t>BigDecimal</w:t>
            </w:r>
            <w:r>
              <w:rPr>
                <w:rFonts w:ascii="Calibri" w:eastAsia="华文楷体" w:hAnsi="Calibri" w:cstheme="minorBidi" w:hint="eastAsia"/>
                <w:szCs w:val="21"/>
              </w:rPr>
              <w:t>(</w:t>
            </w:r>
            <w:r>
              <w:rPr>
                <w:rFonts w:ascii="Calibri" w:eastAsia="华文楷体" w:hAnsi="Calibri" w:cstheme="minorBidi"/>
                <w:szCs w:val="21"/>
              </w:rPr>
              <w:t>10,2)</w:t>
            </w:r>
          </w:p>
        </w:tc>
        <w:tc>
          <w:tcPr>
            <w:tcW w:w="605" w:type="pct"/>
            <w:shd w:val="clear" w:color="auto" w:fill="auto"/>
          </w:tcPr>
          <w:p w14:paraId="22AD6AEA" w14:textId="7CAC3984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91" w:type="pct"/>
          </w:tcPr>
          <w:p w14:paraId="71EB6247" w14:textId="77777777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977" w:type="pct"/>
            <w:shd w:val="clear" w:color="auto" w:fill="auto"/>
          </w:tcPr>
          <w:p w14:paraId="6E2644BD" w14:textId="3DCBCA72" w:rsidR="007D33C0" w:rsidRPr="00736952" w:rsidRDefault="007D33C0" w:rsidP="007D33C0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单位：万元；比如年收入为</w:t>
            </w:r>
            <w:r>
              <w:rPr>
                <w:rFonts w:ascii="Calibri" w:eastAsia="华文楷体" w:hAnsi="Calibri" w:cstheme="minorBidi" w:hint="eastAsia"/>
                <w:szCs w:val="21"/>
              </w:rPr>
              <w:lastRenderedPageBreak/>
              <w:t>1.</w:t>
            </w:r>
            <w:r>
              <w:rPr>
                <w:rFonts w:ascii="Calibri" w:eastAsia="华文楷体" w:hAnsi="Calibri" w:cstheme="minorBidi"/>
                <w:szCs w:val="21"/>
              </w:rPr>
              <w:t>5</w:t>
            </w:r>
            <w:r>
              <w:rPr>
                <w:rFonts w:ascii="Calibri" w:eastAsia="华文楷体" w:hAnsi="Calibri" w:cstheme="minorBidi" w:hint="eastAsia"/>
                <w:szCs w:val="21"/>
              </w:rPr>
              <w:t>万，则传</w:t>
            </w:r>
            <w:r>
              <w:rPr>
                <w:rFonts w:ascii="Calibri" w:eastAsia="华文楷体" w:hAnsi="Calibri" w:cstheme="minorBidi" w:hint="eastAsia"/>
                <w:szCs w:val="21"/>
              </w:rPr>
              <w:t>1</w:t>
            </w:r>
            <w:r>
              <w:rPr>
                <w:rFonts w:ascii="Calibri" w:eastAsia="华文楷体" w:hAnsi="Calibri" w:cstheme="minorBidi"/>
                <w:szCs w:val="21"/>
              </w:rPr>
              <w:t>.50</w:t>
            </w:r>
          </w:p>
        </w:tc>
      </w:tr>
    </w:tbl>
    <w:p w14:paraId="2C7D701B" w14:textId="77777777" w:rsidR="00003755" w:rsidRPr="00E1178A" w:rsidRDefault="00003755" w:rsidP="00003755">
      <w:pPr>
        <w:rPr>
          <w:rFonts w:eastAsia="宋体"/>
          <w:color w:val="000000" w:themeColor="text1"/>
          <w:szCs w:val="21"/>
        </w:rPr>
      </w:pPr>
    </w:p>
    <w:p w14:paraId="63427653" w14:textId="77777777" w:rsidR="00C80419" w:rsidRPr="00E1178A" w:rsidRDefault="00C80419" w:rsidP="00E73794">
      <w:pPr>
        <w:rPr>
          <w:rFonts w:eastAsia="宋体"/>
          <w:color w:val="000000" w:themeColor="text1"/>
          <w:szCs w:val="21"/>
        </w:rPr>
      </w:pPr>
      <w:r w:rsidRPr="00E1178A">
        <w:rPr>
          <w:rFonts w:eastAsia="宋体"/>
          <w:color w:val="000000" w:themeColor="text1"/>
          <w:szCs w:val="21"/>
        </w:rPr>
        <w:t>RelationalHuman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1197"/>
        <w:gridCol w:w="879"/>
        <w:gridCol w:w="963"/>
        <w:gridCol w:w="851"/>
        <w:gridCol w:w="2341"/>
      </w:tblGrid>
      <w:tr w:rsidR="00CC4516" w:rsidRPr="00E1178A" w14:paraId="63FC542A" w14:textId="77777777" w:rsidTr="00AF034C">
        <w:tc>
          <w:tcPr>
            <w:tcW w:w="1242" w:type="pct"/>
            <w:shd w:val="clear" w:color="auto" w:fill="BDD6EE" w:themeFill="accent5" w:themeFillTint="66"/>
          </w:tcPr>
          <w:p w14:paraId="07C2490A" w14:textId="77777777" w:rsidR="00CC4516" w:rsidRPr="00E1178A" w:rsidRDefault="00CC451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722" w:type="pct"/>
            <w:shd w:val="clear" w:color="auto" w:fill="BDD6EE" w:themeFill="accent5" w:themeFillTint="66"/>
          </w:tcPr>
          <w:p w14:paraId="4378B3EA" w14:textId="77777777" w:rsidR="00CC4516" w:rsidRPr="00E1178A" w:rsidRDefault="00CC451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530" w:type="pct"/>
            <w:shd w:val="clear" w:color="auto" w:fill="BDD6EE" w:themeFill="accent5" w:themeFillTint="66"/>
          </w:tcPr>
          <w:p w14:paraId="089AE317" w14:textId="77777777" w:rsidR="00CC4516" w:rsidRPr="00E1178A" w:rsidRDefault="00CC451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81" w:type="pct"/>
            <w:shd w:val="clear" w:color="auto" w:fill="BDD6EE" w:themeFill="accent5" w:themeFillTint="66"/>
          </w:tcPr>
          <w:p w14:paraId="39069CFB" w14:textId="77777777" w:rsidR="00CC4516" w:rsidRPr="00E1178A" w:rsidRDefault="00CC451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4DC128CB" w14:textId="77777777" w:rsidR="00CC4516" w:rsidRPr="00E1178A" w:rsidRDefault="00CC451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412" w:type="pct"/>
            <w:shd w:val="clear" w:color="auto" w:fill="BDD6EE" w:themeFill="accent5" w:themeFillTint="66"/>
          </w:tcPr>
          <w:p w14:paraId="0646C4E6" w14:textId="77777777" w:rsidR="00CC4516" w:rsidRPr="00E1178A" w:rsidRDefault="00CC451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CC4516" w:rsidRPr="00E1178A" w14:paraId="37167F37" w14:textId="77777777" w:rsidTr="00AF034C">
        <w:tc>
          <w:tcPr>
            <w:tcW w:w="1242" w:type="pct"/>
            <w:shd w:val="clear" w:color="auto" w:fill="auto"/>
          </w:tcPr>
          <w:p w14:paraId="6235BA54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name</w:t>
            </w:r>
          </w:p>
        </w:tc>
        <w:tc>
          <w:tcPr>
            <w:tcW w:w="722" w:type="pct"/>
            <w:shd w:val="clear" w:color="auto" w:fill="auto"/>
          </w:tcPr>
          <w:p w14:paraId="423A1802" w14:textId="77777777" w:rsidR="00CC4516" w:rsidRPr="00736952" w:rsidRDefault="00CC4516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姓名</w:t>
            </w:r>
          </w:p>
        </w:tc>
        <w:tc>
          <w:tcPr>
            <w:tcW w:w="530" w:type="pct"/>
            <w:shd w:val="clear" w:color="auto" w:fill="auto"/>
          </w:tcPr>
          <w:p w14:paraId="49B7E95B" w14:textId="77777777" w:rsidR="00CC4516" w:rsidRPr="00736952" w:rsidRDefault="00CC4516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2F801FBA" w14:textId="77777777" w:rsidR="00CC4516" w:rsidRPr="00736952" w:rsidRDefault="00CC4516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614DE9FA" w14:textId="77777777" w:rsidR="00CC4516" w:rsidRPr="00736952" w:rsidRDefault="00CC4516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40</w:t>
            </w:r>
          </w:p>
        </w:tc>
        <w:tc>
          <w:tcPr>
            <w:tcW w:w="1412" w:type="pct"/>
            <w:shd w:val="clear" w:color="auto" w:fill="auto"/>
          </w:tcPr>
          <w:p w14:paraId="0515F9A2" w14:textId="77777777" w:rsidR="00CC4516" w:rsidRPr="00736952" w:rsidRDefault="00CC4516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CC4516" w:rsidRPr="00E1178A" w14:paraId="696BBECB" w14:textId="77777777" w:rsidTr="00AF034C">
        <w:tc>
          <w:tcPr>
            <w:tcW w:w="1242" w:type="pct"/>
            <w:shd w:val="clear" w:color="auto" w:fill="auto"/>
          </w:tcPr>
          <w:p w14:paraId="751B1FC4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idType</w:t>
            </w:r>
          </w:p>
        </w:tc>
        <w:tc>
          <w:tcPr>
            <w:tcW w:w="722" w:type="pct"/>
            <w:shd w:val="clear" w:color="auto" w:fill="auto"/>
          </w:tcPr>
          <w:p w14:paraId="2C9EAAA6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证件类型</w:t>
            </w:r>
          </w:p>
        </w:tc>
        <w:tc>
          <w:tcPr>
            <w:tcW w:w="530" w:type="pct"/>
            <w:shd w:val="clear" w:color="auto" w:fill="auto"/>
          </w:tcPr>
          <w:p w14:paraId="5E05734D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581" w:type="pct"/>
            <w:shd w:val="clear" w:color="auto" w:fill="auto"/>
          </w:tcPr>
          <w:p w14:paraId="12253860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38F087D4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412" w:type="pct"/>
            <w:shd w:val="clear" w:color="auto" w:fill="auto"/>
          </w:tcPr>
          <w:p w14:paraId="7E979865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身份证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18BE465E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T("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台胞证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569E385F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军官证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/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士兵证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0EE58582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P("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护照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163F7C69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营业执照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1C9473C1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其他有效证件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06298204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R("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户口簿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016D9133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H("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港澳居民来往内地通行证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6367F86A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W("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台湾同胞来往内地通行证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26B1DEC4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F("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外国人居留证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10BBC57F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警官证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0E9446C5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外国护照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</w:tc>
      </w:tr>
      <w:tr w:rsidR="00CC4516" w:rsidRPr="00E1178A" w14:paraId="7686B735" w14:textId="77777777" w:rsidTr="00AF034C">
        <w:tc>
          <w:tcPr>
            <w:tcW w:w="1242" w:type="pct"/>
            <w:shd w:val="clear" w:color="auto" w:fill="auto"/>
          </w:tcPr>
          <w:p w14:paraId="658359AB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idNo</w:t>
            </w:r>
          </w:p>
        </w:tc>
        <w:tc>
          <w:tcPr>
            <w:tcW w:w="722" w:type="pct"/>
            <w:shd w:val="clear" w:color="auto" w:fill="auto"/>
          </w:tcPr>
          <w:p w14:paraId="7B13F2D9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证件号码</w:t>
            </w:r>
          </w:p>
        </w:tc>
        <w:tc>
          <w:tcPr>
            <w:tcW w:w="530" w:type="pct"/>
            <w:shd w:val="clear" w:color="auto" w:fill="auto"/>
          </w:tcPr>
          <w:p w14:paraId="47586718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2577CBBA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7FCF6766" w14:textId="77777777" w:rsidR="00CC4516" w:rsidRPr="00736952" w:rsidRDefault="0007351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40</w:t>
            </w:r>
          </w:p>
        </w:tc>
        <w:tc>
          <w:tcPr>
            <w:tcW w:w="1412" w:type="pct"/>
            <w:shd w:val="clear" w:color="auto" w:fill="auto"/>
          </w:tcPr>
          <w:p w14:paraId="52BEA32C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CC4516" w:rsidRPr="00E1178A" w14:paraId="32235AC4" w14:textId="77777777" w:rsidTr="00AF034C">
        <w:tc>
          <w:tcPr>
            <w:tcW w:w="1242" w:type="pct"/>
            <w:shd w:val="clear" w:color="auto" w:fill="auto"/>
          </w:tcPr>
          <w:p w14:paraId="292F5F7F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mobilePhone</w:t>
            </w:r>
          </w:p>
        </w:tc>
        <w:tc>
          <w:tcPr>
            <w:tcW w:w="722" w:type="pct"/>
            <w:shd w:val="clear" w:color="auto" w:fill="auto"/>
          </w:tcPr>
          <w:p w14:paraId="196F4CB4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手机号码</w:t>
            </w:r>
          </w:p>
        </w:tc>
        <w:tc>
          <w:tcPr>
            <w:tcW w:w="530" w:type="pct"/>
            <w:shd w:val="clear" w:color="auto" w:fill="auto"/>
          </w:tcPr>
          <w:p w14:paraId="5DDE4664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333F6297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21B602CA" w14:textId="77777777" w:rsidR="00CC4516" w:rsidRPr="00736952" w:rsidRDefault="0007351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20</w:t>
            </w:r>
          </w:p>
        </w:tc>
        <w:tc>
          <w:tcPr>
            <w:tcW w:w="1412" w:type="pct"/>
            <w:shd w:val="clear" w:color="auto" w:fill="auto"/>
          </w:tcPr>
          <w:p w14:paraId="5E95C13E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CC4516" w:rsidRPr="00E1178A" w14:paraId="2B34EAFD" w14:textId="77777777" w:rsidTr="00AF034C">
        <w:tc>
          <w:tcPr>
            <w:tcW w:w="1242" w:type="pct"/>
            <w:shd w:val="clear" w:color="auto" w:fill="auto"/>
          </w:tcPr>
          <w:p w14:paraId="115DD29E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sex</w:t>
            </w:r>
          </w:p>
        </w:tc>
        <w:tc>
          <w:tcPr>
            <w:tcW w:w="722" w:type="pct"/>
            <w:shd w:val="clear" w:color="auto" w:fill="auto"/>
          </w:tcPr>
          <w:p w14:paraId="5765C0D4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性别</w:t>
            </w:r>
          </w:p>
        </w:tc>
        <w:tc>
          <w:tcPr>
            <w:tcW w:w="530" w:type="pct"/>
            <w:shd w:val="clear" w:color="auto" w:fill="auto"/>
          </w:tcPr>
          <w:p w14:paraId="75A35F27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581" w:type="pct"/>
            <w:shd w:val="clear" w:color="auto" w:fill="auto"/>
          </w:tcPr>
          <w:p w14:paraId="178648B7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15A05D8A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412" w:type="pct"/>
            <w:shd w:val="clear" w:color="auto" w:fill="auto"/>
          </w:tcPr>
          <w:p w14:paraId="44312E6E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男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2DCF0DC0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F("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女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7B4F45C7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如果为空，将根据身份证计算</w:t>
            </w:r>
          </w:p>
        </w:tc>
      </w:tr>
      <w:tr w:rsidR="00CC4516" w:rsidRPr="00E1178A" w14:paraId="1B2F544B" w14:textId="77777777" w:rsidTr="00AF034C">
        <w:tc>
          <w:tcPr>
            <w:tcW w:w="1242" w:type="pct"/>
            <w:shd w:val="clear" w:color="auto" w:fill="auto"/>
          </w:tcPr>
          <w:p w14:paraId="2827C3F4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age</w:t>
            </w:r>
          </w:p>
        </w:tc>
        <w:tc>
          <w:tcPr>
            <w:tcW w:w="722" w:type="pct"/>
            <w:shd w:val="clear" w:color="auto" w:fill="auto"/>
          </w:tcPr>
          <w:p w14:paraId="18952B87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年龄</w:t>
            </w:r>
          </w:p>
        </w:tc>
        <w:tc>
          <w:tcPr>
            <w:tcW w:w="530" w:type="pct"/>
            <w:shd w:val="clear" w:color="auto" w:fill="auto"/>
          </w:tcPr>
          <w:p w14:paraId="2DB3A340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int</w:t>
            </w:r>
          </w:p>
        </w:tc>
        <w:tc>
          <w:tcPr>
            <w:tcW w:w="581" w:type="pct"/>
            <w:shd w:val="clear" w:color="auto" w:fill="auto"/>
          </w:tcPr>
          <w:p w14:paraId="5F8A937B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6248CF97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412" w:type="pct"/>
            <w:shd w:val="clear" w:color="auto" w:fill="auto"/>
          </w:tcPr>
          <w:p w14:paraId="1E50C201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如果为空，将根据身份证计算</w:t>
            </w:r>
          </w:p>
        </w:tc>
      </w:tr>
      <w:tr w:rsidR="00CC4516" w:rsidRPr="00E1178A" w14:paraId="47FB3EE9" w14:textId="77777777" w:rsidTr="00AF034C">
        <w:tc>
          <w:tcPr>
            <w:tcW w:w="1242" w:type="pct"/>
            <w:shd w:val="clear" w:color="auto" w:fill="auto"/>
          </w:tcPr>
          <w:p w14:paraId="01C17001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relationship</w:t>
            </w:r>
          </w:p>
        </w:tc>
        <w:tc>
          <w:tcPr>
            <w:tcW w:w="722" w:type="pct"/>
            <w:shd w:val="clear" w:color="auto" w:fill="auto"/>
          </w:tcPr>
          <w:p w14:paraId="74F29706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同主借款人关系</w:t>
            </w:r>
          </w:p>
        </w:tc>
        <w:tc>
          <w:tcPr>
            <w:tcW w:w="530" w:type="pct"/>
            <w:shd w:val="clear" w:color="auto" w:fill="auto"/>
          </w:tcPr>
          <w:p w14:paraId="1998B805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581" w:type="pct"/>
            <w:shd w:val="clear" w:color="auto" w:fill="auto"/>
          </w:tcPr>
          <w:p w14:paraId="12D86585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12BB60A8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412" w:type="pct"/>
            <w:shd w:val="clear" w:color="auto" w:fill="auto"/>
          </w:tcPr>
          <w:p w14:paraId="3977CF7E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配偶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445FF309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F("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父亲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2FFB6714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母亲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5AAE36B1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兄弟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687508A1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姐妹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6CD8EAA4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亲属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58AE93D5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W("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同事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3C6A2EC4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D("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父母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5090ED9E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H("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子女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62F8AD20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X("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兄弟姐妹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79167F96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T("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同学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6F298AF6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Y("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朋友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27C4E7BE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其他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</w:tc>
      </w:tr>
      <w:tr w:rsidR="00CC4516" w:rsidRPr="00E1178A" w14:paraId="7E4C4DBB" w14:textId="77777777" w:rsidTr="00AF034C">
        <w:tc>
          <w:tcPr>
            <w:tcW w:w="1242" w:type="pct"/>
            <w:shd w:val="clear" w:color="auto" w:fill="auto"/>
          </w:tcPr>
          <w:p w14:paraId="0CA95726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relationalHumanType</w:t>
            </w:r>
          </w:p>
        </w:tc>
        <w:tc>
          <w:tcPr>
            <w:tcW w:w="722" w:type="pct"/>
            <w:shd w:val="clear" w:color="auto" w:fill="auto"/>
          </w:tcPr>
          <w:p w14:paraId="578112DD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关联人类型</w:t>
            </w:r>
          </w:p>
        </w:tc>
        <w:tc>
          <w:tcPr>
            <w:tcW w:w="530" w:type="pct"/>
            <w:shd w:val="clear" w:color="auto" w:fill="auto"/>
          </w:tcPr>
          <w:p w14:paraId="0DBD7BC2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581" w:type="pct"/>
            <w:shd w:val="clear" w:color="auto" w:fill="auto"/>
          </w:tcPr>
          <w:p w14:paraId="3941824A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21302F4B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412" w:type="pct"/>
            <w:shd w:val="clear" w:color="auto" w:fill="auto"/>
          </w:tcPr>
          <w:p w14:paraId="509324FD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RHT01("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借款人联系人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37FEE876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RHT02("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共同借款人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4928B595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RHT03("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抵押人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39CAF03E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RHT04("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抵押人家庭成员信息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396F4F91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RHT05("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保证人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个人信用保证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</w:tc>
      </w:tr>
      <w:tr w:rsidR="00CC4516" w:rsidRPr="00E1178A" w14:paraId="63F79903" w14:textId="77777777" w:rsidTr="00AF034C">
        <w:tc>
          <w:tcPr>
            <w:tcW w:w="1242" w:type="pct"/>
            <w:shd w:val="clear" w:color="auto" w:fill="auto"/>
          </w:tcPr>
          <w:p w14:paraId="504EF9E4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lastRenderedPageBreak/>
              <w:t>province</w:t>
            </w:r>
          </w:p>
        </w:tc>
        <w:tc>
          <w:tcPr>
            <w:tcW w:w="722" w:type="pct"/>
            <w:shd w:val="clear" w:color="auto" w:fill="auto"/>
          </w:tcPr>
          <w:p w14:paraId="00D57C85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居住地址（省）</w:t>
            </w:r>
          </w:p>
        </w:tc>
        <w:tc>
          <w:tcPr>
            <w:tcW w:w="530" w:type="pct"/>
            <w:shd w:val="clear" w:color="auto" w:fill="auto"/>
          </w:tcPr>
          <w:p w14:paraId="1916A1E2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144D0AFC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0</w:t>
            </w:r>
          </w:p>
        </w:tc>
        <w:tc>
          <w:tcPr>
            <w:tcW w:w="513" w:type="pct"/>
            <w:shd w:val="clear" w:color="auto" w:fill="auto"/>
          </w:tcPr>
          <w:p w14:paraId="6AAB2725" w14:textId="77777777" w:rsidR="00CC4516" w:rsidRPr="00736952" w:rsidRDefault="006B3D6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6</w:t>
            </w:r>
          </w:p>
        </w:tc>
        <w:tc>
          <w:tcPr>
            <w:tcW w:w="1412" w:type="pct"/>
            <w:shd w:val="clear" w:color="auto" w:fill="auto"/>
          </w:tcPr>
          <w:p w14:paraId="4309A479" w14:textId="77777777" w:rsidR="00CC4516" w:rsidRPr="00736952" w:rsidRDefault="00807C50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中文</w:t>
            </w:r>
          </w:p>
        </w:tc>
      </w:tr>
      <w:tr w:rsidR="00CC4516" w:rsidRPr="00E1178A" w14:paraId="152702AF" w14:textId="77777777" w:rsidTr="00AF034C">
        <w:tc>
          <w:tcPr>
            <w:tcW w:w="1242" w:type="pct"/>
            <w:shd w:val="clear" w:color="auto" w:fill="auto"/>
          </w:tcPr>
          <w:p w14:paraId="2CB5E6E0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city</w:t>
            </w:r>
          </w:p>
        </w:tc>
        <w:tc>
          <w:tcPr>
            <w:tcW w:w="722" w:type="pct"/>
            <w:shd w:val="clear" w:color="auto" w:fill="auto"/>
          </w:tcPr>
          <w:p w14:paraId="5966F099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居住地址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(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市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)</w:t>
            </w:r>
          </w:p>
        </w:tc>
        <w:tc>
          <w:tcPr>
            <w:tcW w:w="530" w:type="pct"/>
            <w:shd w:val="clear" w:color="auto" w:fill="auto"/>
          </w:tcPr>
          <w:p w14:paraId="5D28F386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071342A3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0</w:t>
            </w:r>
          </w:p>
        </w:tc>
        <w:tc>
          <w:tcPr>
            <w:tcW w:w="513" w:type="pct"/>
            <w:shd w:val="clear" w:color="auto" w:fill="auto"/>
          </w:tcPr>
          <w:p w14:paraId="08F00A5C" w14:textId="77777777" w:rsidR="00CC4516" w:rsidRPr="00736952" w:rsidRDefault="006B3D6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6</w:t>
            </w:r>
          </w:p>
        </w:tc>
        <w:tc>
          <w:tcPr>
            <w:tcW w:w="1412" w:type="pct"/>
            <w:shd w:val="clear" w:color="auto" w:fill="auto"/>
          </w:tcPr>
          <w:p w14:paraId="7BCA262A" w14:textId="77777777" w:rsidR="00CC4516" w:rsidRPr="00736952" w:rsidRDefault="00807C50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中文</w:t>
            </w:r>
          </w:p>
        </w:tc>
      </w:tr>
      <w:tr w:rsidR="00CC4516" w:rsidRPr="00E1178A" w14:paraId="207815C5" w14:textId="77777777" w:rsidTr="00AF034C">
        <w:tc>
          <w:tcPr>
            <w:tcW w:w="1242" w:type="pct"/>
            <w:shd w:val="clear" w:color="auto" w:fill="auto"/>
          </w:tcPr>
          <w:p w14:paraId="149EBCEF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area</w:t>
            </w:r>
          </w:p>
        </w:tc>
        <w:tc>
          <w:tcPr>
            <w:tcW w:w="722" w:type="pct"/>
            <w:shd w:val="clear" w:color="auto" w:fill="auto"/>
          </w:tcPr>
          <w:p w14:paraId="28C2C9A2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居住地址（区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/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县）</w:t>
            </w:r>
          </w:p>
        </w:tc>
        <w:tc>
          <w:tcPr>
            <w:tcW w:w="530" w:type="pct"/>
            <w:shd w:val="clear" w:color="auto" w:fill="auto"/>
          </w:tcPr>
          <w:p w14:paraId="53BE1727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3E8B2210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7AA6930E" w14:textId="77777777" w:rsidR="00CC4516" w:rsidRPr="00736952" w:rsidRDefault="006B3D6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6</w:t>
            </w:r>
          </w:p>
        </w:tc>
        <w:tc>
          <w:tcPr>
            <w:tcW w:w="1412" w:type="pct"/>
            <w:shd w:val="clear" w:color="auto" w:fill="auto"/>
          </w:tcPr>
          <w:p w14:paraId="636478B8" w14:textId="77777777" w:rsidR="00CC4516" w:rsidRPr="00736952" w:rsidRDefault="00807C50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中文</w:t>
            </w:r>
          </w:p>
        </w:tc>
      </w:tr>
      <w:tr w:rsidR="00CC4516" w:rsidRPr="00E1178A" w14:paraId="45B0933B" w14:textId="77777777" w:rsidTr="00AF034C">
        <w:tc>
          <w:tcPr>
            <w:tcW w:w="1242" w:type="pct"/>
            <w:shd w:val="clear" w:color="auto" w:fill="auto"/>
          </w:tcPr>
          <w:p w14:paraId="39E7E1C3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address</w:t>
            </w:r>
          </w:p>
        </w:tc>
        <w:tc>
          <w:tcPr>
            <w:tcW w:w="722" w:type="pct"/>
            <w:shd w:val="clear" w:color="auto" w:fill="auto"/>
          </w:tcPr>
          <w:p w14:paraId="0FCCBC5A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详细地址</w:t>
            </w:r>
          </w:p>
        </w:tc>
        <w:tc>
          <w:tcPr>
            <w:tcW w:w="530" w:type="pct"/>
            <w:shd w:val="clear" w:color="auto" w:fill="auto"/>
          </w:tcPr>
          <w:p w14:paraId="3C627940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28D25AB4" w14:textId="77777777" w:rsidR="00CC4516" w:rsidRPr="00736952" w:rsidRDefault="00CC451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28EE65B0" w14:textId="77777777" w:rsidR="00CC4516" w:rsidRPr="00736952" w:rsidRDefault="006B3D6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120</w:t>
            </w:r>
          </w:p>
        </w:tc>
        <w:tc>
          <w:tcPr>
            <w:tcW w:w="1412" w:type="pct"/>
            <w:shd w:val="clear" w:color="auto" w:fill="auto"/>
          </w:tcPr>
          <w:p w14:paraId="5CBFD08D" w14:textId="77777777" w:rsidR="00CC4516" w:rsidRPr="00736952" w:rsidRDefault="00807C50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中文</w:t>
            </w:r>
          </w:p>
        </w:tc>
      </w:tr>
    </w:tbl>
    <w:p w14:paraId="220D0864" w14:textId="77777777" w:rsidR="00C80419" w:rsidRPr="00E1178A" w:rsidRDefault="00C80419" w:rsidP="00C80419">
      <w:pPr>
        <w:rPr>
          <w:rFonts w:eastAsia="宋体"/>
          <w:color w:val="000000" w:themeColor="text1"/>
          <w:szCs w:val="21"/>
        </w:rPr>
      </w:pPr>
    </w:p>
    <w:p w14:paraId="6907A284" w14:textId="77777777" w:rsidR="00C80419" w:rsidRPr="00E1178A" w:rsidRDefault="00C80419" w:rsidP="00C80419">
      <w:pPr>
        <w:adjustRightInd w:val="0"/>
        <w:snapToGrid w:val="0"/>
        <w:rPr>
          <w:rFonts w:eastAsia="宋体"/>
          <w:color w:val="000000" w:themeColor="text1"/>
          <w:szCs w:val="21"/>
        </w:rPr>
      </w:pPr>
      <w:r w:rsidRPr="00E1178A">
        <w:rPr>
          <w:rFonts w:eastAsia="宋体"/>
          <w:color w:val="000000" w:themeColor="text1"/>
          <w:szCs w:val="21"/>
        </w:rPr>
        <w:t>Guaranty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8"/>
        <w:gridCol w:w="852"/>
        <w:gridCol w:w="991"/>
        <w:gridCol w:w="1031"/>
        <w:gridCol w:w="2018"/>
      </w:tblGrid>
      <w:tr w:rsidR="00842183" w:rsidRPr="00E1178A" w14:paraId="7EB69F16" w14:textId="77777777" w:rsidTr="00AF034C">
        <w:tc>
          <w:tcPr>
            <w:tcW w:w="1194" w:type="pct"/>
            <w:shd w:val="clear" w:color="auto" w:fill="BDD6EE" w:themeFill="accent5" w:themeFillTint="66"/>
          </w:tcPr>
          <w:p w14:paraId="64F29903" w14:textId="77777777" w:rsidR="00842183" w:rsidRPr="00E1178A" w:rsidRDefault="0084218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855" w:type="pct"/>
            <w:shd w:val="clear" w:color="auto" w:fill="BDD6EE" w:themeFill="accent5" w:themeFillTint="66"/>
          </w:tcPr>
          <w:p w14:paraId="49E4F9FB" w14:textId="77777777" w:rsidR="00842183" w:rsidRPr="00E1178A" w:rsidRDefault="0084218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514" w:type="pct"/>
            <w:shd w:val="clear" w:color="auto" w:fill="BDD6EE" w:themeFill="accent5" w:themeFillTint="66"/>
          </w:tcPr>
          <w:p w14:paraId="7056EF9E" w14:textId="77777777" w:rsidR="00842183" w:rsidRPr="00E1178A" w:rsidRDefault="0084218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98" w:type="pct"/>
            <w:shd w:val="clear" w:color="auto" w:fill="BDD6EE" w:themeFill="accent5" w:themeFillTint="66"/>
          </w:tcPr>
          <w:p w14:paraId="52336DA5" w14:textId="77777777" w:rsidR="00842183" w:rsidRPr="00E1178A" w:rsidRDefault="0084218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622" w:type="pct"/>
            <w:shd w:val="clear" w:color="auto" w:fill="BDD6EE" w:themeFill="accent5" w:themeFillTint="66"/>
          </w:tcPr>
          <w:p w14:paraId="1A02267D" w14:textId="77777777" w:rsidR="00842183" w:rsidRPr="00E1178A" w:rsidRDefault="0084218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218" w:type="pct"/>
            <w:shd w:val="clear" w:color="auto" w:fill="BDD6EE" w:themeFill="accent5" w:themeFillTint="66"/>
          </w:tcPr>
          <w:p w14:paraId="5F8B5131" w14:textId="77777777" w:rsidR="00842183" w:rsidRPr="00E1178A" w:rsidRDefault="0084218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842183" w:rsidRPr="00E1178A" w14:paraId="73F5A69C" w14:textId="77777777" w:rsidTr="00AF034C">
        <w:tc>
          <w:tcPr>
            <w:tcW w:w="1194" w:type="pct"/>
            <w:shd w:val="clear" w:color="auto" w:fill="auto"/>
          </w:tcPr>
          <w:p w14:paraId="3F020A79" w14:textId="77777777" w:rsidR="00842183" w:rsidRPr="00736952" w:rsidRDefault="00842183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guarantyType</w:t>
            </w:r>
          </w:p>
        </w:tc>
        <w:tc>
          <w:tcPr>
            <w:tcW w:w="855" w:type="pct"/>
            <w:shd w:val="clear" w:color="auto" w:fill="auto"/>
          </w:tcPr>
          <w:p w14:paraId="4C58AAFC" w14:textId="77777777" w:rsidR="00842183" w:rsidRPr="00736952" w:rsidRDefault="00842183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抵押物类型</w:t>
            </w:r>
          </w:p>
        </w:tc>
        <w:tc>
          <w:tcPr>
            <w:tcW w:w="514" w:type="pct"/>
            <w:shd w:val="clear" w:color="auto" w:fill="auto"/>
          </w:tcPr>
          <w:p w14:paraId="00A45606" w14:textId="77777777" w:rsidR="00842183" w:rsidRPr="00736952" w:rsidRDefault="00842183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598" w:type="pct"/>
            <w:shd w:val="clear" w:color="auto" w:fill="auto"/>
          </w:tcPr>
          <w:p w14:paraId="3B84DACE" w14:textId="77777777" w:rsidR="00842183" w:rsidRPr="00736952" w:rsidRDefault="00842183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22" w:type="pct"/>
            <w:shd w:val="clear" w:color="auto" w:fill="auto"/>
          </w:tcPr>
          <w:p w14:paraId="72CAD445" w14:textId="77777777" w:rsidR="00842183" w:rsidRPr="00736952" w:rsidRDefault="00842183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218" w:type="pct"/>
            <w:shd w:val="clear" w:color="auto" w:fill="auto"/>
          </w:tcPr>
          <w:p w14:paraId="6A3E52A6" w14:textId="77777777" w:rsidR="00842183" w:rsidRPr="00736952" w:rsidRDefault="00842183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CAR("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车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</w:tc>
      </w:tr>
      <w:tr w:rsidR="00842183" w:rsidRPr="00E1178A" w14:paraId="2F31D335" w14:textId="77777777" w:rsidTr="00AF034C">
        <w:tc>
          <w:tcPr>
            <w:tcW w:w="1194" w:type="pct"/>
            <w:shd w:val="clear" w:color="auto" w:fill="auto"/>
          </w:tcPr>
          <w:p w14:paraId="320595A0" w14:textId="77777777" w:rsidR="00842183" w:rsidRPr="00736952" w:rsidRDefault="00842183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guarantyNum</w:t>
            </w:r>
          </w:p>
        </w:tc>
        <w:tc>
          <w:tcPr>
            <w:tcW w:w="855" w:type="pct"/>
            <w:shd w:val="clear" w:color="auto" w:fill="auto"/>
          </w:tcPr>
          <w:p w14:paraId="1B49E4C8" w14:textId="77777777" w:rsidR="00842183" w:rsidRPr="00736952" w:rsidRDefault="00842183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抵押物编号</w:t>
            </w:r>
          </w:p>
        </w:tc>
        <w:tc>
          <w:tcPr>
            <w:tcW w:w="514" w:type="pct"/>
            <w:shd w:val="clear" w:color="auto" w:fill="auto"/>
          </w:tcPr>
          <w:p w14:paraId="7CDA9555" w14:textId="77777777" w:rsidR="00842183" w:rsidRPr="00736952" w:rsidRDefault="00842183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689FE56C" w14:textId="77777777" w:rsidR="00842183" w:rsidRPr="00736952" w:rsidRDefault="00842183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22" w:type="pct"/>
            <w:shd w:val="clear" w:color="auto" w:fill="auto"/>
          </w:tcPr>
          <w:p w14:paraId="593150B3" w14:textId="77777777" w:rsidR="00842183" w:rsidRPr="00736952" w:rsidRDefault="006B3D6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28</w:t>
            </w:r>
          </w:p>
        </w:tc>
        <w:tc>
          <w:tcPr>
            <w:tcW w:w="1218" w:type="pct"/>
            <w:shd w:val="clear" w:color="auto" w:fill="auto"/>
          </w:tcPr>
          <w:p w14:paraId="53F1D584" w14:textId="77777777" w:rsidR="00842183" w:rsidRPr="00736952" w:rsidRDefault="00842183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如果没有内部抵押物编号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,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可直接使用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applyNo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；</w:t>
            </w:r>
          </w:p>
          <w:p w14:paraId="7F9917C5" w14:textId="77777777" w:rsidR="00842183" w:rsidRPr="00736952" w:rsidRDefault="00842183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如果有多个抵押物，可以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{applyNo}-01,{applyNo}-02</w:t>
            </w:r>
          </w:p>
        </w:tc>
      </w:tr>
      <w:tr w:rsidR="00842183" w:rsidRPr="00E1178A" w14:paraId="70F8A5CA" w14:textId="77777777" w:rsidTr="00AF034C">
        <w:tc>
          <w:tcPr>
            <w:tcW w:w="1194" w:type="pct"/>
            <w:shd w:val="clear" w:color="auto" w:fill="auto"/>
          </w:tcPr>
          <w:p w14:paraId="25806ECC" w14:textId="77777777" w:rsidR="00842183" w:rsidRPr="00736952" w:rsidRDefault="00842183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car</w:t>
            </w:r>
          </w:p>
        </w:tc>
        <w:tc>
          <w:tcPr>
            <w:tcW w:w="855" w:type="pct"/>
            <w:shd w:val="clear" w:color="auto" w:fill="auto"/>
          </w:tcPr>
          <w:p w14:paraId="4B275A15" w14:textId="77777777" w:rsidR="00842183" w:rsidRPr="00736952" w:rsidRDefault="00842183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车</w:t>
            </w:r>
          </w:p>
        </w:tc>
        <w:tc>
          <w:tcPr>
            <w:tcW w:w="514" w:type="pct"/>
            <w:shd w:val="clear" w:color="auto" w:fill="auto"/>
          </w:tcPr>
          <w:p w14:paraId="3FB7A687" w14:textId="77777777" w:rsidR="00842183" w:rsidRPr="00736952" w:rsidRDefault="00842183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Car</w:t>
            </w:r>
          </w:p>
        </w:tc>
        <w:tc>
          <w:tcPr>
            <w:tcW w:w="598" w:type="pct"/>
            <w:shd w:val="clear" w:color="auto" w:fill="auto"/>
          </w:tcPr>
          <w:p w14:paraId="037C6D27" w14:textId="77777777" w:rsidR="00842183" w:rsidRPr="00736952" w:rsidRDefault="00842183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</w:t>
            </w:r>
          </w:p>
        </w:tc>
        <w:tc>
          <w:tcPr>
            <w:tcW w:w="622" w:type="pct"/>
            <w:shd w:val="clear" w:color="auto" w:fill="auto"/>
          </w:tcPr>
          <w:p w14:paraId="5774180E" w14:textId="77777777" w:rsidR="00842183" w:rsidRPr="00736952" w:rsidRDefault="00842183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218" w:type="pct"/>
            <w:shd w:val="clear" w:color="auto" w:fill="auto"/>
          </w:tcPr>
          <w:p w14:paraId="1BCBB558" w14:textId="77777777" w:rsidR="00842183" w:rsidRPr="00736952" w:rsidRDefault="00842183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对应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guarantyTypeEnum = CAR</w:t>
            </w:r>
          </w:p>
        </w:tc>
      </w:tr>
    </w:tbl>
    <w:p w14:paraId="0DFD38C3" w14:textId="77777777" w:rsidR="00C80419" w:rsidRPr="00E1178A" w:rsidRDefault="00C80419" w:rsidP="00C80419">
      <w:pPr>
        <w:adjustRightInd w:val="0"/>
        <w:snapToGrid w:val="0"/>
        <w:rPr>
          <w:rFonts w:eastAsia="宋体"/>
          <w:color w:val="000000" w:themeColor="text1"/>
          <w:szCs w:val="21"/>
        </w:rPr>
      </w:pPr>
    </w:p>
    <w:p w14:paraId="4677466A" w14:textId="77777777" w:rsidR="00C80419" w:rsidRPr="00E1178A" w:rsidRDefault="00C80419" w:rsidP="00C80419">
      <w:pPr>
        <w:adjustRightInd w:val="0"/>
        <w:snapToGrid w:val="0"/>
        <w:rPr>
          <w:rFonts w:eastAsia="宋体"/>
          <w:color w:val="000000" w:themeColor="text1"/>
          <w:szCs w:val="21"/>
        </w:rPr>
      </w:pPr>
      <w:r w:rsidRPr="00E1178A">
        <w:rPr>
          <w:rFonts w:eastAsia="宋体"/>
          <w:color w:val="000000" w:themeColor="text1"/>
          <w:szCs w:val="21"/>
        </w:rPr>
        <w:t>Car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093"/>
        <w:gridCol w:w="1147"/>
        <w:gridCol w:w="690"/>
        <w:gridCol w:w="1917"/>
        <w:gridCol w:w="1917"/>
      </w:tblGrid>
      <w:tr w:rsidR="001B47DE" w:rsidRPr="00E1178A" w14:paraId="4704B0E6" w14:textId="77777777" w:rsidTr="00AF034C">
        <w:tc>
          <w:tcPr>
            <w:tcW w:w="920" w:type="pct"/>
            <w:shd w:val="clear" w:color="auto" w:fill="BDD6EE" w:themeFill="accent5" w:themeFillTint="66"/>
          </w:tcPr>
          <w:p w14:paraId="68D52579" w14:textId="77777777" w:rsidR="001B47DE" w:rsidRPr="00E1178A" w:rsidRDefault="001B47DE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659" w:type="pct"/>
            <w:shd w:val="clear" w:color="auto" w:fill="BDD6EE" w:themeFill="accent5" w:themeFillTint="66"/>
          </w:tcPr>
          <w:p w14:paraId="540B9269" w14:textId="77777777" w:rsidR="001B47DE" w:rsidRPr="00E1178A" w:rsidRDefault="001B47DE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692" w:type="pct"/>
            <w:shd w:val="clear" w:color="auto" w:fill="BDD6EE" w:themeFill="accent5" w:themeFillTint="66"/>
          </w:tcPr>
          <w:p w14:paraId="5AFC9EDC" w14:textId="77777777" w:rsidR="001B47DE" w:rsidRPr="00E1178A" w:rsidRDefault="001B47DE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416" w:type="pct"/>
            <w:shd w:val="clear" w:color="auto" w:fill="BDD6EE" w:themeFill="accent5" w:themeFillTint="66"/>
          </w:tcPr>
          <w:p w14:paraId="28673A29" w14:textId="77777777" w:rsidR="001B47DE" w:rsidRPr="00E1178A" w:rsidRDefault="001B47DE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1156" w:type="pct"/>
            <w:shd w:val="clear" w:color="auto" w:fill="BDD6EE" w:themeFill="accent5" w:themeFillTint="66"/>
          </w:tcPr>
          <w:p w14:paraId="1B2F0160" w14:textId="77777777" w:rsidR="001B47DE" w:rsidRPr="00E1178A" w:rsidRDefault="001B47DE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156" w:type="pct"/>
            <w:shd w:val="clear" w:color="auto" w:fill="BDD6EE" w:themeFill="accent5" w:themeFillTint="66"/>
          </w:tcPr>
          <w:p w14:paraId="7554887A" w14:textId="77777777" w:rsidR="001B47DE" w:rsidRPr="00E1178A" w:rsidRDefault="001B47DE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1B47DE" w:rsidRPr="00E1178A" w14:paraId="547C7ACE" w14:textId="77777777" w:rsidTr="00AF034C">
        <w:tc>
          <w:tcPr>
            <w:tcW w:w="920" w:type="pct"/>
            <w:shd w:val="clear" w:color="auto" w:fill="auto"/>
          </w:tcPr>
          <w:p w14:paraId="1A0335B5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busiType</w:t>
            </w:r>
          </w:p>
        </w:tc>
        <w:tc>
          <w:tcPr>
            <w:tcW w:w="659" w:type="pct"/>
            <w:shd w:val="clear" w:color="auto" w:fill="auto"/>
          </w:tcPr>
          <w:p w14:paraId="0830258B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业务类型</w:t>
            </w:r>
          </w:p>
        </w:tc>
        <w:tc>
          <w:tcPr>
            <w:tcW w:w="692" w:type="pct"/>
            <w:shd w:val="clear" w:color="auto" w:fill="auto"/>
          </w:tcPr>
          <w:p w14:paraId="3A1CEF3B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03128AF2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  <w:p w14:paraId="79691797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56" w:type="pct"/>
            <w:shd w:val="clear" w:color="auto" w:fill="auto"/>
          </w:tcPr>
          <w:p w14:paraId="4FBAE61B" w14:textId="77777777" w:rsidR="001B47DE" w:rsidRPr="00736952" w:rsidRDefault="006B3D6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</w:t>
            </w:r>
          </w:p>
        </w:tc>
        <w:tc>
          <w:tcPr>
            <w:tcW w:w="1156" w:type="pct"/>
            <w:shd w:val="clear" w:color="auto" w:fill="auto"/>
          </w:tcPr>
          <w:p w14:paraId="501A7A17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3-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直租</w:t>
            </w:r>
          </w:p>
          <w:p w14:paraId="22CAADDB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4-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回租</w:t>
            </w:r>
          </w:p>
        </w:tc>
      </w:tr>
      <w:tr w:rsidR="001B47DE" w:rsidRPr="00E1178A" w14:paraId="22834DA1" w14:textId="77777777" w:rsidTr="00AF034C">
        <w:tc>
          <w:tcPr>
            <w:tcW w:w="920" w:type="pct"/>
            <w:shd w:val="clear" w:color="auto" w:fill="auto"/>
          </w:tcPr>
          <w:p w14:paraId="46801F48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usePurpose</w:t>
            </w:r>
          </w:p>
        </w:tc>
        <w:tc>
          <w:tcPr>
            <w:tcW w:w="659" w:type="pct"/>
            <w:shd w:val="clear" w:color="auto" w:fill="auto"/>
          </w:tcPr>
          <w:p w14:paraId="3C3CDCF5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车辆使用用途</w:t>
            </w:r>
          </w:p>
        </w:tc>
        <w:tc>
          <w:tcPr>
            <w:tcW w:w="692" w:type="pct"/>
            <w:shd w:val="clear" w:color="auto" w:fill="auto"/>
          </w:tcPr>
          <w:p w14:paraId="05F567A4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3295C0BE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360FFB69" w14:textId="77777777" w:rsidR="001B47DE" w:rsidRPr="00736952" w:rsidRDefault="006B3D6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</w:t>
            </w:r>
          </w:p>
        </w:tc>
        <w:tc>
          <w:tcPr>
            <w:tcW w:w="1156" w:type="pct"/>
            <w:shd w:val="clear" w:color="auto" w:fill="auto"/>
          </w:tcPr>
          <w:p w14:paraId="1E2CC270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1 -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乘用车</w:t>
            </w:r>
          </w:p>
          <w:p w14:paraId="362C0D9E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2 -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网约车</w:t>
            </w:r>
          </w:p>
          <w:p w14:paraId="53133273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3 -LCV</w:t>
            </w:r>
          </w:p>
        </w:tc>
      </w:tr>
      <w:tr w:rsidR="001B47DE" w:rsidRPr="00E1178A" w14:paraId="72B0AA4C" w14:textId="77777777" w:rsidTr="00AF034C">
        <w:tc>
          <w:tcPr>
            <w:tcW w:w="920" w:type="pct"/>
            <w:shd w:val="clear" w:color="auto" w:fill="auto"/>
          </w:tcPr>
          <w:p w14:paraId="2245E9E3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carType</w:t>
            </w:r>
          </w:p>
        </w:tc>
        <w:tc>
          <w:tcPr>
            <w:tcW w:w="659" w:type="pct"/>
            <w:shd w:val="clear" w:color="auto" w:fill="auto"/>
          </w:tcPr>
          <w:p w14:paraId="6F2A7F7B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车辆类型</w:t>
            </w:r>
          </w:p>
        </w:tc>
        <w:tc>
          <w:tcPr>
            <w:tcW w:w="692" w:type="pct"/>
            <w:shd w:val="clear" w:color="auto" w:fill="auto"/>
          </w:tcPr>
          <w:p w14:paraId="4C697F9A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065122C5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71AFA1A7" w14:textId="77777777" w:rsidR="001B47DE" w:rsidRPr="00736952" w:rsidRDefault="006B3D6A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</w:t>
            </w:r>
          </w:p>
        </w:tc>
        <w:tc>
          <w:tcPr>
            <w:tcW w:w="1156" w:type="pct"/>
            <w:shd w:val="clear" w:color="auto" w:fill="auto"/>
          </w:tcPr>
          <w:p w14:paraId="79D96572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1 - 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新车</w:t>
            </w:r>
          </w:p>
          <w:p w14:paraId="2415C844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2 - 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二手车</w:t>
            </w:r>
          </w:p>
        </w:tc>
      </w:tr>
      <w:tr w:rsidR="001B47DE" w:rsidRPr="00E1178A" w14:paraId="7A39DCCE" w14:textId="77777777" w:rsidTr="00AF034C">
        <w:tc>
          <w:tcPr>
            <w:tcW w:w="920" w:type="pct"/>
            <w:shd w:val="clear" w:color="auto" w:fill="auto"/>
          </w:tcPr>
          <w:p w14:paraId="7E821E64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cxdm</w:t>
            </w:r>
          </w:p>
        </w:tc>
        <w:tc>
          <w:tcPr>
            <w:tcW w:w="659" w:type="pct"/>
            <w:shd w:val="clear" w:color="auto" w:fill="auto"/>
          </w:tcPr>
          <w:p w14:paraId="60D4DB09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车型类型代码</w:t>
            </w:r>
          </w:p>
        </w:tc>
        <w:tc>
          <w:tcPr>
            <w:tcW w:w="692" w:type="pct"/>
            <w:shd w:val="clear" w:color="auto" w:fill="auto"/>
          </w:tcPr>
          <w:p w14:paraId="60E3DA15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20325476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45DEFDDF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</w:t>
            </w:r>
          </w:p>
        </w:tc>
        <w:tc>
          <w:tcPr>
            <w:tcW w:w="1156" w:type="pct"/>
            <w:shd w:val="clear" w:color="auto" w:fill="auto"/>
          </w:tcPr>
          <w:p w14:paraId="16BE2709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1 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微型车</w:t>
            </w:r>
          </w:p>
          <w:p w14:paraId="17EC41A3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2 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小型车</w:t>
            </w:r>
          </w:p>
          <w:p w14:paraId="5D9EDAFC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3 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紧凑型车</w:t>
            </w:r>
          </w:p>
          <w:p w14:paraId="3243EE68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4 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中型车</w:t>
            </w:r>
          </w:p>
          <w:p w14:paraId="731DE518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5 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中大型车</w:t>
            </w:r>
          </w:p>
          <w:p w14:paraId="5CEAB756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6 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大型车</w:t>
            </w:r>
          </w:p>
          <w:p w14:paraId="3388548E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7 SUV</w:t>
            </w:r>
          </w:p>
          <w:p w14:paraId="10209E29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8 MPV</w:t>
            </w:r>
          </w:p>
          <w:p w14:paraId="4E6044D0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9 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跑车</w:t>
            </w:r>
          </w:p>
          <w:p w14:paraId="5E3CC90F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10 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皮卡</w:t>
            </w:r>
          </w:p>
          <w:p w14:paraId="5CFA3B0F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11 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微面</w:t>
            </w:r>
          </w:p>
          <w:p w14:paraId="06B89CE6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12 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电动车</w:t>
            </w:r>
          </w:p>
          <w:p w14:paraId="7367CCFD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13 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豪华车</w:t>
            </w:r>
          </w:p>
          <w:p w14:paraId="702FF0E8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99 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未知</w:t>
            </w:r>
          </w:p>
        </w:tc>
      </w:tr>
      <w:tr w:rsidR="001B47DE" w:rsidRPr="00E1178A" w14:paraId="79450EEF" w14:textId="77777777" w:rsidTr="00AF034C">
        <w:tc>
          <w:tcPr>
            <w:tcW w:w="920" w:type="pct"/>
            <w:shd w:val="clear" w:color="auto" w:fill="auto"/>
          </w:tcPr>
          <w:p w14:paraId="18D8B3AA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carBrand</w:t>
            </w:r>
          </w:p>
        </w:tc>
        <w:tc>
          <w:tcPr>
            <w:tcW w:w="659" w:type="pct"/>
            <w:shd w:val="clear" w:color="auto" w:fill="auto"/>
          </w:tcPr>
          <w:p w14:paraId="4C7138BB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车辆品牌</w:t>
            </w:r>
          </w:p>
        </w:tc>
        <w:tc>
          <w:tcPr>
            <w:tcW w:w="692" w:type="pct"/>
            <w:shd w:val="clear" w:color="auto" w:fill="auto"/>
          </w:tcPr>
          <w:p w14:paraId="2E9A2BB6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6B8BAD6C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6888ECF0" w14:textId="77777777" w:rsidR="001B47DE" w:rsidRPr="00736952" w:rsidRDefault="0033774F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100</w:t>
            </w:r>
          </w:p>
        </w:tc>
        <w:tc>
          <w:tcPr>
            <w:tcW w:w="1156" w:type="pct"/>
            <w:shd w:val="clear" w:color="auto" w:fill="auto"/>
          </w:tcPr>
          <w:p w14:paraId="67F691D2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1B47DE" w:rsidRPr="00E1178A" w14:paraId="172613CC" w14:textId="77777777" w:rsidTr="00AF034C">
        <w:tc>
          <w:tcPr>
            <w:tcW w:w="920" w:type="pct"/>
            <w:shd w:val="clear" w:color="auto" w:fill="auto"/>
          </w:tcPr>
          <w:p w14:paraId="695AEB5F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carNo</w:t>
            </w:r>
          </w:p>
        </w:tc>
        <w:tc>
          <w:tcPr>
            <w:tcW w:w="659" w:type="pct"/>
            <w:shd w:val="clear" w:color="auto" w:fill="auto"/>
          </w:tcPr>
          <w:p w14:paraId="600481CA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车辆型号</w:t>
            </w:r>
          </w:p>
        </w:tc>
        <w:tc>
          <w:tcPr>
            <w:tcW w:w="692" w:type="pct"/>
            <w:shd w:val="clear" w:color="auto" w:fill="auto"/>
          </w:tcPr>
          <w:p w14:paraId="27F3F9E7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55C6CC63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469BD804" w14:textId="77777777" w:rsidR="001B47DE" w:rsidRPr="00736952" w:rsidRDefault="0033774F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200</w:t>
            </w:r>
          </w:p>
        </w:tc>
        <w:tc>
          <w:tcPr>
            <w:tcW w:w="1156" w:type="pct"/>
            <w:shd w:val="clear" w:color="auto" w:fill="auto"/>
          </w:tcPr>
          <w:p w14:paraId="63BAFA6D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1B47DE" w:rsidRPr="00E1178A" w14:paraId="788059C0" w14:textId="77777777" w:rsidTr="00AF034C">
        <w:tc>
          <w:tcPr>
            <w:tcW w:w="920" w:type="pct"/>
            <w:shd w:val="clear" w:color="auto" w:fill="auto"/>
          </w:tcPr>
          <w:p w14:paraId="2AD237AD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gpsNo</w:t>
            </w:r>
          </w:p>
        </w:tc>
        <w:tc>
          <w:tcPr>
            <w:tcW w:w="659" w:type="pct"/>
            <w:shd w:val="clear" w:color="auto" w:fill="auto"/>
          </w:tcPr>
          <w:p w14:paraId="5DAEB506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GPS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编号</w:t>
            </w:r>
          </w:p>
        </w:tc>
        <w:tc>
          <w:tcPr>
            <w:tcW w:w="692" w:type="pct"/>
            <w:shd w:val="clear" w:color="auto" w:fill="auto"/>
          </w:tcPr>
          <w:p w14:paraId="12638478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0EDDA88B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689791C5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56" w:type="pct"/>
            <w:shd w:val="clear" w:color="auto" w:fill="auto"/>
          </w:tcPr>
          <w:p w14:paraId="19C01207" w14:textId="77777777" w:rsidR="001B47DE" w:rsidRPr="00736952" w:rsidRDefault="001B47DE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C95FCD" w:rsidRPr="00E1178A" w14:paraId="3F96CC3D" w14:textId="77777777" w:rsidTr="00AF034C">
        <w:tc>
          <w:tcPr>
            <w:tcW w:w="920" w:type="pct"/>
            <w:shd w:val="clear" w:color="auto" w:fill="auto"/>
          </w:tcPr>
          <w:p w14:paraId="6F001854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lastRenderedPageBreak/>
              <w:t>carFrameNo</w:t>
            </w:r>
          </w:p>
        </w:tc>
        <w:tc>
          <w:tcPr>
            <w:tcW w:w="659" w:type="pct"/>
            <w:shd w:val="clear" w:color="auto" w:fill="auto"/>
          </w:tcPr>
          <w:p w14:paraId="71B238D6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车辆识别代码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/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车架号</w:t>
            </w:r>
          </w:p>
        </w:tc>
        <w:tc>
          <w:tcPr>
            <w:tcW w:w="692" w:type="pct"/>
            <w:shd w:val="clear" w:color="auto" w:fill="auto"/>
          </w:tcPr>
          <w:p w14:paraId="5D3B605A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49EC4B37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090E53C0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128</w:t>
            </w:r>
          </w:p>
        </w:tc>
        <w:tc>
          <w:tcPr>
            <w:tcW w:w="1156" w:type="pct"/>
            <w:shd w:val="clear" w:color="auto" w:fill="auto"/>
          </w:tcPr>
          <w:p w14:paraId="05AFAD44" w14:textId="3C7A639B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(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易鑫二手车必填新车不必填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)</w:t>
            </w:r>
          </w:p>
        </w:tc>
      </w:tr>
      <w:tr w:rsidR="00C95FCD" w:rsidRPr="00E1178A" w14:paraId="7A008997" w14:textId="77777777" w:rsidTr="00AF034C">
        <w:tc>
          <w:tcPr>
            <w:tcW w:w="920" w:type="pct"/>
            <w:shd w:val="clear" w:color="auto" w:fill="auto"/>
          </w:tcPr>
          <w:p w14:paraId="17262564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engineNo</w:t>
            </w:r>
          </w:p>
        </w:tc>
        <w:tc>
          <w:tcPr>
            <w:tcW w:w="659" w:type="pct"/>
            <w:shd w:val="clear" w:color="auto" w:fill="auto"/>
          </w:tcPr>
          <w:p w14:paraId="2D753004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发动机编号</w:t>
            </w:r>
          </w:p>
        </w:tc>
        <w:tc>
          <w:tcPr>
            <w:tcW w:w="692" w:type="pct"/>
            <w:shd w:val="clear" w:color="auto" w:fill="auto"/>
          </w:tcPr>
          <w:p w14:paraId="03BFD642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718B5C6B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0A6568CA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128</w:t>
            </w:r>
          </w:p>
        </w:tc>
        <w:tc>
          <w:tcPr>
            <w:tcW w:w="1156" w:type="pct"/>
            <w:shd w:val="clear" w:color="auto" w:fill="auto"/>
          </w:tcPr>
          <w:p w14:paraId="6F71C0DB" w14:textId="0818C96D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(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易鑫二手车必填新车不必填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)</w:t>
            </w:r>
          </w:p>
        </w:tc>
      </w:tr>
      <w:tr w:rsidR="00C95FCD" w:rsidRPr="00E1178A" w14:paraId="62E1801E" w14:textId="77777777" w:rsidTr="00AF034C">
        <w:tc>
          <w:tcPr>
            <w:tcW w:w="920" w:type="pct"/>
            <w:shd w:val="clear" w:color="auto" w:fill="auto"/>
          </w:tcPr>
          <w:p w14:paraId="01AB65C3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licenseNum</w:t>
            </w:r>
          </w:p>
        </w:tc>
        <w:tc>
          <w:tcPr>
            <w:tcW w:w="659" w:type="pct"/>
            <w:shd w:val="clear" w:color="auto" w:fill="auto"/>
          </w:tcPr>
          <w:p w14:paraId="276B9FB7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车牌号码</w:t>
            </w:r>
          </w:p>
        </w:tc>
        <w:tc>
          <w:tcPr>
            <w:tcW w:w="692" w:type="pct"/>
            <w:shd w:val="clear" w:color="auto" w:fill="auto"/>
          </w:tcPr>
          <w:p w14:paraId="66DAF9F6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79B431F9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10EE14F9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20</w:t>
            </w:r>
          </w:p>
        </w:tc>
        <w:tc>
          <w:tcPr>
            <w:tcW w:w="1156" w:type="pct"/>
            <w:shd w:val="clear" w:color="auto" w:fill="auto"/>
          </w:tcPr>
          <w:p w14:paraId="18A73D25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C95FCD" w:rsidRPr="00E1178A" w14:paraId="52C666D8" w14:textId="77777777" w:rsidTr="00AF034C">
        <w:tc>
          <w:tcPr>
            <w:tcW w:w="920" w:type="pct"/>
            <w:shd w:val="clear" w:color="auto" w:fill="auto"/>
          </w:tcPr>
          <w:p w14:paraId="7FFCEA44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carProvince</w:t>
            </w:r>
          </w:p>
        </w:tc>
        <w:tc>
          <w:tcPr>
            <w:tcW w:w="659" w:type="pct"/>
            <w:shd w:val="clear" w:color="auto" w:fill="auto"/>
          </w:tcPr>
          <w:p w14:paraId="24B43E12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车牌所属省份</w:t>
            </w:r>
          </w:p>
        </w:tc>
        <w:tc>
          <w:tcPr>
            <w:tcW w:w="692" w:type="pct"/>
            <w:shd w:val="clear" w:color="auto" w:fill="auto"/>
          </w:tcPr>
          <w:p w14:paraId="31BE0CAF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62F96EBD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161A2859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12</w:t>
            </w:r>
          </w:p>
        </w:tc>
        <w:tc>
          <w:tcPr>
            <w:tcW w:w="1156" w:type="pct"/>
            <w:shd w:val="clear" w:color="auto" w:fill="auto"/>
          </w:tcPr>
          <w:p w14:paraId="048A9017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中文</w:t>
            </w:r>
          </w:p>
        </w:tc>
      </w:tr>
      <w:tr w:rsidR="00C95FCD" w:rsidRPr="00E1178A" w14:paraId="45DB3A00" w14:textId="77777777" w:rsidTr="00AF034C">
        <w:tc>
          <w:tcPr>
            <w:tcW w:w="920" w:type="pct"/>
            <w:shd w:val="clear" w:color="auto" w:fill="auto"/>
          </w:tcPr>
          <w:p w14:paraId="206457EB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carCity</w:t>
            </w:r>
          </w:p>
        </w:tc>
        <w:tc>
          <w:tcPr>
            <w:tcW w:w="659" w:type="pct"/>
            <w:shd w:val="clear" w:color="auto" w:fill="auto"/>
          </w:tcPr>
          <w:p w14:paraId="448D97FB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车辆所属城市</w:t>
            </w:r>
          </w:p>
        </w:tc>
        <w:tc>
          <w:tcPr>
            <w:tcW w:w="692" w:type="pct"/>
            <w:shd w:val="clear" w:color="auto" w:fill="auto"/>
          </w:tcPr>
          <w:p w14:paraId="070C4836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7D3AF2CA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598131E8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12</w:t>
            </w:r>
          </w:p>
        </w:tc>
        <w:tc>
          <w:tcPr>
            <w:tcW w:w="1156" w:type="pct"/>
            <w:shd w:val="clear" w:color="auto" w:fill="auto"/>
          </w:tcPr>
          <w:p w14:paraId="4C647B4E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中文</w:t>
            </w:r>
          </w:p>
        </w:tc>
      </w:tr>
      <w:tr w:rsidR="00C95FCD" w:rsidRPr="00E1178A" w14:paraId="40BD2F40" w14:textId="77777777" w:rsidTr="00AF034C">
        <w:tc>
          <w:tcPr>
            <w:tcW w:w="920" w:type="pct"/>
            <w:shd w:val="clear" w:color="auto" w:fill="auto"/>
          </w:tcPr>
          <w:p w14:paraId="064CE39A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vehicleId</w:t>
            </w:r>
          </w:p>
        </w:tc>
        <w:tc>
          <w:tcPr>
            <w:tcW w:w="659" w:type="pct"/>
            <w:shd w:val="clear" w:color="auto" w:fill="auto"/>
          </w:tcPr>
          <w:p w14:paraId="4EC43701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机动车登记证书编号</w:t>
            </w:r>
          </w:p>
        </w:tc>
        <w:tc>
          <w:tcPr>
            <w:tcW w:w="692" w:type="pct"/>
            <w:shd w:val="clear" w:color="auto" w:fill="auto"/>
          </w:tcPr>
          <w:p w14:paraId="587EF3B5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1958587F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6D47CFA2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36</w:t>
            </w:r>
          </w:p>
        </w:tc>
        <w:tc>
          <w:tcPr>
            <w:tcW w:w="1156" w:type="pct"/>
            <w:shd w:val="clear" w:color="auto" w:fill="auto"/>
          </w:tcPr>
          <w:p w14:paraId="76F56F56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C95FCD" w:rsidRPr="00E1178A" w14:paraId="5D76BA4B" w14:textId="77777777" w:rsidTr="00AF034C">
        <w:tc>
          <w:tcPr>
            <w:tcW w:w="920" w:type="pct"/>
            <w:shd w:val="clear" w:color="auto" w:fill="auto"/>
          </w:tcPr>
          <w:p w14:paraId="34CA9194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vehicleDate</w:t>
            </w:r>
          </w:p>
        </w:tc>
        <w:tc>
          <w:tcPr>
            <w:tcW w:w="659" w:type="pct"/>
            <w:shd w:val="clear" w:color="auto" w:fill="auto"/>
          </w:tcPr>
          <w:p w14:paraId="5A3FA0BF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车辆登记证发证日期</w:t>
            </w:r>
          </w:p>
        </w:tc>
        <w:tc>
          <w:tcPr>
            <w:tcW w:w="692" w:type="pct"/>
            <w:shd w:val="clear" w:color="auto" w:fill="auto"/>
          </w:tcPr>
          <w:p w14:paraId="5606B240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Date</w:t>
            </w:r>
          </w:p>
        </w:tc>
        <w:tc>
          <w:tcPr>
            <w:tcW w:w="416" w:type="pct"/>
            <w:shd w:val="clear" w:color="auto" w:fill="auto"/>
          </w:tcPr>
          <w:p w14:paraId="59F12C8C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1446D4E6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56" w:type="pct"/>
            <w:shd w:val="clear" w:color="auto" w:fill="auto"/>
          </w:tcPr>
          <w:p w14:paraId="7C622D74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格式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 yyyy-MM-dd 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字符串</w:t>
            </w:r>
          </w:p>
        </w:tc>
      </w:tr>
      <w:tr w:rsidR="00C95FCD" w:rsidRPr="00E1178A" w14:paraId="4CB6FEDB" w14:textId="77777777" w:rsidTr="00AF034C">
        <w:tc>
          <w:tcPr>
            <w:tcW w:w="920" w:type="pct"/>
            <w:shd w:val="clear" w:color="auto" w:fill="auto"/>
          </w:tcPr>
          <w:p w14:paraId="2ED5B287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mortgageRegisterDate</w:t>
            </w:r>
          </w:p>
        </w:tc>
        <w:tc>
          <w:tcPr>
            <w:tcW w:w="659" w:type="pct"/>
            <w:shd w:val="clear" w:color="auto" w:fill="auto"/>
          </w:tcPr>
          <w:p w14:paraId="572EB25E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抵押登记日期</w:t>
            </w:r>
          </w:p>
        </w:tc>
        <w:tc>
          <w:tcPr>
            <w:tcW w:w="692" w:type="pct"/>
            <w:shd w:val="clear" w:color="auto" w:fill="auto"/>
          </w:tcPr>
          <w:p w14:paraId="357DAB5F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Date</w:t>
            </w:r>
          </w:p>
        </w:tc>
        <w:tc>
          <w:tcPr>
            <w:tcW w:w="416" w:type="pct"/>
            <w:shd w:val="clear" w:color="auto" w:fill="auto"/>
          </w:tcPr>
          <w:p w14:paraId="31243294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54B53427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56" w:type="pct"/>
            <w:shd w:val="clear" w:color="auto" w:fill="auto"/>
          </w:tcPr>
          <w:p w14:paraId="469E9495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格式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 yyyy-MM-dd 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字符串</w:t>
            </w:r>
          </w:p>
        </w:tc>
      </w:tr>
      <w:tr w:rsidR="00C95FCD" w:rsidRPr="00E1178A" w14:paraId="3C25BD86" w14:textId="77777777" w:rsidTr="00AF034C">
        <w:tc>
          <w:tcPr>
            <w:tcW w:w="920" w:type="pct"/>
            <w:shd w:val="clear" w:color="auto" w:fill="auto"/>
          </w:tcPr>
          <w:p w14:paraId="235BF286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color</w:t>
            </w:r>
          </w:p>
        </w:tc>
        <w:tc>
          <w:tcPr>
            <w:tcW w:w="659" w:type="pct"/>
            <w:shd w:val="clear" w:color="auto" w:fill="auto"/>
          </w:tcPr>
          <w:p w14:paraId="1973C5CA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车身颜色</w:t>
            </w:r>
          </w:p>
        </w:tc>
        <w:tc>
          <w:tcPr>
            <w:tcW w:w="692" w:type="pct"/>
            <w:shd w:val="clear" w:color="auto" w:fill="auto"/>
          </w:tcPr>
          <w:p w14:paraId="09779853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4C1B55A2" w14:textId="095E877D" w:rsidR="00C95FCD" w:rsidRPr="006C02C2" w:rsidRDefault="006C02C2" w:rsidP="00C95FCD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PMingLiU"/>
                <w:color w:val="000000" w:themeColor="text1"/>
                <w:szCs w:val="21"/>
                <w:lang w:val="zh-TW" w:eastAsia="zh-TW"/>
              </w:rPr>
              <w:t>C</w:t>
            </w:r>
          </w:p>
        </w:tc>
        <w:tc>
          <w:tcPr>
            <w:tcW w:w="1156" w:type="pct"/>
            <w:shd w:val="clear" w:color="auto" w:fill="auto"/>
          </w:tcPr>
          <w:p w14:paraId="4FB10B81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10</w:t>
            </w:r>
          </w:p>
        </w:tc>
        <w:tc>
          <w:tcPr>
            <w:tcW w:w="1156" w:type="pct"/>
            <w:shd w:val="clear" w:color="auto" w:fill="auto"/>
          </w:tcPr>
          <w:p w14:paraId="56134408" w14:textId="369E3FEA" w:rsidR="00C95FCD" w:rsidRPr="00736952" w:rsidRDefault="00C95FCD" w:rsidP="00480B55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(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易鑫二手车必填新车不必填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)</w:t>
            </w:r>
            <w:r w:rsidR="00612F28">
              <w:rPr>
                <w:rFonts w:hint="eastAsia"/>
              </w:rPr>
              <w:t xml:space="preserve"> </w:t>
            </w:r>
          </w:p>
        </w:tc>
      </w:tr>
      <w:tr w:rsidR="00C95FCD" w:rsidRPr="00E1178A" w14:paraId="4DAE3295" w14:textId="77777777" w:rsidTr="00AF034C">
        <w:tc>
          <w:tcPr>
            <w:tcW w:w="920" w:type="pct"/>
            <w:shd w:val="clear" w:color="auto" w:fill="auto"/>
          </w:tcPr>
          <w:p w14:paraId="0EE4969F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shift</w:t>
            </w:r>
          </w:p>
        </w:tc>
        <w:tc>
          <w:tcPr>
            <w:tcW w:w="659" w:type="pct"/>
            <w:shd w:val="clear" w:color="auto" w:fill="auto"/>
          </w:tcPr>
          <w:p w14:paraId="72731C8A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手动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/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自动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(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变速箱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)</w:t>
            </w:r>
          </w:p>
        </w:tc>
        <w:tc>
          <w:tcPr>
            <w:tcW w:w="692" w:type="pct"/>
            <w:shd w:val="clear" w:color="auto" w:fill="auto"/>
          </w:tcPr>
          <w:p w14:paraId="451ABE9D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416" w:type="pct"/>
            <w:shd w:val="clear" w:color="auto" w:fill="auto"/>
          </w:tcPr>
          <w:p w14:paraId="2E0F56D7" w14:textId="0A970D79" w:rsidR="00C95FCD" w:rsidRPr="00C95FCD" w:rsidRDefault="00C95FCD" w:rsidP="00C95FCD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PMingLiU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1D834CBA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56" w:type="pct"/>
            <w:shd w:val="clear" w:color="auto" w:fill="auto"/>
          </w:tcPr>
          <w:p w14:paraId="51232E25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M: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手动挡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,A: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自动挡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,Null: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未知</w:t>
            </w:r>
          </w:p>
        </w:tc>
      </w:tr>
      <w:tr w:rsidR="00C95FCD" w:rsidRPr="00E1178A" w14:paraId="39BE1EE3" w14:textId="77777777" w:rsidTr="00AF034C">
        <w:tc>
          <w:tcPr>
            <w:tcW w:w="920" w:type="pct"/>
            <w:shd w:val="clear" w:color="auto" w:fill="auto"/>
          </w:tcPr>
          <w:p w14:paraId="2ED7629C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is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S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unroof</w:t>
            </w:r>
          </w:p>
        </w:tc>
        <w:tc>
          <w:tcPr>
            <w:tcW w:w="659" w:type="pct"/>
            <w:shd w:val="clear" w:color="auto" w:fill="auto"/>
          </w:tcPr>
          <w:p w14:paraId="17EEC467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是否有天窗</w:t>
            </w:r>
          </w:p>
        </w:tc>
        <w:tc>
          <w:tcPr>
            <w:tcW w:w="692" w:type="pct"/>
            <w:shd w:val="clear" w:color="auto" w:fill="auto"/>
          </w:tcPr>
          <w:p w14:paraId="3DF17311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416" w:type="pct"/>
            <w:shd w:val="clear" w:color="auto" w:fill="auto"/>
          </w:tcPr>
          <w:p w14:paraId="72D8303C" w14:textId="2096E967" w:rsidR="00C95FCD" w:rsidRPr="00C95FCD" w:rsidRDefault="00C95FCD" w:rsidP="00C95FCD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PMingLiU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6ABF5E90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56" w:type="pct"/>
            <w:shd w:val="clear" w:color="auto" w:fill="auto"/>
          </w:tcPr>
          <w:p w14:paraId="4A9BA263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Yes-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有</w:t>
            </w:r>
          </w:p>
          <w:p w14:paraId="4FB19544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No-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无</w:t>
            </w:r>
          </w:p>
          <w:p w14:paraId="6AB841B8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NA-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未知</w:t>
            </w:r>
          </w:p>
        </w:tc>
      </w:tr>
      <w:tr w:rsidR="00C95FCD" w:rsidRPr="00E1178A" w14:paraId="14582301" w14:textId="77777777" w:rsidTr="00AF034C">
        <w:tc>
          <w:tcPr>
            <w:tcW w:w="920" w:type="pct"/>
            <w:shd w:val="clear" w:color="auto" w:fill="auto"/>
          </w:tcPr>
          <w:p w14:paraId="4DB3CBA5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carDiaplace</w:t>
            </w:r>
          </w:p>
        </w:tc>
        <w:tc>
          <w:tcPr>
            <w:tcW w:w="659" w:type="pct"/>
            <w:shd w:val="clear" w:color="auto" w:fill="auto"/>
          </w:tcPr>
          <w:p w14:paraId="05986956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汽车排量</w:t>
            </w:r>
          </w:p>
        </w:tc>
        <w:tc>
          <w:tcPr>
            <w:tcW w:w="692" w:type="pct"/>
            <w:shd w:val="clear" w:color="auto" w:fill="auto"/>
          </w:tcPr>
          <w:p w14:paraId="430DCD67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038DB500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6E656689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10</w:t>
            </w:r>
          </w:p>
        </w:tc>
        <w:tc>
          <w:tcPr>
            <w:tcW w:w="1156" w:type="pct"/>
            <w:shd w:val="clear" w:color="auto" w:fill="auto"/>
          </w:tcPr>
          <w:p w14:paraId="431B960C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C95FCD" w:rsidRPr="00E1178A" w14:paraId="4BDC13E5" w14:textId="77777777" w:rsidTr="00AF034C">
        <w:tc>
          <w:tcPr>
            <w:tcW w:w="920" w:type="pct"/>
            <w:shd w:val="clear" w:color="auto" w:fill="auto"/>
          </w:tcPr>
          <w:p w14:paraId="14438C45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carSeats</w:t>
            </w:r>
          </w:p>
        </w:tc>
        <w:tc>
          <w:tcPr>
            <w:tcW w:w="659" w:type="pct"/>
            <w:shd w:val="clear" w:color="auto" w:fill="auto"/>
          </w:tcPr>
          <w:p w14:paraId="7E6901AA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车辆准载</w:t>
            </w:r>
          </w:p>
        </w:tc>
        <w:tc>
          <w:tcPr>
            <w:tcW w:w="692" w:type="pct"/>
            <w:shd w:val="clear" w:color="auto" w:fill="auto"/>
          </w:tcPr>
          <w:p w14:paraId="1D71C55B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30ACEB6F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74D0BDB7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</w:t>
            </w:r>
          </w:p>
        </w:tc>
        <w:tc>
          <w:tcPr>
            <w:tcW w:w="1156" w:type="pct"/>
            <w:shd w:val="clear" w:color="auto" w:fill="auto"/>
          </w:tcPr>
          <w:p w14:paraId="070AFEC2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C95FCD" w:rsidRPr="00E1178A" w14:paraId="1D2B0E46" w14:textId="77777777" w:rsidTr="00AF034C">
        <w:tc>
          <w:tcPr>
            <w:tcW w:w="920" w:type="pct"/>
            <w:shd w:val="clear" w:color="auto" w:fill="auto"/>
          </w:tcPr>
          <w:p w14:paraId="54F4139A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sysEvlauateSource</w:t>
            </w:r>
          </w:p>
        </w:tc>
        <w:tc>
          <w:tcPr>
            <w:tcW w:w="659" w:type="pct"/>
            <w:shd w:val="clear" w:color="auto" w:fill="auto"/>
          </w:tcPr>
          <w:p w14:paraId="32A0EBDD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系统评估来源</w:t>
            </w:r>
          </w:p>
        </w:tc>
        <w:tc>
          <w:tcPr>
            <w:tcW w:w="692" w:type="pct"/>
            <w:shd w:val="clear" w:color="auto" w:fill="auto"/>
          </w:tcPr>
          <w:p w14:paraId="62854CDB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Stirng</w:t>
            </w:r>
          </w:p>
        </w:tc>
        <w:tc>
          <w:tcPr>
            <w:tcW w:w="416" w:type="pct"/>
            <w:shd w:val="clear" w:color="auto" w:fill="auto"/>
          </w:tcPr>
          <w:p w14:paraId="2EE26A04" w14:textId="77C23B07" w:rsidR="00C95FCD" w:rsidRPr="008D1B26" w:rsidRDefault="00A2535D" w:rsidP="00C95FCD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</w:rPr>
            </w:pPr>
            <w:r>
              <w:rPr>
                <w:rFonts w:hint="eastAsia"/>
                <w:color w:val="000000" w:themeColor="text1"/>
                <w:szCs w:val="21"/>
                <w:lang w:val="zh-TW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3F09E9FA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</w:p>
        </w:tc>
        <w:tc>
          <w:tcPr>
            <w:tcW w:w="1156" w:type="pct"/>
            <w:shd w:val="clear" w:color="auto" w:fill="auto"/>
          </w:tcPr>
          <w:p w14:paraId="7A620371" w14:textId="60E3C185" w:rsidR="00C95FCD" w:rsidRPr="008D1B26" w:rsidRDefault="00C95FCD" w:rsidP="00C95FCD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1-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车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3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00</w:t>
            </w:r>
            <w:r w:rsidR="00A2535D">
              <w:rPr>
                <w:rFonts w:eastAsia="PMingLiU"/>
                <w:color w:val="000000" w:themeColor="text1"/>
                <w:szCs w:val="21"/>
                <w:lang w:val="zh-TW" w:eastAsia="zh-TW"/>
              </w:rPr>
              <w:t xml:space="preserve"> </w:t>
            </w:r>
            <w:r w:rsidR="00A2535D">
              <w:rPr>
                <w:rFonts w:asciiTheme="minorEastAsia" w:hAnsiTheme="minorEastAsia" w:hint="eastAsia"/>
                <w:color w:val="000000" w:themeColor="text1"/>
                <w:szCs w:val="21"/>
                <w:lang w:val="zh-TW"/>
              </w:rPr>
              <w:t>，二手车</w:t>
            </w:r>
            <w:r w:rsidR="00DC2DB2">
              <w:rPr>
                <w:rFonts w:asciiTheme="minorEastAsia" w:hAnsiTheme="minorEastAsia" w:hint="eastAsia"/>
                <w:color w:val="000000" w:themeColor="text1"/>
                <w:szCs w:val="21"/>
                <w:lang w:val="zh-TW"/>
              </w:rPr>
              <w:t>和车抵贷</w:t>
            </w:r>
            <w:r w:rsidR="00A2535D">
              <w:rPr>
                <w:rFonts w:asciiTheme="minorEastAsia" w:hAnsiTheme="minorEastAsia" w:hint="eastAsia"/>
                <w:color w:val="000000" w:themeColor="text1"/>
                <w:szCs w:val="21"/>
                <w:lang w:val="zh-TW"/>
              </w:rPr>
              <w:t>必填；</w:t>
            </w:r>
          </w:p>
        </w:tc>
      </w:tr>
      <w:tr w:rsidR="00C95FCD" w:rsidRPr="00E1178A" w14:paraId="649C86D1" w14:textId="77777777" w:rsidTr="00AF034C">
        <w:tc>
          <w:tcPr>
            <w:tcW w:w="920" w:type="pct"/>
            <w:shd w:val="clear" w:color="auto" w:fill="auto"/>
          </w:tcPr>
          <w:p w14:paraId="17CF4F9A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sysEvlauatePrice</w:t>
            </w:r>
          </w:p>
        </w:tc>
        <w:tc>
          <w:tcPr>
            <w:tcW w:w="659" w:type="pct"/>
            <w:shd w:val="clear" w:color="auto" w:fill="auto"/>
          </w:tcPr>
          <w:p w14:paraId="072D74F5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系统估价</w:t>
            </w:r>
          </w:p>
        </w:tc>
        <w:tc>
          <w:tcPr>
            <w:tcW w:w="692" w:type="pct"/>
            <w:shd w:val="clear" w:color="auto" w:fill="auto"/>
          </w:tcPr>
          <w:p w14:paraId="75EC7C58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0C6B35A8" w14:textId="0CE226B5" w:rsidR="00C95FCD" w:rsidRPr="00480B55" w:rsidRDefault="00480B55" w:rsidP="00C95FCD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PMingLiU"/>
                <w:color w:val="000000" w:themeColor="text1"/>
                <w:szCs w:val="21"/>
                <w:lang w:val="zh-TW" w:eastAsia="zh-TW"/>
              </w:rPr>
              <w:t>C</w:t>
            </w:r>
          </w:p>
        </w:tc>
        <w:tc>
          <w:tcPr>
            <w:tcW w:w="1156" w:type="pct"/>
            <w:shd w:val="clear" w:color="auto" w:fill="auto"/>
          </w:tcPr>
          <w:p w14:paraId="07F620E9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56" w:type="pct"/>
            <w:shd w:val="clear" w:color="auto" w:fill="auto"/>
          </w:tcPr>
          <w:p w14:paraId="08594AF0" w14:textId="45050A64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车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300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评估价</w:t>
            </w:r>
            <w:r w:rsidR="00480B55">
              <w:rPr>
                <w:rFonts w:eastAsia="宋体" w:hint="eastAsia"/>
                <w:color w:val="000000" w:themeColor="text1"/>
                <w:szCs w:val="21"/>
                <w:lang w:val="zh-TW"/>
              </w:rPr>
              <w:t>，二手车和车抵贷必填；</w:t>
            </w:r>
          </w:p>
        </w:tc>
      </w:tr>
      <w:tr w:rsidR="00C95FCD" w:rsidRPr="00E1178A" w14:paraId="1DDBF5A6" w14:textId="77777777" w:rsidTr="00AF034C">
        <w:tc>
          <w:tcPr>
            <w:tcW w:w="920" w:type="pct"/>
            <w:shd w:val="clear" w:color="auto" w:fill="auto"/>
          </w:tcPr>
          <w:p w14:paraId="63ECF184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manEvaluate</w:t>
            </w:r>
          </w:p>
        </w:tc>
        <w:tc>
          <w:tcPr>
            <w:tcW w:w="659" w:type="pct"/>
            <w:shd w:val="clear" w:color="auto" w:fill="auto"/>
          </w:tcPr>
          <w:p w14:paraId="13FA3CE2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公司估价</w:t>
            </w:r>
          </w:p>
        </w:tc>
        <w:tc>
          <w:tcPr>
            <w:tcW w:w="692" w:type="pct"/>
            <w:shd w:val="clear" w:color="auto" w:fill="auto"/>
          </w:tcPr>
          <w:p w14:paraId="01FE5B1C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15F9ECB5" w14:textId="61E9EFA8" w:rsidR="00C95FCD" w:rsidRPr="00480B55" w:rsidRDefault="00480B55" w:rsidP="00C95FCD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PMingLiU"/>
                <w:color w:val="000000" w:themeColor="text1"/>
                <w:szCs w:val="21"/>
                <w:lang w:val="zh-TW" w:eastAsia="zh-TW"/>
              </w:rPr>
              <w:t>C</w:t>
            </w:r>
          </w:p>
        </w:tc>
        <w:tc>
          <w:tcPr>
            <w:tcW w:w="1156" w:type="pct"/>
            <w:shd w:val="clear" w:color="auto" w:fill="auto"/>
          </w:tcPr>
          <w:p w14:paraId="2FFAA3B0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56" w:type="pct"/>
            <w:shd w:val="clear" w:color="auto" w:fill="auto"/>
          </w:tcPr>
          <w:p w14:paraId="3D666FCE" w14:textId="3E958DC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易鑫评估价格</w:t>
            </w:r>
            <w:r w:rsidR="00480B55">
              <w:rPr>
                <w:rFonts w:eastAsia="宋体" w:hint="eastAsia"/>
                <w:color w:val="000000" w:themeColor="text1"/>
                <w:szCs w:val="21"/>
                <w:lang w:val="zh-TW"/>
              </w:rPr>
              <w:t>，二手车和车抵贷必填；</w:t>
            </w:r>
          </w:p>
        </w:tc>
      </w:tr>
      <w:tr w:rsidR="00C95FCD" w:rsidRPr="00E1178A" w14:paraId="0C16EE35" w14:textId="77777777" w:rsidTr="00AF034C">
        <w:tc>
          <w:tcPr>
            <w:tcW w:w="920" w:type="pct"/>
            <w:shd w:val="clear" w:color="auto" w:fill="auto"/>
          </w:tcPr>
          <w:p w14:paraId="1A6BA38B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evaluatePrice</w:t>
            </w:r>
          </w:p>
        </w:tc>
        <w:tc>
          <w:tcPr>
            <w:tcW w:w="659" w:type="pct"/>
            <w:shd w:val="clear" w:color="auto" w:fill="auto"/>
          </w:tcPr>
          <w:p w14:paraId="2E6DD4DA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车辆最终评估价</w:t>
            </w:r>
          </w:p>
        </w:tc>
        <w:tc>
          <w:tcPr>
            <w:tcW w:w="692" w:type="pct"/>
            <w:shd w:val="clear" w:color="auto" w:fill="auto"/>
          </w:tcPr>
          <w:p w14:paraId="468B825E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71151B73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51CAF9AC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56" w:type="pct"/>
            <w:shd w:val="clear" w:color="auto" w:fill="auto"/>
          </w:tcPr>
          <w:p w14:paraId="72D90EBA" w14:textId="7F92DA02" w:rsidR="00C95FCD" w:rsidRPr="00736952" w:rsidRDefault="002C142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宋体" w:hint="eastAsia"/>
                <w:color w:val="000000" w:themeColor="text1"/>
                <w:szCs w:val="21"/>
                <w:lang w:val="zh-TW"/>
              </w:rPr>
              <w:t>二手车和车抵贷必填；</w:t>
            </w:r>
          </w:p>
        </w:tc>
      </w:tr>
      <w:tr w:rsidR="00C95FCD" w:rsidRPr="00E1178A" w14:paraId="0C5C1E0D" w14:textId="77777777" w:rsidTr="00AF034C">
        <w:tc>
          <w:tcPr>
            <w:tcW w:w="920" w:type="pct"/>
            <w:shd w:val="clear" w:color="auto" w:fill="auto"/>
          </w:tcPr>
          <w:p w14:paraId="66BD2BD0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newCarPrice</w:t>
            </w:r>
          </w:p>
        </w:tc>
        <w:tc>
          <w:tcPr>
            <w:tcW w:w="659" w:type="pct"/>
            <w:shd w:val="clear" w:color="auto" w:fill="auto"/>
          </w:tcPr>
          <w:p w14:paraId="0246AC20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新车指导价</w:t>
            </w:r>
          </w:p>
        </w:tc>
        <w:tc>
          <w:tcPr>
            <w:tcW w:w="692" w:type="pct"/>
            <w:shd w:val="clear" w:color="auto" w:fill="auto"/>
          </w:tcPr>
          <w:p w14:paraId="6C45E7C4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50D9477C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3A984593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56" w:type="pct"/>
            <w:shd w:val="clear" w:color="auto" w:fill="auto"/>
          </w:tcPr>
          <w:p w14:paraId="7EB1F6F5" w14:textId="43D96BEA" w:rsidR="00C95FCD" w:rsidRPr="008D1B26" w:rsidRDefault="002C142D" w:rsidP="00C95FCD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宋体" w:hint="eastAsia"/>
                <w:color w:val="000000" w:themeColor="text1"/>
                <w:szCs w:val="21"/>
                <w:lang w:val="zh-TW"/>
              </w:rPr>
              <w:t>新车必填；</w:t>
            </w:r>
          </w:p>
        </w:tc>
      </w:tr>
      <w:tr w:rsidR="00C95FCD" w:rsidRPr="00E1178A" w14:paraId="50648E9D" w14:textId="77777777" w:rsidTr="00AF034C">
        <w:tc>
          <w:tcPr>
            <w:tcW w:w="920" w:type="pct"/>
            <w:shd w:val="clear" w:color="auto" w:fill="auto"/>
          </w:tcPr>
          <w:p w14:paraId="44F994BE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carSalePrice</w:t>
            </w:r>
          </w:p>
        </w:tc>
        <w:tc>
          <w:tcPr>
            <w:tcW w:w="659" w:type="pct"/>
            <w:shd w:val="clear" w:color="auto" w:fill="auto"/>
          </w:tcPr>
          <w:p w14:paraId="35CC0375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车辆销售价格</w:t>
            </w:r>
          </w:p>
        </w:tc>
        <w:tc>
          <w:tcPr>
            <w:tcW w:w="692" w:type="pct"/>
            <w:shd w:val="clear" w:color="auto" w:fill="auto"/>
          </w:tcPr>
          <w:p w14:paraId="6EAD6F73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0E9987B7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32F8318D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56" w:type="pct"/>
            <w:shd w:val="clear" w:color="auto" w:fill="auto"/>
          </w:tcPr>
          <w:p w14:paraId="7691BF4B" w14:textId="43180890" w:rsidR="00C95FCD" w:rsidRPr="00736952" w:rsidRDefault="002C142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宋体" w:hint="eastAsia"/>
                <w:color w:val="000000" w:themeColor="text1"/>
                <w:szCs w:val="21"/>
                <w:lang w:val="zh-TW"/>
              </w:rPr>
              <w:t>新车和二手车必填；</w:t>
            </w:r>
          </w:p>
        </w:tc>
      </w:tr>
      <w:tr w:rsidR="00C95FCD" w:rsidRPr="00E1178A" w14:paraId="56B6D04B" w14:textId="77777777" w:rsidTr="00AF034C">
        <w:tc>
          <w:tcPr>
            <w:tcW w:w="920" w:type="pct"/>
            <w:shd w:val="clear" w:color="auto" w:fill="auto"/>
          </w:tcPr>
          <w:p w14:paraId="3CC00C4E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firstPaymentPercent</w:t>
            </w:r>
          </w:p>
        </w:tc>
        <w:tc>
          <w:tcPr>
            <w:tcW w:w="659" w:type="pct"/>
            <w:shd w:val="clear" w:color="auto" w:fill="auto"/>
          </w:tcPr>
          <w:p w14:paraId="2EA4DC10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首付比例</w:t>
            </w:r>
          </w:p>
        </w:tc>
        <w:tc>
          <w:tcPr>
            <w:tcW w:w="692" w:type="pct"/>
            <w:shd w:val="clear" w:color="auto" w:fill="auto"/>
          </w:tcPr>
          <w:p w14:paraId="059B0F7B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28ADA7F8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2911971B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56" w:type="pct"/>
            <w:shd w:val="clear" w:color="auto" w:fill="auto"/>
          </w:tcPr>
          <w:p w14:paraId="22DEC1A0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如果是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10.16% 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填写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0.1016</w:t>
            </w:r>
          </w:p>
        </w:tc>
      </w:tr>
      <w:tr w:rsidR="00C95FCD" w:rsidRPr="00E1178A" w14:paraId="1F2167F0" w14:textId="77777777" w:rsidTr="00AF034C">
        <w:tc>
          <w:tcPr>
            <w:tcW w:w="920" w:type="pct"/>
            <w:shd w:val="clear" w:color="auto" w:fill="auto"/>
          </w:tcPr>
          <w:p w14:paraId="3E61BDCA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firstPaymentAmount</w:t>
            </w:r>
          </w:p>
        </w:tc>
        <w:tc>
          <w:tcPr>
            <w:tcW w:w="659" w:type="pct"/>
            <w:shd w:val="clear" w:color="auto" w:fill="auto"/>
          </w:tcPr>
          <w:p w14:paraId="46BAC17A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首付金额</w:t>
            </w:r>
          </w:p>
        </w:tc>
        <w:tc>
          <w:tcPr>
            <w:tcW w:w="692" w:type="pct"/>
            <w:shd w:val="clear" w:color="auto" w:fill="auto"/>
          </w:tcPr>
          <w:p w14:paraId="059D5006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7F139C77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2E667A77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56" w:type="pct"/>
            <w:shd w:val="clear" w:color="auto" w:fill="auto"/>
          </w:tcPr>
          <w:p w14:paraId="2C74FD2D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C95FCD" w:rsidRPr="00E1178A" w14:paraId="1F2CFCDD" w14:textId="77777777" w:rsidTr="00AF034C">
        <w:tc>
          <w:tcPr>
            <w:tcW w:w="920" w:type="pct"/>
            <w:shd w:val="clear" w:color="auto" w:fill="auto"/>
          </w:tcPr>
          <w:p w14:paraId="5F9D2BB1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regDate</w:t>
            </w:r>
          </w:p>
        </w:tc>
        <w:tc>
          <w:tcPr>
            <w:tcW w:w="659" w:type="pct"/>
            <w:shd w:val="clear" w:color="auto" w:fill="auto"/>
          </w:tcPr>
          <w:p w14:paraId="2BA20669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车辆上牌日期</w:t>
            </w:r>
          </w:p>
        </w:tc>
        <w:tc>
          <w:tcPr>
            <w:tcW w:w="692" w:type="pct"/>
            <w:shd w:val="clear" w:color="auto" w:fill="auto"/>
          </w:tcPr>
          <w:p w14:paraId="01DCAD36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Date</w:t>
            </w:r>
          </w:p>
        </w:tc>
        <w:tc>
          <w:tcPr>
            <w:tcW w:w="416" w:type="pct"/>
            <w:shd w:val="clear" w:color="auto" w:fill="auto"/>
          </w:tcPr>
          <w:p w14:paraId="09ED938A" w14:textId="003BAED7" w:rsidR="00C95FCD" w:rsidRPr="00480B55" w:rsidRDefault="00480B55" w:rsidP="00C95FCD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PMingLiU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46AEC8E0" w14:textId="199339B2" w:rsidR="00C95FCD" w:rsidRPr="00480B55" w:rsidRDefault="00C95FCD" w:rsidP="00C95FCD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yyyy-MM</w:t>
            </w:r>
          </w:p>
        </w:tc>
        <w:tc>
          <w:tcPr>
            <w:tcW w:w="1156" w:type="pct"/>
            <w:shd w:val="clear" w:color="auto" w:fill="auto"/>
          </w:tcPr>
          <w:p w14:paraId="3A5D0F9E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C95FCD" w:rsidRPr="00E1178A" w14:paraId="73CA7BEB" w14:textId="77777777" w:rsidTr="00AF034C">
        <w:tc>
          <w:tcPr>
            <w:tcW w:w="920" w:type="pct"/>
            <w:shd w:val="clear" w:color="auto" w:fill="auto"/>
          </w:tcPr>
          <w:p w14:paraId="1BED634F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carAdditional</w:t>
            </w:r>
          </w:p>
        </w:tc>
        <w:tc>
          <w:tcPr>
            <w:tcW w:w="659" w:type="pct"/>
            <w:shd w:val="clear" w:color="auto" w:fill="auto"/>
          </w:tcPr>
          <w:p w14:paraId="7D0789F0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二手车附加</w:t>
            </w:r>
          </w:p>
        </w:tc>
        <w:tc>
          <w:tcPr>
            <w:tcW w:w="692" w:type="pct"/>
            <w:shd w:val="clear" w:color="auto" w:fill="auto"/>
          </w:tcPr>
          <w:p w14:paraId="2543BDE4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Object</w:t>
            </w:r>
          </w:p>
        </w:tc>
        <w:tc>
          <w:tcPr>
            <w:tcW w:w="416" w:type="pct"/>
            <w:shd w:val="clear" w:color="auto" w:fill="auto"/>
          </w:tcPr>
          <w:p w14:paraId="32D8977D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</w:t>
            </w:r>
          </w:p>
        </w:tc>
        <w:tc>
          <w:tcPr>
            <w:tcW w:w="1156" w:type="pct"/>
            <w:shd w:val="clear" w:color="auto" w:fill="auto"/>
          </w:tcPr>
          <w:p w14:paraId="3A387113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56" w:type="pct"/>
            <w:shd w:val="clear" w:color="auto" w:fill="auto"/>
          </w:tcPr>
          <w:p w14:paraId="2256B780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C95FCD" w:rsidRPr="00E1178A" w14:paraId="33EB3010" w14:textId="77777777" w:rsidTr="00AF034C">
        <w:tc>
          <w:tcPr>
            <w:tcW w:w="920" w:type="pct"/>
            <w:shd w:val="clear" w:color="auto" w:fill="auto"/>
          </w:tcPr>
          <w:p w14:paraId="3A00DF15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lastRenderedPageBreak/>
              <w:t>extraFundingInfo</w:t>
            </w:r>
          </w:p>
        </w:tc>
        <w:tc>
          <w:tcPr>
            <w:tcW w:w="659" w:type="pct"/>
            <w:shd w:val="clear" w:color="auto" w:fill="auto"/>
          </w:tcPr>
          <w:p w14:paraId="4E7AF415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加融项信息</w:t>
            </w:r>
          </w:p>
        </w:tc>
        <w:tc>
          <w:tcPr>
            <w:tcW w:w="692" w:type="pct"/>
            <w:shd w:val="clear" w:color="auto" w:fill="auto"/>
          </w:tcPr>
          <w:p w14:paraId="5DF2A018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list&lt;Object&gt;</w:t>
            </w:r>
          </w:p>
        </w:tc>
        <w:tc>
          <w:tcPr>
            <w:tcW w:w="416" w:type="pct"/>
            <w:shd w:val="clear" w:color="auto" w:fill="auto"/>
          </w:tcPr>
          <w:p w14:paraId="3FF4AA16" w14:textId="7D619F89" w:rsidR="00C95FCD" w:rsidRPr="00E958D7" w:rsidRDefault="00E958D7" w:rsidP="00C95FCD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PMingLiU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282DE104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56" w:type="pct"/>
            <w:shd w:val="clear" w:color="auto" w:fill="auto"/>
          </w:tcPr>
          <w:p w14:paraId="031E13D3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C95FCD" w:rsidRPr="00E1178A" w14:paraId="64968CB1" w14:textId="77777777" w:rsidTr="00AF034C">
        <w:tc>
          <w:tcPr>
            <w:tcW w:w="920" w:type="pct"/>
            <w:shd w:val="clear" w:color="auto" w:fill="auto"/>
          </w:tcPr>
          <w:p w14:paraId="609FA84F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agentInfo</w:t>
            </w:r>
          </w:p>
        </w:tc>
        <w:tc>
          <w:tcPr>
            <w:tcW w:w="659" w:type="pct"/>
            <w:shd w:val="clear" w:color="auto" w:fill="auto"/>
          </w:tcPr>
          <w:p w14:paraId="6808CF04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代理商信息</w:t>
            </w:r>
          </w:p>
        </w:tc>
        <w:tc>
          <w:tcPr>
            <w:tcW w:w="692" w:type="pct"/>
            <w:shd w:val="clear" w:color="auto" w:fill="auto"/>
          </w:tcPr>
          <w:p w14:paraId="34FAB102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Object</w:t>
            </w:r>
          </w:p>
        </w:tc>
        <w:tc>
          <w:tcPr>
            <w:tcW w:w="416" w:type="pct"/>
            <w:shd w:val="clear" w:color="auto" w:fill="auto"/>
          </w:tcPr>
          <w:p w14:paraId="10656A6D" w14:textId="78150C91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1DB0A321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156" w:type="pct"/>
            <w:shd w:val="clear" w:color="auto" w:fill="auto"/>
          </w:tcPr>
          <w:p w14:paraId="1C6EE010" w14:textId="77777777" w:rsidR="00C95FCD" w:rsidRPr="00736952" w:rsidRDefault="00C95FCD" w:rsidP="00C95FC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</w:tbl>
    <w:p w14:paraId="7EA05C0E" w14:textId="77777777" w:rsidR="00C80419" w:rsidRPr="00E1178A" w:rsidRDefault="00C80419" w:rsidP="00C80419">
      <w:pPr>
        <w:adjustRightInd w:val="0"/>
        <w:snapToGrid w:val="0"/>
        <w:rPr>
          <w:rFonts w:eastAsia="宋体"/>
          <w:color w:val="000000" w:themeColor="text1"/>
          <w:szCs w:val="21"/>
        </w:rPr>
      </w:pPr>
    </w:p>
    <w:p w14:paraId="68F88BA8" w14:textId="77777777" w:rsidR="00C80419" w:rsidRPr="00E1178A" w:rsidRDefault="00C80419" w:rsidP="001B4DB1">
      <w:pPr>
        <w:adjustRightInd w:val="0"/>
        <w:snapToGrid w:val="0"/>
        <w:rPr>
          <w:rFonts w:eastAsia="宋体"/>
          <w:color w:val="000000" w:themeColor="text1"/>
          <w:szCs w:val="21"/>
        </w:rPr>
      </w:pPr>
      <w:r w:rsidRPr="00E1178A">
        <w:rPr>
          <w:rFonts w:eastAsia="宋体"/>
          <w:color w:val="000000" w:themeColor="text1"/>
          <w:szCs w:val="21"/>
        </w:rPr>
        <w:t>car</w:t>
      </w:r>
      <w:r w:rsidR="009A5E00" w:rsidRPr="00E1178A">
        <w:rPr>
          <w:rFonts w:eastAsia="宋体"/>
          <w:color w:val="000000" w:themeColor="text1"/>
          <w:szCs w:val="21"/>
        </w:rPr>
        <w:t>A</w:t>
      </w:r>
      <w:r w:rsidRPr="00E1178A">
        <w:rPr>
          <w:rFonts w:eastAsia="宋体"/>
          <w:color w:val="000000" w:themeColor="text1"/>
          <w:szCs w:val="21"/>
        </w:rPr>
        <w:t>dditional</w:t>
      </w:r>
      <w:r w:rsidRPr="00E1178A">
        <w:rPr>
          <w:rFonts w:eastAsia="宋体"/>
          <w:color w:val="000000" w:themeColor="text1"/>
          <w:szCs w:val="21"/>
        </w:rPr>
        <w:t>二手车附加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1252"/>
        <w:gridCol w:w="1739"/>
        <w:gridCol w:w="867"/>
        <w:gridCol w:w="698"/>
        <w:gridCol w:w="2210"/>
      </w:tblGrid>
      <w:tr w:rsidR="005C0034" w:rsidRPr="00E1178A" w14:paraId="12A95D18" w14:textId="77777777" w:rsidTr="00AF034C">
        <w:tc>
          <w:tcPr>
            <w:tcW w:w="919" w:type="pct"/>
            <w:shd w:val="clear" w:color="auto" w:fill="BDD6EE" w:themeFill="accent5" w:themeFillTint="66"/>
          </w:tcPr>
          <w:p w14:paraId="22128E90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755" w:type="pct"/>
            <w:shd w:val="clear" w:color="auto" w:fill="BDD6EE" w:themeFill="accent5" w:themeFillTint="66"/>
          </w:tcPr>
          <w:p w14:paraId="3CF3FEAF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049" w:type="pct"/>
            <w:shd w:val="clear" w:color="auto" w:fill="BDD6EE" w:themeFill="accent5" w:themeFillTint="66"/>
          </w:tcPr>
          <w:p w14:paraId="777E4747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数据类型</w:t>
            </w:r>
          </w:p>
        </w:tc>
        <w:tc>
          <w:tcPr>
            <w:tcW w:w="523" w:type="pct"/>
            <w:shd w:val="clear" w:color="auto" w:fill="BDD6EE" w:themeFill="accent5" w:themeFillTint="66"/>
          </w:tcPr>
          <w:p w14:paraId="4281687A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限制</w:t>
            </w:r>
          </w:p>
        </w:tc>
        <w:tc>
          <w:tcPr>
            <w:tcW w:w="421" w:type="pct"/>
            <w:shd w:val="clear" w:color="auto" w:fill="BDD6EE" w:themeFill="accent5" w:themeFillTint="66"/>
          </w:tcPr>
          <w:p w14:paraId="7991E98F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333" w:type="pct"/>
            <w:shd w:val="clear" w:color="auto" w:fill="BDD6EE" w:themeFill="accent5" w:themeFillTint="66"/>
          </w:tcPr>
          <w:p w14:paraId="6DB9F999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注释</w:t>
            </w:r>
          </w:p>
        </w:tc>
      </w:tr>
      <w:tr w:rsidR="005C0034" w:rsidRPr="00E1178A" w14:paraId="63B40B19" w14:textId="77777777" w:rsidTr="00AF034C">
        <w:tc>
          <w:tcPr>
            <w:tcW w:w="919" w:type="pct"/>
            <w:shd w:val="clear" w:color="auto" w:fill="auto"/>
          </w:tcPr>
          <w:p w14:paraId="5AE8C87E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buyPrice</w:t>
            </w:r>
          </w:p>
        </w:tc>
        <w:tc>
          <w:tcPr>
            <w:tcW w:w="755" w:type="pct"/>
            <w:shd w:val="clear" w:color="auto" w:fill="auto"/>
          </w:tcPr>
          <w:p w14:paraId="2F605D78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购买价格</w:t>
            </w:r>
          </w:p>
        </w:tc>
        <w:tc>
          <w:tcPr>
            <w:tcW w:w="1049" w:type="pct"/>
            <w:shd w:val="clear" w:color="auto" w:fill="auto"/>
          </w:tcPr>
          <w:p w14:paraId="1EEE9A50" w14:textId="77777777" w:rsidR="005C0034" w:rsidRPr="00736952" w:rsidRDefault="009E164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BigDecimal(10,2)</w:t>
            </w:r>
          </w:p>
        </w:tc>
        <w:tc>
          <w:tcPr>
            <w:tcW w:w="523" w:type="pct"/>
            <w:shd w:val="clear" w:color="auto" w:fill="auto"/>
          </w:tcPr>
          <w:p w14:paraId="42A2C11C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421" w:type="pct"/>
            <w:shd w:val="clear" w:color="auto" w:fill="auto"/>
          </w:tcPr>
          <w:p w14:paraId="78D72509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333" w:type="pct"/>
            <w:shd w:val="clear" w:color="auto" w:fill="auto"/>
          </w:tcPr>
          <w:p w14:paraId="70B4D09D" w14:textId="224D6BF1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二手车</w:t>
            </w:r>
            <w:r w:rsidR="00DC2DB2">
              <w:rPr>
                <w:rFonts w:eastAsia="宋体" w:hint="eastAsia"/>
                <w:color w:val="000000" w:themeColor="text1"/>
                <w:szCs w:val="21"/>
                <w:lang w:val="zh-TW"/>
              </w:rPr>
              <w:t>和车抵贷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必填</w:t>
            </w:r>
          </w:p>
        </w:tc>
      </w:tr>
      <w:tr w:rsidR="005C0034" w:rsidRPr="00E1178A" w14:paraId="798B3B05" w14:textId="77777777" w:rsidTr="00AF034C">
        <w:tc>
          <w:tcPr>
            <w:tcW w:w="919" w:type="pct"/>
            <w:shd w:val="clear" w:color="auto" w:fill="auto"/>
          </w:tcPr>
          <w:p w14:paraId="0D1AA5DC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sellTimes</w:t>
            </w:r>
          </w:p>
        </w:tc>
        <w:tc>
          <w:tcPr>
            <w:tcW w:w="755" w:type="pct"/>
            <w:shd w:val="clear" w:color="auto" w:fill="auto"/>
          </w:tcPr>
          <w:p w14:paraId="5259B25A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过手次数</w:t>
            </w:r>
          </w:p>
        </w:tc>
        <w:tc>
          <w:tcPr>
            <w:tcW w:w="1049" w:type="pct"/>
            <w:shd w:val="clear" w:color="auto" w:fill="auto"/>
          </w:tcPr>
          <w:p w14:paraId="561C00D5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int</w:t>
            </w:r>
          </w:p>
        </w:tc>
        <w:tc>
          <w:tcPr>
            <w:tcW w:w="523" w:type="pct"/>
            <w:shd w:val="clear" w:color="auto" w:fill="auto"/>
          </w:tcPr>
          <w:p w14:paraId="0B58D8ED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421" w:type="pct"/>
            <w:shd w:val="clear" w:color="auto" w:fill="auto"/>
          </w:tcPr>
          <w:p w14:paraId="6A86C500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333" w:type="pct"/>
            <w:shd w:val="clear" w:color="auto" w:fill="auto"/>
          </w:tcPr>
          <w:p w14:paraId="4F408716" w14:textId="33EE02E2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二手车</w:t>
            </w:r>
            <w:r w:rsidR="00DC2DB2">
              <w:rPr>
                <w:rFonts w:eastAsia="宋体" w:hint="eastAsia"/>
                <w:color w:val="000000" w:themeColor="text1"/>
                <w:szCs w:val="21"/>
                <w:lang w:val="zh-TW"/>
              </w:rPr>
              <w:t>和车抵贷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必填</w:t>
            </w:r>
          </w:p>
        </w:tc>
      </w:tr>
      <w:tr w:rsidR="005C0034" w:rsidRPr="00E1178A" w14:paraId="223AF863" w14:textId="77777777" w:rsidTr="00AF034C">
        <w:tc>
          <w:tcPr>
            <w:tcW w:w="919" w:type="pct"/>
            <w:shd w:val="clear" w:color="auto" w:fill="auto"/>
          </w:tcPr>
          <w:p w14:paraId="6D641B76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mileage</w:t>
            </w:r>
          </w:p>
        </w:tc>
        <w:tc>
          <w:tcPr>
            <w:tcW w:w="755" w:type="pct"/>
            <w:shd w:val="clear" w:color="auto" w:fill="auto"/>
          </w:tcPr>
          <w:p w14:paraId="347E6665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里程数</w:t>
            </w:r>
          </w:p>
        </w:tc>
        <w:tc>
          <w:tcPr>
            <w:tcW w:w="1049" w:type="pct"/>
            <w:shd w:val="clear" w:color="auto" w:fill="auto"/>
          </w:tcPr>
          <w:p w14:paraId="702AF326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int</w:t>
            </w:r>
          </w:p>
        </w:tc>
        <w:tc>
          <w:tcPr>
            <w:tcW w:w="523" w:type="pct"/>
            <w:shd w:val="clear" w:color="auto" w:fill="auto"/>
          </w:tcPr>
          <w:p w14:paraId="3ABEFD6E" w14:textId="77777777" w:rsidR="005C0034" w:rsidRPr="00736952" w:rsidRDefault="00FA2F46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421" w:type="pct"/>
            <w:shd w:val="clear" w:color="auto" w:fill="auto"/>
          </w:tcPr>
          <w:p w14:paraId="4C0D2BEB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333" w:type="pct"/>
            <w:shd w:val="clear" w:color="auto" w:fill="auto"/>
          </w:tcPr>
          <w:p w14:paraId="305AB0BC" w14:textId="094E43B3" w:rsidR="005C0034" w:rsidRPr="00736952" w:rsidRDefault="00DC2DB2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二手车</w:t>
            </w:r>
            <w:r>
              <w:rPr>
                <w:rFonts w:eastAsia="宋体" w:hint="eastAsia"/>
                <w:color w:val="000000" w:themeColor="text1"/>
                <w:szCs w:val="21"/>
                <w:lang w:val="zh-TW"/>
              </w:rPr>
              <w:t>和车抵贷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必填</w:t>
            </w:r>
            <w:r w:rsidR="00CF5AB3" w:rsidRPr="00CF5AB3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单位：万公里；比如里程数为</w:t>
            </w:r>
            <w:r w:rsidR="00CF5AB3" w:rsidRPr="00CF5AB3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1.5</w:t>
            </w:r>
            <w:r w:rsidR="00CF5AB3" w:rsidRPr="00CF5AB3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万公里，则传</w:t>
            </w:r>
            <w:r w:rsidR="00CF5AB3" w:rsidRPr="00CF5AB3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1.50</w:t>
            </w:r>
          </w:p>
        </w:tc>
      </w:tr>
      <w:tr w:rsidR="005C0034" w:rsidRPr="00E1178A" w14:paraId="47F07944" w14:textId="77777777" w:rsidTr="00AF034C">
        <w:tc>
          <w:tcPr>
            <w:tcW w:w="919" w:type="pct"/>
            <w:shd w:val="clear" w:color="auto" w:fill="auto"/>
          </w:tcPr>
          <w:p w14:paraId="4B57AA82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claimTimes</w:t>
            </w:r>
          </w:p>
        </w:tc>
        <w:tc>
          <w:tcPr>
            <w:tcW w:w="755" w:type="pct"/>
            <w:shd w:val="clear" w:color="auto" w:fill="auto"/>
          </w:tcPr>
          <w:p w14:paraId="7D350E12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赔付次数</w:t>
            </w:r>
          </w:p>
        </w:tc>
        <w:tc>
          <w:tcPr>
            <w:tcW w:w="1049" w:type="pct"/>
            <w:shd w:val="clear" w:color="auto" w:fill="auto"/>
          </w:tcPr>
          <w:p w14:paraId="7769C85D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int</w:t>
            </w:r>
          </w:p>
        </w:tc>
        <w:tc>
          <w:tcPr>
            <w:tcW w:w="523" w:type="pct"/>
            <w:shd w:val="clear" w:color="auto" w:fill="auto"/>
          </w:tcPr>
          <w:p w14:paraId="3038937E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421" w:type="pct"/>
            <w:shd w:val="clear" w:color="auto" w:fill="auto"/>
          </w:tcPr>
          <w:p w14:paraId="057F1E6C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333" w:type="pct"/>
            <w:shd w:val="clear" w:color="auto" w:fill="auto"/>
          </w:tcPr>
          <w:p w14:paraId="78BEB9F2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5C0034" w:rsidRPr="00E1178A" w14:paraId="643E78DE" w14:textId="77777777" w:rsidTr="00AF034C">
        <w:tc>
          <w:tcPr>
            <w:tcW w:w="919" w:type="pct"/>
            <w:shd w:val="clear" w:color="auto" w:fill="auto"/>
          </w:tcPr>
          <w:p w14:paraId="6F690562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claimAmount</w:t>
            </w:r>
          </w:p>
        </w:tc>
        <w:tc>
          <w:tcPr>
            <w:tcW w:w="755" w:type="pct"/>
            <w:shd w:val="clear" w:color="auto" w:fill="auto"/>
          </w:tcPr>
          <w:p w14:paraId="2B007F15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赔付金额</w:t>
            </w:r>
          </w:p>
        </w:tc>
        <w:tc>
          <w:tcPr>
            <w:tcW w:w="1049" w:type="pct"/>
            <w:shd w:val="clear" w:color="auto" w:fill="auto"/>
          </w:tcPr>
          <w:p w14:paraId="4D18137B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BigDecimal(10,2)</w:t>
            </w:r>
          </w:p>
        </w:tc>
        <w:tc>
          <w:tcPr>
            <w:tcW w:w="523" w:type="pct"/>
            <w:shd w:val="clear" w:color="auto" w:fill="auto"/>
          </w:tcPr>
          <w:p w14:paraId="2FB04122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421" w:type="pct"/>
            <w:shd w:val="clear" w:color="auto" w:fill="auto"/>
          </w:tcPr>
          <w:p w14:paraId="17BF7AF6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333" w:type="pct"/>
            <w:shd w:val="clear" w:color="auto" w:fill="auto"/>
          </w:tcPr>
          <w:p w14:paraId="27DCFF64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5C0034" w:rsidRPr="00E1178A" w14:paraId="265CF97B" w14:textId="77777777" w:rsidTr="00AF034C">
        <w:tc>
          <w:tcPr>
            <w:tcW w:w="919" w:type="pct"/>
            <w:shd w:val="clear" w:color="auto" w:fill="auto"/>
          </w:tcPr>
          <w:p w14:paraId="4BAFB8CF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productionDate</w:t>
            </w:r>
          </w:p>
        </w:tc>
        <w:tc>
          <w:tcPr>
            <w:tcW w:w="755" w:type="pct"/>
            <w:shd w:val="clear" w:color="auto" w:fill="auto"/>
          </w:tcPr>
          <w:p w14:paraId="2F51C713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车辆出厂日期</w:t>
            </w:r>
          </w:p>
        </w:tc>
        <w:tc>
          <w:tcPr>
            <w:tcW w:w="1049" w:type="pct"/>
            <w:shd w:val="clear" w:color="auto" w:fill="auto"/>
          </w:tcPr>
          <w:p w14:paraId="6F4EF0A0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Date</w:t>
            </w:r>
          </w:p>
        </w:tc>
        <w:tc>
          <w:tcPr>
            <w:tcW w:w="523" w:type="pct"/>
            <w:shd w:val="clear" w:color="auto" w:fill="auto"/>
          </w:tcPr>
          <w:p w14:paraId="42722A54" w14:textId="79CCD05E" w:rsidR="005C0034" w:rsidRPr="00480B55" w:rsidRDefault="00480B55" w:rsidP="00736952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PMingLiU"/>
                <w:color w:val="000000" w:themeColor="text1"/>
                <w:szCs w:val="21"/>
                <w:lang w:val="zh-TW" w:eastAsia="zh-TW"/>
              </w:rPr>
              <w:t>C</w:t>
            </w:r>
          </w:p>
        </w:tc>
        <w:tc>
          <w:tcPr>
            <w:tcW w:w="421" w:type="pct"/>
            <w:shd w:val="clear" w:color="auto" w:fill="auto"/>
          </w:tcPr>
          <w:p w14:paraId="30CEAA43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333" w:type="pct"/>
            <w:shd w:val="clear" w:color="auto" w:fill="auto"/>
          </w:tcPr>
          <w:p w14:paraId="0366ACB4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格式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 yyyy-MM-dd 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字符串</w:t>
            </w:r>
          </w:p>
          <w:p w14:paraId="14FC1922" w14:textId="68758940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二手车</w:t>
            </w:r>
            <w:r w:rsidR="00DC2DB2">
              <w:rPr>
                <w:rFonts w:eastAsia="宋体" w:hint="eastAsia"/>
                <w:color w:val="000000" w:themeColor="text1"/>
                <w:szCs w:val="21"/>
                <w:lang w:val="zh-TW"/>
              </w:rPr>
              <w:t>和车抵贷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必填</w:t>
            </w:r>
            <w:r w:rsidR="00480B55">
              <w:rPr>
                <w:rFonts w:eastAsia="宋体" w:hint="eastAsia"/>
                <w:color w:val="000000" w:themeColor="text1"/>
                <w:szCs w:val="21"/>
                <w:lang w:val="zh-TW"/>
              </w:rPr>
              <w:t>，新车不必填</w:t>
            </w:r>
          </w:p>
        </w:tc>
      </w:tr>
    </w:tbl>
    <w:p w14:paraId="57DBAC23" w14:textId="77777777" w:rsidR="00C80419" w:rsidRPr="00E1178A" w:rsidRDefault="00C80419" w:rsidP="00C80419">
      <w:pPr>
        <w:adjustRightInd w:val="0"/>
        <w:snapToGrid w:val="0"/>
        <w:rPr>
          <w:rFonts w:eastAsia="宋体"/>
          <w:color w:val="000000" w:themeColor="text1"/>
          <w:szCs w:val="21"/>
        </w:rPr>
      </w:pPr>
    </w:p>
    <w:p w14:paraId="2167AD5B" w14:textId="77777777" w:rsidR="00C80419" w:rsidRPr="00E1178A" w:rsidRDefault="00C80419" w:rsidP="00C80419">
      <w:pPr>
        <w:adjustRightInd w:val="0"/>
        <w:snapToGrid w:val="0"/>
        <w:rPr>
          <w:rFonts w:eastAsia="宋体"/>
          <w:color w:val="000000" w:themeColor="text1"/>
          <w:szCs w:val="21"/>
        </w:rPr>
      </w:pPr>
      <w:r w:rsidRPr="00E1178A">
        <w:rPr>
          <w:rFonts w:eastAsia="宋体"/>
          <w:color w:val="000000" w:themeColor="text1"/>
          <w:szCs w:val="21"/>
        </w:rPr>
        <w:t>加融项信息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6"/>
        <w:gridCol w:w="1350"/>
        <w:gridCol w:w="1739"/>
        <w:gridCol w:w="691"/>
        <w:gridCol w:w="710"/>
        <w:gridCol w:w="1774"/>
      </w:tblGrid>
      <w:tr w:rsidR="005C0034" w:rsidRPr="00E1178A" w14:paraId="208BC49B" w14:textId="77777777" w:rsidTr="005C0034">
        <w:tc>
          <w:tcPr>
            <w:tcW w:w="1222" w:type="pct"/>
            <w:shd w:val="clear" w:color="auto" w:fill="BDD6EE"/>
          </w:tcPr>
          <w:p w14:paraId="21725274" w14:textId="77777777" w:rsidR="005C0034" w:rsidRPr="00E1178A" w:rsidRDefault="005C0034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814" w:type="pct"/>
            <w:shd w:val="clear" w:color="auto" w:fill="BDD6EE"/>
          </w:tcPr>
          <w:p w14:paraId="39D1F02D" w14:textId="77777777" w:rsidR="005C0034" w:rsidRPr="00E1178A" w:rsidRDefault="005C0034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1049" w:type="pct"/>
            <w:shd w:val="clear" w:color="auto" w:fill="BDD6EE"/>
          </w:tcPr>
          <w:p w14:paraId="45F7C57D" w14:textId="77777777" w:rsidR="005C0034" w:rsidRPr="00E1178A" w:rsidRDefault="005C0034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417" w:type="pct"/>
            <w:shd w:val="clear" w:color="auto" w:fill="BDD6EE"/>
          </w:tcPr>
          <w:p w14:paraId="4D602FC4" w14:textId="77777777" w:rsidR="005C0034" w:rsidRPr="00E1178A" w:rsidRDefault="005C0034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428" w:type="pct"/>
            <w:shd w:val="clear" w:color="auto" w:fill="BDD6EE"/>
          </w:tcPr>
          <w:p w14:paraId="7E15467E" w14:textId="77777777" w:rsidR="005C0034" w:rsidRPr="00E1178A" w:rsidRDefault="005C0034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070" w:type="pct"/>
            <w:shd w:val="clear" w:color="auto" w:fill="BDD6EE"/>
          </w:tcPr>
          <w:p w14:paraId="113E5D3E" w14:textId="77777777" w:rsidR="005C0034" w:rsidRPr="00E1178A" w:rsidRDefault="005C0034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5C0034" w:rsidRPr="00E1178A" w14:paraId="671BDE52" w14:textId="77777777" w:rsidTr="00AF034C">
        <w:tc>
          <w:tcPr>
            <w:tcW w:w="1222" w:type="pct"/>
            <w:shd w:val="clear" w:color="auto" w:fill="auto"/>
          </w:tcPr>
          <w:p w14:paraId="2D0220D0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extraFundingType</w:t>
            </w:r>
          </w:p>
        </w:tc>
        <w:tc>
          <w:tcPr>
            <w:tcW w:w="814" w:type="pct"/>
            <w:shd w:val="clear" w:color="auto" w:fill="auto"/>
          </w:tcPr>
          <w:p w14:paraId="45B18F5F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加融项类别</w:t>
            </w:r>
          </w:p>
        </w:tc>
        <w:tc>
          <w:tcPr>
            <w:tcW w:w="1049" w:type="pct"/>
            <w:shd w:val="clear" w:color="auto" w:fill="auto"/>
          </w:tcPr>
          <w:p w14:paraId="47D6181D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417" w:type="pct"/>
            <w:shd w:val="clear" w:color="auto" w:fill="auto"/>
          </w:tcPr>
          <w:p w14:paraId="7B67D9E3" w14:textId="2D41E2F0" w:rsidR="005C0034" w:rsidRPr="00480B55" w:rsidRDefault="00480B55" w:rsidP="00736952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PMingLiU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428" w:type="pct"/>
          </w:tcPr>
          <w:p w14:paraId="5A1ED2FF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070" w:type="pct"/>
            <w:shd w:val="clear" w:color="auto" w:fill="auto"/>
          </w:tcPr>
          <w:p w14:paraId="6B917273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01-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保险费</w:t>
            </w:r>
          </w:p>
          <w:p w14:paraId="45E0A29C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02-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购置税：</w:t>
            </w:r>
          </w:p>
          <w:p w14:paraId="55CB05D3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03-GPS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费用</w:t>
            </w:r>
          </w:p>
          <w:p w14:paraId="68AB509B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04-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档案费</w:t>
            </w:r>
          </w:p>
          <w:p w14:paraId="0F404C2A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05-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服务费</w:t>
            </w:r>
          </w:p>
          <w:p w14:paraId="30B6926B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06-</w:t>
            </w: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其他</w:t>
            </w:r>
          </w:p>
        </w:tc>
      </w:tr>
      <w:tr w:rsidR="005C0034" w:rsidRPr="00E1178A" w14:paraId="2285111A" w14:textId="77777777" w:rsidTr="00AF034C">
        <w:tc>
          <w:tcPr>
            <w:tcW w:w="1222" w:type="pct"/>
            <w:shd w:val="clear" w:color="auto" w:fill="auto"/>
          </w:tcPr>
          <w:p w14:paraId="332CEC9F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extraFundingAmount</w:t>
            </w:r>
          </w:p>
        </w:tc>
        <w:tc>
          <w:tcPr>
            <w:tcW w:w="814" w:type="pct"/>
            <w:shd w:val="clear" w:color="auto" w:fill="auto"/>
          </w:tcPr>
          <w:p w14:paraId="5D7E5AC3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加融项金额</w:t>
            </w:r>
          </w:p>
        </w:tc>
        <w:tc>
          <w:tcPr>
            <w:tcW w:w="1049" w:type="pct"/>
            <w:shd w:val="clear" w:color="auto" w:fill="auto"/>
          </w:tcPr>
          <w:p w14:paraId="536CE439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BigDecimal(10,2)</w:t>
            </w:r>
          </w:p>
        </w:tc>
        <w:tc>
          <w:tcPr>
            <w:tcW w:w="417" w:type="pct"/>
            <w:shd w:val="clear" w:color="auto" w:fill="auto"/>
          </w:tcPr>
          <w:p w14:paraId="137C4271" w14:textId="074904C3" w:rsidR="005C0034" w:rsidRPr="00480B55" w:rsidRDefault="00480B55" w:rsidP="00736952">
            <w:pPr>
              <w:adjustRightInd w:val="0"/>
              <w:snapToGrid w:val="0"/>
              <w:rPr>
                <w:rFonts w:eastAsia="PMingLiU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PMingLiU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428" w:type="pct"/>
          </w:tcPr>
          <w:p w14:paraId="210D9376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070" w:type="pct"/>
            <w:shd w:val="clear" w:color="auto" w:fill="auto"/>
          </w:tcPr>
          <w:p w14:paraId="20DEE85E" w14:textId="77777777" w:rsidR="005C0034" w:rsidRPr="00736952" w:rsidRDefault="005C0034" w:rsidP="0073695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</w:tbl>
    <w:p w14:paraId="65EDD9B3" w14:textId="77777777" w:rsidR="00C80419" w:rsidRPr="00E1178A" w:rsidRDefault="00C80419" w:rsidP="00C80419">
      <w:pPr>
        <w:adjustRightInd w:val="0"/>
        <w:snapToGrid w:val="0"/>
        <w:rPr>
          <w:rFonts w:eastAsia="宋体"/>
          <w:color w:val="000000" w:themeColor="text1"/>
          <w:szCs w:val="21"/>
        </w:rPr>
      </w:pPr>
    </w:p>
    <w:p w14:paraId="70C59E43" w14:textId="77777777" w:rsidR="00C80419" w:rsidRPr="00E1178A" w:rsidRDefault="00C80419" w:rsidP="00EE4767">
      <w:pPr>
        <w:adjustRightInd w:val="0"/>
        <w:snapToGrid w:val="0"/>
        <w:rPr>
          <w:rFonts w:eastAsia="宋体"/>
          <w:color w:val="000000" w:themeColor="text1"/>
          <w:szCs w:val="21"/>
        </w:rPr>
      </w:pPr>
      <w:r w:rsidRPr="00E1178A">
        <w:rPr>
          <w:rFonts w:eastAsia="宋体"/>
          <w:color w:val="000000" w:themeColor="text1"/>
          <w:szCs w:val="21"/>
        </w:rPr>
        <w:t>agent</w:t>
      </w:r>
      <w:r w:rsidR="009A5E00" w:rsidRPr="00E1178A">
        <w:rPr>
          <w:rFonts w:eastAsia="宋体"/>
          <w:color w:val="000000" w:themeColor="text1"/>
          <w:szCs w:val="21"/>
        </w:rPr>
        <w:t>I</w:t>
      </w:r>
      <w:r w:rsidRPr="00E1178A">
        <w:rPr>
          <w:rFonts w:eastAsia="宋体"/>
          <w:color w:val="000000" w:themeColor="text1"/>
          <w:szCs w:val="21"/>
        </w:rPr>
        <w:t>nfo</w:t>
      </w:r>
      <w:r w:rsidRPr="00E1178A">
        <w:rPr>
          <w:rFonts w:eastAsia="宋体"/>
          <w:color w:val="000000" w:themeColor="text1"/>
          <w:szCs w:val="21"/>
        </w:rPr>
        <w:t>代理商信息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1165"/>
        <w:gridCol w:w="1194"/>
        <w:gridCol w:w="967"/>
        <w:gridCol w:w="1613"/>
        <w:gridCol w:w="2003"/>
      </w:tblGrid>
      <w:tr w:rsidR="005C0034" w:rsidRPr="00E1178A" w14:paraId="72D29B60" w14:textId="77777777" w:rsidTr="00AF034C">
        <w:tc>
          <w:tcPr>
            <w:tcW w:w="813" w:type="pct"/>
            <w:shd w:val="clear" w:color="auto" w:fill="BDD6EE" w:themeFill="accent5" w:themeFillTint="66"/>
          </w:tcPr>
          <w:p w14:paraId="6855624E" w14:textId="77777777" w:rsidR="005C0034" w:rsidRPr="00E1178A" w:rsidRDefault="005C0034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703" w:type="pct"/>
            <w:shd w:val="clear" w:color="auto" w:fill="BDD6EE" w:themeFill="accent5" w:themeFillTint="66"/>
          </w:tcPr>
          <w:p w14:paraId="2EA92ED1" w14:textId="77777777" w:rsidR="005C0034" w:rsidRPr="00E1178A" w:rsidRDefault="005C0034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720" w:type="pct"/>
            <w:shd w:val="clear" w:color="auto" w:fill="BDD6EE" w:themeFill="accent5" w:themeFillTint="66"/>
          </w:tcPr>
          <w:p w14:paraId="2B75D1A8" w14:textId="77777777" w:rsidR="005C0034" w:rsidRPr="00E1178A" w:rsidRDefault="005C0034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83" w:type="pct"/>
            <w:shd w:val="clear" w:color="auto" w:fill="BDD6EE" w:themeFill="accent5" w:themeFillTint="66"/>
          </w:tcPr>
          <w:p w14:paraId="61F8E9AE" w14:textId="77777777" w:rsidR="005C0034" w:rsidRPr="00E1178A" w:rsidRDefault="005C0034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973" w:type="pct"/>
            <w:shd w:val="clear" w:color="auto" w:fill="BDD6EE" w:themeFill="accent5" w:themeFillTint="66"/>
          </w:tcPr>
          <w:p w14:paraId="25299546" w14:textId="77777777" w:rsidR="005C0034" w:rsidRPr="00E1178A" w:rsidRDefault="005C0034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209" w:type="pct"/>
            <w:shd w:val="clear" w:color="auto" w:fill="BDD6EE" w:themeFill="accent5" w:themeFillTint="66"/>
          </w:tcPr>
          <w:p w14:paraId="475068D5" w14:textId="77777777" w:rsidR="005C0034" w:rsidRPr="00E1178A" w:rsidRDefault="005C0034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5C0034" w:rsidRPr="00E1178A" w14:paraId="05C2F874" w14:textId="77777777" w:rsidTr="00AF034C">
        <w:tc>
          <w:tcPr>
            <w:tcW w:w="813" w:type="pct"/>
            <w:shd w:val="clear" w:color="auto" w:fill="auto"/>
          </w:tcPr>
          <w:p w14:paraId="149FB693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spName</w:t>
            </w:r>
          </w:p>
        </w:tc>
        <w:tc>
          <w:tcPr>
            <w:tcW w:w="703" w:type="pct"/>
            <w:shd w:val="clear" w:color="auto" w:fill="auto"/>
          </w:tcPr>
          <w:p w14:paraId="4E2BF341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进件门店名称</w:t>
            </w:r>
          </w:p>
        </w:tc>
        <w:tc>
          <w:tcPr>
            <w:tcW w:w="720" w:type="pct"/>
            <w:shd w:val="clear" w:color="auto" w:fill="auto"/>
          </w:tcPr>
          <w:p w14:paraId="071FD3E4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583" w:type="pct"/>
            <w:shd w:val="clear" w:color="auto" w:fill="auto"/>
          </w:tcPr>
          <w:p w14:paraId="6B108C0C" w14:textId="6105FDE8" w:rsidR="005C0034" w:rsidRPr="00E1178A" w:rsidRDefault="00C30A92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O</w:t>
            </w:r>
          </w:p>
        </w:tc>
        <w:tc>
          <w:tcPr>
            <w:tcW w:w="973" w:type="pct"/>
            <w:shd w:val="clear" w:color="auto" w:fill="auto"/>
          </w:tcPr>
          <w:p w14:paraId="74D9875E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300</w:t>
            </w:r>
          </w:p>
        </w:tc>
        <w:tc>
          <w:tcPr>
            <w:tcW w:w="1209" w:type="pct"/>
            <w:shd w:val="clear" w:color="auto" w:fill="auto"/>
          </w:tcPr>
          <w:p w14:paraId="582B0746" w14:textId="77777777" w:rsidR="005C0034" w:rsidRPr="00E1178A" w:rsidRDefault="005C0034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5C0034" w:rsidRPr="00E1178A" w14:paraId="705FF94D" w14:textId="77777777" w:rsidTr="00AF034C">
        <w:tc>
          <w:tcPr>
            <w:tcW w:w="813" w:type="pct"/>
            <w:shd w:val="clear" w:color="auto" w:fill="auto"/>
          </w:tcPr>
          <w:p w14:paraId="23C21C76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spProvince</w:t>
            </w:r>
          </w:p>
        </w:tc>
        <w:tc>
          <w:tcPr>
            <w:tcW w:w="703" w:type="pct"/>
            <w:shd w:val="clear" w:color="auto" w:fill="auto"/>
          </w:tcPr>
          <w:p w14:paraId="68CA95AF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门店所在省份</w:t>
            </w:r>
          </w:p>
        </w:tc>
        <w:tc>
          <w:tcPr>
            <w:tcW w:w="720" w:type="pct"/>
            <w:shd w:val="clear" w:color="auto" w:fill="auto"/>
          </w:tcPr>
          <w:p w14:paraId="3EDD4AF8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583" w:type="pct"/>
            <w:shd w:val="clear" w:color="auto" w:fill="auto"/>
          </w:tcPr>
          <w:p w14:paraId="4A91D141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O</w:t>
            </w:r>
          </w:p>
        </w:tc>
        <w:tc>
          <w:tcPr>
            <w:tcW w:w="973" w:type="pct"/>
            <w:shd w:val="clear" w:color="auto" w:fill="auto"/>
          </w:tcPr>
          <w:p w14:paraId="57157730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1209" w:type="pct"/>
            <w:shd w:val="clear" w:color="auto" w:fill="auto"/>
          </w:tcPr>
          <w:p w14:paraId="6D8A5EB3" w14:textId="77777777" w:rsidR="005C0034" w:rsidRPr="00E1178A" w:rsidRDefault="00807C50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中文</w:t>
            </w:r>
          </w:p>
        </w:tc>
      </w:tr>
      <w:tr w:rsidR="005C0034" w:rsidRPr="00E1178A" w14:paraId="5A47647B" w14:textId="77777777" w:rsidTr="00AF034C">
        <w:trPr>
          <w:trHeight w:val="50"/>
        </w:trPr>
        <w:tc>
          <w:tcPr>
            <w:tcW w:w="813" w:type="pct"/>
            <w:shd w:val="clear" w:color="auto" w:fill="auto"/>
          </w:tcPr>
          <w:p w14:paraId="2CEBFDFA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spCity</w:t>
            </w:r>
          </w:p>
        </w:tc>
        <w:tc>
          <w:tcPr>
            <w:tcW w:w="703" w:type="pct"/>
            <w:shd w:val="clear" w:color="auto" w:fill="auto"/>
          </w:tcPr>
          <w:p w14:paraId="747B3529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门店所在城市</w:t>
            </w:r>
          </w:p>
        </w:tc>
        <w:tc>
          <w:tcPr>
            <w:tcW w:w="720" w:type="pct"/>
            <w:shd w:val="clear" w:color="auto" w:fill="auto"/>
          </w:tcPr>
          <w:p w14:paraId="35B361D4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583" w:type="pct"/>
            <w:shd w:val="clear" w:color="auto" w:fill="auto"/>
          </w:tcPr>
          <w:p w14:paraId="3DBCC647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O</w:t>
            </w:r>
          </w:p>
        </w:tc>
        <w:tc>
          <w:tcPr>
            <w:tcW w:w="973" w:type="pct"/>
            <w:shd w:val="clear" w:color="auto" w:fill="auto"/>
          </w:tcPr>
          <w:p w14:paraId="0E0F577B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1209" w:type="pct"/>
            <w:shd w:val="clear" w:color="auto" w:fill="auto"/>
          </w:tcPr>
          <w:p w14:paraId="7D9BBA4F" w14:textId="77777777" w:rsidR="005C0034" w:rsidRPr="00E1178A" w:rsidRDefault="00807C50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中文</w:t>
            </w:r>
          </w:p>
        </w:tc>
      </w:tr>
      <w:tr w:rsidR="005C0034" w:rsidRPr="00E1178A" w14:paraId="5ADCB969" w14:textId="77777777" w:rsidTr="00AF034C">
        <w:tc>
          <w:tcPr>
            <w:tcW w:w="813" w:type="pct"/>
            <w:shd w:val="clear" w:color="auto" w:fill="auto"/>
          </w:tcPr>
          <w:p w14:paraId="7FE69F37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spDetailAddr</w:t>
            </w:r>
          </w:p>
        </w:tc>
        <w:tc>
          <w:tcPr>
            <w:tcW w:w="703" w:type="pct"/>
            <w:shd w:val="clear" w:color="auto" w:fill="auto"/>
          </w:tcPr>
          <w:p w14:paraId="4D770DB2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门店详细地址</w:t>
            </w:r>
          </w:p>
        </w:tc>
        <w:tc>
          <w:tcPr>
            <w:tcW w:w="720" w:type="pct"/>
            <w:shd w:val="clear" w:color="auto" w:fill="auto"/>
          </w:tcPr>
          <w:p w14:paraId="6B55444C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583" w:type="pct"/>
            <w:shd w:val="clear" w:color="auto" w:fill="auto"/>
          </w:tcPr>
          <w:p w14:paraId="412A0142" w14:textId="3DEA96A2" w:rsidR="005C0034" w:rsidRPr="00E1178A" w:rsidRDefault="00C30A92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O</w:t>
            </w:r>
          </w:p>
        </w:tc>
        <w:tc>
          <w:tcPr>
            <w:tcW w:w="973" w:type="pct"/>
            <w:shd w:val="clear" w:color="auto" w:fill="auto"/>
          </w:tcPr>
          <w:p w14:paraId="037F1F51" w14:textId="77777777" w:rsidR="005C0034" w:rsidRPr="00E1178A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300</w:t>
            </w:r>
          </w:p>
        </w:tc>
        <w:tc>
          <w:tcPr>
            <w:tcW w:w="1209" w:type="pct"/>
            <w:shd w:val="clear" w:color="auto" w:fill="auto"/>
          </w:tcPr>
          <w:p w14:paraId="3EE10DD7" w14:textId="77777777" w:rsidR="005C0034" w:rsidRPr="00E1178A" w:rsidRDefault="00807C50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中文</w:t>
            </w:r>
          </w:p>
        </w:tc>
      </w:tr>
    </w:tbl>
    <w:p w14:paraId="60C1D5D9" w14:textId="77777777" w:rsidR="00003755" w:rsidRPr="00E1178A" w:rsidRDefault="00003755" w:rsidP="00C80419">
      <w:pPr>
        <w:adjustRightInd w:val="0"/>
        <w:snapToGrid w:val="0"/>
        <w:rPr>
          <w:rFonts w:eastAsia="宋体"/>
          <w:color w:val="000000" w:themeColor="text1"/>
          <w:szCs w:val="21"/>
        </w:rPr>
      </w:pPr>
    </w:p>
    <w:p w14:paraId="0735C478" w14:textId="77777777" w:rsidR="00C80419" w:rsidRPr="00E1178A" w:rsidRDefault="00C80419" w:rsidP="00C80419">
      <w:pPr>
        <w:rPr>
          <w:rFonts w:eastAsia="宋体"/>
          <w:color w:val="000000" w:themeColor="text1"/>
          <w:szCs w:val="21"/>
        </w:rPr>
      </w:pPr>
      <w:r w:rsidRPr="00E1178A">
        <w:rPr>
          <w:rFonts w:eastAsia="宋体"/>
          <w:color w:val="000000" w:themeColor="text1"/>
          <w:szCs w:val="21"/>
        </w:rPr>
        <w:t>BankAccount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1743"/>
        <w:gridCol w:w="1132"/>
        <w:gridCol w:w="851"/>
        <w:gridCol w:w="945"/>
        <w:gridCol w:w="2247"/>
      </w:tblGrid>
      <w:tr w:rsidR="0018573B" w:rsidRPr="00E1178A" w14:paraId="2D6A3598" w14:textId="77777777" w:rsidTr="00AF034C">
        <w:tc>
          <w:tcPr>
            <w:tcW w:w="828" w:type="pct"/>
            <w:shd w:val="clear" w:color="auto" w:fill="BDD6EE" w:themeFill="accent5" w:themeFillTint="66"/>
          </w:tcPr>
          <w:p w14:paraId="34BEF2E1" w14:textId="77777777" w:rsidR="0018573B" w:rsidRPr="00E1178A" w:rsidRDefault="0018573B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1051" w:type="pct"/>
            <w:shd w:val="clear" w:color="auto" w:fill="BDD6EE" w:themeFill="accent5" w:themeFillTint="66"/>
          </w:tcPr>
          <w:p w14:paraId="1C787FED" w14:textId="77777777" w:rsidR="0018573B" w:rsidRPr="00E1178A" w:rsidRDefault="0018573B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683" w:type="pct"/>
            <w:shd w:val="clear" w:color="auto" w:fill="BDD6EE" w:themeFill="accent5" w:themeFillTint="66"/>
          </w:tcPr>
          <w:p w14:paraId="55D066F0" w14:textId="77777777" w:rsidR="0018573B" w:rsidRPr="00E1178A" w:rsidRDefault="0018573B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3709D5BC" w14:textId="77777777" w:rsidR="0018573B" w:rsidRPr="00E1178A" w:rsidRDefault="0018573B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570" w:type="pct"/>
            <w:shd w:val="clear" w:color="auto" w:fill="BDD6EE" w:themeFill="accent5" w:themeFillTint="66"/>
          </w:tcPr>
          <w:p w14:paraId="0F597141" w14:textId="77777777" w:rsidR="0018573B" w:rsidRPr="00E1178A" w:rsidRDefault="0018573B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355" w:type="pct"/>
            <w:shd w:val="clear" w:color="auto" w:fill="BDD6EE" w:themeFill="accent5" w:themeFillTint="66"/>
          </w:tcPr>
          <w:p w14:paraId="755A89ED" w14:textId="77777777" w:rsidR="0018573B" w:rsidRPr="00E1178A" w:rsidRDefault="0018573B" w:rsidP="00C80419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18573B" w:rsidRPr="00E1178A" w14:paraId="731680D6" w14:textId="77777777" w:rsidTr="00AF034C">
        <w:tc>
          <w:tcPr>
            <w:tcW w:w="828" w:type="pct"/>
            <w:shd w:val="clear" w:color="auto" w:fill="auto"/>
          </w:tcPr>
          <w:p w14:paraId="5E96E2A8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accountType</w:t>
            </w:r>
          </w:p>
        </w:tc>
        <w:tc>
          <w:tcPr>
            <w:tcW w:w="1051" w:type="pct"/>
            <w:shd w:val="clear" w:color="auto" w:fill="auto"/>
          </w:tcPr>
          <w:p w14:paraId="5D822A16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账户类型</w:t>
            </w:r>
          </w:p>
        </w:tc>
        <w:tc>
          <w:tcPr>
            <w:tcW w:w="683" w:type="pct"/>
            <w:shd w:val="clear" w:color="auto" w:fill="auto"/>
          </w:tcPr>
          <w:p w14:paraId="65956CC6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枚举</w:t>
            </w:r>
          </w:p>
        </w:tc>
        <w:tc>
          <w:tcPr>
            <w:tcW w:w="513" w:type="pct"/>
            <w:shd w:val="clear" w:color="auto" w:fill="auto"/>
          </w:tcPr>
          <w:p w14:paraId="307ADF84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70" w:type="pct"/>
            <w:shd w:val="clear" w:color="auto" w:fill="auto"/>
          </w:tcPr>
          <w:p w14:paraId="74DDA0E5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355" w:type="pct"/>
            <w:shd w:val="clear" w:color="auto" w:fill="auto"/>
          </w:tcPr>
          <w:p w14:paraId="75725824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PERSONAL("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个人账户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3EAC4D19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BUSINESS("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对公账户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</w:tc>
      </w:tr>
      <w:tr w:rsidR="0018573B" w:rsidRPr="00E1178A" w14:paraId="3AA87D1C" w14:textId="77777777" w:rsidTr="00AF034C">
        <w:tc>
          <w:tcPr>
            <w:tcW w:w="828" w:type="pct"/>
            <w:shd w:val="clear" w:color="auto" w:fill="auto"/>
          </w:tcPr>
          <w:p w14:paraId="415979E5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accountNum</w:t>
            </w:r>
          </w:p>
        </w:tc>
        <w:tc>
          <w:tcPr>
            <w:tcW w:w="1051" w:type="pct"/>
            <w:shd w:val="clear" w:color="auto" w:fill="auto"/>
          </w:tcPr>
          <w:p w14:paraId="20A60C40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账户号码（银行卡号）</w:t>
            </w:r>
          </w:p>
        </w:tc>
        <w:tc>
          <w:tcPr>
            <w:tcW w:w="683" w:type="pct"/>
            <w:shd w:val="clear" w:color="auto" w:fill="auto"/>
          </w:tcPr>
          <w:p w14:paraId="1D30C6B9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73446804" w14:textId="30324ABE" w:rsidR="0018573B" w:rsidRPr="005149ED" w:rsidRDefault="009F34D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70" w:type="pct"/>
            <w:shd w:val="clear" w:color="auto" w:fill="auto"/>
          </w:tcPr>
          <w:p w14:paraId="2257663A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32</w:t>
            </w:r>
          </w:p>
        </w:tc>
        <w:tc>
          <w:tcPr>
            <w:tcW w:w="1355" w:type="pct"/>
            <w:shd w:val="clear" w:color="auto" w:fill="auto"/>
          </w:tcPr>
          <w:p w14:paraId="0DF993D1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18573B" w:rsidRPr="00E1178A" w14:paraId="385F5C94" w14:textId="77777777" w:rsidTr="00AF034C">
        <w:tc>
          <w:tcPr>
            <w:tcW w:w="828" w:type="pct"/>
            <w:shd w:val="clear" w:color="auto" w:fill="auto"/>
          </w:tcPr>
          <w:p w14:paraId="6CD4803F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accountName</w:t>
            </w:r>
          </w:p>
        </w:tc>
        <w:tc>
          <w:tcPr>
            <w:tcW w:w="1051" w:type="pct"/>
            <w:shd w:val="clear" w:color="auto" w:fill="auto"/>
          </w:tcPr>
          <w:p w14:paraId="2F48F25D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账户户名</w:t>
            </w:r>
          </w:p>
        </w:tc>
        <w:tc>
          <w:tcPr>
            <w:tcW w:w="683" w:type="pct"/>
            <w:shd w:val="clear" w:color="auto" w:fill="auto"/>
          </w:tcPr>
          <w:p w14:paraId="1C86AED5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75EDDB12" w14:textId="3CCB13F8" w:rsidR="0018573B" w:rsidRPr="005149ED" w:rsidRDefault="009F34D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70" w:type="pct"/>
            <w:shd w:val="clear" w:color="auto" w:fill="auto"/>
          </w:tcPr>
          <w:p w14:paraId="40FA3C7F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60</w:t>
            </w:r>
          </w:p>
        </w:tc>
        <w:tc>
          <w:tcPr>
            <w:tcW w:w="1355" w:type="pct"/>
            <w:shd w:val="clear" w:color="auto" w:fill="auto"/>
          </w:tcPr>
          <w:p w14:paraId="5AEFB0D2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197313" w:rsidRPr="00E1178A" w14:paraId="2AD8F510" w14:textId="77777777" w:rsidTr="00AF034C">
        <w:tc>
          <w:tcPr>
            <w:tcW w:w="828" w:type="pct"/>
            <w:shd w:val="clear" w:color="auto" w:fill="auto"/>
          </w:tcPr>
          <w:p w14:paraId="3D6F7002" w14:textId="77777777" w:rsidR="00197313" w:rsidRPr="005149ED" w:rsidRDefault="00197313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lastRenderedPageBreak/>
              <w:t>bankCode</w:t>
            </w:r>
          </w:p>
        </w:tc>
        <w:tc>
          <w:tcPr>
            <w:tcW w:w="1051" w:type="pct"/>
            <w:shd w:val="clear" w:color="auto" w:fill="auto"/>
          </w:tcPr>
          <w:p w14:paraId="7728D92F" w14:textId="77777777" w:rsidR="00197313" w:rsidRPr="005149ED" w:rsidRDefault="00197313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开户银行代码</w:t>
            </w:r>
          </w:p>
        </w:tc>
        <w:tc>
          <w:tcPr>
            <w:tcW w:w="683" w:type="pct"/>
            <w:shd w:val="clear" w:color="auto" w:fill="auto"/>
          </w:tcPr>
          <w:p w14:paraId="7520E5D1" w14:textId="77777777" w:rsidR="00197313" w:rsidRPr="005149ED" w:rsidRDefault="00197313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0A1D8BF9" w14:textId="5C2401EB" w:rsidR="00197313" w:rsidRPr="005149ED" w:rsidRDefault="009F34D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70" w:type="pct"/>
            <w:shd w:val="clear" w:color="auto" w:fill="auto"/>
          </w:tcPr>
          <w:p w14:paraId="2A8F8B7A" w14:textId="77777777" w:rsidR="00197313" w:rsidRPr="005149ED" w:rsidRDefault="00197313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12</w:t>
            </w:r>
          </w:p>
        </w:tc>
        <w:tc>
          <w:tcPr>
            <w:tcW w:w="1355" w:type="pct"/>
            <w:shd w:val="clear" w:color="auto" w:fill="auto"/>
          </w:tcPr>
          <w:p w14:paraId="5FE68DC0" w14:textId="77777777" w:rsidR="00197313" w:rsidRPr="005149ED" w:rsidRDefault="00197313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详见附件“银行代码”</w:t>
            </w:r>
          </w:p>
        </w:tc>
      </w:tr>
      <w:tr w:rsidR="0018573B" w:rsidRPr="00E1178A" w14:paraId="5CEAA6D5" w14:textId="77777777" w:rsidTr="00AF034C">
        <w:tc>
          <w:tcPr>
            <w:tcW w:w="828" w:type="pct"/>
            <w:shd w:val="clear" w:color="auto" w:fill="auto"/>
          </w:tcPr>
          <w:p w14:paraId="603E3962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bankName</w:t>
            </w:r>
          </w:p>
        </w:tc>
        <w:tc>
          <w:tcPr>
            <w:tcW w:w="1051" w:type="pct"/>
            <w:shd w:val="clear" w:color="auto" w:fill="auto"/>
          </w:tcPr>
          <w:p w14:paraId="4E2C44E2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开户银行</w:t>
            </w:r>
          </w:p>
        </w:tc>
        <w:tc>
          <w:tcPr>
            <w:tcW w:w="683" w:type="pct"/>
            <w:shd w:val="clear" w:color="auto" w:fill="auto"/>
          </w:tcPr>
          <w:p w14:paraId="135B7B9B" w14:textId="77777777" w:rsidR="0018573B" w:rsidRPr="005149ED" w:rsidRDefault="00197313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37A19332" w14:textId="0B56A407" w:rsidR="0018573B" w:rsidRPr="005149ED" w:rsidRDefault="009F34D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70" w:type="pct"/>
            <w:shd w:val="clear" w:color="auto" w:fill="auto"/>
          </w:tcPr>
          <w:p w14:paraId="4C98AD3F" w14:textId="77777777" w:rsidR="0018573B" w:rsidRPr="005149ED" w:rsidRDefault="00197313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256</w:t>
            </w:r>
          </w:p>
        </w:tc>
        <w:tc>
          <w:tcPr>
            <w:tcW w:w="1355" w:type="pct"/>
            <w:shd w:val="clear" w:color="auto" w:fill="auto"/>
          </w:tcPr>
          <w:p w14:paraId="183B19B0" w14:textId="77777777" w:rsidR="00263B9F" w:rsidRPr="005149ED" w:rsidRDefault="00263B9F" w:rsidP="005149ED">
            <w:pPr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B0100("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邮储银行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2E553993" w14:textId="77777777" w:rsidR="00263B9F" w:rsidRPr="005149ED" w:rsidRDefault="00263B9F" w:rsidP="005149ED">
            <w:pPr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B0102("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中国工商银行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168E7E91" w14:textId="77777777" w:rsidR="00263B9F" w:rsidRPr="005149ED" w:rsidRDefault="00263B9F" w:rsidP="005149ED">
            <w:pPr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B0103("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中国农业银行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739A430F" w14:textId="77777777" w:rsidR="00263B9F" w:rsidRPr="005149ED" w:rsidRDefault="00263B9F" w:rsidP="005149ED">
            <w:pPr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B0104("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中国建设银行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000B941C" w14:textId="77777777" w:rsidR="00263B9F" w:rsidRPr="005149ED" w:rsidRDefault="00263B9F" w:rsidP="005149ED">
            <w:pPr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B0105("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交通银行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573D9AD0" w14:textId="77777777" w:rsidR="00263B9F" w:rsidRPr="005149ED" w:rsidRDefault="00263B9F" w:rsidP="005149ED">
            <w:pPr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B0301("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中信银行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7168F095" w14:textId="77777777" w:rsidR="00263B9F" w:rsidRPr="005149ED" w:rsidRDefault="00263B9F" w:rsidP="005149ED">
            <w:pPr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B0302("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中国光大银行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61E2757E" w14:textId="77777777" w:rsidR="00263B9F" w:rsidRPr="005149ED" w:rsidRDefault="00263B9F" w:rsidP="005149ED">
            <w:pPr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B0303("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中国民生银行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47C25C3B" w14:textId="77777777" w:rsidR="00263B9F" w:rsidRPr="005149ED" w:rsidRDefault="00263B9F" w:rsidP="005149ED">
            <w:pPr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B0305("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广东发展银行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06592E23" w14:textId="77777777" w:rsidR="00263B9F" w:rsidRPr="005149ED" w:rsidRDefault="00263B9F" w:rsidP="005149ED">
            <w:pPr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B0306("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深发展银行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264B9B01" w14:textId="77777777" w:rsidR="00263B9F" w:rsidRPr="005149ED" w:rsidRDefault="00263B9F" w:rsidP="005149ED">
            <w:pPr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B0307("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招商银行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3D86483C" w14:textId="77777777" w:rsidR="00263B9F" w:rsidRPr="005149ED" w:rsidRDefault="00263B9F" w:rsidP="005149ED">
            <w:pPr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B0308("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兴业银行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638DFB97" w14:textId="77777777" w:rsidR="00263B9F" w:rsidRPr="005149ED" w:rsidRDefault="00263B9F" w:rsidP="005149ED">
            <w:pPr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B0410("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中国平安银行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58F9A8DE" w14:textId="77777777" w:rsidR="00263B9F" w:rsidRPr="005149ED" w:rsidRDefault="00263B9F" w:rsidP="005149ED">
            <w:pPr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B6440("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徽商银行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  <w:p w14:paraId="7CD044C1" w14:textId="77777777" w:rsidR="0018573B" w:rsidRPr="005149ED" w:rsidRDefault="00263B9F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B0411("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中国银行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")</w:t>
            </w:r>
          </w:p>
        </w:tc>
      </w:tr>
      <w:tr w:rsidR="0018573B" w:rsidRPr="00E1178A" w14:paraId="7AA87789" w14:textId="77777777" w:rsidTr="00AF034C">
        <w:tc>
          <w:tcPr>
            <w:tcW w:w="828" w:type="pct"/>
            <w:shd w:val="clear" w:color="auto" w:fill="auto"/>
          </w:tcPr>
          <w:p w14:paraId="310F29FF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branchName</w:t>
            </w:r>
          </w:p>
        </w:tc>
        <w:tc>
          <w:tcPr>
            <w:tcW w:w="1051" w:type="pct"/>
            <w:shd w:val="clear" w:color="auto" w:fill="auto"/>
          </w:tcPr>
          <w:p w14:paraId="2DCAF5B4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开户支行名称</w:t>
            </w:r>
          </w:p>
        </w:tc>
        <w:tc>
          <w:tcPr>
            <w:tcW w:w="683" w:type="pct"/>
            <w:shd w:val="clear" w:color="auto" w:fill="auto"/>
          </w:tcPr>
          <w:p w14:paraId="5E40BA9A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74439955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570" w:type="pct"/>
            <w:shd w:val="clear" w:color="auto" w:fill="auto"/>
          </w:tcPr>
          <w:p w14:paraId="605E4797" w14:textId="77777777" w:rsidR="0018573B" w:rsidRPr="005149ED" w:rsidRDefault="0034515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256</w:t>
            </w:r>
          </w:p>
        </w:tc>
        <w:tc>
          <w:tcPr>
            <w:tcW w:w="1355" w:type="pct"/>
            <w:shd w:val="clear" w:color="auto" w:fill="auto"/>
          </w:tcPr>
          <w:p w14:paraId="1BED537C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18573B" w:rsidRPr="00E1178A" w14:paraId="4524F6D1" w14:textId="77777777" w:rsidTr="00AF034C">
        <w:tc>
          <w:tcPr>
            <w:tcW w:w="828" w:type="pct"/>
            <w:shd w:val="clear" w:color="auto" w:fill="auto"/>
          </w:tcPr>
          <w:p w14:paraId="2BFECB84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mobilePhone</w:t>
            </w:r>
          </w:p>
        </w:tc>
        <w:tc>
          <w:tcPr>
            <w:tcW w:w="1051" w:type="pct"/>
            <w:shd w:val="clear" w:color="auto" w:fill="auto"/>
          </w:tcPr>
          <w:p w14:paraId="68D24D75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银行卡在银行预留的手机号码</w:t>
            </w:r>
          </w:p>
        </w:tc>
        <w:tc>
          <w:tcPr>
            <w:tcW w:w="683" w:type="pct"/>
            <w:shd w:val="clear" w:color="auto" w:fill="auto"/>
          </w:tcPr>
          <w:p w14:paraId="66F27EC8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7FF6B377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570" w:type="pct"/>
            <w:shd w:val="clear" w:color="auto" w:fill="auto"/>
          </w:tcPr>
          <w:p w14:paraId="364FE341" w14:textId="77777777" w:rsidR="0018573B" w:rsidRPr="005149ED" w:rsidRDefault="0034515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20</w:t>
            </w:r>
          </w:p>
        </w:tc>
        <w:tc>
          <w:tcPr>
            <w:tcW w:w="1355" w:type="pct"/>
            <w:shd w:val="clear" w:color="auto" w:fill="auto"/>
          </w:tcPr>
          <w:p w14:paraId="31CDF461" w14:textId="77777777" w:rsidR="0018573B" w:rsidRPr="005149ED" w:rsidRDefault="0018573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</w:tbl>
    <w:p w14:paraId="361D9801" w14:textId="77777777" w:rsidR="00C80419" w:rsidRPr="00E1178A" w:rsidRDefault="00C80419" w:rsidP="00C80419">
      <w:pPr>
        <w:rPr>
          <w:rFonts w:eastAsia="宋体"/>
          <w:color w:val="000000" w:themeColor="text1"/>
          <w:szCs w:val="21"/>
        </w:rPr>
      </w:pPr>
    </w:p>
    <w:p w14:paraId="285D1D4E" w14:textId="77777777" w:rsidR="00C80419" w:rsidRPr="00E1178A" w:rsidRDefault="00E73794" w:rsidP="00C80419">
      <w:pPr>
        <w:adjustRightInd w:val="0"/>
        <w:snapToGrid w:val="0"/>
        <w:rPr>
          <w:rFonts w:eastAsia="宋体"/>
          <w:color w:val="000000" w:themeColor="text1"/>
          <w:szCs w:val="21"/>
        </w:rPr>
      </w:pPr>
      <w:r w:rsidRPr="00E1178A">
        <w:rPr>
          <w:rFonts w:eastAsia="宋体"/>
          <w:color w:val="000000" w:themeColor="text1"/>
          <w:szCs w:val="21"/>
        </w:rPr>
        <w:t>审核信息</w:t>
      </w:r>
    </w:p>
    <w:tbl>
      <w:tblPr>
        <w:tblW w:w="45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1417"/>
        <w:gridCol w:w="1450"/>
        <w:gridCol w:w="707"/>
        <w:gridCol w:w="2424"/>
      </w:tblGrid>
      <w:tr w:rsidR="00E73794" w:rsidRPr="00E1178A" w14:paraId="63824DDF" w14:textId="77777777" w:rsidTr="002D3383">
        <w:tc>
          <w:tcPr>
            <w:tcW w:w="1011" w:type="pct"/>
            <w:shd w:val="clear" w:color="auto" w:fill="BDD6EE"/>
          </w:tcPr>
          <w:p w14:paraId="173A02FE" w14:textId="77777777" w:rsidR="00E73794" w:rsidRPr="00E1178A" w:rsidRDefault="00E73794" w:rsidP="002D3383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942" w:type="pct"/>
            <w:shd w:val="clear" w:color="auto" w:fill="BDD6EE"/>
          </w:tcPr>
          <w:p w14:paraId="279192F5" w14:textId="77777777" w:rsidR="00E73794" w:rsidRPr="00E1178A" w:rsidRDefault="00E73794" w:rsidP="002D3383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964" w:type="pct"/>
            <w:shd w:val="clear" w:color="auto" w:fill="BDD6EE"/>
          </w:tcPr>
          <w:p w14:paraId="16BF7BD3" w14:textId="77777777" w:rsidR="00E73794" w:rsidRPr="00E1178A" w:rsidRDefault="00E73794" w:rsidP="002D3383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470" w:type="pct"/>
            <w:shd w:val="clear" w:color="auto" w:fill="BDD6EE"/>
          </w:tcPr>
          <w:p w14:paraId="4AFE17AE" w14:textId="77777777" w:rsidR="00E73794" w:rsidRPr="00E1178A" w:rsidRDefault="00E73794" w:rsidP="002D3383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1612" w:type="pct"/>
            <w:shd w:val="clear" w:color="auto" w:fill="BDD6EE"/>
          </w:tcPr>
          <w:p w14:paraId="10DF59BC" w14:textId="77777777" w:rsidR="00E73794" w:rsidRPr="00E1178A" w:rsidRDefault="00E73794" w:rsidP="002D3383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E73794" w:rsidRPr="00E1178A" w14:paraId="046DC4D6" w14:textId="77777777" w:rsidTr="00AF034C">
        <w:tc>
          <w:tcPr>
            <w:tcW w:w="1011" w:type="pct"/>
            <w:shd w:val="clear" w:color="auto" w:fill="auto"/>
          </w:tcPr>
          <w:p w14:paraId="18F25648" w14:textId="77777777" w:rsidR="00E73794" w:rsidRPr="00E1178A" w:rsidRDefault="00E7379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is</w:t>
            </w:r>
            <w:r w:rsidR="00C03BFF" w:rsidRPr="00E1178A">
              <w:rPr>
                <w:rFonts w:eastAsia="宋体"/>
                <w:color w:val="000000" w:themeColor="text1"/>
                <w:szCs w:val="21"/>
              </w:rPr>
              <w:t>C</w:t>
            </w:r>
            <w:r w:rsidRPr="00E1178A">
              <w:rPr>
                <w:rFonts w:eastAsia="宋体"/>
                <w:color w:val="000000" w:themeColor="text1"/>
                <w:szCs w:val="21"/>
              </w:rPr>
              <w:t>alled</w:t>
            </w:r>
          </w:p>
        </w:tc>
        <w:tc>
          <w:tcPr>
            <w:tcW w:w="942" w:type="pct"/>
            <w:shd w:val="clear" w:color="auto" w:fill="auto"/>
          </w:tcPr>
          <w:p w14:paraId="23E4BBB5" w14:textId="77777777" w:rsidR="00E73794" w:rsidRPr="00E1178A" w:rsidRDefault="00E7379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noProof/>
                <w:color w:val="000000" w:themeColor="text1"/>
                <w:szCs w:val="21"/>
              </w:rPr>
              <w:t>是否电核</w:t>
            </w:r>
          </w:p>
        </w:tc>
        <w:tc>
          <w:tcPr>
            <w:tcW w:w="964" w:type="pct"/>
            <w:shd w:val="clear" w:color="auto" w:fill="auto"/>
          </w:tcPr>
          <w:p w14:paraId="1901E766" w14:textId="77777777" w:rsidR="00E73794" w:rsidRPr="00E1178A" w:rsidRDefault="00E7379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枚举</w:t>
            </w:r>
          </w:p>
        </w:tc>
        <w:tc>
          <w:tcPr>
            <w:tcW w:w="470" w:type="pct"/>
            <w:shd w:val="clear" w:color="auto" w:fill="auto"/>
          </w:tcPr>
          <w:p w14:paraId="7916E2F5" w14:textId="77777777" w:rsidR="00E73794" w:rsidRPr="00E1178A" w:rsidRDefault="00E7379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M</w:t>
            </w:r>
          </w:p>
        </w:tc>
        <w:tc>
          <w:tcPr>
            <w:tcW w:w="1612" w:type="pct"/>
            <w:shd w:val="clear" w:color="auto" w:fill="auto"/>
          </w:tcPr>
          <w:p w14:paraId="7E0DC5F7" w14:textId="77777777" w:rsidR="00E73794" w:rsidRPr="00E1178A" w:rsidRDefault="00E73794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1-</w:t>
            </w:r>
            <w:r w:rsidRPr="00E1178A">
              <w:rPr>
                <w:rFonts w:eastAsia="宋体"/>
                <w:color w:val="000000" w:themeColor="text1"/>
                <w:szCs w:val="21"/>
              </w:rPr>
              <w:t>已电核</w:t>
            </w:r>
          </w:p>
          <w:p w14:paraId="71708366" w14:textId="77777777" w:rsidR="00AB1506" w:rsidRPr="00E1178A" w:rsidRDefault="00E73794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2-</w:t>
            </w:r>
            <w:r w:rsidRPr="00E1178A">
              <w:rPr>
                <w:rFonts w:eastAsia="宋体"/>
                <w:color w:val="000000" w:themeColor="text1"/>
                <w:szCs w:val="21"/>
              </w:rPr>
              <w:t>未电核</w:t>
            </w:r>
          </w:p>
        </w:tc>
      </w:tr>
    </w:tbl>
    <w:p w14:paraId="02250510" w14:textId="77777777" w:rsidR="00600131" w:rsidRPr="00E1178A" w:rsidRDefault="00600131" w:rsidP="00600131">
      <w:pPr>
        <w:rPr>
          <w:rFonts w:eastAsia="宋体"/>
          <w:color w:val="000000" w:themeColor="text1"/>
          <w:szCs w:val="21"/>
        </w:rPr>
      </w:pPr>
    </w:p>
    <w:p w14:paraId="613FD695" w14:textId="77777777" w:rsidR="00600131" w:rsidRPr="00E1178A" w:rsidRDefault="00600131" w:rsidP="00600131">
      <w:pPr>
        <w:pStyle w:val="3"/>
        <w:rPr>
          <w:rFonts w:eastAsia="宋体"/>
          <w:color w:val="000000" w:themeColor="text1"/>
        </w:rPr>
      </w:pPr>
      <w:bookmarkStart w:id="52" w:name="_Toc51160183"/>
      <w:r w:rsidRPr="00E1178A">
        <w:rPr>
          <w:rFonts w:eastAsia="宋体"/>
          <w:color w:val="000000" w:themeColor="text1"/>
        </w:rPr>
        <w:t>响应参数说明</w:t>
      </w:r>
      <w:bookmarkEnd w:id="5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466"/>
        <w:gridCol w:w="1466"/>
        <w:gridCol w:w="882"/>
        <w:gridCol w:w="882"/>
        <w:gridCol w:w="2630"/>
      </w:tblGrid>
      <w:tr w:rsidR="001F2222" w:rsidRPr="00E1178A" w14:paraId="4202D10D" w14:textId="77777777" w:rsidTr="00AB1506">
        <w:tc>
          <w:tcPr>
            <w:tcW w:w="581" w:type="pct"/>
            <w:shd w:val="clear" w:color="auto" w:fill="BDD6EE"/>
          </w:tcPr>
          <w:p w14:paraId="6917EC91" w14:textId="77777777" w:rsidR="001F2222" w:rsidRPr="00E1178A" w:rsidRDefault="001F2222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884" w:type="pct"/>
            <w:shd w:val="clear" w:color="auto" w:fill="BDD6EE"/>
          </w:tcPr>
          <w:p w14:paraId="55DB70BC" w14:textId="77777777" w:rsidR="001F2222" w:rsidRPr="00E1178A" w:rsidRDefault="001F2222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884" w:type="pct"/>
            <w:shd w:val="clear" w:color="auto" w:fill="BDD6EE"/>
          </w:tcPr>
          <w:p w14:paraId="5E80B203" w14:textId="77777777" w:rsidR="001F2222" w:rsidRPr="00E1178A" w:rsidRDefault="001F2222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32" w:type="pct"/>
            <w:shd w:val="clear" w:color="auto" w:fill="BDD6EE"/>
          </w:tcPr>
          <w:p w14:paraId="0A3A1581" w14:textId="77777777" w:rsidR="001F2222" w:rsidRPr="00E1178A" w:rsidRDefault="001F2222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532" w:type="pct"/>
            <w:shd w:val="clear" w:color="auto" w:fill="BDD6EE"/>
          </w:tcPr>
          <w:p w14:paraId="7157A55D" w14:textId="77777777" w:rsidR="001F2222" w:rsidRPr="00E1178A" w:rsidRDefault="001F2222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586" w:type="pct"/>
            <w:shd w:val="clear" w:color="auto" w:fill="BDD6EE"/>
          </w:tcPr>
          <w:p w14:paraId="4A6FE722" w14:textId="77777777" w:rsidR="001F2222" w:rsidRPr="00E1178A" w:rsidRDefault="001F2222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1F2222" w:rsidRPr="00E1178A" w14:paraId="437A5BD1" w14:textId="77777777" w:rsidTr="00AF034C">
        <w:trPr>
          <w:trHeight w:val="348"/>
        </w:trPr>
        <w:tc>
          <w:tcPr>
            <w:tcW w:w="581" w:type="pct"/>
            <w:shd w:val="clear" w:color="auto" w:fill="auto"/>
          </w:tcPr>
          <w:p w14:paraId="011AC76D" w14:textId="77777777" w:rsidR="001F2222" w:rsidRPr="00E1178A" w:rsidRDefault="001F222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status</w:t>
            </w:r>
          </w:p>
        </w:tc>
        <w:tc>
          <w:tcPr>
            <w:tcW w:w="884" w:type="pct"/>
            <w:shd w:val="clear" w:color="auto" w:fill="auto"/>
          </w:tcPr>
          <w:p w14:paraId="7B61630E" w14:textId="77777777" w:rsidR="001F2222" w:rsidRPr="00E1178A" w:rsidRDefault="001F222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状态</w:t>
            </w:r>
          </w:p>
        </w:tc>
        <w:tc>
          <w:tcPr>
            <w:tcW w:w="884" w:type="pct"/>
            <w:shd w:val="clear" w:color="auto" w:fill="auto"/>
          </w:tcPr>
          <w:p w14:paraId="622214B5" w14:textId="77777777" w:rsidR="001F2222" w:rsidRPr="00E1178A" w:rsidRDefault="001F222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32" w:type="pct"/>
          </w:tcPr>
          <w:p w14:paraId="50815C76" w14:textId="77777777" w:rsidR="001F2222" w:rsidRPr="00E1178A" w:rsidRDefault="001F222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M</w:t>
            </w:r>
          </w:p>
        </w:tc>
        <w:tc>
          <w:tcPr>
            <w:tcW w:w="532" w:type="pct"/>
          </w:tcPr>
          <w:p w14:paraId="0DC50C9D" w14:textId="77777777" w:rsidR="001F2222" w:rsidRPr="00E1178A" w:rsidRDefault="007610B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586" w:type="pct"/>
            <w:shd w:val="clear" w:color="auto" w:fill="auto"/>
          </w:tcPr>
          <w:p w14:paraId="5B818C2B" w14:textId="77777777" w:rsidR="001F2222" w:rsidRPr="00E1178A" w:rsidRDefault="001F222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 xml:space="preserve">0 </w:t>
            </w:r>
            <w:r w:rsidRPr="00E1178A">
              <w:rPr>
                <w:rFonts w:eastAsia="宋体"/>
                <w:color w:val="000000" w:themeColor="text1"/>
                <w:szCs w:val="21"/>
              </w:rPr>
              <w:t>失败</w:t>
            </w:r>
          </w:p>
          <w:p w14:paraId="13EB431D" w14:textId="77777777" w:rsidR="001F2222" w:rsidRPr="00E1178A" w:rsidRDefault="001F222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 xml:space="preserve">1 </w:t>
            </w:r>
            <w:r w:rsidRPr="00E1178A">
              <w:rPr>
                <w:rFonts w:eastAsia="宋体"/>
                <w:color w:val="000000" w:themeColor="text1"/>
                <w:szCs w:val="21"/>
              </w:rPr>
              <w:t>成功</w:t>
            </w:r>
          </w:p>
        </w:tc>
      </w:tr>
      <w:tr w:rsidR="001F2222" w:rsidRPr="00E1178A" w14:paraId="7E276108" w14:textId="77777777" w:rsidTr="00AF034C">
        <w:trPr>
          <w:trHeight w:val="348"/>
        </w:trPr>
        <w:tc>
          <w:tcPr>
            <w:tcW w:w="581" w:type="pct"/>
            <w:shd w:val="clear" w:color="auto" w:fill="auto"/>
          </w:tcPr>
          <w:p w14:paraId="4821482D" w14:textId="77777777" w:rsidR="001F2222" w:rsidRPr="00E1178A" w:rsidRDefault="00AB150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message</w:t>
            </w:r>
          </w:p>
        </w:tc>
        <w:tc>
          <w:tcPr>
            <w:tcW w:w="884" w:type="pct"/>
            <w:shd w:val="clear" w:color="auto" w:fill="auto"/>
          </w:tcPr>
          <w:p w14:paraId="3FDACBBA" w14:textId="77777777" w:rsidR="001F2222" w:rsidRPr="00E1178A" w:rsidRDefault="001F222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错误信息</w:t>
            </w:r>
          </w:p>
        </w:tc>
        <w:tc>
          <w:tcPr>
            <w:tcW w:w="884" w:type="pct"/>
            <w:shd w:val="clear" w:color="auto" w:fill="auto"/>
          </w:tcPr>
          <w:p w14:paraId="47C66F31" w14:textId="77777777" w:rsidR="001F2222" w:rsidRPr="00E1178A" w:rsidRDefault="001F222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32" w:type="pct"/>
          </w:tcPr>
          <w:p w14:paraId="22A495BA" w14:textId="77777777" w:rsidR="001F2222" w:rsidRPr="00E1178A" w:rsidRDefault="001F222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O</w:t>
            </w:r>
          </w:p>
        </w:tc>
        <w:tc>
          <w:tcPr>
            <w:tcW w:w="532" w:type="pct"/>
          </w:tcPr>
          <w:p w14:paraId="1F10BBC4" w14:textId="77777777" w:rsidR="001F2222" w:rsidRPr="00E1178A" w:rsidRDefault="001F222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</w:t>
            </w:r>
            <w:r w:rsidRPr="00E1178A">
              <w:rPr>
                <w:rFonts w:eastAsia="宋体"/>
                <w:color w:val="000000" w:themeColor="text1"/>
                <w:szCs w:val="21"/>
              </w:rPr>
              <w:t>00</w:t>
            </w:r>
          </w:p>
        </w:tc>
        <w:tc>
          <w:tcPr>
            <w:tcW w:w="1586" w:type="pct"/>
            <w:shd w:val="clear" w:color="auto" w:fill="auto"/>
          </w:tcPr>
          <w:p w14:paraId="600014B6" w14:textId="77777777" w:rsidR="001F2222" w:rsidRPr="00E1178A" w:rsidRDefault="001F222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提交失败信息说明</w:t>
            </w:r>
          </w:p>
        </w:tc>
      </w:tr>
      <w:tr w:rsidR="00AB1506" w:rsidRPr="00E1178A" w14:paraId="59CD504C" w14:textId="77777777" w:rsidTr="00AF034C">
        <w:trPr>
          <w:trHeight w:val="348"/>
        </w:trPr>
        <w:tc>
          <w:tcPr>
            <w:tcW w:w="581" w:type="pct"/>
            <w:shd w:val="clear" w:color="auto" w:fill="auto"/>
          </w:tcPr>
          <w:p w14:paraId="47C264B8" w14:textId="77777777" w:rsidR="00AB1506" w:rsidRPr="00E1178A" w:rsidRDefault="00AB150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</w:rPr>
              <w:t>queryId</w:t>
            </w:r>
          </w:p>
        </w:tc>
        <w:tc>
          <w:tcPr>
            <w:tcW w:w="884" w:type="pct"/>
            <w:shd w:val="clear" w:color="auto" w:fill="auto"/>
          </w:tcPr>
          <w:p w14:paraId="079EC794" w14:textId="77777777" w:rsidR="00AB1506" w:rsidRPr="00E1178A" w:rsidRDefault="00AB150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结果查询</w:t>
            </w:r>
            <w:r w:rsidRPr="00E1178A">
              <w:rPr>
                <w:rFonts w:eastAsia="宋体"/>
                <w:color w:val="000000" w:themeColor="text1"/>
                <w:szCs w:val="21"/>
              </w:rPr>
              <w:t>ID</w:t>
            </w:r>
          </w:p>
        </w:tc>
        <w:tc>
          <w:tcPr>
            <w:tcW w:w="884" w:type="pct"/>
            <w:shd w:val="clear" w:color="auto" w:fill="auto"/>
          </w:tcPr>
          <w:p w14:paraId="715B3F58" w14:textId="77777777" w:rsidR="00AB1506" w:rsidRPr="00E1178A" w:rsidRDefault="00AB1506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32" w:type="pct"/>
          </w:tcPr>
          <w:p w14:paraId="549A1737" w14:textId="77777777" w:rsidR="00AB1506" w:rsidRPr="00E1178A" w:rsidRDefault="00AB1506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M</w:t>
            </w:r>
          </w:p>
        </w:tc>
        <w:tc>
          <w:tcPr>
            <w:tcW w:w="532" w:type="pct"/>
          </w:tcPr>
          <w:p w14:paraId="367989C0" w14:textId="77777777" w:rsidR="00AB1506" w:rsidRPr="00E1178A" w:rsidRDefault="00AB150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586" w:type="pct"/>
            <w:shd w:val="clear" w:color="auto" w:fill="auto"/>
          </w:tcPr>
          <w:p w14:paraId="6FA64C62" w14:textId="77777777" w:rsidR="00AB1506" w:rsidRPr="00E1178A" w:rsidRDefault="00AB150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348E67D3" w14:textId="77777777" w:rsidR="00600131" w:rsidRPr="00E1178A" w:rsidRDefault="00600131" w:rsidP="00600131">
      <w:pPr>
        <w:rPr>
          <w:rFonts w:eastAsia="宋体"/>
          <w:color w:val="000000" w:themeColor="text1"/>
        </w:rPr>
      </w:pPr>
    </w:p>
    <w:p w14:paraId="5631D8ED" w14:textId="77777777" w:rsidR="00771205" w:rsidRPr="00E1178A" w:rsidRDefault="00771205" w:rsidP="00771205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53" w:name="_Toc51160184"/>
      <w:r w:rsidRPr="00E1178A">
        <w:rPr>
          <w:rFonts w:ascii="Times New Roman" w:eastAsia="宋体" w:hAnsi="Times New Roman" w:cs="Times New Roman"/>
          <w:color w:val="000000" w:themeColor="text1"/>
        </w:rPr>
        <w:lastRenderedPageBreak/>
        <w:t>进件</w:t>
      </w:r>
      <w:r w:rsidR="00E73794" w:rsidRPr="00E1178A">
        <w:rPr>
          <w:rFonts w:ascii="Times New Roman" w:eastAsia="宋体" w:hAnsi="Times New Roman" w:cs="Times New Roman"/>
          <w:color w:val="000000" w:themeColor="text1"/>
        </w:rPr>
        <w:t>申请</w:t>
      </w:r>
      <w:r w:rsidRPr="00E1178A">
        <w:rPr>
          <w:rFonts w:ascii="Times New Roman" w:eastAsia="宋体" w:hAnsi="Times New Roman" w:cs="Times New Roman"/>
          <w:color w:val="000000" w:themeColor="text1"/>
        </w:rPr>
        <w:t>结果查询</w:t>
      </w:r>
      <w:bookmarkEnd w:id="53"/>
    </w:p>
    <w:p w14:paraId="515BDCAE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54" w:name="_Toc51160185"/>
      <w:r w:rsidRPr="00E1178A">
        <w:rPr>
          <w:rFonts w:eastAsia="宋体"/>
          <w:color w:val="000000" w:themeColor="text1"/>
        </w:rPr>
        <w:t>功能描述</w:t>
      </w:r>
      <w:bookmarkEnd w:id="54"/>
    </w:p>
    <w:p w14:paraId="4C2DDE38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调用该接口查询</w:t>
      </w:r>
      <w:r w:rsidR="00E73794" w:rsidRPr="00E1178A">
        <w:rPr>
          <w:rFonts w:eastAsia="宋体"/>
          <w:color w:val="000000" w:themeColor="text1"/>
        </w:rPr>
        <w:t>进件审核的结果</w:t>
      </w:r>
      <w:r w:rsidRPr="00E1178A">
        <w:rPr>
          <w:rFonts w:eastAsia="宋体"/>
          <w:color w:val="000000" w:themeColor="text1"/>
        </w:rPr>
        <w:t>；</w:t>
      </w:r>
    </w:p>
    <w:p w14:paraId="16B2F079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55" w:name="_Toc51160186"/>
      <w:r w:rsidRPr="00E1178A">
        <w:rPr>
          <w:rFonts w:eastAsia="宋体"/>
          <w:color w:val="000000" w:themeColor="text1"/>
        </w:rPr>
        <w:t>业务逻辑</w:t>
      </w:r>
      <w:bookmarkEnd w:id="55"/>
    </w:p>
    <w:p w14:paraId="69C01B89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09ED3ED9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56" w:name="_Toc51160187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56"/>
    </w:p>
    <w:p w14:paraId="6D90C9C5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/>
          <w:color w:val="000000" w:themeColor="text1"/>
        </w:rPr>
        <w:t>incomeApplyResult</w:t>
      </w:r>
    </w:p>
    <w:p w14:paraId="66997A95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29009540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57" w:name="_Toc51160188"/>
      <w:r w:rsidRPr="00E1178A">
        <w:rPr>
          <w:rFonts w:eastAsia="宋体"/>
          <w:color w:val="000000" w:themeColor="text1"/>
        </w:rPr>
        <w:t>请求参数说明</w:t>
      </w:r>
      <w:bookmarkEnd w:id="5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7"/>
        <w:gridCol w:w="1572"/>
        <w:gridCol w:w="1277"/>
        <w:gridCol w:w="851"/>
        <w:gridCol w:w="849"/>
        <w:gridCol w:w="2484"/>
      </w:tblGrid>
      <w:tr w:rsidR="001F2222" w:rsidRPr="00E1178A" w14:paraId="57DC0AFC" w14:textId="77777777" w:rsidTr="00AF034C">
        <w:tc>
          <w:tcPr>
            <w:tcW w:w="758" w:type="pct"/>
            <w:shd w:val="clear" w:color="auto" w:fill="BDD6EE" w:themeFill="accent5" w:themeFillTint="66"/>
          </w:tcPr>
          <w:p w14:paraId="166A7A0A" w14:textId="77777777" w:rsidR="001F2222" w:rsidRPr="00E1178A" w:rsidRDefault="001F2222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948" w:type="pct"/>
            <w:shd w:val="clear" w:color="auto" w:fill="BDD6EE" w:themeFill="accent5" w:themeFillTint="66"/>
          </w:tcPr>
          <w:p w14:paraId="0DD8978B" w14:textId="77777777" w:rsidR="001F2222" w:rsidRPr="00E1178A" w:rsidRDefault="001F2222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770" w:type="pct"/>
            <w:shd w:val="clear" w:color="auto" w:fill="BDD6EE" w:themeFill="accent5" w:themeFillTint="66"/>
          </w:tcPr>
          <w:p w14:paraId="493A7508" w14:textId="77777777" w:rsidR="001F2222" w:rsidRPr="00E1178A" w:rsidRDefault="001F2222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62A87CF6" w14:textId="77777777" w:rsidR="001F2222" w:rsidRPr="00E1178A" w:rsidRDefault="001F2222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512" w:type="pct"/>
            <w:shd w:val="clear" w:color="auto" w:fill="BDD6EE" w:themeFill="accent5" w:themeFillTint="66"/>
          </w:tcPr>
          <w:p w14:paraId="74CEC706" w14:textId="77777777" w:rsidR="001F2222" w:rsidRPr="00E1178A" w:rsidRDefault="001F2222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1498" w:type="pct"/>
            <w:shd w:val="clear" w:color="auto" w:fill="BDD6EE" w:themeFill="accent5" w:themeFillTint="66"/>
          </w:tcPr>
          <w:p w14:paraId="3BB63355" w14:textId="77777777" w:rsidR="001F2222" w:rsidRPr="00E1178A" w:rsidRDefault="001F2222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1F2222" w:rsidRPr="00E1178A" w14:paraId="7121F09D" w14:textId="77777777" w:rsidTr="00AF034C">
        <w:tc>
          <w:tcPr>
            <w:tcW w:w="758" w:type="pct"/>
            <w:shd w:val="clear" w:color="auto" w:fill="auto"/>
          </w:tcPr>
          <w:p w14:paraId="2F9E4DD9" w14:textId="77777777" w:rsidR="001F2222" w:rsidRPr="00E1178A" w:rsidRDefault="001F2222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applyNo</w:t>
            </w:r>
          </w:p>
        </w:tc>
        <w:tc>
          <w:tcPr>
            <w:tcW w:w="948" w:type="pct"/>
            <w:shd w:val="clear" w:color="auto" w:fill="auto"/>
          </w:tcPr>
          <w:p w14:paraId="671D51AD" w14:textId="77777777" w:rsidR="001F2222" w:rsidRPr="00E1178A" w:rsidRDefault="001F2222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申请件编号</w:t>
            </w:r>
          </w:p>
        </w:tc>
        <w:tc>
          <w:tcPr>
            <w:tcW w:w="770" w:type="pct"/>
            <w:shd w:val="clear" w:color="auto" w:fill="auto"/>
          </w:tcPr>
          <w:p w14:paraId="6AD33D80" w14:textId="77777777" w:rsidR="001F2222" w:rsidRPr="00E1178A" w:rsidRDefault="001F2222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44EB47AB" w14:textId="77777777" w:rsidR="001F2222" w:rsidRPr="00E1178A" w:rsidRDefault="001F2222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M</w:t>
            </w:r>
          </w:p>
        </w:tc>
        <w:tc>
          <w:tcPr>
            <w:tcW w:w="512" w:type="pct"/>
            <w:shd w:val="clear" w:color="auto" w:fill="auto"/>
          </w:tcPr>
          <w:p w14:paraId="112941D1" w14:textId="77777777" w:rsidR="001F2222" w:rsidRPr="00E1178A" w:rsidRDefault="006B3D6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128</w:t>
            </w:r>
          </w:p>
        </w:tc>
        <w:tc>
          <w:tcPr>
            <w:tcW w:w="1498" w:type="pct"/>
            <w:shd w:val="clear" w:color="auto" w:fill="auto"/>
          </w:tcPr>
          <w:p w14:paraId="76CEA878" w14:textId="77777777" w:rsidR="001F2222" w:rsidRPr="00E1178A" w:rsidRDefault="001F2222" w:rsidP="00AF034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AB1506" w:rsidRPr="00E1178A" w14:paraId="54FDD1A6" w14:textId="77777777" w:rsidTr="00AF034C">
        <w:tc>
          <w:tcPr>
            <w:tcW w:w="758" w:type="pct"/>
            <w:shd w:val="clear" w:color="auto" w:fill="auto"/>
          </w:tcPr>
          <w:p w14:paraId="3E189BF7" w14:textId="77777777" w:rsidR="00AB1506" w:rsidRPr="00E1178A" w:rsidRDefault="00AB150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color w:val="000000" w:themeColor="text1"/>
              </w:rPr>
              <w:t>queryId</w:t>
            </w:r>
          </w:p>
        </w:tc>
        <w:tc>
          <w:tcPr>
            <w:tcW w:w="948" w:type="pct"/>
            <w:shd w:val="clear" w:color="auto" w:fill="auto"/>
          </w:tcPr>
          <w:p w14:paraId="51241FFB" w14:textId="77777777" w:rsidR="00AB1506" w:rsidRPr="00E1178A" w:rsidRDefault="00AB1506" w:rsidP="00AF034C">
            <w:pPr>
              <w:jc w:val="both"/>
              <w:rPr>
                <w:rFonts w:eastAsia="宋体"/>
                <w:color w:val="000000" w:themeColor="text1"/>
                <w:lang w:val="zh-TW"/>
              </w:rPr>
            </w:pPr>
            <w:r w:rsidRPr="00E1178A">
              <w:rPr>
                <w:rFonts w:eastAsia="华文楷体"/>
                <w:color w:val="000000" w:themeColor="text1"/>
                <w:szCs w:val="21"/>
              </w:rPr>
              <w:t>结果查询</w:t>
            </w:r>
            <w:r w:rsidRPr="00E1178A">
              <w:rPr>
                <w:rFonts w:eastAsia="华文楷体"/>
                <w:color w:val="000000" w:themeColor="text1"/>
                <w:szCs w:val="21"/>
              </w:rPr>
              <w:t>ID</w:t>
            </w:r>
          </w:p>
        </w:tc>
        <w:tc>
          <w:tcPr>
            <w:tcW w:w="770" w:type="pct"/>
            <w:shd w:val="clear" w:color="auto" w:fill="auto"/>
          </w:tcPr>
          <w:p w14:paraId="71EBC46F" w14:textId="77777777" w:rsidR="00AB1506" w:rsidRPr="00E1178A" w:rsidRDefault="00AB150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7CDBD7DF" w14:textId="77777777" w:rsidR="00AB1506" w:rsidRPr="00E1178A" w:rsidRDefault="00AB1506" w:rsidP="00AF034C">
            <w:pPr>
              <w:jc w:val="both"/>
              <w:rPr>
                <w:rFonts w:eastAsia="宋体"/>
                <w:color w:val="000000" w:themeColor="text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M</w:t>
            </w:r>
          </w:p>
        </w:tc>
        <w:tc>
          <w:tcPr>
            <w:tcW w:w="512" w:type="pct"/>
            <w:shd w:val="clear" w:color="auto" w:fill="auto"/>
          </w:tcPr>
          <w:p w14:paraId="18F58877" w14:textId="77777777" w:rsidR="00AB1506" w:rsidRPr="00E1178A" w:rsidRDefault="00AB150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128</w:t>
            </w:r>
          </w:p>
        </w:tc>
        <w:tc>
          <w:tcPr>
            <w:tcW w:w="1498" w:type="pct"/>
            <w:shd w:val="clear" w:color="auto" w:fill="auto"/>
          </w:tcPr>
          <w:p w14:paraId="1E80F9DA" w14:textId="77777777" w:rsidR="00AB1506" w:rsidRPr="00E1178A" w:rsidRDefault="00AB150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进件申请返回的查询</w:t>
            </w:r>
            <w:r w:rsidRPr="00E1178A">
              <w:rPr>
                <w:rFonts w:eastAsia="宋体"/>
                <w:color w:val="000000" w:themeColor="text1"/>
              </w:rPr>
              <w:t>ID</w:t>
            </w:r>
          </w:p>
        </w:tc>
      </w:tr>
    </w:tbl>
    <w:p w14:paraId="2860A2A6" w14:textId="77777777" w:rsidR="00771205" w:rsidRPr="00E1178A" w:rsidRDefault="00771205" w:rsidP="00771205">
      <w:pPr>
        <w:rPr>
          <w:rFonts w:eastAsia="宋体"/>
          <w:color w:val="000000" w:themeColor="text1"/>
        </w:rPr>
      </w:pPr>
    </w:p>
    <w:p w14:paraId="1E4C8FE0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58" w:name="_Toc51160189"/>
      <w:r w:rsidRPr="00E1178A">
        <w:rPr>
          <w:rFonts w:eastAsia="宋体"/>
          <w:color w:val="000000" w:themeColor="text1"/>
        </w:rPr>
        <w:t>响应参数说明</w:t>
      </w:r>
      <w:bookmarkEnd w:id="5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2"/>
        <w:gridCol w:w="1172"/>
        <w:gridCol w:w="1386"/>
        <w:gridCol w:w="1277"/>
        <w:gridCol w:w="3333"/>
      </w:tblGrid>
      <w:tr w:rsidR="001F2222" w:rsidRPr="00E1178A" w14:paraId="6545C70E" w14:textId="77777777" w:rsidTr="00F04F7D">
        <w:tc>
          <w:tcPr>
            <w:tcW w:w="677" w:type="pct"/>
            <w:shd w:val="clear" w:color="auto" w:fill="BDD6EE"/>
          </w:tcPr>
          <w:p w14:paraId="7A38487B" w14:textId="77777777" w:rsidR="001F2222" w:rsidRPr="00E1178A" w:rsidRDefault="001F2222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707" w:type="pct"/>
            <w:shd w:val="clear" w:color="auto" w:fill="BDD6EE"/>
          </w:tcPr>
          <w:p w14:paraId="5C419B28" w14:textId="77777777" w:rsidR="001F2222" w:rsidRPr="00E1178A" w:rsidRDefault="001F2222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836" w:type="pct"/>
            <w:shd w:val="clear" w:color="auto" w:fill="BDD6EE"/>
          </w:tcPr>
          <w:p w14:paraId="5BEA2CC4" w14:textId="77777777" w:rsidR="001F2222" w:rsidRPr="00E1178A" w:rsidRDefault="001F2222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770" w:type="pct"/>
            <w:shd w:val="clear" w:color="auto" w:fill="BDD6EE"/>
          </w:tcPr>
          <w:p w14:paraId="41C42FDF" w14:textId="77777777" w:rsidR="001F2222" w:rsidRPr="00E1178A" w:rsidRDefault="001F2222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2010" w:type="pct"/>
            <w:shd w:val="clear" w:color="auto" w:fill="BDD6EE"/>
          </w:tcPr>
          <w:p w14:paraId="1E6D6198" w14:textId="77777777" w:rsidR="001F2222" w:rsidRPr="00E1178A" w:rsidRDefault="001F2222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1F2222" w:rsidRPr="00E1178A" w14:paraId="5F277FEC" w14:textId="77777777" w:rsidTr="00F04F7D">
        <w:tc>
          <w:tcPr>
            <w:tcW w:w="677" w:type="pct"/>
            <w:shd w:val="clear" w:color="auto" w:fill="auto"/>
          </w:tcPr>
          <w:p w14:paraId="40F23ED3" w14:textId="77777777" w:rsidR="001F2222" w:rsidRPr="00E1178A" w:rsidRDefault="001F2222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status</w:t>
            </w:r>
          </w:p>
        </w:tc>
        <w:tc>
          <w:tcPr>
            <w:tcW w:w="707" w:type="pct"/>
            <w:shd w:val="clear" w:color="auto" w:fill="auto"/>
          </w:tcPr>
          <w:p w14:paraId="2860FD38" w14:textId="77777777" w:rsidR="001F2222" w:rsidRPr="00E1178A" w:rsidRDefault="001F2222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申请结果</w:t>
            </w:r>
          </w:p>
        </w:tc>
        <w:tc>
          <w:tcPr>
            <w:tcW w:w="836" w:type="pct"/>
            <w:shd w:val="clear" w:color="auto" w:fill="auto"/>
          </w:tcPr>
          <w:p w14:paraId="2BDF1BA5" w14:textId="77777777" w:rsidR="001F2222" w:rsidRPr="00E1178A" w:rsidRDefault="001F2222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770" w:type="pct"/>
          </w:tcPr>
          <w:p w14:paraId="29345BAA" w14:textId="77777777" w:rsidR="001F2222" w:rsidRPr="00E1178A" w:rsidRDefault="007610BE" w:rsidP="00E73794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2</w:t>
            </w:r>
          </w:p>
        </w:tc>
        <w:tc>
          <w:tcPr>
            <w:tcW w:w="2010" w:type="pct"/>
            <w:shd w:val="clear" w:color="auto" w:fill="auto"/>
          </w:tcPr>
          <w:p w14:paraId="58AD509D" w14:textId="77777777" w:rsidR="001F2222" w:rsidRPr="00E1178A" w:rsidRDefault="001F2222" w:rsidP="00E73794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0-</w:t>
            </w:r>
            <w:r w:rsidR="00F04F7D" w:rsidRPr="00E1178A">
              <w:rPr>
                <w:rFonts w:eastAsia="宋体" w:hint="eastAsia"/>
                <w:color w:val="000000" w:themeColor="text1"/>
              </w:rPr>
              <w:t>进件失败</w:t>
            </w:r>
          </w:p>
          <w:p w14:paraId="0BFA784C" w14:textId="77777777" w:rsidR="001F2222" w:rsidRPr="00E1178A" w:rsidRDefault="001F2222" w:rsidP="00E73794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1-</w:t>
            </w:r>
            <w:r w:rsidR="00F04F7D" w:rsidRPr="00E1178A">
              <w:rPr>
                <w:rFonts w:eastAsia="宋体" w:hint="eastAsia"/>
                <w:color w:val="000000" w:themeColor="text1"/>
              </w:rPr>
              <w:t>进件通过</w:t>
            </w:r>
          </w:p>
          <w:p w14:paraId="22E5A63F" w14:textId="77777777" w:rsidR="001F2222" w:rsidRPr="00E1178A" w:rsidRDefault="001F2222" w:rsidP="00E73794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2-</w:t>
            </w:r>
            <w:r w:rsidR="00136699" w:rsidRPr="00E1178A">
              <w:rPr>
                <w:rFonts w:eastAsia="宋体" w:hint="eastAsia"/>
                <w:color w:val="000000" w:themeColor="text1"/>
              </w:rPr>
              <w:t>处理中</w:t>
            </w:r>
          </w:p>
        </w:tc>
      </w:tr>
      <w:tr w:rsidR="001F2222" w:rsidRPr="00E1178A" w14:paraId="0F959F4A" w14:textId="77777777" w:rsidTr="00F04F7D">
        <w:tc>
          <w:tcPr>
            <w:tcW w:w="677" w:type="pct"/>
            <w:shd w:val="clear" w:color="auto" w:fill="auto"/>
          </w:tcPr>
          <w:p w14:paraId="0963740D" w14:textId="77777777" w:rsidR="001F2222" w:rsidRPr="00E1178A" w:rsidRDefault="001F2222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message</w:t>
            </w:r>
          </w:p>
        </w:tc>
        <w:tc>
          <w:tcPr>
            <w:tcW w:w="707" w:type="pct"/>
            <w:shd w:val="clear" w:color="auto" w:fill="auto"/>
          </w:tcPr>
          <w:p w14:paraId="4767DF1A" w14:textId="77777777" w:rsidR="001F2222" w:rsidRPr="00E1178A" w:rsidRDefault="001F2222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错误信息</w:t>
            </w:r>
          </w:p>
        </w:tc>
        <w:tc>
          <w:tcPr>
            <w:tcW w:w="836" w:type="pct"/>
            <w:shd w:val="clear" w:color="auto" w:fill="auto"/>
          </w:tcPr>
          <w:p w14:paraId="76E6D41D" w14:textId="77777777" w:rsidR="001F2222" w:rsidRPr="00E1178A" w:rsidRDefault="001F2222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770" w:type="pct"/>
          </w:tcPr>
          <w:p w14:paraId="10645D6A" w14:textId="77777777" w:rsidR="001F2222" w:rsidRPr="00E1178A" w:rsidRDefault="001F2222" w:rsidP="00E73794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200</w:t>
            </w:r>
          </w:p>
        </w:tc>
        <w:tc>
          <w:tcPr>
            <w:tcW w:w="2010" w:type="pct"/>
            <w:shd w:val="clear" w:color="auto" w:fill="auto"/>
          </w:tcPr>
          <w:p w14:paraId="75606F2A" w14:textId="77777777" w:rsidR="001F2222" w:rsidRPr="00E1178A" w:rsidRDefault="001F2222" w:rsidP="00E73794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失败信息说明</w:t>
            </w:r>
          </w:p>
        </w:tc>
      </w:tr>
    </w:tbl>
    <w:p w14:paraId="7A0C8543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4D61620F" w14:textId="77777777" w:rsidR="00771205" w:rsidRPr="00E1178A" w:rsidRDefault="00771205" w:rsidP="00771205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59" w:name="_Toc51160190"/>
      <w:r w:rsidRPr="00E1178A">
        <w:rPr>
          <w:rFonts w:ascii="Times New Roman" w:eastAsia="宋体" w:hAnsi="Times New Roman" w:cs="Times New Roman"/>
          <w:color w:val="000000" w:themeColor="text1"/>
        </w:rPr>
        <w:t>预绑卡</w:t>
      </w:r>
      <w:bookmarkEnd w:id="59"/>
    </w:p>
    <w:p w14:paraId="2BFBCA11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60" w:name="_Toc51160191"/>
      <w:r w:rsidRPr="00E1178A">
        <w:rPr>
          <w:rFonts w:eastAsia="宋体"/>
          <w:color w:val="000000" w:themeColor="text1"/>
        </w:rPr>
        <w:t>功能描述</w:t>
      </w:r>
      <w:bookmarkEnd w:id="60"/>
    </w:p>
    <w:p w14:paraId="7583C83D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根据合作机构号</w:t>
      </w:r>
      <w:r w:rsidRPr="00E1178A">
        <w:rPr>
          <w:rFonts w:eastAsia="宋体"/>
          <w:color w:val="000000" w:themeColor="text1"/>
        </w:rPr>
        <w:t>+</w:t>
      </w:r>
      <w:r w:rsidRPr="00E1178A">
        <w:rPr>
          <w:rFonts w:eastAsia="宋体"/>
          <w:color w:val="000000" w:themeColor="text1"/>
        </w:rPr>
        <w:t>银行卡号</w:t>
      </w:r>
      <w:r w:rsidRPr="00E1178A">
        <w:rPr>
          <w:rFonts w:eastAsia="宋体"/>
          <w:color w:val="000000" w:themeColor="text1"/>
        </w:rPr>
        <w:t>+</w:t>
      </w:r>
      <w:r w:rsidRPr="00E1178A">
        <w:rPr>
          <w:rFonts w:eastAsia="宋体"/>
          <w:color w:val="000000" w:themeColor="text1"/>
        </w:rPr>
        <w:t>持卡人姓名</w:t>
      </w:r>
      <w:r w:rsidRPr="00E1178A">
        <w:rPr>
          <w:rFonts w:eastAsia="宋体"/>
          <w:color w:val="000000" w:themeColor="text1"/>
        </w:rPr>
        <w:t>+</w:t>
      </w:r>
      <w:r w:rsidRPr="00E1178A">
        <w:rPr>
          <w:rFonts w:eastAsia="宋体"/>
          <w:color w:val="000000" w:themeColor="text1"/>
        </w:rPr>
        <w:t>身份证号</w:t>
      </w:r>
      <w:r w:rsidRPr="00E1178A">
        <w:rPr>
          <w:rFonts w:eastAsia="宋体"/>
          <w:color w:val="000000" w:themeColor="text1"/>
        </w:rPr>
        <w:t>+</w:t>
      </w:r>
      <w:r w:rsidRPr="00E1178A">
        <w:rPr>
          <w:rFonts w:eastAsia="宋体"/>
          <w:color w:val="000000" w:themeColor="text1"/>
        </w:rPr>
        <w:t>手机号进行银行卡预绑卡，预绑卡成功后，返回预签约唯一码，用于确认绑卡操作。</w:t>
      </w:r>
    </w:p>
    <w:p w14:paraId="5BA5B2BC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61" w:name="_Toc51160192"/>
      <w:r w:rsidRPr="00E1178A">
        <w:rPr>
          <w:rFonts w:eastAsia="宋体"/>
          <w:color w:val="000000" w:themeColor="text1"/>
        </w:rPr>
        <w:lastRenderedPageBreak/>
        <w:t>业务逻辑</w:t>
      </w:r>
      <w:bookmarkEnd w:id="61"/>
    </w:p>
    <w:p w14:paraId="7EC6C9C2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2B371429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62" w:name="_Toc51160193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62"/>
    </w:p>
    <w:p w14:paraId="7B0D25F5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/>
          <w:color w:val="000000" w:themeColor="text1"/>
        </w:rPr>
        <w:t>checkCard</w:t>
      </w:r>
    </w:p>
    <w:p w14:paraId="427629A1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4A27E89E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63" w:name="_Toc51160194"/>
      <w:r w:rsidRPr="00E1178A">
        <w:rPr>
          <w:rFonts w:eastAsia="宋体"/>
          <w:color w:val="000000" w:themeColor="text1"/>
        </w:rPr>
        <w:t>请求参数说明</w:t>
      </w:r>
      <w:bookmarkEnd w:id="6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1342"/>
        <w:gridCol w:w="1094"/>
        <w:gridCol w:w="726"/>
        <w:gridCol w:w="851"/>
        <w:gridCol w:w="2484"/>
      </w:tblGrid>
      <w:tr w:rsidR="00316D9A" w:rsidRPr="00E1178A" w14:paraId="3D590548" w14:textId="77777777" w:rsidTr="00AB1506">
        <w:tc>
          <w:tcPr>
            <w:tcW w:w="1081" w:type="pct"/>
            <w:shd w:val="clear" w:color="auto" w:fill="BDD6EE"/>
          </w:tcPr>
          <w:p w14:paraId="7813DB26" w14:textId="77777777" w:rsidR="00316D9A" w:rsidRPr="00E1178A" w:rsidRDefault="00316D9A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809" w:type="pct"/>
            <w:shd w:val="clear" w:color="auto" w:fill="BDD6EE"/>
          </w:tcPr>
          <w:p w14:paraId="2CCB3445" w14:textId="77777777" w:rsidR="00316D9A" w:rsidRPr="00E1178A" w:rsidRDefault="00316D9A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660" w:type="pct"/>
            <w:shd w:val="clear" w:color="auto" w:fill="BDD6EE"/>
          </w:tcPr>
          <w:p w14:paraId="0AA11176" w14:textId="77777777" w:rsidR="00316D9A" w:rsidRPr="00E1178A" w:rsidRDefault="00316D9A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438" w:type="pct"/>
            <w:shd w:val="clear" w:color="auto" w:fill="BDD6EE"/>
          </w:tcPr>
          <w:p w14:paraId="60279FE7" w14:textId="77777777" w:rsidR="00316D9A" w:rsidRPr="00E1178A" w:rsidRDefault="00316D9A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513" w:type="pct"/>
            <w:shd w:val="clear" w:color="auto" w:fill="BDD6EE"/>
          </w:tcPr>
          <w:p w14:paraId="6B2E380F" w14:textId="77777777" w:rsidR="00316D9A" w:rsidRPr="00E1178A" w:rsidRDefault="00316D9A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1498" w:type="pct"/>
            <w:shd w:val="clear" w:color="auto" w:fill="BDD6EE"/>
          </w:tcPr>
          <w:p w14:paraId="67297ACD" w14:textId="77777777" w:rsidR="00316D9A" w:rsidRPr="00E1178A" w:rsidRDefault="00316D9A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AB1506" w:rsidRPr="00E1178A" w14:paraId="4BA0CE22" w14:textId="77777777" w:rsidTr="00AF034C">
        <w:tc>
          <w:tcPr>
            <w:tcW w:w="1081" w:type="pct"/>
            <w:shd w:val="clear" w:color="auto" w:fill="auto"/>
          </w:tcPr>
          <w:p w14:paraId="1B2C69D5" w14:textId="77777777" w:rsidR="00AB1506" w:rsidRPr="00E1178A" w:rsidRDefault="00AB150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a</w:t>
            </w:r>
            <w:r w:rsidRPr="00E1178A">
              <w:rPr>
                <w:rFonts w:eastAsia="宋体"/>
                <w:color w:val="000000" w:themeColor="text1"/>
              </w:rPr>
              <w:t>pplyNo</w:t>
            </w:r>
          </w:p>
        </w:tc>
        <w:tc>
          <w:tcPr>
            <w:tcW w:w="809" w:type="pct"/>
            <w:shd w:val="clear" w:color="auto" w:fill="auto"/>
          </w:tcPr>
          <w:p w14:paraId="11E4DF95" w14:textId="77777777" w:rsidR="00AB1506" w:rsidRPr="00E1178A" w:rsidRDefault="00AB150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申请编号</w:t>
            </w:r>
          </w:p>
        </w:tc>
        <w:tc>
          <w:tcPr>
            <w:tcW w:w="660" w:type="pct"/>
            <w:shd w:val="clear" w:color="auto" w:fill="auto"/>
          </w:tcPr>
          <w:p w14:paraId="14620A62" w14:textId="77777777" w:rsidR="00AB1506" w:rsidRPr="00E1178A" w:rsidRDefault="00AB1506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38" w:type="pct"/>
            <w:shd w:val="clear" w:color="auto" w:fill="auto"/>
          </w:tcPr>
          <w:p w14:paraId="10350E5F" w14:textId="77777777" w:rsidR="00AB1506" w:rsidRPr="00E1178A" w:rsidRDefault="00AB1506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5E7511E6" w14:textId="77777777" w:rsidR="00AB1506" w:rsidRPr="00E1178A" w:rsidRDefault="00AB1506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1</w:t>
            </w:r>
            <w:r w:rsidRPr="00E1178A">
              <w:rPr>
                <w:rFonts w:eastAsia="宋体"/>
                <w:color w:val="000000" w:themeColor="text1"/>
              </w:rPr>
              <w:t>28</w:t>
            </w:r>
          </w:p>
        </w:tc>
        <w:tc>
          <w:tcPr>
            <w:tcW w:w="1498" w:type="pct"/>
            <w:shd w:val="clear" w:color="auto" w:fill="auto"/>
          </w:tcPr>
          <w:p w14:paraId="4C3C9805" w14:textId="77777777" w:rsidR="00AB1506" w:rsidRPr="00E1178A" w:rsidRDefault="00AB1506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与进件申请时的</w:t>
            </w:r>
            <w:r w:rsidRPr="00E1178A">
              <w:rPr>
                <w:rFonts w:eastAsia="宋体" w:hint="eastAsia"/>
                <w:color w:val="000000" w:themeColor="text1"/>
              </w:rPr>
              <w:t>a</w:t>
            </w:r>
            <w:r w:rsidRPr="00E1178A">
              <w:rPr>
                <w:rFonts w:eastAsia="宋体"/>
                <w:color w:val="000000" w:themeColor="text1"/>
              </w:rPr>
              <w:t>pplyNo</w:t>
            </w:r>
            <w:r w:rsidRPr="00E1178A">
              <w:rPr>
                <w:rFonts w:eastAsia="宋体" w:hint="eastAsia"/>
                <w:color w:val="000000" w:themeColor="text1"/>
              </w:rPr>
              <w:t>一致</w:t>
            </w:r>
          </w:p>
        </w:tc>
      </w:tr>
      <w:tr w:rsidR="00316D9A" w:rsidRPr="00E1178A" w14:paraId="3035278A" w14:textId="77777777" w:rsidTr="00AF034C">
        <w:trPr>
          <w:trHeight w:val="348"/>
        </w:trPr>
        <w:tc>
          <w:tcPr>
            <w:tcW w:w="1081" w:type="pct"/>
            <w:shd w:val="clear" w:color="auto" w:fill="auto"/>
          </w:tcPr>
          <w:p w14:paraId="7310D1C7" w14:textId="77777777" w:rsidR="00316D9A" w:rsidRPr="00E1178A" w:rsidRDefault="00316D9A" w:rsidP="00AF034C">
            <w:pPr>
              <w:jc w:val="both"/>
              <w:rPr>
                <w:rFonts w:eastAsia="宋体"/>
                <w:color w:val="000000" w:themeColor="text1"/>
                <w:lang w:val="zh-TW"/>
              </w:rPr>
            </w:pPr>
            <w:r w:rsidRPr="00E1178A">
              <w:rPr>
                <w:rFonts w:eastAsia="宋体"/>
                <w:color w:val="000000" w:themeColor="text1"/>
              </w:rPr>
              <w:t>accNo</w:t>
            </w:r>
          </w:p>
        </w:tc>
        <w:tc>
          <w:tcPr>
            <w:tcW w:w="809" w:type="pct"/>
            <w:shd w:val="clear" w:color="auto" w:fill="auto"/>
          </w:tcPr>
          <w:p w14:paraId="674CC0EB" w14:textId="77777777" w:rsidR="00316D9A" w:rsidRPr="00E1178A" w:rsidRDefault="00316D9A" w:rsidP="00AF034C">
            <w:pPr>
              <w:jc w:val="both"/>
              <w:rPr>
                <w:rFonts w:eastAsia="宋体"/>
                <w:color w:val="000000" w:themeColor="text1"/>
                <w:lang w:val="zh-TW"/>
              </w:rPr>
            </w:pPr>
            <w:r w:rsidRPr="00E1178A">
              <w:rPr>
                <w:rFonts w:eastAsia="宋体"/>
                <w:color w:val="000000" w:themeColor="text1"/>
              </w:rPr>
              <w:t>银行卡号</w:t>
            </w:r>
          </w:p>
        </w:tc>
        <w:tc>
          <w:tcPr>
            <w:tcW w:w="660" w:type="pct"/>
            <w:shd w:val="clear" w:color="auto" w:fill="auto"/>
          </w:tcPr>
          <w:p w14:paraId="0691DA81" w14:textId="77777777" w:rsidR="00316D9A" w:rsidRPr="00E1178A" w:rsidRDefault="00316D9A" w:rsidP="00AF034C">
            <w:pPr>
              <w:jc w:val="both"/>
              <w:rPr>
                <w:rFonts w:eastAsia="宋体"/>
                <w:color w:val="000000" w:themeColor="text1"/>
                <w:lang w:val="zh-TW"/>
              </w:rPr>
            </w:pPr>
            <w:r w:rsidRPr="00E1178A">
              <w:rPr>
                <w:rFonts w:eastAsia="宋体"/>
                <w:color w:val="000000" w:themeColor="text1"/>
              </w:rPr>
              <w:t xml:space="preserve">String </w:t>
            </w:r>
          </w:p>
        </w:tc>
        <w:tc>
          <w:tcPr>
            <w:tcW w:w="438" w:type="pct"/>
            <w:shd w:val="clear" w:color="auto" w:fill="auto"/>
          </w:tcPr>
          <w:p w14:paraId="24784641" w14:textId="77777777" w:rsidR="00316D9A" w:rsidRPr="00E1178A" w:rsidRDefault="00316D9A" w:rsidP="00AF034C">
            <w:pPr>
              <w:jc w:val="both"/>
              <w:rPr>
                <w:rFonts w:eastAsia="宋体"/>
                <w:color w:val="000000" w:themeColor="text1"/>
                <w:lang w:val="zh-TW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352BF8B7" w14:textId="77777777" w:rsidR="00316D9A" w:rsidRPr="00E1178A" w:rsidRDefault="00316D9A" w:rsidP="00AF034C">
            <w:pPr>
              <w:pStyle w:val="Afff4"/>
              <w:rPr>
                <w:rFonts w:eastAsia="PMingLiU"/>
                <w:color w:val="000000" w:themeColor="text1"/>
                <w:kern w:val="0"/>
                <w:sz w:val="20"/>
                <w:lang w:val="zh-TW" w:eastAsia="zh-TW"/>
              </w:rPr>
            </w:pPr>
            <w:r w:rsidRPr="00E1178A">
              <w:rPr>
                <w:rFonts w:eastAsia="宋体" w:hint="eastAsia"/>
                <w:color w:val="000000" w:themeColor="text1"/>
                <w:kern w:val="0"/>
                <w:sz w:val="20"/>
                <w:lang w:val="zh-TW"/>
              </w:rPr>
              <w:t>3</w:t>
            </w:r>
            <w:r w:rsidR="006B4EAF" w:rsidRPr="00E1178A">
              <w:rPr>
                <w:rFonts w:eastAsia="宋体" w:hint="eastAsia"/>
                <w:color w:val="000000" w:themeColor="text1"/>
                <w:kern w:val="0"/>
                <w:sz w:val="20"/>
                <w:lang w:val="zh-TW"/>
              </w:rPr>
              <w:t>2</w:t>
            </w:r>
          </w:p>
        </w:tc>
        <w:tc>
          <w:tcPr>
            <w:tcW w:w="1498" w:type="pct"/>
            <w:shd w:val="clear" w:color="auto" w:fill="auto"/>
          </w:tcPr>
          <w:p w14:paraId="72F15ACC" w14:textId="77777777" w:rsidR="00316D9A" w:rsidRPr="00E1178A" w:rsidRDefault="00316D9A">
            <w:pPr>
              <w:pStyle w:val="Afff4"/>
              <w:rPr>
                <w:rFonts w:eastAsia="宋体"/>
                <w:color w:val="000000" w:themeColor="text1"/>
                <w:kern w:val="0"/>
                <w:sz w:val="20"/>
                <w:lang w:val="zh-TW"/>
              </w:rPr>
            </w:pPr>
          </w:p>
        </w:tc>
      </w:tr>
      <w:tr w:rsidR="00316D9A" w:rsidRPr="00E1178A" w14:paraId="7CBF6DCA" w14:textId="77777777" w:rsidTr="00AF034C">
        <w:trPr>
          <w:trHeight w:val="348"/>
        </w:trPr>
        <w:tc>
          <w:tcPr>
            <w:tcW w:w="1081" w:type="pct"/>
            <w:shd w:val="clear" w:color="auto" w:fill="auto"/>
          </w:tcPr>
          <w:p w14:paraId="023AB479" w14:textId="77777777" w:rsidR="00316D9A" w:rsidRPr="00E1178A" w:rsidRDefault="00316D9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accName</w:t>
            </w:r>
          </w:p>
        </w:tc>
        <w:tc>
          <w:tcPr>
            <w:tcW w:w="809" w:type="pct"/>
            <w:shd w:val="clear" w:color="auto" w:fill="auto"/>
          </w:tcPr>
          <w:p w14:paraId="212A498B" w14:textId="77777777" w:rsidR="00316D9A" w:rsidRPr="00E1178A" w:rsidRDefault="00316D9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持卡人姓名</w:t>
            </w:r>
          </w:p>
        </w:tc>
        <w:tc>
          <w:tcPr>
            <w:tcW w:w="660" w:type="pct"/>
            <w:shd w:val="clear" w:color="auto" w:fill="auto"/>
          </w:tcPr>
          <w:p w14:paraId="6E542D31" w14:textId="77777777" w:rsidR="00316D9A" w:rsidRPr="00E1178A" w:rsidRDefault="00316D9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38" w:type="pct"/>
            <w:shd w:val="clear" w:color="auto" w:fill="auto"/>
          </w:tcPr>
          <w:p w14:paraId="2E569D86" w14:textId="77777777" w:rsidR="00316D9A" w:rsidRPr="00E1178A" w:rsidRDefault="00316D9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4BE5E6BC" w14:textId="77777777" w:rsidR="00316D9A" w:rsidRPr="00E1178A" w:rsidRDefault="00897281" w:rsidP="00AF034C">
            <w:pPr>
              <w:pStyle w:val="Afff4"/>
              <w:rPr>
                <w:rFonts w:eastAsia="PMingLiU"/>
                <w:color w:val="000000" w:themeColor="text1"/>
                <w:kern w:val="0"/>
                <w:sz w:val="20"/>
                <w:lang w:val="zh-TW" w:eastAsia="zh-TW"/>
              </w:rPr>
            </w:pPr>
            <w:r w:rsidRPr="00E1178A">
              <w:rPr>
                <w:rFonts w:eastAsiaTheme="minorEastAsia"/>
                <w:color w:val="000000" w:themeColor="text1"/>
                <w:kern w:val="0"/>
                <w:sz w:val="20"/>
                <w:lang w:val="zh-TW" w:eastAsia="zh-TW"/>
              </w:rPr>
              <w:t>100</w:t>
            </w:r>
          </w:p>
        </w:tc>
        <w:tc>
          <w:tcPr>
            <w:tcW w:w="1498" w:type="pct"/>
            <w:shd w:val="clear" w:color="auto" w:fill="auto"/>
          </w:tcPr>
          <w:p w14:paraId="4DD197F5" w14:textId="77777777" w:rsidR="00316D9A" w:rsidRPr="00E1178A" w:rsidRDefault="00316D9A">
            <w:pPr>
              <w:pStyle w:val="Afff4"/>
              <w:rPr>
                <w:rFonts w:eastAsia="宋体"/>
                <w:color w:val="000000" w:themeColor="text1"/>
                <w:kern w:val="0"/>
                <w:sz w:val="20"/>
                <w:lang w:val="zh-TW"/>
              </w:rPr>
            </w:pPr>
          </w:p>
        </w:tc>
      </w:tr>
      <w:tr w:rsidR="00316D9A" w:rsidRPr="00E1178A" w14:paraId="521BDE9B" w14:textId="77777777" w:rsidTr="00AF034C">
        <w:trPr>
          <w:trHeight w:val="348"/>
        </w:trPr>
        <w:tc>
          <w:tcPr>
            <w:tcW w:w="1081" w:type="pct"/>
            <w:shd w:val="clear" w:color="auto" w:fill="auto"/>
          </w:tcPr>
          <w:p w14:paraId="56E3CBC7" w14:textId="77777777" w:rsidR="00316D9A" w:rsidRPr="00E1178A" w:rsidRDefault="00316D9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accCard</w:t>
            </w:r>
          </w:p>
        </w:tc>
        <w:tc>
          <w:tcPr>
            <w:tcW w:w="809" w:type="pct"/>
            <w:shd w:val="clear" w:color="auto" w:fill="auto"/>
          </w:tcPr>
          <w:p w14:paraId="7C0D729F" w14:textId="77777777" w:rsidR="00316D9A" w:rsidRPr="00E1178A" w:rsidRDefault="00316D9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身份证号</w:t>
            </w:r>
          </w:p>
        </w:tc>
        <w:tc>
          <w:tcPr>
            <w:tcW w:w="660" w:type="pct"/>
            <w:shd w:val="clear" w:color="auto" w:fill="auto"/>
          </w:tcPr>
          <w:p w14:paraId="2AF33C18" w14:textId="77777777" w:rsidR="00316D9A" w:rsidRPr="00E1178A" w:rsidRDefault="00316D9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38" w:type="pct"/>
            <w:shd w:val="clear" w:color="auto" w:fill="auto"/>
          </w:tcPr>
          <w:p w14:paraId="505521C9" w14:textId="77777777" w:rsidR="00316D9A" w:rsidRPr="00E1178A" w:rsidRDefault="00316D9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6CFDF748" w14:textId="77777777" w:rsidR="00316D9A" w:rsidRPr="00E1178A" w:rsidRDefault="00897281">
            <w:pPr>
              <w:pStyle w:val="Afff4"/>
              <w:rPr>
                <w:rFonts w:eastAsia="PMingLiU"/>
                <w:color w:val="000000" w:themeColor="text1"/>
                <w:kern w:val="0"/>
                <w:sz w:val="20"/>
                <w:lang w:val="zh-TW" w:eastAsia="zh-TW"/>
              </w:rPr>
            </w:pPr>
            <w:r w:rsidRPr="00E1178A">
              <w:rPr>
                <w:rFonts w:eastAsia="宋体" w:hint="eastAsia"/>
                <w:color w:val="000000" w:themeColor="text1"/>
                <w:kern w:val="0"/>
                <w:sz w:val="20"/>
                <w:lang w:val="zh-TW"/>
              </w:rPr>
              <w:t>4</w:t>
            </w:r>
            <w:r w:rsidRPr="00E1178A">
              <w:rPr>
                <w:rFonts w:eastAsia="PMingLiU"/>
                <w:color w:val="000000" w:themeColor="text1"/>
                <w:kern w:val="0"/>
                <w:sz w:val="20"/>
                <w:lang w:val="zh-TW" w:eastAsia="zh-TW"/>
              </w:rPr>
              <w:t>0</w:t>
            </w:r>
          </w:p>
        </w:tc>
        <w:tc>
          <w:tcPr>
            <w:tcW w:w="1498" w:type="pct"/>
            <w:shd w:val="clear" w:color="auto" w:fill="auto"/>
          </w:tcPr>
          <w:p w14:paraId="66046822" w14:textId="77777777" w:rsidR="00316D9A" w:rsidRPr="00E1178A" w:rsidRDefault="00316D9A">
            <w:pPr>
              <w:pStyle w:val="Afff4"/>
              <w:rPr>
                <w:rFonts w:eastAsia="宋体"/>
                <w:color w:val="000000" w:themeColor="text1"/>
                <w:kern w:val="0"/>
                <w:sz w:val="20"/>
                <w:lang w:val="zh-TW"/>
              </w:rPr>
            </w:pPr>
          </w:p>
        </w:tc>
      </w:tr>
      <w:tr w:rsidR="00316D9A" w:rsidRPr="00E1178A" w14:paraId="1C867B76" w14:textId="77777777" w:rsidTr="00AF034C">
        <w:trPr>
          <w:trHeight w:val="348"/>
        </w:trPr>
        <w:tc>
          <w:tcPr>
            <w:tcW w:w="1081" w:type="pct"/>
            <w:shd w:val="clear" w:color="auto" w:fill="auto"/>
          </w:tcPr>
          <w:p w14:paraId="1237BCA0" w14:textId="77777777" w:rsidR="00316D9A" w:rsidRPr="00E1178A" w:rsidRDefault="00316D9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accTel</w:t>
            </w:r>
          </w:p>
        </w:tc>
        <w:tc>
          <w:tcPr>
            <w:tcW w:w="809" w:type="pct"/>
            <w:shd w:val="clear" w:color="auto" w:fill="auto"/>
          </w:tcPr>
          <w:p w14:paraId="7F4BF135" w14:textId="77777777" w:rsidR="00316D9A" w:rsidRPr="00E1178A" w:rsidRDefault="00316D9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手机号</w:t>
            </w:r>
          </w:p>
        </w:tc>
        <w:tc>
          <w:tcPr>
            <w:tcW w:w="660" w:type="pct"/>
            <w:shd w:val="clear" w:color="auto" w:fill="auto"/>
          </w:tcPr>
          <w:p w14:paraId="1F71691B" w14:textId="77777777" w:rsidR="00316D9A" w:rsidRPr="00E1178A" w:rsidRDefault="00316D9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38" w:type="pct"/>
            <w:shd w:val="clear" w:color="auto" w:fill="auto"/>
          </w:tcPr>
          <w:p w14:paraId="5CD9E52F" w14:textId="77777777" w:rsidR="00316D9A" w:rsidRPr="00E1178A" w:rsidRDefault="00316D9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2E3A14A4" w14:textId="77777777" w:rsidR="00316D9A" w:rsidRPr="00E1178A" w:rsidRDefault="00897281">
            <w:pPr>
              <w:pStyle w:val="Afff4"/>
              <w:rPr>
                <w:rFonts w:eastAsia="PMingLiU"/>
                <w:color w:val="000000" w:themeColor="text1"/>
                <w:kern w:val="0"/>
                <w:sz w:val="20"/>
                <w:lang w:val="zh-TW" w:eastAsia="zh-TW"/>
              </w:rPr>
            </w:pPr>
            <w:r w:rsidRPr="00E1178A">
              <w:rPr>
                <w:rFonts w:eastAsia="宋体" w:hint="eastAsia"/>
                <w:color w:val="000000" w:themeColor="text1"/>
                <w:kern w:val="0"/>
                <w:sz w:val="20"/>
                <w:lang w:val="zh-TW"/>
              </w:rPr>
              <w:t>2</w:t>
            </w:r>
            <w:r w:rsidRPr="00E1178A">
              <w:rPr>
                <w:rFonts w:eastAsia="PMingLiU"/>
                <w:color w:val="000000" w:themeColor="text1"/>
                <w:kern w:val="0"/>
                <w:sz w:val="20"/>
                <w:lang w:val="zh-TW" w:eastAsia="zh-TW"/>
              </w:rPr>
              <w:t>0</w:t>
            </w:r>
          </w:p>
        </w:tc>
        <w:tc>
          <w:tcPr>
            <w:tcW w:w="1498" w:type="pct"/>
            <w:shd w:val="clear" w:color="auto" w:fill="auto"/>
          </w:tcPr>
          <w:p w14:paraId="0536A5E2" w14:textId="77777777" w:rsidR="00316D9A" w:rsidRPr="00E1178A" w:rsidRDefault="00316D9A">
            <w:pPr>
              <w:pStyle w:val="Afff4"/>
              <w:rPr>
                <w:rFonts w:eastAsia="宋体"/>
                <w:color w:val="000000" w:themeColor="text1"/>
                <w:kern w:val="0"/>
                <w:sz w:val="20"/>
                <w:lang w:val="zh-TW"/>
              </w:rPr>
            </w:pPr>
          </w:p>
        </w:tc>
      </w:tr>
      <w:tr w:rsidR="00316D9A" w:rsidRPr="00E1178A" w14:paraId="670162CA" w14:textId="77777777" w:rsidTr="00AF034C">
        <w:trPr>
          <w:trHeight w:val="348"/>
        </w:trPr>
        <w:tc>
          <w:tcPr>
            <w:tcW w:w="1081" w:type="pct"/>
            <w:shd w:val="clear" w:color="auto" w:fill="auto"/>
          </w:tcPr>
          <w:p w14:paraId="6E3B25B9" w14:textId="77777777" w:rsidR="00316D9A" w:rsidRPr="00E1178A" w:rsidRDefault="00316D9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remarks</w:t>
            </w:r>
          </w:p>
        </w:tc>
        <w:tc>
          <w:tcPr>
            <w:tcW w:w="809" w:type="pct"/>
            <w:shd w:val="clear" w:color="auto" w:fill="auto"/>
          </w:tcPr>
          <w:p w14:paraId="6E230B76" w14:textId="77777777" w:rsidR="00316D9A" w:rsidRPr="00E1178A" w:rsidRDefault="00316D9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备注</w:t>
            </w:r>
          </w:p>
        </w:tc>
        <w:tc>
          <w:tcPr>
            <w:tcW w:w="660" w:type="pct"/>
            <w:shd w:val="clear" w:color="auto" w:fill="auto"/>
          </w:tcPr>
          <w:p w14:paraId="517BA561" w14:textId="77777777" w:rsidR="00316D9A" w:rsidRPr="00E1178A" w:rsidRDefault="00316D9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38" w:type="pct"/>
            <w:shd w:val="clear" w:color="auto" w:fill="auto"/>
          </w:tcPr>
          <w:p w14:paraId="0F84494A" w14:textId="77777777" w:rsidR="00316D9A" w:rsidRPr="00E1178A" w:rsidRDefault="00316D9A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60FC678F" w14:textId="77777777" w:rsidR="00316D9A" w:rsidRPr="00E1178A" w:rsidRDefault="00897281">
            <w:pPr>
              <w:pStyle w:val="Afff4"/>
              <w:rPr>
                <w:rFonts w:eastAsia="PMingLiU"/>
                <w:color w:val="000000" w:themeColor="text1"/>
                <w:kern w:val="0"/>
                <w:sz w:val="20"/>
                <w:lang w:val="zh-TW" w:eastAsia="zh-TW"/>
              </w:rPr>
            </w:pPr>
            <w:r w:rsidRPr="00E1178A">
              <w:rPr>
                <w:rFonts w:eastAsia="宋体" w:hint="eastAsia"/>
                <w:color w:val="000000" w:themeColor="text1"/>
                <w:kern w:val="0"/>
                <w:sz w:val="20"/>
                <w:lang w:val="zh-TW"/>
              </w:rPr>
              <w:t>1</w:t>
            </w:r>
            <w:r w:rsidRPr="00E1178A">
              <w:rPr>
                <w:rFonts w:eastAsia="PMingLiU"/>
                <w:color w:val="000000" w:themeColor="text1"/>
                <w:kern w:val="0"/>
                <w:sz w:val="20"/>
                <w:lang w:val="zh-TW" w:eastAsia="zh-TW"/>
              </w:rPr>
              <w:t>024</w:t>
            </w:r>
          </w:p>
        </w:tc>
        <w:tc>
          <w:tcPr>
            <w:tcW w:w="1498" w:type="pct"/>
            <w:shd w:val="clear" w:color="auto" w:fill="auto"/>
          </w:tcPr>
          <w:p w14:paraId="4E1DC452" w14:textId="77777777" w:rsidR="00316D9A" w:rsidRPr="00E1178A" w:rsidRDefault="00316D9A">
            <w:pPr>
              <w:pStyle w:val="Afff4"/>
              <w:rPr>
                <w:rFonts w:eastAsia="宋体"/>
                <w:color w:val="000000" w:themeColor="text1"/>
                <w:kern w:val="0"/>
                <w:sz w:val="20"/>
                <w:lang w:val="zh-TW"/>
              </w:rPr>
            </w:pPr>
          </w:p>
        </w:tc>
      </w:tr>
      <w:tr w:rsidR="009F34D9" w:rsidRPr="00E1178A" w14:paraId="3F19C647" w14:textId="77777777" w:rsidTr="00AF034C">
        <w:trPr>
          <w:trHeight w:val="348"/>
        </w:trPr>
        <w:tc>
          <w:tcPr>
            <w:tcW w:w="1081" w:type="pct"/>
            <w:shd w:val="clear" w:color="auto" w:fill="auto"/>
          </w:tcPr>
          <w:p w14:paraId="60EB3976" w14:textId="2E3FB875" w:rsidR="009F34D9" w:rsidRPr="00E1178A" w:rsidRDefault="009F34D9" w:rsidP="009F34D9">
            <w:pPr>
              <w:jc w:val="both"/>
              <w:rPr>
                <w:rFonts w:eastAsia="宋体"/>
                <w:color w:val="000000" w:themeColor="text1"/>
              </w:rPr>
            </w:pPr>
            <w:r w:rsidRPr="0084617C">
              <w:rPr>
                <w:rFonts w:eastAsia="宋体"/>
                <w:color w:val="000000" w:themeColor="text1"/>
              </w:rPr>
              <w:t>b</w:t>
            </w:r>
            <w:r w:rsidRPr="0084617C">
              <w:rPr>
                <w:rFonts w:eastAsia="宋体" w:hint="eastAsia"/>
                <w:color w:val="000000" w:themeColor="text1"/>
              </w:rPr>
              <w:t>ank</w:t>
            </w:r>
            <w:r w:rsidRPr="0084617C">
              <w:rPr>
                <w:rFonts w:eastAsia="宋体"/>
                <w:color w:val="000000" w:themeColor="text1"/>
              </w:rPr>
              <w:t>No</w:t>
            </w:r>
          </w:p>
        </w:tc>
        <w:tc>
          <w:tcPr>
            <w:tcW w:w="809" w:type="pct"/>
            <w:shd w:val="clear" w:color="auto" w:fill="auto"/>
          </w:tcPr>
          <w:p w14:paraId="3B085D2D" w14:textId="4CC2D069" w:rsidR="009F34D9" w:rsidRPr="00E1178A" w:rsidRDefault="009F34D9" w:rsidP="009F34D9">
            <w:pPr>
              <w:jc w:val="both"/>
              <w:rPr>
                <w:rFonts w:eastAsia="宋体"/>
                <w:color w:val="000000" w:themeColor="text1"/>
              </w:rPr>
            </w:pPr>
            <w:r w:rsidRPr="0084617C">
              <w:rPr>
                <w:rFonts w:eastAsia="宋体" w:hint="eastAsia"/>
                <w:color w:val="000000" w:themeColor="text1"/>
              </w:rPr>
              <w:t>银行代码</w:t>
            </w:r>
          </w:p>
        </w:tc>
        <w:tc>
          <w:tcPr>
            <w:tcW w:w="660" w:type="pct"/>
            <w:shd w:val="clear" w:color="auto" w:fill="auto"/>
          </w:tcPr>
          <w:p w14:paraId="4AEB641C" w14:textId="33B273D6" w:rsidR="009F34D9" w:rsidRPr="00E1178A" w:rsidRDefault="009F34D9" w:rsidP="009F34D9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38" w:type="pct"/>
            <w:shd w:val="clear" w:color="auto" w:fill="auto"/>
          </w:tcPr>
          <w:p w14:paraId="436C5B11" w14:textId="561D3D49" w:rsidR="009F34D9" w:rsidRPr="00E1178A" w:rsidRDefault="009F34D9" w:rsidP="009F34D9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2EEE6D4C" w14:textId="390FD410" w:rsidR="009F34D9" w:rsidRPr="0084617C" w:rsidRDefault="009F34D9" w:rsidP="009F34D9">
            <w:pPr>
              <w:pStyle w:val="Afff4"/>
              <w:rPr>
                <w:rFonts w:eastAsia="宋体"/>
                <w:color w:val="000000" w:themeColor="text1"/>
                <w:kern w:val="0"/>
                <w:szCs w:val="24"/>
              </w:rPr>
            </w:pPr>
            <w:r w:rsidRPr="0084617C">
              <w:rPr>
                <w:rFonts w:eastAsia="宋体" w:hint="eastAsia"/>
                <w:color w:val="000000" w:themeColor="text1"/>
                <w:kern w:val="0"/>
                <w:szCs w:val="24"/>
              </w:rPr>
              <w:t>1</w:t>
            </w:r>
            <w:r w:rsidRPr="0084617C">
              <w:rPr>
                <w:rFonts w:eastAsia="宋体"/>
                <w:color w:val="000000" w:themeColor="text1"/>
                <w:kern w:val="0"/>
                <w:szCs w:val="24"/>
              </w:rPr>
              <w:t>28</w:t>
            </w:r>
          </w:p>
        </w:tc>
        <w:tc>
          <w:tcPr>
            <w:tcW w:w="1498" w:type="pct"/>
            <w:shd w:val="clear" w:color="auto" w:fill="auto"/>
          </w:tcPr>
          <w:p w14:paraId="0BE3D973" w14:textId="77777777" w:rsidR="009F34D9" w:rsidRPr="0084617C" w:rsidRDefault="009F34D9" w:rsidP="009F34D9">
            <w:pPr>
              <w:pStyle w:val="Afff4"/>
              <w:rPr>
                <w:rFonts w:eastAsia="宋体"/>
                <w:color w:val="000000" w:themeColor="text1"/>
                <w:kern w:val="0"/>
                <w:szCs w:val="24"/>
              </w:rPr>
            </w:pPr>
          </w:p>
        </w:tc>
      </w:tr>
      <w:tr w:rsidR="009F34D9" w:rsidRPr="00E1178A" w14:paraId="53191203" w14:textId="77777777" w:rsidTr="00AF034C">
        <w:trPr>
          <w:trHeight w:val="348"/>
        </w:trPr>
        <w:tc>
          <w:tcPr>
            <w:tcW w:w="1081" w:type="pct"/>
            <w:shd w:val="clear" w:color="auto" w:fill="auto"/>
          </w:tcPr>
          <w:p w14:paraId="78B03D97" w14:textId="60918328" w:rsidR="009F34D9" w:rsidRPr="0084617C" w:rsidRDefault="009F34D9" w:rsidP="009F34D9">
            <w:pPr>
              <w:jc w:val="both"/>
              <w:rPr>
                <w:rFonts w:eastAsia="宋体"/>
                <w:color w:val="000000" w:themeColor="text1"/>
              </w:rPr>
            </w:pPr>
            <w:r w:rsidRPr="0084617C">
              <w:rPr>
                <w:rFonts w:eastAsia="宋体" w:hint="eastAsia"/>
                <w:color w:val="000000" w:themeColor="text1"/>
              </w:rPr>
              <w:t>b</w:t>
            </w:r>
            <w:r w:rsidRPr="0084617C">
              <w:rPr>
                <w:rFonts w:eastAsia="宋体"/>
                <w:color w:val="000000" w:themeColor="text1"/>
              </w:rPr>
              <w:t>ankNm</w:t>
            </w:r>
          </w:p>
        </w:tc>
        <w:tc>
          <w:tcPr>
            <w:tcW w:w="809" w:type="pct"/>
            <w:shd w:val="clear" w:color="auto" w:fill="auto"/>
          </w:tcPr>
          <w:p w14:paraId="1C37BB26" w14:textId="23940265" w:rsidR="009F34D9" w:rsidRPr="0084617C" w:rsidRDefault="009F34D9" w:rsidP="009F34D9">
            <w:pPr>
              <w:jc w:val="both"/>
              <w:rPr>
                <w:rFonts w:eastAsia="宋体"/>
                <w:color w:val="000000" w:themeColor="text1"/>
              </w:rPr>
            </w:pPr>
            <w:r w:rsidRPr="0084617C">
              <w:rPr>
                <w:rFonts w:eastAsia="宋体" w:hint="eastAsia"/>
                <w:color w:val="000000" w:themeColor="text1"/>
              </w:rPr>
              <w:t>银行名称</w:t>
            </w:r>
          </w:p>
        </w:tc>
        <w:tc>
          <w:tcPr>
            <w:tcW w:w="660" w:type="pct"/>
            <w:shd w:val="clear" w:color="auto" w:fill="auto"/>
          </w:tcPr>
          <w:p w14:paraId="21136CDC" w14:textId="012DC88C" w:rsidR="009F34D9" w:rsidRPr="00E1178A" w:rsidRDefault="009F34D9" w:rsidP="009F34D9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38" w:type="pct"/>
            <w:shd w:val="clear" w:color="auto" w:fill="auto"/>
          </w:tcPr>
          <w:p w14:paraId="0143F56A" w14:textId="3A4E0D06" w:rsidR="009F34D9" w:rsidRPr="00E1178A" w:rsidRDefault="009F34D9" w:rsidP="009F34D9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272A8D8B" w14:textId="13E7F849" w:rsidR="009F34D9" w:rsidRPr="0084617C" w:rsidRDefault="009F34D9" w:rsidP="009F34D9">
            <w:pPr>
              <w:pStyle w:val="Afff4"/>
              <w:rPr>
                <w:rFonts w:eastAsia="宋体"/>
                <w:color w:val="000000" w:themeColor="text1"/>
                <w:kern w:val="0"/>
                <w:szCs w:val="24"/>
              </w:rPr>
            </w:pPr>
            <w:r w:rsidRPr="0084617C">
              <w:rPr>
                <w:rFonts w:eastAsia="宋体" w:hint="eastAsia"/>
                <w:color w:val="000000" w:themeColor="text1"/>
                <w:kern w:val="0"/>
                <w:szCs w:val="24"/>
              </w:rPr>
              <w:t>1</w:t>
            </w:r>
            <w:r w:rsidRPr="0084617C">
              <w:rPr>
                <w:rFonts w:eastAsia="宋体"/>
                <w:color w:val="000000" w:themeColor="text1"/>
                <w:kern w:val="0"/>
                <w:szCs w:val="24"/>
              </w:rPr>
              <w:t>28</w:t>
            </w:r>
          </w:p>
        </w:tc>
        <w:tc>
          <w:tcPr>
            <w:tcW w:w="1498" w:type="pct"/>
            <w:shd w:val="clear" w:color="auto" w:fill="auto"/>
          </w:tcPr>
          <w:p w14:paraId="2684E384" w14:textId="77777777" w:rsidR="009F34D9" w:rsidRPr="0084617C" w:rsidRDefault="009F34D9" w:rsidP="009F34D9">
            <w:pPr>
              <w:pStyle w:val="Afff4"/>
              <w:rPr>
                <w:rFonts w:eastAsia="宋体"/>
                <w:color w:val="000000" w:themeColor="text1"/>
                <w:kern w:val="0"/>
                <w:szCs w:val="24"/>
              </w:rPr>
            </w:pPr>
          </w:p>
        </w:tc>
      </w:tr>
    </w:tbl>
    <w:p w14:paraId="3B37D9E4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68AED8FE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64" w:name="_Toc51160195"/>
      <w:r w:rsidRPr="00E1178A">
        <w:rPr>
          <w:rFonts w:eastAsia="宋体"/>
          <w:color w:val="000000" w:themeColor="text1"/>
        </w:rPr>
        <w:t>响应参数说明</w:t>
      </w:r>
      <w:bookmarkEnd w:id="6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1340"/>
        <w:gridCol w:w="1121"/>
        <w:gridCol w:w="991"/>
        <w:gridCol w:w="1310"/>
        <w:gridCol w:w="1741"/>
      </w:tblGrid>
      <w:tr w:rsidR="00897281" w:rsidRPr="00E1178A" w14:paraId="7DB30953" w14:textId="77777777" w:rsidTr="00AF034C">
        <w:tc>
          <w:tcPr>
            <w:tcW w:w="1078" w:type="pct"/>
            <w:shd w:val="clear" w:color="auto" w:fill="BDD6EE"/>
          </w:tcPr>
          <w:p w14:paraId="16C767F6" w14:textId="77777777" w:rsidR="00897281" w:rsidRPr="00E1178A" w:rsidRDefault="00897281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7AEBFA1E" w14:textId="77777777" w:rsidR="00897281" w:rsidRPr="00E1178A" w:rsidRDefault="00897281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49E7421D" w14:textId="77777777" w:rsidR="00897281" w:rsidRPr="00E1178A" w:rsidRDefault="00897281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14:paraId="47E03E0F" w14:textId="77777777" w:rsidR="00897281" w:rsidRPr="00E1178A" w:rsidRDefault="00897281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790" w:type="pct"/>
            <w:shd w:val="clear" w:color="auto" w:fill="BDD6EE"/>
          </w:tcPr>
          <w:p w14:paraId="00B99208" w14:textId="77777777" w:rsidR="00897281" w:rsidRPr="00E1178A" w:rsidRDefault="00A370F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6A23E271" w14:textId="77777777" w:rsidR="00897281" w:rsidRPr="00E1178A" w:rsidRDefault="00897281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897281" w:rsidRPr="00E1178A" w14:paraId="16C6AD57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879BF9E" w14:textId="77777777" w:rsidR="00897281" w:rsidRPr="00E1178A" w:rsidRDefault="00897281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51B90403" w14:textId="77777777" w:rsidR="00897281" w:rsidRPr="00E1178A" w:rsidRDefault="00897281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41DBCB58" w14:textId="77777777" w:rsidR="00897281" w:rsidRPr="00E1178A" w:rsidRDefault="00897281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2814CA29" w14:textId="77777777" w:rsidR="00897281" w:rsidRPr="00E1178A" w:rsidRDefault="00897281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409C3C8B" w14:textId="77777777" w:rsidR="00897281" w:rsidRPr="00E1178A" w:rsidRDefault="007610BE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CN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44CB7C6F" w14:textId="77777777" w:rsidR="00897281" w:rsidRPr="00E1178A" w:rsidRDefault="00897281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 xml:space="preserve">0 </w:t>
            </w:r>
            <w:r w:rsidRPr="00E1178A">
              <w:rPr>
                <w:rFonts w:eastAsia="宋体"/>
                <w:color w:val="000000" w:themeColor="text1"/>
                <w:szCs w:val="21"/>
              </w:rPr>
              <w:t>失败</w:t>
            </w:r>
          </w:p>
          <w:p w14:paraId="76737F85" w14:textId="77777777" w:rsidR="00897281" w:rsidRDefault="00897281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 xml:space="preserve">1 </w:t>
            </w:r>
            <w:r w:rsidRPr="00E1178A">
              <w:rPr>
                <w:rFonts w:eastAsia="宋体"/>
                <w:color w:val="000000" w:themeColor="text1"/>
                <w:szCs w:val="21"/>
              </w:rPr>
              <w:t>成功</w:t>
            </w:r>
          </w:p>
          <w:p w14:paraId="4D71834B" w14:textId="407BF1A8" w:rsidR="00603E88" w:rsidRPr="00E1178A" w:rsidRDefault="00603E88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2</w:t>
            </w:r>
            <w:r>
              <w:rPr>
                <w:rFonts w:eastAsia="宋体"/>
                <w:color w:val="000000" w:themeColor="text1"/>
                <w:szCs w:val="21"/>
              </w:rPr>
              <w:t xml:space="preserve"> </w:t>
            </w:r>
            <w:r>
              <w:rPr>
                <w:rFonts w:eastAsia="宋体" w:hint="eastAsia"/>
                <w:color w:val="000000" w:themeColor="text1"/>
                <w:szCs w:val="21"/>
              </w:rPr>
              <w:t>已绑卡</w:t>
            </w:r>
          </w:p>
        </w:tc>
      </w:tr>
      <w:tr w:rsidR="0089523D" w:rsidRPr="00E1178A" w14:paraId="2A587E0E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EF494F5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query</w:t>
            </w:r>
            <w:r w:rsidRPr="00E1178A">
              <w:rPr>
                <w:rFonts w:eastAsia="宋体" w:hint="eastAsia"/>
                <w:color w:val="000000" w:themeColor="text1"/>
                <w:szCs w:val="21"/>
              </w:rPr>
              <w:t>I</w:t>
            </w:r>
            <w:r w:rsidRPr="00E1178A">
              <w:rPr>
                <w:rFonts w:eastAsia="宋体"/>
                <w:color w:val="000000" w:themeColor="text1"/>
                <w:szCs w:val="21"/>
              </w:rPr>
              <w:t>d</w:t>
            </w:r>
          </w:p>
        </w:tc>
        <w:tc>
          <w:tcPr>
            <w:tcW w:w="808" w:type="pct"/>
            <w:shd w:val="clear" w:color="auto" w:fill="auto"/>
          </w:tcPr>
          <w:p w14:paraId="6803573D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结果查询</w:t>
            </w:r>
            <w:r w:rsidRPr="00E1178A">
              <w:rPr>
                <w:rFonts w:eastAsia="宋体" w:hint="eastAsia"/>
                <w:color w:val="000000" w:themeColor="text1"/>
                <w:szCs w:val="21"/>
              </w:rPr>
              <w:t>I</w:t>
            </w:r>
            <w:r w:rsidRPr="00E1178A">
              <w:rPr>
                <w:rFonts w:eastAsia="宋体"/>
                <w:color w:val="000000" w:themeColor="text1"/>
                <w:szCs w:val="21"/>
              </w:rPr>
              <w:t>D</w:t>
            </w:r>
          </w:p>
        </w:tc>
        <w:tc>
          <w:tcPr>
            <w:tcW w:w="676" w:type="pct"/>
            <w:shd w:val="clear" w:color="auto" w:fill="auto"/>
          </w:tcPr>
          <w:p w14:paraId="6336B000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440ADEF8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7018AA4E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CN"/>
              </w:rPr>
              <w:t>1</w:t>
            </w: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28</w:t>
            </w:r>
          </w:p>
        </w:tc>
        <w:tc>
          <w:tcPr>
            <w:tcW w:w="1050" w:type="pct"/>
            <w:shd w:val="clear" w:color="auto" w:fill="auto"/>
          </w:tcPr>
          <w:p w14:paraId="7D4A66D9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897281" w:rsidRPr="00E1178A" w14:paraId="0003A1D5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FE8B63B" w14:textId="77777777" w:rsidR="00897281" w:rsidRPr="00E1178A" w:rsidRDefault="0089523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m</w:t>
            </w:r>
            <w:r w:rsidRPr="00E1178A">
              <w:rPr>
                <w:rFonts w:eastAsia="宋体"/>
                <w:color w:val="000000" w:themeColor="text1"/>
                <w:szCs w:val="21"/>
              </w:rPr>
              <w:t>essage</w:t>
            </w:r>
          </w:p>
        </w:tc>
        <w:tc>
          <w:tcPr>
            <w:tcW w:w="808" w:type="pct"/>
            <w:shd w:val="clear" w:color="auto" w:fill="auto"/>
          </w:tcPr>
          <w:p w14:paraId="3DA3B26D" w14:textId="77777777" w:rsidR="00897281" w:rsidRPr="00E1178A" w:rsidRDefault="00897281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4C00D3E4" w14:textId="77777777" w:rsidR="00897281" w:rsidRPr="00E1178A" w:rsidRDefault="00897281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56CDB8EE" w14:textId="77777777" w:rsidR="00897281" w:rsidRPr="00E1178A" w:rsidRDefault="00897281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O</w:t>
            </w:r>
          </w:p>
        </w:tc>
        <w:tc>
          <w:tcPr>
            <w:tcW w:w="790" w:type="pct"/>
            <w:shd w:val="clear" w:color="auto" w:fill="auto"/>
          </w:tcPr>
          <w:p w14:paraId="2D3C59E7" w14:textId="77777777" w:rsidR="00897281" w:rsidRPr="00E1178A" w:rsidRDefault="00A370FE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CN"/>
              </w:rPr>
              <w:t>1024</w:t>
            </w:r>
          </w:p>
        </w:tc>
        <w:tc>
          <w:tcPr>
            <w:tcW w:w="1050" w:type="pct"/>
            <w:shd w:val="clear" w:color="auto" w:fill="auto"/>
          </w:tcPr>
          <w:p w14:paraId="7F51CBC8" w14:textId="77777777" w:rsidR="00897281" w:rsidRPr="00E1178A" w:rsidRDefault="00897281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提交失败信息说明</w:t>
            </w:r>
          </w:p>
        </w:tc>
      </w:tr>
      <w:tr w:rsidR="00897281" w:rsidRPr="00E1178A" w14:paraId="79A0AEE5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6642AB1" w14:textId="77777777" w:rsidR="00897281" w:rsidRPr="00E1178A" w:rsidRDefault="00897281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uniCode</w:t>
            </w:r>
          </w:p>
        </w:tc>
        <w:tc>
          <w:tcPr>
            <w:tcW w:w="808" w:type="pct"/>
            <w:shd w:val="clear" w:color="auto" w:fill="auto"/>
          </w:tcPr>
          <w:p w14:paraId="6BC6989F" w14:textId="77777777" w:rsidR="00897281" w:rsidRPr="00E1178A" w:rsidRDefault="00897281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预签约唯一码</w:t>
            </w:r>
          </w:p>
        </w:tc>
        <w:tc>
          <w:tcPr>
            <w:tcW w:w="676" w:type="pct"/>
            <w:shd w:val="clear" w:color="auto" w:fill="auto"/>
          </w:tcPr>
          <w:p w14:paraId="3CDA0F00" w14:textId="77777777" w:rsidR="00897281" w:rsidRPr="00E1178A" w:rsidRDefault="00897281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147E3F34" w14:textId="77777777" w:rsidR="00897281" w:rsidRPr="00E1178A" w:rsidRDefault="00897281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790" w:type="pct"/>
            <w:shd w:val="clear" w:color="auto" w:fill="auto"/>
          </w:tcPr>
          <w:p w14:paraId="4A4B7D50" w14:textId="77777777" w:rsidR="00897281" w:rsidRPr="00E1178A" w:rsidRDefault="00A370FE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CN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4D135495" w14:textId="77777777" w:rsidR="00897281" w:rsidRPr="00E1178A" w:rsidRDefault="00897281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预绑卡成功后第三方反馈的预签约唯一码</w:t>
            </w:r>
          </w:p>
        </w:tc>
      </w:tr>
    </w:tbl>
    <w:p w14:paraId="24626E12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6F256B26" w14:textId="77777777" w:rsidR="00771205" w:rsidRPr="00E1178A" w:rsidRDefault="00771205" w:rsidP="00771205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65" w:name="_Toc51160196"/>
      <w:r w:rsidRPr="00E1178A">
        <w:rPr>
          <w:rFonts w:ascii="Times New Roman" w:eastAsia="宋体" w:hAnsi="Times New Roman" w:cs="Times New Roman"/>
          <w:color w:val="000000" w:themeColor="text1"/>
        </w:rPr>
        <w:lastRenderedPageBreak/>
        <w:t>确认绑卡</w:t>
      </w:r>
      <w:bookmarkEnd w:id="65"/>
    </w:p>
    <w:p w14:paraId="098C7D01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66" w:name="_Toc51160197"/>
      <w:r w:rsidRPr="00E1178A">
        <w:rPr>
          <w:rFonts w:eastAsia="宋体"/>
          <w:color w:val="000000" w:themeColor="text1"/>
        </w:rPr>
        <w:t>功能描述</w:t>
      </w:r>
      <w:bookmarkEnd w:id="66"/>
    </w:p>
    <w:p w14:paraId="6DA44DED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根据合作机构号</w:t>
      </w:r>
      <w:r w:rsidRPr="00E1178A">
        <w:rPr>
          <w:rFonts w:eastAsia="宋体"/>
          <w:color w:val="000000" w:themeColor="text1"/>
        </w:rPr>
        <w:t>+</w:t>
      </w:r>
      <w:r w:rsidRPr="00E1178A">
        <w:rPr>
          <w:rFonts w:eastAsia="宋体"/>
          <w:color w:val="000000" w:themeColor="text1"/>
        </w:rPr>
        <w:t>预签约唯一码</w:t>
      </w:r>
      <w:r w:rsidRPr="00E1178A">
        <w:rPr>
          <w:rFonts w:eastAsia="宋体"/>
          <w:color w:val="000000" w:themeColor="text1"/>
        </w:rPr>
        <w:t>+</w:t>
      </w:r>
      <w:r w:rsidRPr="00E1178A">
        <w:rPr>
          <w:rFonts w:eastAsia="宋体"/>
          <w:color w:val="000000" w:themeColor="text1"/>
        </w:rPr>
        <w:t>短信验证码进行银行卡确认绑卡，确认绑卡成功后，反馈签约协议号</w:t>
      </w:r>
      <w:r w:rsidRPr="00E1178A">
        <w:rPr>
          <w:rFonts w:eastAsia="宋体"/>
          <w:color w:val="000000" w:themeColor="text1"/>
        </w:rPr>
        <w:t>+</w:t>
      </w:r>
      <w:r w:rsidRPr="00E1178A">
        <w:rPr>
          <w:rFonts w:eastAsia="宋体"/>
          <w:color w:val="000000" w:themeColor="text1"/>
        </w:rPr>
        <w:t>银行编码</w:t>
      </w:r>
      <w:r w:rsidRPr="00E1178A">
        <w:rPr>
          <w:rFonts w:eastAsia="宋体"/>
          <w:color w:val="000000" w:themeColor="text1"/>
        </w:rPr>
        <w:t>+</w:t>
      </w:r>
      <w:r w:rsidRPr="00E1178A">
        <w:rPr>
          <w:rFonts w:eastAsia="宋体"/>
          <w:color w:val="000000" w:themeColor="text1"/>
        </w:rPr>
        <w:t>银行名称。</w:t>
      </w:r>
    </w:p>
    <w:p w14:paraId="534E70A3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67" w:name="_Toc51160198"/>
      <w:r w:rsidRPr="00E1178A">
        <w:rPr>
          <w:rFonts w:eastAsia="宋体"/>
          <w:color w:val="000000" w:themeColor="text1"/>
        </w:rPr>
        <w:t>业务逻辑</w:t>
      </w:r>
      <w:bookmarkEnd w:id="67"/>
    </w:p>
    <w:p w14:paraId="0343FAA8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61F39F8C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68" w:name="_Toc51160199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68"/>
    </w:p>
    <w:p w14:paraId="5A3CB79E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/>
          <w:color w:val="000000" w:themeColor="text1"/>
        </w:rPr>
        <w:t>confirmCard</w:t>
      </w:r>
    </w:p>
    <w:p w14:paraId="665D1F9B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1D927D24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69" w:name="_Toc51160200"/>
      <w:r w:rsidRPr="00E1178A">
        <w:rPr>
          <w:rFonts w:eastAsia="宋体"/>
          <w:color w:val="000000" w:themeColor="text1"/>
        </w:rPr>
        <w:t>请求参数说明</w:t>
      </w:r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1340"/>
        <w:gridCol w:w="1121"/>
        <w:gridCol w:w="991"/>
        <w:gridCol w:w="852"/>
        <w:gridCol w:w="2199"/>
      </w:tblGrid>
      <w:tr w:rsidR="00C23259" w:rsidRPr="00E1178A" w14:paraId="40E18589" w14:textId="77777777" w:rsidTr="00C23259">
        <w:tc>
          <w:tcPr>
            <w:tcW w:w="1078" w:type="pct"/>
            <w:shd w:val="clear" w:color="auto" w:fill="BDD6EE"/>
          </w:tcPr>
          <w:p w14:paraId="17D77CE9" w14:textId="77777777" w:rsidR="00C23259" w:rsidRPr="00E1178A" w:rsidRDefault="00C23259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40DFBE47" w14:textId="77777777" w:rsidR="00C23259" w:rsidRPr="00E1178A" w:rsidRDefault="00C23259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62937625" w14:textId="77777777" w:rsidR="00C23259" w:rsidRPr="00E1178A" w:rsidRDefault="00C23259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14:paraId="4E2846CD" w14:textId="77777777" w:rsidR="00C23259" w:rsidRPr="00E1178A" w:rsidRDefault="00C23259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514" w:type="pct"/>
            <w:shd w:val="clear" w:color="auto" w:fill="BDD6EE"/>
          </w:tcPr>
          <w:p w14:paraId="7A310CBF" w14:textId="77777777" w:rsidR="00C23259" w:rsidRPr="00E1178A" w:rsidRDefault="00C23259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1326" w:type="pct"/>
            <w:shd w:val="clear" w:color="auto" w:fill="BDD6EE"/>
          </w:tcPr>
          <w:p w14:paraId="46C2F944" w14:textId="77777777" w:rsidR="00C23259" w:rsidRPr="00E1178A" w:rsidRDefault="00C23259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89523D" w:rsidRPr="00E1178A" w14:paraId="2E77FC8C" w14:textId="77777777" w:rsidTr="00AF034C">
        <w:tc>
          <w:tcPr>
            <w:tcW w:w="1078" w:type="pct"/>
            <w:shd w:val="clear" w:color="auto" w:fill="auto"/>
          </w:tcPr>
          <w:p w14:paraId="26CCBED3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a</w:t>
            </w:r>
            <w:r w:rsidRPr="00E1178A">
              <w:rPr>
                <w:rFonts w:eastAsia="宋体"/>
                <w:color w:val="000000" w:themeColor="text1"/>
              </w:rPr>
              <w:t>pplyNo</w:t>
            </w:r>
          </w:p>
        </w:tc>
        <w:tc>
          <w:tcPr>
            <w:tcW w:w="808" w:type="pct"/>
            <w:shd w:val="clear" w:color="auto" w:fill="auto"/>
          </w:tcPr>
          <w:p w14:paraId="17C16744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申请编号</w:t>
            </w:r>
          </w:p>
        </w:tc>
        <w:tc>
          <w:tcPr>
            <w:tcW w:w="676" w:type="pct"/>
            <w:shd w:val="clear" w:color="auto" w:fill="auto"/>
          </w:tcPr>
          <w:p w14:paraId="71A36189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23E1A9B3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M</w:t>
            </w:r>
          </w:p>
        </w:tc>
        <w:tc>
          <w:tcPr>
            <w:tcW w:w="514" w:type="pct"/>
            <w:shd w:val="clear" w:color="auto" w:fill="auto"/>
          </w:tcPr>
          <w:p w14:paraId="23380548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1</w:t>
            </w:r>
            <w:r w:rsidRPr="00E1178A">
              <w:rPr>
                <w:rFonts w:eastAsia="宋体"/>
                <w:color w:val="000000" w:themeColor="text1"/>
              </w:rPr>
              <w:t>28</w:t>
            </w:r>
          </w:p>
        </w:tc>
        <w:tc>
          <w:tcPr>
            <w:tcW w:w="1326" w:type="pct"/>
            <w:shd w:val="clear" w:color="auto" w:fill="auto"/>
          </w:tcPr>
          <w:p w14:paraId="372F590C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与进件申请时的</w:t>
            </w:r>
            <w:r w:rsidRPr="00E1178A">
              <w:rPr>
                <w:rFonts w:eastAsia="宋体" w:hint="eastAsia"/>
                <w:color w:val="000000" w:themeColor="text1"/>
              </w:rPr>
              <w:t>a</w:t>
            </w:r>
            <w:r w:rsidRPr="00E1178A">
              <w:rPr>
                <w:rFonts w:eastAsia="宋体"/>
                <w:color w:val="000000" w:themeColor="text1"/>
              </w:rPr>
              <w:t>pplyNo</w:t>
            </w:r>
            <w:r w:rsidRPr="00E1178A">
              <w:rPr>
                <w:rFonts w:eastAsia="宋体" w:hint="eastAsia"/>
                <w:color w:val="000000" w:themeColor="text1"/>
              </w:rPr>
              <w:t>一致</w:t>
            </w:r>
          </w:p>
        </w:tc>
      </w:tr>
      <w:tr w:rsidR="0089523D" w:rsidRPr="00E1178A" w14:paraId="3BE6AE35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4C2062DF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sz w:val="20"/>
                <w:szCs w:val="20"/>
              </w:rPr>
            </w:pPr>
            <w:r w:rsidRPr="00E1178A">
              <w:rPr>
                <w:rFonts w:eastAsia="宋体"/>
                <w:color w:val="000000" w:themeColor="text1"/>
              </w:rPr>
              <w:t>uniCode</w:t>
            </w:r>
          </w:p>
        </w:tc>
        <w:tc>
          <w:tcPr>
            <w:tcW w:w="808" w:type="pct"/>
            <w:shd w:val="clear" w:color="auto" w:fill="auto"/>
          </w:tcPr>
          <w:p w14:paraId="117DE0F4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sz w:val="20"/>
                <w:szCs w:val="20"/>
              </w:rPr>
            </w:pPr>
            <w:r w:rsidRPr="00E1178A">
              <w:rPr>
                <w:rFonts w:eastAsia="宋体"/>
                <w:color w:val="000000" w:themeColor="text1"/>
              </w:rPr>
              <w:t>预签约唯一码</w:t>
            </w:r>
          </w:p>
        </w:tc>
        <w:tc>
          <w:tcPr>
            <w:tcW w:w="676" w:type="pct"/>
            <w:shd w:val="clear" w:color="auto" w:fill="auto"/>
          </w:tcPr>
          <w:p w14:paraId="252B9F3F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15890CFB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lang w:val="zh-CN"/>
              </w:rPr>
              <w:t>M</w:t>
            </w:r>
          </w:p>
        </w:tc>
        <w:tc>
          <w:tcPr>
            <w:tcW w:w="514" w:type="pct"/>
            <w:shd w:val="clear" w:color="auto" w:fill="auto"/>
          </w:tcPr>
          <w:p w14:paraId="45C3AB89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  <w:sz w:val="20"/>
                <w:szCs w:val="20"/>
              </w:rPr>
            </w:pPr>
            <w:r w:rsidRPr="00E1178A">
              <w:rPr>
                <w:rFonts w:eastAsia="宋体" w:hint="eastAsia"/>
                <w:color w:val="000000" w:themeColor="text1"/>
                <w:sz w:val="20"/>
                <w:szCs w:val="20"/>
              </w:rPr>
              <w:t>128</w:t>
            </w:r>
          </w:p>
        </w:tc>
        <w:tc>
          <w:tcPr>
            <w:tcW w:w="1326" w:type="pct"/>
            <w:shd w:val="clear" w:color="auto" w:fill="auto"/>
          </w:tcPr>
          <w:p w14:paraId="7E988301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  <w:sz w:val="20"/>
                <w:szCs w:val="20"/>
              </w:rPr>
            </w:pPr>
          </w:p>
        </w:tc>
      </w:tr>
      <w:tr w:rsidR="0089523D" w:rsidRPr="00E1178A" w14:paraId="54798060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BB5F003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verCode</w:t>
            </w:r>
          </w:p>
        </w:tc>
        <w:tc>
          <w:tcPr>
            <w:tcW w:w="808" w:type="pct"/>
            <w:shd w:val="clear" w:color="auto" w:fill="auto"/>
          </w:tcPr>
          <w:p w14:paraId="2DC564E1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短信验证码</w:t>
            </w:r>
          </w:p>
        </w:tc>
        <w:tc>
          <w:tcPr>
            <w:tcW w:w="676" w:type="pct"/>
            <w:shd w:val="clear" w:color="auto" w:fill="auto"/>
          </w:tcPr>
          <w:p w14:paraId="08BBD1A6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286692D7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lang w:val="zh-CN"/>
              </w:rPr>
              <w:t>M</w:t>
            </w:r>
          </w:p>
        </w:tc>
        <w:tc>
          <w:tcPr>
            <w:tcW w:w="514" w:type="pct"/>
            <w:shd w:val="clear" w:color="auto" w:fill="auto"/>
          </w:tcPr>
          <w:p w14:paraId="021C0B2A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32</w:t>
            </w:r>
          </w:p>
        </w:tc>
        <w:tc>
          <w:tcPr>
            <w:tcW w:w="1326" w:type="pct"/>
            <w:shd w:val="clear" w:color="auto" w:fill="auto"/>
          </w:tcPr>
          <w:p w14:paraId="08E5018F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89523D" w:rsidRPr="00E1178A" w14:paraId="605C3DA8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43EC0E6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query</w:t>
            </w:r>
            <w:r w:rsidRPr="00E1178A">
              <w:rPr>
                <w:rFonts w:eastAsia="宋体" w:hint="eastAsia"/>
                <w:color w:val="000000" w:themeColor="text1"/>
                <w:szCs w:val="21"/>
              </w:rPr>
              <w:t>I</w:t>
            </w:r>
            <w:r w:rsidRPr="00E1178A">
              <w:rPr>
                <w:rFonts w:eastAsia="宋体"/>
                <w:color w:val="000000" w:themeColor="text1"/>
                <w:szCs w:val="21"/>
              </w:rPr>
              <w:t>d</w:t>
            </w:r>
          </w:p>
        </w:tc>
        <w:tc>
          <w:tcPr>
            <w:tcW w:w="808" w:type="pct"/>
            <w:shd w:val="clear" w:color="auto" w:fill="auto"/>
          </w:tcPr>
          <w:p w14:paraId="067B26E7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结果查询</w:t>
            </w:r>
            <w:r w:rsidRPr="00E1178A">
              <w:rPr>
                <w:rFonts w:eastAsia="宋体" w:hint="eastAsia"/>
                <w:color w:val="000000" w:themeColor="text1"/>
                <w:szCs w:val="21"/>
              </w:rPr>
              <w:t>I</w:t>
            </w:r>
            <w:r w:rsidRPr="00E1178A">
              <w:rPr>
                <w:rFonts w:eastAsia="宋体"/>
                <w:color w:val="000000" w:themeColor="text1"/>
                <w:szCs w:val="21"/>
              </w:rPr>
              <w:t>D</w:t>
            </w:r>
          </w:p>
        </w:tc>
        <w:tc>
          <w:tcPr>
            <w:tcW w:w="676" w:type="pct"/>
            <w:shd w:val="clear" w:color="auto" w:fill="auto"/>
          </w:tcPr>
          <w:p w14:paraId="3D901C3F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5C987CCB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514" w:type="pct"/>
            <w:shd w:val="clear" w:color="auto" w:fill="auto"/>
          </w:tcPr>
          <w:p w14:paraId="60F864C4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326" w:type="pct"/>
            <w:shd w:val="clear" w:color="auto" w:fill="auto"/>
          </w:tcPr>
          <w:p w14:paraId="343E980F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89523D" w:rsidRPr="00E1178A" w14:paraId="59D41E83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4DB63770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remarks</w:t>
            </w:r>
          </w:p>
        </w:tc>
        <w:tc>
          <w:tcPr>
            <w:tcW w:w="808" w:type="pct"/>
            <w:shd w:val="clear" w:color="auto" w:fill="auto"/>
          </w:tcPr>
          <w:p w14:paraId="6279A29F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备注</w:t>
            </w:r>
          </w:p>
        </w:tc>
        <w:tc>
          <w:tcPr>
            <w:tcW w:w="676" w:type="pct"/>
            <w:shd w:val="clear" w:color="auto" w:fill="auto"/>
          </w:tcPr>
          <w:p w14:paraId="6F608CEB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660B076F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lang w:val="zh-CN"/>
              </w:rPr>
              <w:t>O</w:t>
            </w:r>
          </w:p>
        </w:tc>
        <w:tc>
          <w:tcPr>
            <w:tcW w:w="514" w:type="pct"/>
            <w:shd w:val="clear" w:color="auto" w:fill="auto"/>
          </w:tcPr>
          <w:p w14:paraId="50291519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1024</w:t>
            </w:r>
          </w:p>
        </w:tc>
        <w:tc>
          <w:tcPr>
            <w:tcW w:w="1326" w:type="pct"/>
            <w:shd w:val="clear" w:color="auto" w:fill="auto"/>
          </w:tcPr>
          <w:p w14:paraId="531B4FE0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p w14:paraId="39A37523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4ED1889F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70" w:name="_Toc51160201"/>
      <w:r w:rsidRPr="00E1178A">
        <w:rPr>
          <w:rFonts w:eastAsia="宋体"/>
          <w:color w:val="000000" w:themeColor="text1"/>
        </w:rPr>
        <w:t>响应参数说明</w:t>
      </w:r>
      <w:bookmarkEnd w:id="7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8"/>
        <w:gridCol w:w="1340"/>
        <w:gridCol w:w="1121"/>
        <w:gridCol w:w="559"/>
        <w:gridCol w:w="1741"/>
        <w:gridCol w:w="1741"/>
      </w:tblGrid>
      <w:tr w:rsidR="00C23259" w:rsidRPr="00E1178A" w14:paraId="358CF9BB" w14:textId="77777777" w:rsidTr="00AF034C">
        <w:tc>
          <w:tcPr>
            <w:tcW w:w="1078" w:type="pct"/>
            <w:shd w:val="clear" w:color="auto" w:fill="BDD6EE" w:themeFill="accent5" w:themeFillTint="66"/>
          </w:tcPr>
          <w:p w14:paraId="57730B7C" w14:textId="77777777" w:rsidR="00C23259" w:rsidRPr="00E1178A" w:rsidRDefault="00C23259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738C7813" w14:textId="77777777" w:rsidR="00C23259" w:rsidRPr="00E1178A" w:rsidRDefault="00C23259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6EE75D8C" w14:textId="77777777" w:rsidR="00C23259" w:rsidRPr="00E1178A" w:rsidRDefault="00C23259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337" w:type="pct"/>
            <w:shd w:val="clear" w:color="auto" w:fill="BDD6EE" w:themeFill="accent5" w:themeFillTint="66"/>
          </w:tcPr>
          <w:p w14:paraId="3CFCAC63" w14:textId="77777777" w:rsidR="00C23259" w:rsidRPr="00E1178A" w:rsidRDefault="00C23259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446E146D" w14:textId="77777777" w:rsidR="00C23259" w:rsidRPr="00E1178A" w:rsidRDefault="00C23259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4E1277DB" w14:textId="77777777" w:rsidR="00C23259" w:rsidRPr="00E1178A" w:rsidRDefault="00C23259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C23259" w:rsidRPr="00E1178A" w14:paraId="5176BCE4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C55475B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6E9F78C0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76E83FFA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46EB5F1E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14:paraId="4EACE122" w14:textId="77777777" w:rsidR="00C23259" w:rsidRPr="005149ED" w:rsidRDefault="007610B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5945AA05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0 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失败</w:t>
            </w:r>
          </w:p>
          <w:p w14:paraId="60986565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1 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成功</w:t>
            </w:r>
          </w:p>
        </w:tc>
      </w:tr>
      <w:tr w:rsidR="00C23259" w:rsidRPr="00E1178A" w14:paraId="4FC6DACC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3395191" w14:textId="77777777" w:rsidR="00C23259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58FB003D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304518D3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65D6295F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1050" w:type="pct"/>
            <w:shd w:val="clear" w:color="auto" w:fill="auto"/>
          </w:tcPr>
          <w:p w14:paraId="63FE0FBB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24AE5A31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提交失败信息说明</w:t>
            </w:r>
          </w:p>
        </w:tc>
      </w:tr>
      <w:tr w:rsidR="00C23259" w:rsidRPr="00E1178A" w14:paraId="4246C0EF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AC4AB83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protocolNo</w:t>
            </w:r>
          </w:p>
        </w:tc>
        <w:tc>
          <w:tcPr>
            <w:tcW w:w="808" w:type="pct"/>
            <w:shd w:val="clear" w:color="auto" w:fill="auto"/>
          </w:tcPr>
          <w:p w14:paraId="05F48D8C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签约协议号</w:t>
            </w:r>
          </w:p>
        </w:tc>
        <w:tc>
          <w:tcPr>
            <w:tcW w:w="676" w:type="pct"/>
            <w:shd w:val="clear" w:color="auto" w:fill="auto"/>
          </w:tcPr>
          <w:p w14:paraId="11E6D5E1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5FA7DE0C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45FE4CDF" w14:textId="77777777" w:rsidR="00C23259" w:rsidRPr="005149ED" w:rsidRDefault="006B3D6A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28</w:t>
            </w:r>
          </w:p>
        </w:tc>
        <w:tc>
          <w:tcPr>
            <w:tcW w:w="1050" w:type="pct"/>
            <w:shd w:val="clear" w:color="auto" w:fill="auto"/>
          </w:tcPr>
          <w:p w14:paraId="47D7F109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确认绑卡成功后第三方反馈的签约协议号</w:t>
            </w:r>
          </w:p>
        </w:tc>
      </w:tr>
      <w:tr w:rsidR="00C23259" w:rsidRPr="00E1178A" w14:paraId="085B15D0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F64626C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lastRenderedPageBreak/>
              <w:t>bankCode</w:t>
            </w:r>
          </w:p>
        </w:tc>
        <w:tc>
          <w:tcPr>
            <w:tcW w:w="808" w:type="pct"/>
            <w:shd w:val="clear" w:color="auto" w:fill="auto"/>
          </w:tcPr>
          <w:p w14:paraId="39209BA8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银行编码</w:t>
            </w:r>
          </w:p>
        </w:tc>
        <w:tc>
          <w:tcPr>
            <w:tcW w:w="676" w:type="pct"/>
            <w:shd w:val="clear" w:color="auto" w:fill="auto"/>
          </w:tcPr>
          <w:p w14:paraId="33004E61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2DCBAA9E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795D3EE5" w14:textId="77777777" w:rsidR="00C23259" w:rsidRPr="005149ED" w:rsidRDefault="006B3D6A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28</w:t>
            </w:r>
          </w:p>
        </w:tc>
        <w:tc>
          <w:tcPr>
            <w:tcW w:w="1050" w:type="pct"/>
            <w:shd w:val="clear" w:color="auto" w:fill="auto"/>
          </w:tcPr>
          <w:p w14:paraId="0942CCAF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确认绑卡成功后第三方反馈的银行编码</w:t>
            </w:r>
          </w:p>
          <w:p w14:paraId="62B301DB" w14:textId="77777777" w:rsidR="002258F8" w:rsidRPr="005149ED" w:rsidRDefault="002258F8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详见“宝付银行编码”</w:t>
            </w:r>
          </w:p>
        </w:tc>
      </w:tr>
      <w:tr w:rsidR="00C23259" w:rsidRPr="00E1178A" w14:paraId="29419137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9608B94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bankName</w:t>
            </w:r>
          </w:p>
        </w:tc>
        <w:tc>
          <w:tcPr>
            <w:tcW w:w="808" w:type="pct"/>
            <w:shd w:val="clear" w:color="auto" w:fill="auto"/>
          </w:tcPr>
          <w:p w14:paraId="77D77D63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银行名称</w:t>
            </w:r>
          </w:p>
        </w:tc>
        <w:tc>
          <w:tcPr>
            <w:tcW w:w="676" w:type="pct"/>
            <w:shd w:val="clear" w:color="auto" w:fill="auto"/>
          </w:tcPr>
          <w:p w14:paraId="20F229E4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053DCB1A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2EA54B8F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256</w:t>
            </w:r>
          </w:p>
        </w:tc>
        <w:tc>
          <w:tcPr>
            <w:tcW w:w="1050" w:type="pct"/>
            <w:shd w:val="clear" w:color="auto" w:fill="auto"/>
          </w:tcPr>
          <w:p w14:paraId="16507FBF" w14:textId="77777777" w:rsidR="00C23259" w:rsidRPr="005149ED" w:rsidRDefault="00C2325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确认绑卡成功后第三方反馈的银行名称</w:t>
            </w:r>
          </w:p>
        </w:tc>
      </w:tr>
    </w:tbl>
    <w:p w14:paraId="536CA1C1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09863A7D" w14:textId="77777777" w:rsidR="00104233" w:rsidRPr="00E1178A" w:rsidRDefault="008A50FC" w:rsidP="00104233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71" w:name="_Toc51160202"/>
      <w:r w:rsidRPr="00E1178A">
        <w:rPr>
          <w:rFonts w:ascii="Times New Roman" w:eastAsia="宋体" w:hAnsi="Times New Roman" w:cs="Times New Roman"/>
          <w:color w:val="000000" w:themeColor="text1"/>
        </w:rPr>
        <w:t>上传</w:t>
      </w:r>
      <w:r w:rsidR="009832EA" w:rsidRPr="00E1178A">
        <w:rPr>
          <w:rFonts w:ascii="Times New Roman" w:eastAsia="宋体" w:hAnsi="Times New Roman" w:cs="Times New Roman"/>
          <w:color w:val="000000" w:themeColor="text1"/>
        </w:rPr>
        <w:t>待签合同</w:t>
      </w:r>
      <w:bookmarkEnd w:id="71"/>
    </w:p>
    <w:p w14:paraId="7D7E8AEC" w14:textId="77777777" w:rsidR="00104233" w:rsidRPr="00E1178A" w:rsidRDefault="00104233" w:rsidP="00104233">
      <w:pPr>
        <w:pStyle w:val="3"/>
        <w:rPr>
          <w:rFonts w:eastAsia="宋体"/>
          <w:color w:val="000000" w:themeColor="text1"/>
        </w:rPr>
      </w:pPr>
      <w:bookmarkStart w:id="72" w:name="_Toc51160203"/>
      <w:r w:rsidRPr="00E1178A">
        <w:rPr>
          <w:rFonts w:eastAsia="宋体"/>
          <w:color w:val="000000" w:themeColor="text1"/>
        </w:rPr>
        <w:t>功能描述</w:t>
      </w:r>
      <w:bookmarkEnd w:id="72"/>
    </w:p>
    <w:p w14:paraId="7AA484CE" w14:textId="77777777" w:rsidR="00104233" w:rsidRPr="00E1178A" w:rsidRDefault="00104233" w:rsidP="00104233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调用该接口</w:t>
      </w:r>
      <w:r w:rsidR="00EE365D" w:rsidRPr="00E1178A">
        <w:rPr>
          <w:rFonts w:eastAsia="宋体"/>
          <w:color w:val="000000" w:themeColor="text1"/>
        </w:rPr>
        <w:t>将客户章的文件上传签订资金方章</w:t>
      </w:r>
      <w:r w:rsidRPr="00E1178A">
        <w:rPr>
          <w:rFonts w:eastAsia="宋体"/>
          <w:color w:val="000000" w:themeColor="text1"/>
        </w:rPr>
        <w:t>；</w:t>
      </w:r>
    </w:p>
    <w:p w14:paraId="1487C375" w14:textId="77777777" w:rsidR="00E73794" w:rsidRPr="00E1178A" w:rsidRDefault="00991DA2" w:rsidP="00104233">
      <w:pPr>
        <w:rPr>
          <w:rFonts w:eastAsia="宋体"/>
          <w:color w:val="000000" w:themeColor="text1"/>
        </w:rPr>
      </w:pPr>
      <w:r w:rsidRPr="00E1178A">
        <w:rPr>
          <w:rFonts w:eastAsia="宋体" w:hint="eastAsia"/>
          <w:color w:val="000000" w:themeColor="text1"/>
        </w:rPr>
        <w:t>调用该接口前，请先将相关的文件上传至</w:t>
      </w:r>
      <w:r w:rsidRPr="00E1178A">
        <w:rPr>
          <w:rFonts w:eastAsia="宋体" w:hint="eastAsia"/>
          <w:color w:val="000000" w:themeColor="text1"/>
        </w:rPr>
        <w:t>sftp</w:t>
      </w:r>
    </w:p>
    <w:p w14:paraId="37621348" w14:textId="77777777" w:rsidR="00104233" w:rsidRPr="00E1178A" w:rsidRDefault="00104233" w:rsidP="00104233">
      <w:pPr>
        <w:pStyle w:val="3"/>
        <w:rPr>
          <w:rFonts w:eastAsia="宋体"/>
          <w:color w:val="000000" w:themeColor="text1"/>
        </w:rPr>
      </w:pPr>
      <w:bookmarkStart w:id="73" w:name="_Toc51160204"/>
      <w:r w:rsidRPr="00E1178A">
        <w:rPr>
          <w:rFonts w:eastAsia="宋体"/>
          <w:color w:val="000000" w:themeColor="text1"/>
        </w:rPr>
        <w:t>业务逻辑</w:t>
      </w:r>
      <w:bookmarkEnd w:id="73"/>
    </w:p>
    <w:p w14:paraId="488A7857" w14:textId="77777777" w:rsidR="00104233" w:rsidRPr="00E1178A" w:rsidRDefault="00104233" w:rsidP="00104233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03376A84" w14:textId="77777777" w:rsidR="00104233" w:rsidRPr="00E1178A" w:rsidRDefault="00104233" w:rsidP="00104233">
      <w:pPr>
        <w:pStyle w:val="3"/>
        <w:rPr>
          <w:rFonts w:eastAsia="宋体"/>
          <w:color w:val="000000" w:themeColor="text1"/>
        </w:rPr>
      </w:pPr>
      <w:bookmarkStart w:id="74" w:name="_Toc51160205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74"/>
    </w:p>
    <w:p w14:paraId="7FFDF34F" w14:textId="77777777" w:rsidR="00104233" w:rsidRPr="00E1178A" w:rsidRDefault="00104233" w:rsidP="00104233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="00EA1C41" w:rsidRPr="00E1178A">
        <w:rPr>
          <w:rFonts w:eastAsia="宋体"/>
          <w:color w:val="000000" w:themeColor="text1"/>
        </w:rPr>
        <w:t>uploadContract</w:t>
      </w:r>
    </w:p>
    <w:p w14:paraId="4C6C2818" w14:textId="77777777" w:rsidR="00104233" w:rsidRPr="00E1178A" w:rsidRDefault="00104233" w:rsidP="00104233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6C4AFE01" w14:textId="77777777" w:rsidR="00104233" w:rsidRPr="00E1178A" w:rsidRDefault="00104233" w:rsidP="00104233">
      <w:pPr>
        <w:pStyle w:val="3"/>
        <w:rPr>
          <w:rFonts w:eastAsia="宋体"/>
          <w:color w:val="000000" w:themeColor="text1"/>
        </w:rPr>
      </w:pPr>
      <w:bookmarkStart w:id="75" w:name="_Toc51160206"/>
      <w:r w:rsidRPr="00E1178A">
        <w:rPr>
          <w:rFonts w:eastAsia="宋体"/>
          <w:color w:val="000000" w:themeColor="text1"/>
        </w:rPr>
        <w:t>请求参数说明</w:t>
      </w:r>
      <w:bookmarkEnd w:id="7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1078"/>
        <w:gridCol w:w="1603"/>
        <w:gridCol w:w="851"/>
        <w:gridCol w:w="851"/>
        <w:gridCol w:w="2625"/>
      </w:tblGrid>
      <w:tr w:rsidR="00D31BB0" w:rsidRPr="00E1178A" w14:paraId="0AB9EE9A" w14:textId="77777777" w:rsidTr="00AF034C">
        <w:tc>
          <w:tcPr>
            <w:tcW w:w="774" w:type="pct"/>
            <w:shd w:val="clear" w:color="auto" w:fill="BDD6EE" w:themeFill="accent5" w:themeFillTint="66"/>
          </w:tcPr>
          <w:p w14:paraId="13FF4BAD" w14:textId="77777777" w:rsidR="00D31BB0" w:rsidRPr="00E1178A" w:rsidRDefault="00D31BB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650" w:type="pct"/>
            <w:shd w:val="clear" w:color="auto" w:fill="BDD6EE" w:themeFill="accent5" w:themeFillTint="66"/>
          </w:tcPr>
          <w:p w14:paraId="4406E11F" w14:textId="77777777" w:rsidR="00D31BB0" w:rsidRPr="00E1178A" w:rsidRDefault="00D31BB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967" w:type="pct"/>
            <w:shd w:val="clear" w:color="auto" w:fill="BDD6EE" w:themeFill="accent5" w:themeFillTint="66"/>
          </w:tcPr>
          <w:p w14:paraId="56F741B8" w14:textId="77777777" w:rsidR="00D31BB0" w:rsidRPr="00E1178A" w:rsidRDefault="00D31BB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66A1196A" w14:textId="77777777" w:rsidR="00D31BB0" w:rsidRPr="00E1178A" w:rsidRDefault="00D31BB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4D58F516" w14:textId="77777777" w:rsidR="00D31BB0" w:rsidRPr="00E1178A" w:rsidRDefault="00D31BB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583" w:type="pct"/>
            <w:shd w:val="clear" w:color="auto" w:fill="BDD6EE" w:themeFill="accent5" w:themeFillTint="66"/>
          </w:tcPr>
          <w:p w14:paraId="68BF3750" w14:textId="77777777" w:rsidR="00D31BB0" w:rsidRPr="00E1178A" w:rsidRDefault="00D31BB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D31BB0" w:rsidRPr="00E1178A" w14:paraId="2E7537B0" w14:textId="77777777" w:rsidTr="00AF034C">
        <w:tc>
          <w:tcPr>
            <w:tcW w:w="774" w:type="pct"/>
            <w:shd w:val="clear" w:color="auto" w:fill="auto"/>
          </w:tcPr>
          <w:p w14:paraId="1A034B10" w14:textId="77777777" w:rsidR="00D31BB0" w:rsidRPr="00E1178A" w:rsidRDefault="00D31BB0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applyNo</w:t>
            </w:r>
          </w:p>
        </w:tc>
        <w:tc>
          <w:tcPr>
            <w:tcW w:w="650" w:type="pct"/>
            <w:shd w:val="clear" w:color="auto" w:fill="auto"/>
          </w:tcPr>
          <w:p w14:paraId="0B63525F" w14:textId="77777777" w:rsidR="00D31BB0" w:rsidRPr="00E1178A" w:rsidRDefault="00D31BB0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申请编号</w:t>
            </w:r>
          </w:p>
        </w:tc>
        <w:tc>
          <w:tcPr>
            <w:tcW w:w="967" w:type="pct"/>
            <w:shd w:val="clear" w:color="auto" w:fill="auto"/>
          </w:tcPr>
          <w:p w14:paraId="7C5BCAC5" w14:textId="77777777" w:rsidR="00D31BB0" w:rsidRPr="00E1178A" w:rsidRDefault="00D31BB0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687ED39C" w14:textId="77777777" w:rsidR="00D31BB0" w:rsidRPr="00E1178A" w:rsidRDefault="00D31BB0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6489052D" w14:textId="77777777" w:rsidR="00D31BB0" w:rsidRPr="00E1178A" w:rsidRDefault="00532DC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1</w:t>
            </w:r>
            <w:r w:rsidRPr="00E1178A">
              <w:rPr>
                <w:rFonts w:eastAsia="宋体"/>
                <w:color w:val="000000" w:themeColor="text1"/>
                <w:szCs w:val="21"/>
              </w:rPr>
              <w:t>28</w:t>
            </w:r>
          </w:p>
        </w:tc>
        <w:tc>
          <w:tcPr>
            <w:tcW w:w="1583" w:type="pct"/>
            <w:shd w:val="clear" w:color="auto" w:fill="auto"/>
          </w:tcPr>
          <w:p w14:paraId="779872B3" w14:textId="77777777" w:rsidR="00D31BB0" w:rsidRPr="00E1178A" w:rsidRDefault="00D31BB0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D31BB0" w:rsidRPr="00E1178A" w14:paraId="30802C17" w14:textId="77777777" w:rsidTr="00AF034C">
        <w:tc>
          <w:tcPr>
            <w:tcW w:w="774" w:type="pct"/>
            <w:shd w:val="clear" w:color="auto" w:fill="auto"/>
          </w:tcPr>
          <w:p w14:paraId="61E61BC0" w14:textId="77777777" w:rsidR="00D31BB0" w:rsidRPr="00E1178A" w:rsidRDefault="00D31BB0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contractList</w:t>
            </w:r>
          </w:p>
        </w:tc>
        <w:tc>
          <w:tcPr>
            <w:tcW w:w="650" w:type="pct"/>
            <w:shd w:val="clear" w:color="auto" w:fill="auto"/>
          </w:tcPr>
          <w:p w14:paraId="53C37329" w14:textId="77777777" w:rsidR="00D31BB0" w:rsidRPr="00E1178A" w:rsidRDefault="00D31BB0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合同列表</w:t>
            </w:r>
          </w:p>
        </w:tc>
        <w:tc>
          <w:tcPr>
            <w:tcW w:w="967" w:type="pct"/>
            <w:shd w:val="clear" w:color="auto" w:fill="auto"/>
          </w:tcPr>
          <w:p w14:paraId="0C25C0A4" w14:textId="77777777" w:rsidR="00D31BB0" w:rsidRPr="00E1178A" w:rsidRDefault="00D31BB0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object</w:t>
            </w:r>
          </w:p>
        </w:tc>
        <w:tc>
          <w:tcPr>
            <w:tcW w:w="513" w:type="pct"/>
            <w:shd w:val="clear" w:color="auto" w:fill="auto"/>
          </w:tcPr>
          <w:p w14:paraId="1F5C17C4" w14:textId="77777777" w:rsidR="00D31BB0" w:rsidRPr="00E1178A" w:rsidRDefault="00D31BB0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2B0878EB" w14:textId="77777777" w:rsidR="00D31BB0" w:rsidRPr="00E1178A" w:rsidRDefault="00D31BB0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583" w:type="pct"/>
            <w:shd w:val="clear" w:color="auto" w:fill="auto"/>
          </w:tcPr>
          <w:p w14:paraId="7F13AA7B" w14:textId="77777777" w:rsidR="00D31BB0" w:rsidRPr="00E1178A" w:rsidRDefault="00D31BB0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40284E7D" w14:textId="77777777" w:rsidR="00E73794" w:rsidRPr="00E1178A" w:rsidRDefault="0017409C" w:rsidP="00E73794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合同列表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1076"/>
        <w:gridCol w:w="1184"/>
        <w:gridCol w:w="846"/>
        <w:gridCol w:w="851"/>
        <w:gridCol w:w="3049"/>
      </w:tblGrid>
      <w:tr w:rsidR="00D31BB0" w:rsidRPr="00E1178A" w14:paraId="35F0AEF1" w14:textId="77777777" w:rsidTr="00AF034C">
        <w:tc>
          <w:tcPr>
            <w:tcW w:w="775" w:type="pct"/>
            <w:shd w:val="clear" w:color="auto" w:fill="BDD6EE" w:themeFill="accent5" w:themeFillTint="66"/>
          </w:tcPr>
          <w:p w14:paraId="6557ECF8" w14:textId="77777777" w:rsidR="00D31BB0" w:rsidRPr="00E1178A" w:rsidRDefault="00D31BB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649" w:type="pct"/>
            <w:shd w:val="clear" w:color="auto" w:fill="BDD6EE" w:themeFill="accent5" w:themeFillTint="66"/>
          </w:tcPr>
          <w:p w14:paraId="792AE4F2" w14:textId="77777777" w:rsidR="00D31BB0" w:rsidRPr="00E1178A" w:rsidRDefault="00D31BB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714" w:type="pct"/>
            <w:shd w:val="clear" w:color="auto" w:fill="BDD6EE" w:themeFill="accent5" w:themeFillTint="66"/>
          </w:tcPr>
          <w:p w14:paraId="7D9E059B" w14:textId="77777777" w:rsidR="00D31BB0" w:rsidRPr="00E1178A" w:rsidRDefault="00D31BB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10" w:type="pct"/>
            <w:shd w:val="clear" w:color="auto" w:fill="BDD6EE" w:themeFill="accent5" w:themeFillTint="66"/>
          </w:tcPr>
          <w:p w14:paraId="324A0884" w14:textId="77777777" w:rsidR="00D31BB0" w:rsidRPr="00E1178A" w:rsidRDefault="00D31BB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5D357782" w14:textId="77777777" w:rsidR="00D31BB0" w:rsidRPr="00E1178A" w:rsidRDefault="00D31BB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839" w:type="pct"/>
            <w:shd w:val="clear" w:color="auto" w:fill="BDD6EE" w:themeFill="accent5" w:themeFillTint="66"/>
          </w:tcPr>
          <w:p w14:paraId="6736A1F9" w14:textId="77777777" w:rsidR="00D31BB0" w:rsidRPr="00E1178A" w:rsidRDefault="00D31BB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D31BB0" w:rsidRPr="00E1178A" w14:paraId="7FF217B9" w14:textId="77777777" w:rsidTr="00AF034C">
        <w:tc>
          <w:tcPr>
            <w:tcW w:w="775" w:type="pct"/>
            <w:shd w:val="clear" w:color="auto" w:fill="auto"/>
          </w:tcPr>
          <w:p w14:paraId="6D741316" w14:textId="77777777" w:rsidR="00D31BB0" w:rsidRPr="005149ED" w:rsidRDefault="00D31BB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contractType</w:t>
            </w:r>
          </w:p>
        </w:tc>
        <w:tc>
          <w:tcPr>
            <w:tcW w:w="649" w:type="pct"/>
            <w:shd w:val="clear" w:color="auto" w:fill="auto"/>
          </w:tcPr>
          <w:p w14:paraId="190D3465" w14:textId="77777777" w:rsidR="00D31BB0" w:rsidRPr="00E1178A" w:rsidRDefault="00D31BB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合同类型</w:t>
            </w:r>
          </w:p>
        </w:tc>
        <w:tc>
          <w:tcPr>
            <w:tcW w:w="714" w:type="pct"/>
            <w:shd w:val="clear" w:color="auto" w:fill="auto"/>
          </w:tcPr>
          <w:p w14:paraId="2A9FD4D8" w14:textId="77777777" w:rsidR="00D31BB0" w:rsidRPr="00E1178A" w:rsidRDefault="00D31BB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0" w:type="pct"/>
            <w:shd w:val="clear" w:color="auto" w:fill="auto"/>
          </w:tcPr>
          <w:p w14:paraId="50B52741" w14:textId="77777777" w:rsidR="00D31BB0" w:rsidRPr="00E1178A" w:rsidRDefault="00D31BB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50AFB8B6" w14:textId="77777777" w:rsidR="00D31BB0" w:rsidRPr="005149ED" w:rsidRDefault="00D31BB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20</w:t>
            </w:r>
          </w:p>
        </w:tc>
        <w:tc>
          <w:tcPr>
            <w:tcW w:w="1839" w:type="pct"/>
            <w:shd w:val="clear" w:color="auto" w:fill="auto"/>
          </w:tcPr>
          <w:p w14:paraId="004DFEA1" w14:textId="77777777" w:rsidR="00BD37DF" w:rsidRPr="005149ED" w:rsidRDefault="00B9218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C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03</w:t>
            </w:r>
            <w:r w:rsidR="00BD37DF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-</w:t>
            </w:r>
            <w:r w:rsidR="00BD37DF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融资租赁合同</w:t>
            </w:r>
          </w:p>
          <w:p w14:paraId="4B2E182A" w14:textId="77777777" w:rsidR="00BD37DF" w:rsidRPr="005149ED" w:rsidRDefault="00FC4DA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C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08</w:t>
            </w:r>
            <w:r w:rsidR="00BD37DF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-</w:t>
            </w:r>
            <w:r w:rsidR="00BD37DF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租赁</w:t>
            </w:r>
            <w:r w:rsidR="00923D6E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车辆</w:t>
            </w:r>
            <w:r w:rsidR="00BD37DF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交付确认函</w:t>
            </w:r>
          </w:p>
          <w:p w14:paraId="4261ED82" w14:textId="77777777" w:rsidR="00231018" w:rsidRPr="005149ED" w:rsidRDefault="00B9218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C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04</w:t>
            </w:r>
            <w:r w:rsidR="00231018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-</w:t>
            </w:r>
            <w:r w:rsidR="00231018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抵押合同</w:t>
            </w:r>
          </w:p>
          <w:p w14:paraId="41E16BD1" w14:textId="77777777" w:rsidR="00231018" w:rsidRPr="005149ED" w:rsidRDefault="00B9218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C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17</w:t>
            </w:r>
            <w:r w:rsidR="00231018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-</w:t>
            </w:r>
            <w:r w:rsidR="00231018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租赁资产转让协议</w:t>
            </w:r>
          </w:p>
        </w:tc>
      </w:tr>
      <w:tr w:rsidR="003C45E6" w:rsidRPr="00E1178A" w14:paraId="521BAA16" w14:textId="77777777" w:rsidTr="00AF034C">
        <w:tc>
          <w:tcPr>
            <w:tcW w:w="775" w:type="pct"/>
            <w:shd w:val="clear" w:color="auto" w:fill="auto"/>
          </w:tcPr>
          <w:p w14:paraId="05851C81" w14:textId="77777777" w:rsidR="003C45E6" w:rsidRPr="005149ED" w:rsidRDefault="003C45E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filePath</w:t>
            </w:r>
          </w:p>
        </w:tc>
        <w:tc>
          <w:tcPr>
            <w:tcW w:w="649" w:type="pct"/>
            <w:shd w:val="clear" w:color="auto" w:fill="auto"/>
          </w:tcPr>
          <w:p w14:paraId="5EA343EC" w14:textId="77777777" w:rsidR="003C45E6" w:rsidRPr="005149ED" w:rsidRDefault="003C45E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文件路径</w:t>
            </w:r>
          </w:p>
        </w:tc>
        <w:tc>
          <w:tcPr>
            <w:tcW w:w="714" w:type="pct"/>
            <w:shd w:val="clear" w:color="auto" w:fill="auto"/>
          </w:tcPr>
          <w:p w14:paraId="3871A461" w14:textId="77777777" w:rsidR="003C45E6" w:rsidRPr="00E1178A" w:rsidRDefault="003C45E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0" w:type="pct"/>
            <w:shd w:val="clear" w:color="auto" w:fill="auto"/>
          </w:tcPr>
          <w:p w14:paraId="7ABBE970" w14:textId="77777777" w:rsidR="003C45E6" w:rsidRPr="00E1178A" w:rsidRDefault="003C45E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15F7637A" w14:textId="77777777" w:rsidR="003C45E6" w:rsidRPr="005149ED" w:rsidRDefault="003C45E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5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12</w:t>
            </w:r>
          </w:p>
        </w:tc>
        <w:tc>
          <w:tcPr>
            <w:tcW w:w="1839" w:type="pct"/>
            <w:shd w:val="clear" w:color="auto" w:fill="auto"/>
          </w:tcPr>
          <w:p w14:paraId="4EB0077A" w14:textId="77777777" w:rsidR="003C45E6" w:rsidRPr="005149ED" w:rsidRDefault="003C45E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3C45E6" w:rsidRPr="00E1178A" w14:paraId="40A256EC" w14:textId="77777777" w:rsidTr="00AF034C">
        <w:tc>
          <w:tcPr>
            <w:tcW w:w="775" w:type="pct"/>
            <w:shd w:val="clear" w:color="auto" w:fill="auto"/>
          </w:tcPr>
          <w:p w14:paraId="0A58F4DF" w14:textId="77777777" w:rsidR="003C45E6" w:rsidRPr="005149ED" w:rsidRDefault="003C45E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cnName</w:t>
            </w:r>
          </w:p>
        </w:tc>
        <w:tc>
          <w:tcPr>
            <w:tcW w:w="649" w:type="pct"/>
            <w:shd w:val="clear" w:color="auto" w:fill="auto"/>
          </w:tcPr>
          <w:p w14:paraId="11B6D18D" w14:textId="77777777" w:rsidR="003C45E6" w:rsidRPr="005149ED" w:rsidRDefault="003C45E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中文名</w:t>
            </w:r>
          </w:p>
        </w:tc>
        <w:tc>
          <w:tcPr>
            <w:tcW w:w="714" w:type="pct"/>
            <w:shd w:val="clear" w:color="auto" w:fill="auto"/>
          </w:tcPr>
          <w:p w14:paraId="2D91CD17" w14:textId="77777777" w:rsidR="003C45E6" w:rsidRPr="005149ED" w:rsidRDefault="003C45E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0" w:type="pct"/>
            <w:shd w:val="clear" w:color="auto" w:fill="auto"/>
          </w:tcPr>
          <w:p w14:paraId="4D75AE0B" w14:textId="77777777" w:rsidR="003C45E6" w:rsidRPr="005149ED" w:rsidRDefault="0088714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36A2A8CC" w14:textId="77777777" w:rsidR="003C45E6" w:rsidRPr="005149ED" w:rsidRDefault="003C45E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256</w:t>
            </w:r>
          </w:p>
        </w:tc>
        <w:tc>
          <w:tcPr>
            <w:tcW w:w="1839" w:type="pct"/>
            <w:shd w:val="clear" w:color="auto" w:fill="auto"/>
          </w:tcPr>
          <w:p w14:paraId="19327AEB" w14:textId="77777777" w:rsidR="003C45E6" w:rsidRPr="005149ED" w:rsidRDefault="003C45E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991DA2" w:rsidRPr="00E1178A" w14:paraId="689818D9" w14:textId="77777777" w:rsidTr="00AF034C">
        <w:tc>
          <w:tcPr>
            <w:tcW w:w="775" w:type="pct"/>
            <w:shd w:val="clear" w:color="auto" w:fill="auto"/>
          </w:tcPr>
          <w:p w14:paraId="2EED7580" w14:textId="77777777" w:rsidR="00991DA2" w:rsidRPr="005149ED" w:rsidRDefault="00991DA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l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ocateCoordinates</w:t>
            </w:r>
          </w:p>
        </w:tc>
        <w:tc>
          <w:tcPr>
            <w:tcW w:w="649" w:type="pct"/>
            <w:shd w:val="clear" w:color="auto" w:fill="auto"/>
          </w:tcPr>
          <w:p w14:paraId="66C17A34" w14:textId="77777777" w:rsidR="00991DA2" w:rsidRPr="005149ED" w:rsidRDefault="00991DA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坐标签署</w:t>
            </w:r>
          </w:p>
        </w:tc>
        <w:tc>
          <w:tcPr>
            <w:tcW w:w="714" w:type="pct"/>
            <w:shd w:val="clear" w:color="auto" w:fill="auto"/>
          </w:tcPr>
          <w:p w14:paraId="2779FA67" w14:textId="77777777" w:rsidR="00991DA2" w:rsidRPr="005149ED" w:rsidRDefault="00991DA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JsonArray</w:t>
            </w:r>
          </w:p>
        </w:tc>
        <w:tc>
          <w:tcPr>
            <w:tcW w:w="510" w:type="pct"/>
            <w:shd w:val="clear" w:color="auto" w:fill="auto"/>
          </w:tcPr>
          <w:p w14:paraId="0D880F46" w14:textId="77777777" w:rsidR="00991DA2" w:rsidRPr="005149ED" w:rsidRDefault="00BD37DF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37BE9957" w14:textId="77777777" w:rsidR="00991DA2" w:rsidRPr="005149ED" w:rsidRDefault="00991DA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839" w:type="pct"/>
            <w:shd w:val="clear" w:color="auto" w:fill="auto"/>
          </w:tcPr>
          <w:p w14:paraId="260D7F31" w14:textId="77777777" w:rsidR="00991DA2" w:rsidRPr="005149ED" w:rsidRDefault="00991DA2" w:rsidP="005149ED">
            <w:pPr>
              <w:pStyle w:val="TableParagraph"/>
              <w:adjustRightInd w:val="0"/>
              <w:snapToGrid w:val="0"/>
              <w:spacing w:before="28" w:line="231" w:lineRule="exact"/>
              <w:ind w:left="103"/>
              <w:rPr>
                <w:rFonts w:ascii="Times New Roman" w:eastAsia="宋体" w:hAnsi="Times New Roman"/>
                <w:color w:val="000000" w:themeColor="text1"/>
                <w:sz w:val="21"/>
                <w:szCs w:val="21"/>
                <w:lang w:val="zh-TW" w:eastAsia="zh-TW"/>
              </w:rPr>
            </w:pPr>
            <w:r w:rsidRPr="005149ED">
              <w:rPr>
                <w:rFonts w:ascii="Times New Roman" w:eastAsia="宋体" w:hAnsi="Times New Roman"/>
                <w:color w:val="000000" w:themeColor="text1"/>
                <w:sz w:val="21"/>
                <w:szCs w:val="21"/>
                <w:lang w:val="zh-TW" w:eastAsia="zh-TW"/>
              </w:rPr>
              <w:t>JsonArray[</w:t>
            </w:r>
            <w:r w:rsidRPr="005149ED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  <w:lang w:val="zh-TW" w:eastAsia="zh-TW"/>
              </w:rPr>
              <w:t>l</w:t>
            </w:r>
            <w:r w:rsidRPr="005149ED">
              <w:rPr>
                <w:rFonts w:ascii="Times New Roman" w:eastAsia="宋体" w:hAnsi="Times New Roman"/>
                <w:color w:val="000000" w:themeColor="text1"/>
                <w:sz w:val="21"/>
                <w:szCs w:val="21"/>
                <w:lang w:val="zh-TW" w:eastAsia="zh-TW"/>
              </w:rPr>
              <w:t>ocateCoordinates]</w:t>
            </w:r>
          </w:p>
          <w:p w14:paraId="6ED53372" w14:textId="77777777" w:rsidR="00991DA2" w:rsidRPr="005149ED" w:rsidRDefault="00991DA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[{"pageNum":0,"x":146.10742950439453,"y":655.0599975585938}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,</w:t>
            </w:r>
          </w:p>
          <w:p w14:paraId="0423828C" w14:textId="77777777" w:rsidR="00991DA2" w:rsidRPr="005149ED" w:rsidRDefault="00991DA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lastRenderedPageBreak/>
              <w:t>{"pageNum":0,"x":146.10742950439453,"y":655.0599975585938}]</w:t>
            </w:r>
          </w:p>
          <w:p w14:paraId="6153D826" w14:textId="77777777" w:rsidR="00991DA2" w:rsidRPr="005149ED" w:rsidRDefault="00991DA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需要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URLEncoder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，编码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UTF-8</w:t>
            </w:r>
          </w:p>
        </w:tc>
      </w:tr>
    </w:tbl>
    <w:p w14:paraId="2DFE1E04" w14:textId="77777777" w:rsidR="0017409C" w:rsidRPr="00E1178A" w:rsidRDefault="0017409C" w:rsidP="00E73794">
      <w:pPr>
        <w:rPr>
          <w:rFonts w:eastAsia="宋体"/>
          <w:color w:val="000000" w:themeColor="text1"/>
        </w:rPr>
      </w:pPr>
    </w:p>
    <w:p w14:paraId="08D2497C" w14:textId="77777777" w:rsidR="00991DA2" w:rsidRPr="00E1178A" w:rsidRDefault="00991DA2" w:rsidP="00991DA2">
      <w:pPr>
        <w:rPr>
          <w:color w:val="000000" w:themeColor="text1"/>
          <w:szCs w:val="18"/>
        </w:rPr>
      </w:pPr>
      <w:r w:rsidRPr="00E1178A">
        <w:rPr>
          <w:rFonts w:hint="eastAsia"/>
          <w:color w:val="000000" w:themeColor="text1"/>
        </w:rPr>
        <w:t>坐标信息</w:t>
      </w:r>
      <w:r w:rsidRPr="00E1178A">
        <w:rPr>
          <w:color w:val="000000" w:themeColor="text1"/>
          <w:szCs w:val="18"/>
        </w:rPr>
        <w:t>locateCoordinates</w:t>
      </w:r>
      <w:r w:rsidRPr="00E1178A">
        <w:rPr>
          <w:color w:val="000000" w:themeColor="text1"/>
          <w:szCs w:val="18"/>
        </w:rPr>
        <w:t>信息如下</w:t>
      </w:r>
      <w:r w:rsidRPr="00E1178A">
        <w:rPr>
          <w:rFonts w:hint="eastAsia"/>
          <w:color w:val="000000" w:themeColor="text1"/>
          <w:szCs w:val="18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1076"/>
        <w:gridCol w:w="1184"/>
        <w:gridCol w:w="846"/>
        <w:gridCol w:w="851"/>
        <w:gridCol w:w="3049"/>
      </w:tblGrid>
      <w:tr w:rsidR="001F1C5D" w:rsidRPr="00E1178A" w14:paraId="47541EC9" w14:textId="77777777" w:rsidTr="00D77E6F">
        <w:tc>
          <w:tcPr>
            <w:tcW w:w="775" w:type="pct"/>
            <w:shd w:val="clear" w:color="auto" w:fill="BDD6EE" w:themeFill="accent5" w:themeFillTint="66"/>
          </w:tcPr>
          <w:p w14:paraId="0659DF36" w14:textId="77777777" w:rsidR="001F1C5D" w:rsidRPr="00E1178A" w:rsidRDefault="001F1C5D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649" w:type="pct"/>
            <w:shd w:val="clear" w:color="auto" w:fill="BDD6EE" w:themeFill="accent5" w:themeFillTint="66"/>
          </w:tcPr>
          <w:p w14:paraId="40D4C0D5" w14:textId="77777777" w:rsidR="001F1C5D" w:rsidRPr="00E1178A" w:rsidRDefault="001F1C5D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714" w:type="pct"/>
            <w:shd w:val="clear" w:color="auto" w:fill="BDD6EE" w:themeFill="accent5" w:themeFillTint="66"/>
          </w:tcPr>
          <w:p w14:paraId="3CF67748" w14:textId="77777777" w:rsidR="001F1C5D" w:rsidRPr="00E1178A" w:rsidRDefault="001F1C5D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10" w:type="pct"/>
            <w:shd w:val="clear" w:color="auto" w:fill="BDD6EE" w:themeFill="accent5" w:themeFillTint="66"/>
          </w:tcPr>
          <w:p w14:paraId="564ADF12" w14:textId="77777777" w:rsidR="001F1C5D" w:rsidRPr="00E1178A" w:rsidRDefault="001F1C5D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115C8E2F" w14:textId="77777777" w:rsidR="001F1C5D" w:rsidRPr="00E1178A" w:rsidRDefault="001F1C5D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839" w:type="pct"/>
            <w:shd w:val="clear" w:color="auto" w:fill="BDD6EE" w:themeFill="accent5" w:themeFillTint="66"/>
          </w:tcPr>
          <w:p w14:paraId="26C74FFB" w14:textId="77777777" w:rsidR="001F1C5D" w:rsidRPr="00E1178A" w:rsidRDefault="001F1C5D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1F1C5D" w:rsidRPr="00E1178A" w14:paraId="5602B995" w14:textId="77777777" w:rsidTr="00D77E6F">
        <w:tc>
          <w:tcPr>
            <w:tcW w:w="775" w:type="pct"/>
            <w:shd w:val="clear" w:color="auto" w:fill="auto"/>
          </w:tcPr>
          <w:p w14:paraId="012DCD41" w14:textId="77777777" w:rsidR="001F1C5D" w:rsidRPr="005149ED" w:rsidRDefault="001F1C5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pageNum</w:t>
            </w:r>
          </w:p>
        </w:tc>
        <w:tc>
          <w:tcPr>
            <w:tcW w:w="649" w:type="pct"/>
            <w:shd w:val="clear" w:color="auto" w:fill="auto"/>
          </w:tcPr>
          <w:p w14:paraId="5527EDFC" w14:textId="77777777" w:rsidR="001F1C5D" w:rsidRPr="00E1178A" w:rsidRDefault="001F1C5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签章页码，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 </w:t>
            </w:r>
          </w:p>
        </w:tc>
        <w:tc>
          <w:tcPr>
            <w:tcW w:w="714" w:type="pct"/>
            <w:shd w:val="clear" w:color="auto" w:fill="auto"/>
          </w:tcPr>
          <w:p w14:paraId="77E1BF4D" w14:textId="77777777" w:rsidR="001F1C5D" w:rsidRPr="00E1178A" w:rsidRDefault="001F1C5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Int</w:t>
            </w:r>
          </w:p>
        </w:tc>
        <w:tc>
          <w:tcPr>
            <w:tcW w:w="510" w:type="pct"/>
            <w:shd w:val="clear" w:color="auto" w:fill="auto"/>
          </w:tcPr>
          <w:p w14:paraId="2A74E1B6" w14:textId="77777777" w:rsidR="001F1C5D" w:rsidRPr="00E1178A" w:rsidRDefault="001F1C5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6103DCF4" w14:textId="77777777" w:rsidR="001F1C5D" w:rsidRPr="005149ED" w:rsidRDefault="001F1C5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839" w:type="pct"/>
            <w:shd w:val="clear" w:color="auto" w:fill="auto"/>
          </w:tcPr>
          <w:p w14:paraId="6C4074AC" w14:textId="77777777" w:rsidR="001F1C5D" w:rsidRPr="005149ED" w:rsidRDefault="001F1C5D" w:rsidP="005149ED">
            <w:pPr>
              <w:autoSpaceDE w:val="0"/>
              <w:autoSpaceDN w:val="0"/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从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0 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开始。即在第一页签章，传值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0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。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Pagenum 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不得大于总的页数减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</w:t>
            </w:r>
          </w:p>
          <w:p w14:paraId="7FC8EA3C" w14:textId="77777777" w:rsidR="001F1C5D" w:rsidRPr="005149ED" w:rsidRDefault="001F1C5D" w:rsidP="005149ED">
            <w:pPr>
              <w:autoSpaceDE w:val="0"/>
              <w:autoSpaceDN w:val="0"/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注：</w:t>
            </w:r>
          </w:p>
          <w:p w14:paraId="59CEF475" w14:textId="77777777" w:rsidR="001F1C5D" w:rsidRPr="005149ED" w:rsidRDefault="001F1C5D" w:rsidP="005149ED">
            <w:pPr>
              <w:autoSpaceDE w:val="0"/>
              <w:autoSpaceDN w:val="0"/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①当传入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-1 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时，指定在最后一页签章；</w:t>
            </w:r>
          </w:p>
          <w:p w14:paraId="738525A9" w14:textId="77777777" w:rsidR="001F1C5D" w:rsidRPr="005149ED" w:rsidRDefault="001F1C5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②该值为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-1 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到总的页数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-1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，其他值非法。</w:t>
            </w:r>
          </w:p>
        </w:tc>
      </w:tr>
      <w:tr w:rsidR="001F1C5D" w:rsidRPr="00E1178A" w14:paraId="3E884C1C" w14:textId="77777777" w:rsidTr="00D77E6F">
        <w:tc>
          <w:tcPr>
            <w:tcW w:w="775" w:type="pct"/>
            <w:shd w:val="clear" w:color="auto" w:fill="auto"/>
          </w:tcPr>
          <w:p w14:paraId="41966644" w14:textId="77777777" w:rsidR="001F1C5D" w:rsidRPr="005149ED" w:rsidRDefault="001F1C5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x</w:t>
            </w:r>
          </w:p>
        </w:tc>
        <w:tc>
          <w:tcPr>
            <w:tcW w:w="649" w:type="pct"/>
            <w:shd w:val="clear" w:color="auto" w:fill="auto"/>
          </w:tcPr>
          <w:p w14:paraId="41DE1013" w14:textId="77777777" w:rsidR="001F1C5D" w:rsidRPr="005149ED" w:rsidRDefault="001F1C5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盖章点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x 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坐标</w:t>
            </w:r>
          </w:p>
        </w:tc>
        <w:tc>
          <w:tcPr>
            <w:tcW w:w="714" w:type="pct"/>
            <w:shd w:val="clear" w:color="auto" w:fill="auto"/>
          </w:tcPr>
          <w:p w14:paraId="7F1B8CC7" w14:textId="77777777" w:rsidR="001F1C5D" w:rsidRPr="00E1178A" w:rsidRDefault="001F1C5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double</w:t>
            </w:r>
          </w:p>
        </w:tc>
        <w:tc>
          <w:tcPr>
            <w:tcW w:w="510" w:type="pct"/>
            <w:shd w:val="clear" w:color="auto" w:fill="auto"/>
          </w:tcPr>
          <w:p w14:paraId="5EF4B35D" w14:textId="77777777" w:rsidR="001F1C5D" w:rsidRPr="00E1178A" w:rsidRDefault="001F1C5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6C91E766" w14:textId="77777777" w:rsidR="001F1C5D" w:rsidRPr="005149ED" w:rsidRDefault="001F1C5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839" w:type="pct"/>
            <w:shd w:val="clear" w:color="auto" w:fill="auto"/>
          </w:tcPr>
          <w:p w14:paraId="3467347C" w14:textId="77777777" w:rsidR="001F1C5D" w:rsidRPr="005149ED" w:rsidRDefault="001F1C5D" w:rsidP="005149ED">
            <w:pPr>
              <w:autoSpaceDE w:val="0"/>
              <w:autoSpaceDN w:val="0"/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以左上角为原点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0,0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，取鼠标位置，鼠标位置为图片中心点。</w:t>
            </w:r>
          </w:p>
          <w:p w14:paraId="76553968" w14:textId="77777777" w:rsidR="001F1C5D" w:rsidRPr="005149ED" w:rsidRDefault="001F1C5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坐标请以图片实际宽度为基准</w:t>
            </w:r>
          </w:p>
        </w:tc>
      </w:tr>
      <w:tr w:rsidR="001F1C5D" w:rsidRPr="00E1178A" w14:paraId="4879C79D" w14:textId="77777777" w:rsidTr="00D77E6F">
        <w:tc>
          <w:tcPr>
            <w:tcW w:w="775" w:type="pct"/>
            <w:shd w:val="clear" w:color="auto" w:fill="auto"/>
          </w:tcPr>
          <w:p w14:paraId="0DDC956F" w14:textId="77777777" w:rsidR="001F1C5D" w:rsidRPr="005149ED" w:rsidRDefault="001F1C5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y</w:t>
            </w:r>
          </w:p>
        </w:tc>
        <w:tc>
          <w:tcPr>
            <w:tcW w:w="649" w:type="pct"/>
            <w:shd w:val="clear" w:color="auto" w:fill="auto"/>
          </w:tcPr>
          <w:p w14:paraId="625D6CD5" w14:textId="77777777" w:rsidR="001F1C5D" w:rsidRPr="005149ED" w:rsidRDefault="001F1C5D" w:rsidP="005149ED">
            <w:pPr>
              <w:autoSpaceDE w:val="0"/>
              <w:autoSpaceDN w:val="0"/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盖章点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y 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坐标</w:t>
            </w:r>
          </w:p>
          <w:p w14:paraId="35251959" w14:textId="77777777" w:rsidR="001F1C5D" w:rsidRPr="005149ED" w:rsidRDefault="001F1C5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714" w:type="pct"/>
            <w:shd w:val="clear" w:color="auto" w:fill="auto"/>
          </w:tcPr>
          <w:p w14:paraId="6B4A295F" w14:textId="77777777" w:rsidR="001F1C5D" w:rsidRPr="005149ED" w:rsidRDefault="001F1C5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double</w:t>
            </w:r>
          </w:p>
        </w:tc>
        <w:tc>
          <w:tcPr>
            <w:tcW w:w="510" w:type="pct"/>
            <w:shd w:val="clear" w:color="auto" w:fill="auto"/>
          </w:tcPr>
          <w:p w14:paraId="17220AA4" w14:textId="77777777" w:rsidR="001F1C5D" w:rsidRPr="005149ED" w:rsidRDefault="001F1C5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0FFEE310" w14:textId="77777777" w:rsidR="001F1C5D" w:rsidRPr="005149ED" w:rsidRDefault="001F1C5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839" w:type="pct"/>
            <w:shd w:val="clear" w:color="auto" w:fill="auto"/>
          </w:tcPr>
          <w:p w14:paraId="40599A1B" w14:textId="77777777" w:rsidR="001F1C5D" w:rsidRPr="005149ED" w:rsidRDefault="001F1C5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以左上角为原点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0,0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，取鼠标位置，鼠标位置为图片中心点。坐标请以图片实际高度为基准。能同时为空</w:t>
            </w:r>
          </w:p>
        </w:tc>
      </w:tr>
    </w:tbl>
    <w:p w14:paraId="02EBA8A8" w14:textId="77777777" w:rsidR="00104233" w:rsidRPr="00E1178A" w:rsidRDefault="00104233" w:rsidP="00104233">
      <w:pPr>
        <w:pStyle w:val="3"/>
        <w:rPr>
          <w:rFonts w:eastAsia="宋体"/>
          <w:color w:val="000000" w:themeColor="text1"/>
        </w:rPr>
      </w:pPr>
      <w:bookmarkStart w:id="76" w:name="_Toc51160207"/>
      <w:r w:rsidRPr="00E1178A">
        <w:rPr>
          <w:rFonts w:eastAsia="宋体"/>
          <w:color w:val="000000" w:themeColor="text1"/>
        </w:rPr>
        <w:t>响应参数说明</w:t>
      </w:r>
      <w:bookmarkEnd w:id="7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340"/>
        <w:gridCol w:w="1121"/>
        <w:gridCol w:w="849"/>
        <w:gridCol w:w="1451"/>
        <w:gridCol w:w="1739"/>
      </w:tblGrid>
      <w:tr w:rsidR="00D31BB0" w:rsidRPr="00E1178A" w14:paraId="788FA171" w14:textId="77777777" w:rsidTr="0049351B">
        <w:tc>
          <w:tcPr>
            <w:tcW w:w="1080" w:type="pct"/>
            <w:shd w:val="clear" w:color="auto" w:fill="BDD6EE"/>
          </w:tcPr>
          <w:p w14:paraId="25B1E79C" w14:textId="77777777" w:rsidR="00D31BB0" w:rsidRPr="00E1178A" w:rsidRDefault="00D31BB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350F1674" w14:textId="77777777" w:rsidR="00D31BB0" w:rsidRPr="00E1178A" w:rsidRDefault="00D31BB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1EDD3543" w14:textId="77777777" w:rsidR="00D31BB0" w:rsidRPr="00E1178A" w:rsidRDefault="00D31BB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27510C01" w14:textId="77777777" w:rsidR="00D31BB0" w:rsidRPr="00E1178A" w:rsidRDefault="00D31BB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6B4652D5" w14:textId="77777777" w:rsidR="00D31BB0" w:rsidRPr="00E1178A" w:rsidRDefault="00D31BB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03E4B8BB" w14:textId="77777777" w:rsidR="00D31BB0" w:rsidRPr="00E1178A" w:rsidRDefault="00D31BB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D31BB0" w:rsidRPr="00E1178A" w14:paraId="0531C812" w14:textId="77777777" w:rsidTr="0049351B">
        <w:trPr>
          <w:trHeight w:val="348"/>
        </w:trPr>
        <w:tc>
          <w:tcPr>
            <w:tcW w:w="1080" w:type="pct"/>
            <w:shd w:val="clear" w:color="auto" w:fill="auto"/>
          </w:tcPr>
          <w:p w14:paraId="39315F24" w14:textId="77777777" w:rsidR="00D31BB0" w:rsidRPr="005149ED" w:rsidRDefault="00D31BB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361BC1EB" w14:textId="77777777" w:rsidR="00D31BB0" w:rsidRPr="005149ED" w:rsidRDefault="00D31BB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61EB260B" w14:textId="77777777" w:rsidR="00D31BB0" w:rsidRPr="005149ED" w:rsidRDefault="00D31BB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151F4D63" w14:textId="77777777" w:rsidR="00D31BB0" w:rsidRPr="005149ED" w:rsidRDefault="00D31BB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6CE89D30" w14:textId="77777777" w:rsidR="00D31BB0" w:rsidRPr="005149ED" w:rsidRDefault="007610B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32E32C8E" w14:textId="77777777" w:rsidR="00D31BB0" w:rsidRPr="005149ED" w:rsidRDefault="00D31BB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0-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失败</w:t>
            </w:r>
          </w:p>
          <w:p w14:paraId="50310FA3" w14:textId="77777777" w:rsidR="00D31BB0" w:rsidRPr="005149ED" w:rsidRDefault="00D31BB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1-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成功</w:t>
            </w:r>
          </w:p>
        </w:tc>
      </w:tr>
      <w:tr w:rsidR="00D31BB0" w:rsidRPr="00E1178A" w14:paraId="38E2132D" w14:textId="77777777" w:rsidTr="0049351B">
        <w:trPr>
          <w:trHeight w:val="348"/>
        </w:trPr>
        <w:tc>
          <w:tcPr>
            <w:tcW w:w="1080" w:type="pct"/>
            <w:shd w:val="clear" w:color="auto" w:fill="auto"/>
          </w:tcPr>
          <w:p w14:paraId="61D50492" w14:textId="77777777" w:rsidR="00D31BB0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441D516C" w14:textId="77777777" w:rsidR="00D31BB0" w:rsidRPr="005149ED" w:rsidRDefault="00D31BB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33C963CB" w14:textId="77777777" w:rsidR="00D31BB0" w:rsidRPr="005149ED" w:rsidRDefault="00D31BB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50062821" w14:textId="77777777" w:rsidR="00D31BB0" w:rsidRPr="005149ED" w:rsidRDefault="00D31BB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173E5B79" w14:textId="77777777" w:rsidR="00D31BB0" w:rsidRPr="005149ED" w:rsidRDefault="00D31BB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4E47F07F" w14:textId="77777777" w:rsidR="00D31BB0" w:rsidRPr="005149ED" w:rsidRDefault="00D31BB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失败信息说明</w:t>
            </w:r>
          </w:p>
        </w:tc>
      </w:tr>
      <w:tr w:rsidR="00A170EC" w:rsidRPr="00E1178A" w14:paraId="00029BB0" w14:textId="77777777" w:rsidTr="00A170EC">
        <w:trPr>
          <w:trHeight w:val="348"/>
        </w:trPr>
        <w:tc>
          <w:tcPr>
            <w:tcW w:w="1080" w:type="pct"/>
            <w:shd w:val="clear" w:color="auto" w:fill="auto"/>
          </w:tcPr>
          <w:p w14:paraId="5406736C" w14:textId="77777777" w:rsidR="00A170EC" w:rsidRPr="005149ED" w:rsidRDefault="00A170E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query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I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d</w:t>
            </w:r>
          </w:p>
        </w:tc>
        <w:tc>
          <w:tcPr>
            <w:tcW w:w="808" w:type="pct"/>
            <w:shd w:val="clear" w:color="auto" w:fill="auto"/>
          </w:tcPr>
          <w:p w14:paraId="1686DA6B" w14:textId="77777777" w:rsidR="00A170EC" w:rsidRPr="005149ED" w:rsidRDefault="00A170E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结果查询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I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D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 xml:space="preserve"> </w:t>
            </w:r>
          </w:p>
        </w:tc>
        <w:tc>
          <w:tcPr>
            <w:tcW w:w="676" w:type="pct"/>
            <w:shd w:val="clear" w:color="auto" w:fill="auto"/>
          </w:tcPr>
          <w:p w14:paraId="4E75E8BA" w14:textId="77777777" w:rsidR="00A170EC" w:rsidRPr="005149ED" w:rsidRDefault="00A170E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S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tring</w:t>
            </w:r>
          </w:p>
        </w:tc>
        <w:tc>
          <w:tcPr>
            <w:tcW w:w="512" w:type="pct"/>
            <w:shd w:val="clear" w:color="auto" w:fill="auto"/>
          </w:tcPr>
          <w:p w14:paraId="1C6E07B5" w14:textId="77777777" w:rsidR="00A170EC" w:rsidRPr="005149ED" w:rsidRDefault="00A170E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442A5FF4" w14:textId="77777777" w:rsidR="00A170EC" w:rsidRPr="005149ED" w:rsidRDefault="00A170E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28</w:t>
            </w:r>
          </w:p>
        </w:tc>
        <w:tc>
          <w:tcPr>
            <w:tcW w:w="1050" w:type="pct"/>
            <w:shd w:val="clear" w:color="auto" w:fill="auto"/>
          </w:tcPr>
          <w:p w14:paraId="28AFEC22" w14:textId="77777777" w:rsidR="00A170EC" w:rsidRPr="005149ED" w:rsidRDefault="00A170E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query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I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d</w:t>
            </w:r>
          </w:p>
        </w:tc>
      </w:tr>
    </w:tbl>
    <w:p w14:paraId="7F1B5F6A" w14:textId="77777777" w:rsidR="00104233" w:rsidRPr="00E1178A" w:rsidRDefault="00104233" w:rsidP="00104233">
      <w:pPr>
        <w:rPr>
          <w:rFonts w:eastAsia="宋体"/>
          <w:color w:val="000000" w:themeColor="text1"/>
        </w:rPr>
      </w:pPr>
    </w:p>
    <w:p w14:paraId="5828535A" w14:textId="77777777" w:rsidR="00771205" w:rsidRPr="00E1178A" w:rsidRDefault="00771205" w:rsidP="00771205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77" w:name="_Toc51160208"/>
      <w:r w:rsidRPr="00E1178A">
        <w:rPr>
          <w:rFonts w:ascii="Times New Roman" w:eastAsia="宋体" w:hAnsi="Times New Roman" w:cs="Times New Roman"/>
          <w:color w:val="000000" w:themeColor="text1"/>
        </w:rPr>
        <w:t>撤销申请</w:t>
      </w:r>
      <w:bookmarkEnd w:id="77"/>
    </w:p>
    <w:p w14:paraId="1E12966A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78" w:name="_Toc51160209"/>
      <w:r w:rsidRPr="00E1178A">
        <w:rPr>
          <w:rFonts w:eastAsia="宋体"/>
          <w:color w:val="000000" w:themeColor="text1"/>
        </w:rPr>
        <w:t>功能描述</w:t>
      </w:r>
      <w:bookmarkEnd w:id="78"/>
    </w:p>
    <w:p w14:paraId="4A211781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未投放合同可通过该接口提出撤销申请。</w:t>
      </w:r>
    </w:p>
    <w:p w14:paraId="728F9623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79" w:name="_Toc51160210"/>
      <w:r w:rsidRPr="00E1178A">
        <w:rPr>
          <w:rFonts w:eastAsia="宋体"/>
          <w:color w:val="000000" w:themeColor="text1"/>
        </w:rPr>
        <w:t>业务逻辑</w:t>
      </w:r>
      <w:bookmarkEnd w:id="79"/>
    </w:p>
    <w:p w14:paraId="097FBA99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必须符合数据规范，不符合数据规范的记录不予处理；合同任何没有放款，且放款请求还没有发给第三方支付。</w:t>
      </w:r>
    </w:p>
    <w:p w14:paraId="0426390E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80" w:name="_Toc51160211"/>
      <w:r w:rsidRPr="00E1178A">
        <w:rPr>
          <w:rFonts w:eastAsia="宋体"/>
          <w:color w:val="000000" w:themeColor="text1"/>
        </w:rPr>
        <w:lastRenderedPageBreak/>
        <w:t>请求</w:t>
      </w:r>
      <w:r w:rsidRPr="00E1178A">
        <w:rPr>
          <w:rFonts w:eastAsia="宋体"/>
          <w:color w:val="000000" w:themeColor="text1"/>
        </w:rPr>
        <w:t>URL</w:t>
      </w:r>
      <w:bookmarkEnd w:id="80"/>
    </w:p>
    <w:p w14:paraId="49678DC6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/>
          <w:color w:val="000000" w:themeColor="text1"/>
        </w:rPr>
        <w:t>applyCancel</w:t>
      </w:r>
    </w:p>
    <w:p w14:paraId="24B6CDE8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1406031E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81" w:name="_Toc51160212"/>
      <w:r w:rsidRPr="00E1178A">
        <w:rPr>
          <w:rFonts w:eastAsia="宋体"/>
          <w:color w:val="000000" w:themeColor="text1"/>
        </w:rPr>
        <w:t>请求参数说明</w:t>
      </w:r>
      <w:bookmarkEnd w:id="8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132"/>
        <w:gridCol w:w="856"/>
        <w:gridCol w:w="846"/>
        <w:gridCol w:w="851"/>
        <w:gridCol w:w="3051"/>
      </w:tblGrid>
      <w:tr w:rsidR="00A2402E" w:rsidRPr="00E1178A" w14:paraId="1CB949A2" w14:textId="77777777" w:rsidTr="00AF034C">
        <w:tc>
          <w:tcPr>
            <w:tcW w:w="937" w:type="pct"/>
            <w:shd w:val="clear" w:color="auto" w:fill="BDD6EE" w:themeFill="accent5" w:themeFillTint="66"/>
          </w:tcPr>
          <w:p w14:paraId="45B25477" w14:textId="77777777" w:rsidR="00A2402E" w:rsidRPr="00E1178A" w:rsidRDefault="00A2402E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683" w:type="pct"/>
            <w:shd w:val="clear" w:color="auto" w:fill="BDD6EE" w:themeFill="accent5" w:themeFillTint="66"/>
          </w:tcPr>
          <w:p w14:paraId="655F2668" w14:textId="77777777" w:rsidR="00A2402E" w:rsidRPr="00E1178A" w:rsidRDefault="00A2402E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516" w:type="pct"/>
            <w:shd w:val="clear" w:color="auto" w:fill="BDD6EE" w:themeFill="accent5" w:themeFillTint="66"/>
          </w:tcPr>
          <w:p w14:paraId="0E514112" w14:textId="77777777" w:rsidR="00A2402E" w:rsidRPr="00E1178A" w:rsidRDefault="00A2402E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510" w:type="pct"/>
            <w:shd w:val="clear" w:color="auto" w:fill="BDD6EE" w:themeFill="accent5" w:themeFillTint="66"/>
          </w:tcPr>
          <w:p w14:paraId="5E3A087C" w14:textId="77777777" w:rsidR="00A2402E" w:rsidRPr="00E1178A" w:rsidRDefault="00A2402E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736458AE" w14:textId="77777777" w:rsidR="00A2402E" w:rsidRPr="00E1178A" w:rsidRDefault="00E50E7A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1840" w:type="pct"/>
            <w:shd w:val="clear" w:color="auto" w:fill="BDD6EE" w:themeFill="accent5" w:themeFillTint="66"/>
          </w:tcPr>
          <w:p w14:paraId="6BAB1108" w14:textId="77777777" w:rsidR="00A2402E" w:rsidRPr="00E1178A" w:rsidRDefault="00A2402E" w:rsidP="002D3383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A2402E" w:rsidRPr="00E1178A" w14:paraId="7883CEEC" w14:textId="77777777" w:rsidTr="00AF034C">
        <w:tc>
          <w:tcPr>
            <w:tcW w:w="937" w:type="pct"/>
            <w:shd w:val="clear" w:color="auto" w:fill="auto"/>
          </w:tcPr>
          <w:p w14:paraId="0B4A8AB8" w14:textId="77777777" w:rsidR="00A2402E" w:rsidRPr="00E1178A" w:rsidRDefault="00A2402E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applyNo</w:t>
            </w:r>
          </w:p>
        </w:tc>
        <w:tc>
          <w:tcPr>
            <w:tcW w:w="683" w:type="pct"/>
            <w:shd w:val="clear" w:color="auto" w:fill="auto"/>
          </w:tcPr>
          <w:p w14:paraId="45B87788" w14:textId="77777777" w:rsidR="00A2402E" w:rsidRPr="00E1178A" w:rsidRDefault="00A2402E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申请编号</w:t>
            </w:r>
          </w:p>
        </w:tc>
        <w:tc>
          <w:tcPr>
            <w:tcW w:w="516" w:type="pct"/>
            <w:shd w:val="clear" w:color="auto" w:fill="auto"/>
          </w:tcPr>
          <w:p w14:paraId="50CE6935" w14:textId="77777777" w:rsidR="00A2402E" w:rsidRPr="00E1178A" w:rsidRDefault="00A2402E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String</w:t>
            </w:r>
          </w:p>
        </w:tc>
        <w:tc>
          <w:tcPr>
            <w:tcW w:w="510" w:type="pct"/>
            <w:shd w:val="clear" w:color="auto" w:fill="auto"/>
          </w:tcPr>
          <w:p w14:paraId="19A6F710" w14:textId="77777777" w:rsidR="00A2402E" w:rsidRPr="00E1178A" w:rsidRDefault="00A2402E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3560EE5D" w14:textId="77777777" w:rsidR="00A2402E" w:rsidRPr="00E1178A" w:rsidRDefault="00532DC9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1</w:t>
            </w:r>
            <w:r w:rsidRPr="00E1178A">
              <w:rPr>
                <w:rFonts w:eastAsia="宋体"/>
                <w:color w:val="000000" w:themeColor="text1"/>
              </w:rPr>
              <w:t>28</w:t>
            </w:r>
          </w:p>
        </w:tc>
        <w:tc>
          <w:tcPr>
            <w:tcW w:w="1840" w:type="pct"/>
            <w:shd w:val="clear" w:color="auto" w:fill="auto"/>
          </w:tcPr>
          <w:p w14:paraId="62A53F8C" w14:textId="77777777" w:rsidR="00A2402E" w:rsidRPr="00E1178A" w:rsidRDefault="00A2402E" w:rsidP="00AF034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89523D" w:rsidRPr="00E1178A" w14:paraId="528AB99F" w14:textId="77777777" w:rsidTr="00AF034C">
        <w:tc>
          <w:tcPr>
            <w:tcW w:w="937" w:type="pct"/>
            <w:shd w:val="clear" w:color="auto" w:fill="auto"/>
          </w:tcPr>
          <w:p w14:paraId="73A6379B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华文楷体"/>
                <w:color w:val="000000" w:themeColor="text1"/>
                <w:szCs w:val="21"/>
              </w:rPr>
              <w:t>remark</w:t>
            </w:r>
          </w:p>
        </w:tc>
        <w:tc>
          <w:tcPr>
            <w:tcW w:w="683" w:type="pct"/>
            <w:shd w:val="clear" w:color="auto" w:fill="auto"/>
          </w:tcPr>
          <w:p w14:paraId="4AB02986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备注</w:t>
            </w:r>
          </w:p>
        </w:tc>
        <w:tc>
          <w:tcPr>
            <w:tcW w:w="516" w:type="pct"/>
            <w:shd w:val="clear" w:color="auto" w:fill="auto"/>
          </w:tcPr>
          <w:p w14:paraId="6335C907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  <w:lang w:val="zh-TW"/>
              </w:rPr>
            </w:pPr>
            <w:r w:rsidRPr="00E1178A">
              <w:rPr>
                <w:rFonts w:eastAsia="华文楷体"/>
                <w:color w:val="000000" w:themeColor="text1"/>
                <w:szCs w:val="21"/>
              </w:rPr>
              <w:t>String</w:t>
            </w:r>
          </w:p>
        </w:tc>
        <w:tc>
          <w:tcPr>
            <w:tcW w:w="510" w:type="pct"/>
            <w:shd w:val="clear" w:color="auto" w:fill="auto"/>
          </w:tcPr>
          <w:p w14:paraId="216DF919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12F9E89C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1024</w:t>
            </w:r>
          </w:p>
        </w:tc>
        <w:tc>
          <w:tcPr>
            <w:tcW w:w="1840" w:type="pct"/>
            <w:shd w:val="clear" w:color="auto" w:fill="auto"/>
          </w:tcPr>
          <w:p w14:paraId="185D68D0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p w14:paraId="2EFFDC3C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28B0AA9D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82" w:name="_Toc51160213"/>
      <w:r w:rsidRPr="00E1178A">
        <w:rPr>
          <w:rFonts w:eastAsia="宋体"/>
          <w:color w:val="000000" w:themeColor="text1"/>
        </w:rPr>
        <w:t>响应参数说明</w:t>
      </w:r>
      <w:bookmarkEnd w:id="8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8"/>
        <w:gridCol w:w="1342"/>
        <w:gridCol w:w="1121"/>
        <w:gridCol w:w="847"/>
        <w:gridCol w:w="851"/>
        <w:gridCol w:w="2341"/>
      </w:tblGrid>
      <w:tr w:rsidR="00E50E7A" w:rsidRPr="00E1178A" w14:paraId="3ADBEA76" w14:textId="77777777" w:rsidTr="00E50E7A">
        <w:tc>
          <w:tcPr>
            <w:tcW w:w="1078" w:type="pct"/>
            <w:shd w:val="clear" w:color="auto" w:fill="BDD6EE"/>
          </w:tcPr>
          <w:p w14:paraId="1C8E0116" w14:textId="77777777" w:rsidR="00E50E7A" w:rsidRPr="00E1178A" w:rsidRDefault="00E50E7A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809" w:type="pct"/>
            <w:shd w:val="clear" w:color="auto" w:fill="BDD6EE"/>
          </w:tcPr>
          <w:p w14:paraId="0ECC5760" w14:textId="77777777" w:rsidR="00E50E7A" w:rsidRPr="00E1178A" w:rsidRDefault="00E50E7A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5040C20F" w14:textId="77777777" w:rsidR="00E50E7A" w:rsidRPr="00E1178A" w:rsidRDefault="00E50E7A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11" w:type="pct"/>
            <w:shd w:val="clear" w:color="auto" w:fill="BDD6EE"/>
          </w:tcPr>
          <w:p w14:paraId="5F619E87" w14:textId="77777777" w:rsidR="00E50E7A" w:rsidRPr="00E1178A" w:rsidRDefault="00E50E7A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/>
          </w:tcPr>
          <w:p w14:paraId="3F0B7C28" w14:textId="77777777" w:rsidR="00E50E7A" w:rsidRPr="00E1178A" w:rsidRDefault="00E50E7A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412" w:type="pct"/>
            <w:shd w:val="clear" w:color="auto" w:fill="BDD6EE"/>
          </w:tcPr>
          <w:p w14:paraId="36A6DF93" w14:textId="77777777" w:rsidR="00E50E7A" w:rsidRPr="00E1178A" w:rsidRDefault="00E50E7A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E50E7A" w:rsidRPr="00E1178A" w14:paraId="3C9620B6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1BE8577" w14:textId="77777777" w:rsidR="00E50E7A" w:rsidRPr="00E1178A" w:rsidRDefault="00E50E7A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status</w:t>
            </w:r>
          </w:p>
        </w:tc>
        <w:tc>
          <w:tcPr>
            <w:tcW w:w="809" w:type="pct"/>
            <w:shd w:val="clear" w:color="auto" w:fill="auto"/>
          </w:tcPr>
          <w:p w14:paraId="2512DC7B" w14:textId="77777777" w:rsidR="00E50E7A" w:rsidRPr="00E1178A" w:rsidRDefault="00E50E7A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5FA121A4" w14:textId="77777777" w:rsidR="00E50E7A" w:rsidRPr="00E1178A" w:rsidRDefault="00E50E7A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1" w:type="pct"/>
            <w:shd w:val="clear" w:color="auto" w:fill="auto"/>
          </w:tcPr>
          <w:p w14:paraId="43946AF1" w14:textId="77777777" w:rsidR="00E50E7A" w:rsidRPr="00E1178A" w:rsidRDefault="00E50E7A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2FD77BA4" w14:textId="77777777" w:rsidR="00E50E7A" w:rsidRPr="00E1178A" w:rsidRDefault="007610BE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12" w:type="pct"/>
            <w:shd w:val="clear" w:color="auto" w:fill="auto"/>
          </w:tcPr>
          <w:p w14:paraId="78AEFF1E" w14:textId="77777777" w:rsidR="00E50E7A" w:rsidRPr="00E1178A" w:rsidRDefault="00E50E7A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0-</w:t>
            </w:r>
            <w:r w:rsidRPr="00E1178A">
              <w:rPr>
                <w:rFonts w:eastAsia="宋体"/>
                <w:color w:val="000000" w:themeColor="text1"/>
                <w:szCs w:val="21"/>
              </w:rPr>
              <w:t>申请失败</w:t>
            </w:r>
          </w:p>
          <w:p w14:paraId="6C7E191B" w14:textId="77777777" w:rsidR="00E50E7A" w:rsidRPr="00E1178A" w:rsidRDefault="00E50E7A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1-</w:t>
            </w:r>
            <w:r w:rsidRPr="00E1178A">
              <w:rPr>
                <w:rFonts w:eastAsia="宋体"/>
                <w:color w:val="000000" w:themeColor="text1"/>
                <w:szCs w:val="21"/>
              </w:rPr>
              <w:t>申请成功</w:t>
            </w:r>
          </w:p>
        </w:tc>
      </w:tr>
      <w:tr w:rsidR="0089523D" w:rsidRPr="00E1178A" w14:paraId="71C6DC1C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6671C25A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queryId</w:t>
            </w:r>
          </w:p>
        </w:tc>
        <w:tc>
          <w:tcPr>
            <w:tcW w:w="809" w:type="pct"/>
            <w:shd w:val="clear" w:color="auto" w:fill="auto"/>
          </w:tcPr>
          <w:p w14:paraId="3539E78A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结果查询</w:t>
            </w:r>
            <w:r w:rsidRPr="00E1178A">
              <w:rPr>
                <w:rFonts w:eastAsia="宋体"/>
                <w:color w:val="000000" w:themeColor="text1"/>
                <w:szCs w:val="21"/>
              </w:rPr>
              <w:t>ID</w:t>
            </w:r>
          </w:p>
        </w:tc>
        <w:tc>
          <w:tcPr>
            <w:tcW w:w="676" w:type="pct"/>
            <w:shd w:val="clear" w:color="auto" w:fill="auto"/>
          </w:tcPr>
          <w:p w14:paraId="097461BE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511" w:type="pct"/>
            <w:shd w:val="clear" w:color="auto" w:fill="auto"/>
          </w:tcPr>
          <w:p w14:paraId="50D669E0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4CA88486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412" w:type="pct"/>
            <w:shd w:val="clear" w:color="auto" w:fill="auto"/>
          </w:tcPr>
          <w:p w14:paraId="77F0F3D3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89523D" w:rsidRPr="00E1178A" w14:paraId="3CD5A7CC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4F7251D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message</w:t>
            </w:r>
          </w:p>
        </w:tc>
        <w:tc>
          <w:tcPr>
            <w:tcW w:w="809" w:type="pct"/>
            <w:shd w:val="clear" w:color="auto" w:fill="auto"/>
          </w:tcPr>
          <w:p w14:paraId="4857CEFB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6BAC605A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1" w:type="pct"/>
            <w:shd w:val="clear" w:color="auto" w:fill="auto"/>
          </w:tcPr>
          <w:p w14:paraId="4EF94F7C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4D6B2C60" w14:textId="77777777" w:rsidR="0089523D" w:rsidRPr="00E1178A" w:rsidRDefault="0089523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1024</w:t>
            </w:r>
          </w:p>
        </w:tc>
        <w:tc>
          <w:tcPr>
            <w:tcW w:w="1412" w:type="pct"/>
            <w:shd w:val="clear" w:color="auto" w:fill="auto"/>
          </w:tcPr>
          <w:p w14:paraId="23924108" w14:textId="77777777" w:rsidR="0089523D" w:rsidRPr="00E1178A" w:rsidRDefault="0089523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失败信息说明</w:t>
            </w:r>
          </w:p>
        </w:tc>
      </w:tr>
    </w:tbl>
    <w:p w14:paraId="6B93196B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054315AF" w14:textId="77777777" w:rsidR="00771205" w:rsidRPr="00E1178A" w:rsidRDefault="00771205" w:rsidP="00771205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83" w:name="_Toc51160214"/>
      <w:r w:rsidRPr="00E1178A">
        <w:rPr>
          <w:rFonts w:ascii="Times New Roman" w:eastAsia="宋体" w:hAnsi="Times New Roman" w:cs="Times New Roman"/>
          <w:color w:val="000000" w:themeColor="text1"/>
        </w:rPr>
        <w:t>撤销结果查询</w:t>
      </w:r>
      <w:bookmarkEnd w:id="83"/>
    </w:p>
    <w:p w14:paraId="79A39F21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84" w:name="_Toc51160215"/>
      <w:r w:rsidRPr="00E1178A">
        <w:rPr>
          <w:rFonts w:eastAsia="宋体"/>
          <w:color w:val="000000" w:themeColor="text1"/>
        </w:rPr>
        <w:t>功能描述</w:t>
      </w:r>
      <w:bookmarkEnd w:id="84"/>
    </w:p>
    <w:p w14:paraId="151CBCE9" w14:textId="77777777" w:rsidR="00771205" w:rsidRPr="00E1178A" w:rsidRDefault="00771205" w:rsidP="00771205">
      <w:pPr>
        <w:rPr>
          <w:rFonts w:eastAsia="宋体"/>
          <w:color w:val="000000" w:themeColor="text1"/>
          <w:kern w:val="2"/>
        </w:rPr>
      </w:pPr>
      <w:r w:rsidRPr="00E1178A">
        <w:rPr>
          <w:rFonts w:eastAsia="宋体"/>
          <w:color w:val="000000" w:themeColor="text1"/>
          <w:kern w:val="2"/>
        </w:rPr>
        <w:t>撤销申请成功发送后，通过该接口查询撤销处理状态。</w:t>
      </w:r>
    </w:p>
    <w:p w14:paraId="0A87FD4E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85" w:name="_Toc51160216"/>
      <w:r w:rsidRPr="00E1178A">
        <w:rPr>
          <w:rFonts w:eastAsia="宋体"/>
          <w:color w:val="000000" w:themeColor="text1"/>
        </w:rPr>
        <w:t>业务逻辑</w:t>
      </w:r>
      <w:bookmarkEnd w:id="85"/>
    </w:p>
    <w:p w14:paraId="1E0D57D4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00EF263A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86" w:name="_Toc51160217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86"/>
    </w:p>
    <w:p w14:paraId="719A3A1C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/>
          <w:color w:val="000000" w:themeColor="text1"/>
        </w:rPr>
        <w:t>cancelResult</w:t>
      </w:r>
    </w:p>
    <w:p w14:paraId="44B44978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53736B5E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87" w:name="_Toc51160218"/>
      <w:r w:rsidRPr="00E1178A">
        <w:rPr>
          <w:rFonts w:eastAsia="宋体"/>
          <w:color w:val="000000" w:themeColor="text1"/>
        </w:rPr>
        <w:lastRenderedPageBreak/>
        <w:t>请求参数说明</w:t>
      </w:r>
      <w:bookmarkEnd w:id="8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1076"/>
        <w:gridCol w:w="1184"/>
        <w:gridCol w:w="987"/>
        <w:gridCol w:w="710"/>
        <w:gridCol w:w="3051"/>
      </w:tblGrid>
      <w:tr w:rsidR="0089523D" w:rsidRPr="00E1178A" w14:paraId="4C195E70" w14:textId="77777777" w:rsidTr="00AF034C">
        <w:tc>
          <w:tcPr>
            <w:tcW w:w="773" w:type="pct"/>
            <w:shd w:val="clear" w:color="auto" w:fill="BDD6EE"/>
          </w:tcPr>
          <w:p w14:paraId="0DEAC8C6" w14:textId="77777777" w:rsidR="0089523D" w:rsidRPr="00E1178A" w:rsidRDefault="0089523D" w:rsidP="00CF15AE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649" w:type="pct"/>
            <w:shd w:val="clear" w:color="auto" w:fill="BDD6EE"/>
          </w:tcPr>
          <w:p w14:paraId="0324FC52" w14:textId="77777777" w:rsidR="0089523D" w:rsidRPr="00E1178A" w:rsidRDefault="0089523D" w:rsidP="00CF15AE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714" w:type="pct"/>
            <w:shd w:val="clear" w:color="auto" w:fill="BDD6EE"/>
          </w:tcPr>
          <w:p w14:paraId="3CF08598" w14:textId="77777777" w:rsidR="0089523D" w:rsidRPr="00E1178A" w:rsidRDefault="0089523D" w:rsidP="00CF15AE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595" w:type="pct"/>
            <w:shd w:val="clear" w:color="auto" w:fill="BDD6EE"/>
          </w:tcPr>
          <w:p w14:paraId="7241EDB6" w14:textId="77777777" w:rsidR="0089523D" w:rsidRPr="00E1178A" w:rsidRDefault="0089523D" w:rsidP="00CF15AE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428" w:type="pct"/>
            <w:shd w:val="clear" w:color="auto" w:fill="BDD6EE"/>
          </w:tcPr>
          <w:p w14:paraId="6649599F" w14:textId="77777777" w:rsidR="0089523D" w:rsidRPr="00E1178A" w:rsidRDefault="0089523D" w:rsidP="00CF15AE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1840" w:type="pct"/>
            <w:shd w:val="clear" w:color="auto" w:fill="BDD6EE"/>
          </w:tcPr>
          <w:p w14:paraId="2700285E" w14:textId="77777777" w:rsidR="0089523D" w:rsidRPr="00E1178A" w:rsidRDefault="0089523D" w:rsidP="00CF15AE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89523D" w:rsidRPr="00E1178A" w14:paraId="7EF91195" w14:textId="77777777" w:rsidTr="00AF034C">
        <w:tc>
          <w:tcPr>
            <w:tcW w:w="773" w:type="pct"/>
            <w:shd w:val="clear" w:color="auto" w:fill="auto"/>
          </w:tcPr>
          <w:p w14:paraId="0448C2B0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applyNo</w:t>
            </w:r>
          </w:p>
        </w:tc>
        <w:tc>
          <w:tcPr>
            <w:tcW w:w="649" w:type="pct"/>
            <w:shd w:val="clear" w:color="auto" w:fill="auto"/>
          </w:tcPr>
          <w:p w14:paraId="76617ECD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申请编号</w:t>
            </w:r>
          </w:p>
        </w:tc>
        <w:tc>
          <w:tcPr>
            <w:tcW w:w="714" w:type="pct"/>
            <w:shd w:val="clear" w:color="auto" w:fill="auto"/>
          </w:tcPr>
          <w:p w14:paraId="154A6667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95" w:type="pct"/>
            <w:shd w:val="clear" w:color="auto" w:fill="auto"/>
          </w:tcPr>
          <w:p w14:paraId="62472E7F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5FCF9700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128</w:t>
            </w:r>
          </w:p>
        </w:tc>
        <w:tc>
          <w:tcPr>
            <w:tcW w:w="1840" w:type="pct"/>
            <w:shd w:val="clear" w:color="auto" w:fill="auto"/>
          </w:tcPr>
          <w:p w14:paraId="39E0C52D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与进件申请时的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applyNo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一致</w:t>
            </w:r>
          </w:p>
        </w:tc>
      </w:tr>
      <w:tr w:rsidR="0089523D" w:rsidRPr="00E1178A" w14:paraId="62CB7AE1" w14:textId="77777777" w:rsidTr="00AF034C">
        <w:tc>
          <w:tcPr>
            <w:tcW w:w="773" w:type="pct"/>
            <w:shd w:val="clear" w:color="auto" w:fill="auto"/>
          </w:tcPr>
          <w:p w14:paraId="342470D9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queryId</w:t>
            </w:r>
          </w:p>
        </w:tc>
        <w:tc>
          <w:tcPr>
            <w:tcW w:w="649" w:type="pct"/>
            <w:shd w:val="clear" w:color="auto" w:fill="auto"/>
          </w:tcPr>
          <w:p w14:paraId="750A0813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结果查询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ID</w:t>
            </w:r>
          </w:p>
        </w:tc>
        <w:tc>
          <w:tcPr>
            <w:tcW w:w="714" w:type="pct"/>
            <w:shd w:val="clear" w:color="auto" w:fill="auto"/>
          </w:tcPr>
          <w:p w14:paraId="1CE4B98A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95" w:type="pct"/>
            <w:shd w:val="clear" w:color="auto" w:fill="auto"/>
          </w:tcPr>
          <w:p w14:paraId="0DAEA7B2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006412DD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128</w:t>
            </w:r>
          </w:p>
        </w:tc>
        <w:tc>
          <w:tcPr>
            <w:tcW w:w="1840" w:type="pct"/>
            <w:shd w:val="clear" w:color="auto" w:fill="auto"/>
          </w:tcPr>
          <w:p w14:paraId="1A34486F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89523D" w:rsidRPr="00E1178A" w14:paraId="0F74E891" w14:textId="77777777" w:rsidTr="00AF034C">
        <w:tc>
          <w:tcPr>
            <w:tcW w:w="773" w:type="pct"/>
            <w:shd w:val="clear" w:color="auto" w:fill="auto"/>
          </w:tcPr>
          <w:p w14:paraId="3335E68F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remark</w:t>
            </w:r>
          </w:p>
        </w:tc>
        <w:tc>
          <w:tcPr>
            <w:tcW w:w="649" w:type="pct"/>
            <w:shd w:val="clear" w:color="auto" w:fill="auto"/>
          </w:tcPr>
          <w:p w14:paraId="35DAB951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备注</w:t>
            </w:r>
          </w:p>
        </w:tc>
        <w:tc>
          <w:tcPr>
            <w:tcW w:w="714" w:type="pct"/>
            <w:shd w:val="clear" w:color="auto" w:fill="auto"/>
          </w:tcPr>
          <w:p w14:paraId="23042933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95" w:type="pct"/>
            <w:shd w:val="clear" w:color="auto" w:fill="auto"/>
          </w:tcPr>
          <w:p w14:paraId="71AD5C05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428" w:type="pct"/>
            <w:shd w:val="clear" w:color="auto" w:fill="auto"/>
          </w:tcPr>
          <w:p w14:paraId="22B02B7F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1024</w:t>
            </w:r>
          </w:p>
        </w:tc>
        <w:tc>
          <w:tcPr>
            <w:tcW w:w="1840" w:type="pct"/>
            <w:shd w:val="clear" w:color="auto" w:fill="auto"/>
          </w:tcPr>
          <w:p w14:paraId="5B816E64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</w:tbl>
    <w:p w14:paraId="130ACE48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20985E33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88" w:name="_Toc51160219"/>
      <w:r w:rsidRPr="00E1178A">
        <w:rPr>
          <w:rFonts w:eastAsia="宋体"/>
          <w:color w:val="000000" w:themeColor="text1"/>
        </w:rPr>
        <w:t>响应参数说明</w:t>
      </w:r>
      <w:bookmarkEnd w:id="8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1340"/>
        <w:gridCol w:w="1121"/>
        <w:gridCol w:w="849"/>
        <w:gridCol w:w="1451"/>
        <w:gridCol w:w="1741"/>
      </w:tblGrid>
      <w:tr w:rsidR="00760330" w:rsidRPr="00E1178A" w14:paraId="22E045DB" w14:textId="77777777" w:rsidTr="00760330">
        <w:tc>
          <w:tcPr>
            <w:tcW w:w="1078" w:type="pct"/>
            <w:shd w:val="clear" w:color="auto" w:fill="BDD6EE"/>
          </w:tcPr>
          <w:p w14:paraId="10628D4B" w14:textId="77777777" w:rsidR="00760330" w:rsidRPr="00E1178A" w:rsidRDefault="0076033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2FD323A7" w14:textId="77777777" w:rsidR="00760330" w:rsidRPr="00E1178A" w:rsidRDefault="0076033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520B9A5A" w14:textId="77777777" w:rsidR="00760330" w:rsidRPr="00E1178A" w:rsidRDefault="0076033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222D62FC" w14:textId="77777777" w:rsidR="00760330" w:rsidRPr="00E1178A" w:rsidRDefault="0076033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423B33CA" w14:textId="77777777" w:rsidR="00760330" w:rsidRPr="00E1178A" w:rsidRDefault="0076033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743EA8D7" w14:textId="77777777" w:rsidR="00760330" w:rsidRPr="00E1178A" w:rsidRDefault="00760330" w:rsidP="002D338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760330" w:rsidRPr="00E1178A" w14:paraId="6757AFB1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0E49EE1" w14:textId="77777777" w:rsidR="00760330" w:rsidRPr="00E1178A" w:rsidRDefault="00760330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2DAFD9AF" w14:textId="77777777" w:rsidR="00760330" w:rsidRPr="00E1178A" w:rsidRDefault="00760330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4E3ECE0A" w14:textId="77777777" w:rsidR="00760330" w:rsidRPr="00E1178A" w:rsidRDefault="00760330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5A7329B3" w14:textId="77777777" w:rsidR="00760330" w:rsidRPr="00E1178A" w:rsidRDefault="00760330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0F13B097" w14:textId="77777777" w:rsidR="00760330" w:rsidRPr="00E1178A" w:rsidRDefault="007610BE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016A4E4D" w14:textId="77777777" w:rsidR="00760330" w:rsidRPr="00E1178A" w:rsidRDefault="00760330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0-</w:t>
            </w:r>
            <w:r w:rsidRPr="00E1178A">
              <w:rPr>
                <w:rFonts w:eastAsia="宋体"/>
                <w:color w:val="000000" w:themeColor="text1"/>
                <w:szCs w:val="21"/>
              </w:rPr>
              <w:t>处理中</w:t>
            </w:r>
          </w:p>
          <w:p w14:paraId="664A9159" w14:textId="77777777" w:rsidR="00760330" w:rsidRPr="00E1178A" w:rsidRDefault="00760330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1-</w:t>
            </w:r>
            <w:r w:rsidRPr="00E1178A">
              <w:rPr>
                <w:rFonts w:eastAsia="宋体"/>
                <w:color w:val="000000" w:themeColor="text1"/>
                <w:szCs w:val="21"/>
              </w:rPr>
              <w:t>撤销成功</w:t>
            </w:r>
          </w:p>
          <w:p w14:paraId="55B6F812" w14:textId="77777777" w:rsidR="00760330" w:rsidRPr="00E1178A" w:rsidRDefault="00760330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2-</w:t>
            </w:r>
            <w:r w:rsidRPr="00E1178A">
              <w:rPr>
                <w:rFonts w:eastAsia="宋体"/>
                <w:color w:val="000000" w:themeColor="text1"/>
                <w:szCs w:val="21"/>
              </w:rPr>
              <w:t>撤销失败</w:t>
            </w:r>
          </w:p>
        </w:tc>
      </w:tr>
      <w:tr w:rsidR="00760330" w:rsidRPr="00E1178A" w14:paraId="5F9C77B2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9FBFB62" w14:textId="77777777" w:rsidR="00760330" w:rsidRPr="00E1178A" w:rsidRDefault="0089523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42E7AF86" w14:textId="77777777" w:rsidR="00760330" w:rsidRPr="00E1178A" w:rsidRDefault="00760330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4D45881D" w14:textId="77777777" w:rsidR="00760330" w:rsidRPr="00E1178A" w:rsidRDefault="00760330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7F83919B" w14:textId="77777777" w:rsidR="00760330" w:rsidRPr="00E1178A" w:rsidRDefault="00760330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7575D5AD" w14:textId="77777777" w:rsidR="00760330" w:rsidRPr="00E1178A" w:rsidRDefault="0076033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44933D1E" w14:textId="77777777" w:rsidR="00760330" w:rsidRPr="00E1178A" w:rsidRDefault="00760330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10A8D2AA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37A685EC" w14:textId="77777777" w:rsidR="0064637D" w:rsidRPr="00E1178A" w:rsidRDefault="0064637D" w:rsidP="0064637D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89" w:name="_Toc51160220"/>
      <w:r w:rsidRPr="00E1178A">
        <w:rPr>
          <w:rFonts w:ascii="Times New Roman" w:eastAsia="宋体" w:hAnsi="Times New Roman" w:cs="Times New Roman"/>
          <w:color w:val="000000" w:themeColor="text1"/>
        </w:rPr>
        <w:t>放款申请</w:t>
      </w:r>
      <w:bookmarkEnd w:id="89"/>
    </w:p>
    <w:p w14:paraId="0A6C7120" w14:textId="77777777" w:rsidR="0064637D" w:rsidRPr="00E1178A" w:rsidRDefault="0064637D" w:rsidP="0064637D">
      <w:pPr>
        <w:pStyle w:val="3"/>
        <w:rPr>
          <w:rFonts w:eastAsia="宋体"/>
          <w:color w:val="000000" w:themeColor="text1"/>
        </w:rPr>
      </w:pPr>
      <w:bookmarkStart w:id="90" w:name="_Toc51160221"/>
      <w:r w:rsidRPr="00E1178A">
        <w:rPr>
          <w:rFonts w:eastAsia="宋体"/>
          <w:color w:val="000000" w:themeColor="text1"/>
        </w:rPr>
        <w:t>功能描述</w:t>
      </w:r>
      <w:bookmarkEnd w:id="90"/>
    </w:p>
    <w:p w14:paraId="7D3C898D" w14:textId="77777777" w:rsidR="0064637D" w:rsidRPr="00E1178A" w:rsidRDefault="0064637D" w:rsidP="0064637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调用该接口</w:t>
      </w:r>
      <w:r w:rsidR="00771205" w:rsidRPr="00E1178A">
        <w:rPr>
          <w:rFonts w:eastAsia="宋体"/>
          <w:color w:val="000000" w:themeColor="text1"/>
        </w:rPr>
        <w:t>发起放款</w:t>
      </w:r>
      <w:r w:rsidRPr="00E1178A">
        <w:rPr>
          <w:rFonts w:eastAsia="宋体"/>
          <w:color w:val="000000" w:themeColor="text1"/>
        </w:rPr>
        <w:t>；</w:t>
      </w:r>
    </w:p>
    <w:p w14:paraId="1675D784" w14:textId="77777777" w:rsidR="0064637D" w:rsidRPr="00E1178A" w:rsidRDefault="0064637D" w:rsidP="0064637D">
      <w:pPr>
        <w:pStyle w:val="3"/>
        <w:rPr>
          <w:rFonts w:eastAsia="宋体"/>
          <w:color w:val="000000" w:themeColor="text1"/>
        </w:rPr>
      </w:pPr>
      <w:bookmarkStart w:id="91" w:name="_Toc51160222"/>
      <w:r w:rsidRPr="00E1178A">
        <w:rPr>
          <w:rFonts w:eastAsia="宋体"/>
          <w:color w:val="000000" w:themeColor="text1"/>
        </w:rPr>
        <w:t>业务逻辑</w:t>
      </w:r>
      <w:bookmarkEnd w:id="91"/>
    </w:p>
    <w:p w14:paraId="41D9AF01" w14:textId="77777777" w:rsidR="0064637D" w:rsidRPr="00E1178A" w:rsidRDefault="0064637D" w:rsidP="0064637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571BA136" w14:textId="77777777" w:rsidR="0064637D" w:rsidRPr="00E1178A" w:rsidRDefault="0064637D" w:rsidP="0064637D">
      <w:pPr>
        <w:pStyle w:val="3"/>
        <w:rPr>
          <w:rFonts w:eastAsia="宋体"/>
          <w:color w:val="000000" w:themeColor="text1"/>
        </w:rPr>
      </w:pPr>
      <w:bookmarkStart w:id="92" w:name="_Toc51160223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92"/>
    </w:p>
    <w:p w14:paraId="5A048B61" w14:textId="77777777" w:rsidR="0064637D" w:rsidRPr="00E1178A" w:rsidRDefault="0064637D" w:rsidP="0064637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="00771205" w:rsidRPr="00E1178A">
        <w:rPr>
          <w:rFonts w:eastAsia="宋体"/>
          <w:color w:val="000000" w:themeColor="text1"/>
        </w:rPr>
        <w:t xml:space="preserve"> loan</w:t>
      </w:r>
      <w:r w:rsidR="0047098A" w:rsidRPr="00E1178A">
        <w:rPr>
          <w:rFonts w:eastAsia="宋体"/>
          <w:color w:val="000000" w:themeColor="text1"/>
        </w:rPr>
        <w:t>Apply</w:t>
      </w:r>
    </w:p>
    <w:p w14:paraId="7B63DE41" w14:textId="77777777" w:rsidR="0064637D" w:rsidRPr="00E1178A" w:rsidRDefault="0064637D" w:rsidP="0064637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41525189" w14:textId="77777777" w:rsidR="0064637D" w:rsidRPr="00E1178A" w:rsidRDefault="0064637D" w:rsidP="0064637D">
      <w:pPr>
        <w:pStyle w:val="3"/>
        <w:rPr>
          <w:rFonts w:eastAsia="宋体"/>
          <w:color w:val="000000" w:themeColor="text1"/>
        </w:rPr>
      </w:pPr>
      <w:bookmarkStart w:id="93" w:name="_Toc51160224"/>
      <w:r w:rsidRPr="00E1178A">
        <w:rPr>
          <w:rFonts w:eastAsia="宋体"/>
          <w:color w:val="000000" w:themeColor="text1"/>
        </w:rPr>
        <w:t>请求参数说明</w:t>
      </w:r>
      <w:bookmarkEnd w:id="9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1078"/>
        <w:gridCol w:w="1184"/>
        <w:gridCol w:w="1127"/>
        <w:gridCol w:w="1132"/>
        <w:gridCol w:w="2482"/>
      </w:tblGrid>
      <w:tr w:rsidR="00760330" w:rsidRPr="00E1178A" w14:paraId="7423CB77" w14:textId="77777777" w:rsidTr="007B4F6F">
        <w:tc>
          <w:tcPr>
            <w:tcW w:w="776" w:type="pct"/>
            <w:shd w:val="clear" w:color="auto" w:fill="BDD6EE" w:themeFill="accent5" w:themeFillTint="66"/>
          </w:tcPr>
          <w:p w14:paraId="0E0EBA3B" w14:textId="77777777" w:rsidR="00760330" w:rsidRPr="00E1178A" w:rsidRDefault="00760330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650" w:type="pct"/>
            <w:shd w:val="clear" w:color="auto" w:fill="BDD6EE" w:themeFill="accent5" w:themeFillTint="66"/>
          </w:tcPr>
          <w:p w14:paraId="660B2B85" w14:textId="77777777" w:rsidR="00760330" w:rsidRPr="00E1178A" w:rsidRDefault="00760330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714" w:type="pct"/>
            <w:shd w:val="clear" w:color="auto" w:fill="BDD6EE" w:themeFill="accent5" w:themeFillTint="66"/>
          </w:tcPr>
          <w:p w14:paraId="55916F19" w14:textId="77777777" w:rsidR="00760330" w:rsidRPr="00E1178A" w:rsidRDefault="00760330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680" w:type="pct"/>
            <w:shd w:val="clear" w:color="auto" w:fill="BDD6EE" w:themeFill="accent5" w:themeFillTint="66"/>
          </w:tcPr>
          <w:p w14:paraId="475FED7F" w14:textId="77777777" w:rsidR="00760330" w:rsidRPr="00E1178A" w:rsidRDefault="00760330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683" w:type="pct"/>
            <w:shd w:val="clear" w:color="auto" w:fill="BDD6EE" w:themeFill="accent5" w:themeFillTint="66"/>
          </w:tcPr>
          <w:p w14:paraId="4626EBB1" w14:textId="77777777" w:rsidR="00760330" w:rsidRPr="00E1178A" w:rsidRDefault="00760330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497" w:type="pct"/>
            <w:shd w:val="clear" w:color="auto" w:fill="BDD6EE" w:themeFill="accent5" w:themeFillTint="66"/>
          </w:tcPr>
          <w:p w14:paraId="5E2CB4E0" w14:textId="77777777" w:rsidR="00760330" w:rsidRPr="00E1178A" w:rsidRDefault="00760330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760330" w:rsidRPr="00E1178A" w14:paraId="2F425FC4" w14:textId="77777777" w:rsidTr="007B4F6F">
        <w:tc>
          <w:tcPr>
            <w:tcW w:w="776" w:type="pct"/>
            <w:shd w:val="clear" w:color="auto" w:fill="auto"/>
          </w:tcPr>
          <w:p w14:paraId="1C41891F" w14:textId="77777777" w:rsidR="00760330" w:rsidRPr="005149ED" w:rsidRDefault="0076033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applyNo</w:t>
            </w:r>
          </w:p>
        </w:tc>
        <w:tc>
          <w:tcPr>
            <w:tcW w:w="650" w:type="pct"/>
            <w:shd w:val="clear" w:color="auto" w:fill="auto"/>
          </w:tcPr>
          <w:p w14:paraId="19362B87" w14:textId="77777777" w:rsidR="00760330" w:rsidRPr="005149ED" w:rsidRDefault="0076033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申请编号</w:t>
            </w:r>
          </w:p>
        </w:tc>
        <w:tc>
          <w:tcPr>
            <w:tcW w:w="714" w:type="pct"/>
            <w:shd w:val="clear" w:color="auto" w:fill="auto"/>
          </w:tcPr>
          <w:p w14:paraId="4E309589" w14:textId="77777777" w:rsidR="00760330" w:rsidRPr="005149ED" w:rsidRDefault="0076033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80" w:type="pct"/>
            <w:shd w:val="clear" w:color="auto" w:fill="auto"/>
          </w:tcPr>
          <w:p w14:paraId="38E58B27" w14:textId="77777777" w:rsidR="00760330" w:rsidRPr="005149ED" w:rsidRDefault="0076033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83" w:type="pct"/>
            <w:shd w:val="clear" w:color="auto" w:fill="auto"/>
          </w:tcPr>
          <w:p w14:paraId="59181D99" w14:textId="77777777" w:rsidR="00760330" w:rsidRPr="005149ED" w:rsidRDefault="00532DC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128</w:t>
            </w:r>
          </w:p>
        </w:tc>
        <w:tc>
          <w:tcPr>
            <w:tcW w:w="1497" w:type="pct"/>
            <w:shd w:val="clear" w:color="auto" w:fill="auto"/>
          </w:tcPr>
          <w:p w14:paraId="0D346CE6" w14:textId="77777777" w:rsidR="00760330" w:rsidRPr="005149ED" w:rsidRDefault="0076033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760330" w:rsidRPr="00E1178A" w14:paraId="3C515510" w14:textId="77777777" w:rsidTr="007B4F6F">
        <w:tc>
          <w:tcPr>
            <w:tcW w:w="776" w:type="pct"/>
            <w:shd w:val="clear" w:color="auto" w:fill="auto"/>
          </w:tcPr>
          <w:p w14:paraId="20609C20" w14:textId="77777777" w:rsidR="00760330" w:rsidRPr="005149ED" w:rsidRDefault="0076033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standardInfo</w:t>
            </w:r>
          </w:p>
        </w:tc>
        <w:tc>
          <w:tcPr>
            <w:tcW w:w="650" w:type="pct"/>
            <w:shd w:val="clear" w:color="auto" w:fill="auto"/>
          </w:tcPr>
          <w:p w14:paraId="35523AC3" w14:textId="77777777" w:rsidR="00760330" w:rsidRPr="00E1178A" w:rsidRDefault="0076033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业务标识</w:t>
            </w:r>
          </w:p>
        </w:tc>
        <w:tc>
          <w:tcPr>
            <w:tcW w:w="714" w:type="pct"/>
            <w:shd w:val="clear" w:color="auto" w:fill="auto"/>
          </w:tcPr>
          <w:p w14:paraId="2EA51B17" w14:textId="77777777" w:rsidR="00760330" w:rsidRPr="00E1178A" w:rsidRDefault="0076033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80" w:type="pct"/>
            <w:shd w:val="clear" w:color="auto" w:fill="auto"/>
          </w:tcPr>
          <w:p w14:paraId="0F0D0971" w14:textId="77777777" w:rsidR="00760330" w:rsidRPr="00E1178A" w:rsidRDefault="0076033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83" w:type="pct"/>
            <w:shd w:val="clear" w:color="auto" w:fill="auto"/>
          </w:tcPr>
          <w:p w14:paraId="022FDD7D" w14:textId="77777777" w:rsidR="00760330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2</w:t>
            </w:r>
          </w:p>
        </w:tc>
        <w:tc>
          <w:tcPr>
            <w:tcW w:w="1497" w:type="pct"/>
            <w:shd w:val="clear" w:color="auto" w:fill="auto"/>
          </w:tcPr>
          <w:p w14:paraId="0150C90C" w14:textId="77777777" w:rsidR="00760330" w:rsidRPr="005149ED" w:rsidRDefault="0076033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0 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非标业务</w:t>
            </w:r>
          </w:p>
          <w:p w14:paraId="133D9387" w14:textId="77777777" w:rsidR="00760330" w:rsidRPr="005149ED" w:rsidRDefault="0076033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1 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标准业务</w:t>
            </w:r>
          </w:p>
        </w:tc>
      </w:tr>
      <w:tr w:rsidR="00760330" w:rsidRPr="00E1178A" w14:paraId="235098BD" w14:textId="77777777" w:rsidTr="007B4F6F">
        <w:tc>
          <w:tcPr>
            <w:tcW w:w="776" w:type="pct"/>
            <w:shd w:val="clear" w:color="auto" w:fill="auto"/>
          </w:tcPr>
          <w:p w14:paraId="17392847" w14:textId="77777777" w:rsidR="00760330" w:rsidRPr="005149ED" w:rsidRDefault="0076033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pubTraInfo</w:t>
            </w:r>
          </w:p>
        </w:tc>
        <w:tc>
          <w:tcPr>
            <w:tcW w:w="650" w:type="pct"/>
            <w:shd w:val="clear" w:color="auto" w:fill="auto"/>
          </w:tcPr>
          <w:p w14:paraId="06CAF334" w14:textId="77777777" w:rsidR="00760330" w:rsidRPr="00E1178A" w:rsidRDefault="0076033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放款标识</w:t>
            </w:r>
          </w:p>
        </w:tc>
        <w:tc>
          <w:tcPr>
            <w:tcW w:w="714" w:type="pct"/>
            <w:shd w:val="clear" w:color="auto" w:fill="auto"/>
          </w:tcPr>
          <w:p w14:paraId="32E0C957" w14:textId="77777777" w:rsidR="00760330" w:rsidRPr="00E1178A" w:rsidRDefault="0076033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80" w:type="pct"/>
            <w:shd w:val="clear" w:color="auto" w:fill="auto"/>
          </w:tcPr>
          <w:p w14:paraId="7498D1F7" w14:textId="77777777" w:rsidR="00760330" w:rsidRPr="00E1178A" w:rsidRDefault="0076033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83" w:type="pct"/>
            <w:shd w:val="clear" w:color="auto" w:fill="auto"/>
          </w:tcPr>
          <w:p w14:paraId="25BBD5E3" w14:textId="77777777" w:rsidR="00760330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2</w:t>
            </w:r>
          </w:p>
        </w:tc>
        <w:tc>
          <w:tcPr>
            <w:tcW w:w="1497" w:type="pct"/>
            <w:shd w:val="clear" w:color="auto" w:fill="auto"/>
          </w:tcPr>
          <w:p w14:paraId="36085BC3" w14:textId="77777777" w:rsidR="00B70292" w:rsidRDefault="00B70292" w:rsidP="00B702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对私放款:0</w:t>
            </w:r>
          </w:p>
          <w:p w14:paraId="32092155" w14:textId="79B51E14" w:rsidR="00760330" w:rsidRPr="005149ED" w:rsidRDefault="00B70292" w:rsidP="00B70292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对公放款:1</w:t>
            </w:r>
          </w:p>
        </w:tc>
      </w:tr>
      <w:tr w:rsidR="0089523D" w:rsidRPr="00E1178A" w14:paraId="163C555A" w14:textId="77777777" w:rsidTr="007B4F6F">
        <w:tc>
          <w:tcPr>
            <w:tcW w:w="776" w:type="pct"/>
            <w:shd w:val="clear" w:color="auto" w:fill="auto"/>
          </w:tcPr>
          <w:p w14:paraId="660062D9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lastRenderedPageBreak/>
              <w:t>remark</w:t>
            </w:r>
          </w:p>
        </w:tc>
        <w:tc>
          <w:tcPr>
            <w:tcW w:w="650" w:type="pct"/>
            <w:shd w:val="clear" w:color="auto" w:fill="auto"/>
          </w:tcPr>
          <w:p w14:paraId="37DD1705" w14:textId="77777777" w:rsidR="0089523D" w:rsidRPr="00E1178A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备注</w:t>
            </w:r>
          </w:p>
        </w:tc>
        <w:tc>
          <w:tcPr>
            <w:tcW w:w="714" w:type="pct"/>
            <w:shd w:val="clear" w:color="auto" w:fill="auto"/>
          </w:tcPr>
          <w:p w14:paraId="37C8DBC8" w14:textId="77777777" w:rsidR="0089523D" w:rsidRPr="00E1178A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80" w:type="pct"/>
            <w:shd w:val="clear" w:color="auto" w:fill="auto"/>
          </w:tcPr>
          <w:p w14:paraId="2FA44DA4" w14:textId="77777777" w:rsidR="0089523D" w:rsidRPr="00E1178A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N</w:t>
            </w:r>
          </w:p>
        </w:tc>
        <w:tc>
          <w:tcPr>
            <w:tcW w:w="683" w:type="pct"/>
            <w:shd w:val="clear" w:color="auto" w:fill="auto"/>
          </w:tcPr>
          <w:p w14:paraId="4D435914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1024</w:t>
            </w:r>
          </w:p>
        </w:tc>
        <w:tc>
          <w:tcPr>
            <w:tcW w:w="1497" w:type="pct"/>
            <w:shd w:val="clear" w:color="auto" w:fill="auto"/>
          </w:tcPr>
          <w:p w14:paraId="2BBD3F91" w14:textId="77777777" w:rsidR="0089523D" w:rsidRPr="005149ED" w:rsidRDefault="00895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533DBB" w:rsidRPr="00E1178A" w14:paraId="04D1E839" w14:textId="77777777" w:rsidTr="007B4F6F">
        <w:tc>
          <w:tcPr>
            <w:tcW w:w="776" w:type="pct"/>
            <w:shd w:val="clear" w:color="auto" w:fill="auto"/>
          </w:tcPr>
          <w:p w14:paraId="241B0F2D" w14:textId="20A64829" w:rsidR="00533DBB" w:rsidRPr="005149ED" w:rsidRDefault="00533DB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gpsNo</w:t>
            </w:r>
          </w:p>
        </w:tc>
        <w:tc>
          <w:tcPr>
            <w:tcW w:w="650" w:type="pct"/>
            <w:shd w:val="clear" w:color="auto" w:fill="auto"/>
          </w:tcPr>
          <w:p w14:paraId="3D21FCF3" w14:textId="3D904EF1" w:rsidR="00533DBB" w:rsidRPr="005149ED" w:rsidRDefault="00533DB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GPS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编号</w:t>
            </w:r>
          </w:p>
        </w:tc>
        <w:tc>
          <w:tcPr>
            <w:tcW w:w="714" w:type="pct"/>
            <w:shd w:val="clear" w:color="auto" w:fill="auto"/>
          </w:tcPr>
          <w:p w14:paraId="5BF1DAAE" w14:textId="5EEBD576" w:rsidR="00533DBB" w:rsidRPr="005149ED" w:rsidRDefault="00533DB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80" w:type="pct"/>
            <w:shd w:val="clear" w:color="auto" w:fill="auto"/>
          </w:tcPr>
          <w:p w14:paraId="685F2E55" w14:textId="3CD69D79" w:rsidR="00533DBB" w:rsidRPr="005149ED" w:rsidRDefault="00533DB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83" w:type="pct"/>
            <w:shd w:val="clear" w:color="auto" w:fill="auto"/>
          </w:tcPr>
          <w:p w14:paraId="26816D04" w14:textId="77777777" w:rsidR="00533DBB" w:rsidRPr="005149ED" w:rsidRDefault="00533DB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497" w:type="pct"/>
            <w:shd w:val="clear" w:color="auto" w:fill="auto"/>
          </w:tcPr>
          <w:p w14:paraId="4E3FE8C7" w14:textId="3B760977" w:rsidR="00533DBB" w:rsidRPr="005149ED" w:rsidRDefault="00533DBB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多个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G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PS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编号以逗号分隔</w:t>
            </w:r>
          </w:p>
        </w:tc>
      </w:tr>
      <w:tr w:rsidR="007B4F6F" w:rsidRPr="00E1178A" w14:paraId="0E4F75C6" w14:textId="77777777" w:rsidTr="007B4F6F">
        <w:tc>
          <w:tcPr>
            <w:tcW w:w="776" w:type="pct"/>
            <w:shd w:val="clear" w:color="auto" w:fill="auto"/>
          </w:tcPr>
          <w:p w14:paraId="387349CF" w14:textId="10646005" w:rsidR="007B4F6F" w:rsidRPr="005149ED" w:rsidRDefault="007B4F6F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ctr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Subject</w:t>
            </w:r>
          </w:p>
        </w:tc>
        <w:tc>
          <w:tcPr>
            <w:tcW w:w="650" w:type="pct"/>
            <w:shd w:val="clear" w:color="auto" w:fill="auto"/>
          </w:tcPr>
          <w:p w14:paraId="39E367A3" w14:textId="11788D33" w:rsidR="007B4F6F" w:rsidRPr="005149ED" w:rsidRDefault="007B4F6F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合同主体</w:t>
            </w:r>
          </w:p>
        </w:tc>
        <w:tc>
          <w:tcPr>
            <w:tcW w:w="714" w:type="pct"/>
            <w:shd w:val="clear" w:color="auto" w:fill="auto"/>
          </w:tcPr>
          <w:p w14:paraId="640B9F18" w14:textId="6B02AF6E" w:rsidR="007B4F6F" w:rsidRPr="005149ED" w:rsidRDefault="007B4F6F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80" w:type="pct"/>
            <w:shd w:val="clear" w:color="auto" w:fill="auto"/>
          </w:tcPr>
          <w:p w14:paraId="2CE3557B" w14:textId="4D5B1661" w:rsidR="007B4F6F" w:rsidRPr="005149ED" w:rsidRDefault="007B4F6F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83" w:type="pct"/>
            <w:shd w:val="clear" w:color="auto" w:fill="auto"/>
          </w:tcPr>
          <w:p w14:paraId="28530988" w14:textId="77777777" w:rsidR="007B4F6F" w:rsidRPr="005149ED" w:rsidRDefault="007B4F6F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497" w:type="pct"/>
            <w:shd w:val="clear" w:color="auto" w:fill="auto"/>
          </w:tcPr>
          <w:p w14:paraId="500A839F" w14:textId="77777777" w:rsidR="007170D1" w:rsidRPr="005149ED" w:rsidRDefault="007170D1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易鑫必填其它不必填</w:t>
            </w:r>
          </w:p>
          <w:p w14:paraId="3E68510A" w14:textId="77777777" w:rsidR="007170D1" w:rsidRPr="005149ED" w:rsidRDefault="007170D1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天津恒通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0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 </w:t>
            </w:r>
          </w:p>
          <w:p w14:paraId="14A16294" w14:textId="42F9C426" w:rsidR="007B4F6F" w:rsidRPr="005149ED" w:rsidRDefault="007170D1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上海易鑫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</w:p>
        </w:tc>
      </w:tr>
    </w:tbl>
    <w:p w14:paraId="23A30F9A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419A395F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5497D4B7" w14:textId="77777777" w:rsidR="0064637D" w:rsidRPr="00E1178A" w:rsidRDefault="0064637D" w:rsidP="0064637D">
      <w:pPr>
        <w:pStyle w:val="3"/>
        <w:rPr>
          <w:rFonts w:eastAsia="宋体"/>
          <w:color w:val="000000" w:themeColor="text1"/>
        </w:rPr>
      </w:pPr>
      <w:bookmarkStart w:id="94" w:name="_Toc51160225"/>
      <w:r w:rsidRPr="00E1178A">
        <w:rPr>
          <w:rFonts w:eastAsia="宋体"/>
          <w:color w:val="000000" w:themeColor="text1"/>
        </w:rPr>
        <w:t>响应参数说明</w:t>
      </w:r>
      <w:bookmarkEnd w:id="9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1340"/>
        <w:gridCol w:w="1121"/>
        <w:gridCol w:w="849"/>
        <w:gridCol w:w="1451"/>
        <w:gridCol w:w="1741"/>
      </w:tblGrid>
      <w:tr w:rsidR="005E50E6" w:rsidRPr="00E1178A" w14:paraId="5FCC112D" w14:textId="77777777" w:rsidTr="00AF034C">
        <w:tc>
          <w:tcPr>
            <w:tcW w:w="1078" w:type="pct"/>
            <w:shd w:val="clear" w:color="auto" w:fill="BDD6EE"/>
          </w:tcPr>
          <w:p w14:paraId="5FC85D33" w14:textId="77777777" w:rsidR="005E50E6" w:rsidRPr="00E1178A" w:rsidRDefault="005E50E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24AC5CDF" w14:textId="77777777" w:rsidR="005E50E6" w:rsidRPr="00E1178A" w:rsidRDefault="005E50E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0373ADB5" w14:textId="77777777" w:rsidR="005E50E6" w:rsidRPr="00E1178A" w:rsidRDefault="005E50E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07DBB24D" w14:textId="77777777" w:rsidR="005E50E6" w:rsidRPr="00E1178A" w:rsidRDefault="005E50E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1253FAA2" w14:textId="77777777" w:rsidR="005E50E6" w:rsidRPr="00E1178A" w:rsidRDefault="005E50E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3AC2D758" w14:textId="77777777" w:rsidR="005E50E6" w:rsidRPr="00E1178A" w:rsidRDefault="005E50E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5E50E6" w:rsidRPr="00E1178A" w14:paraId="5A634373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32BBCCC1" w14:textId="77777777" w:rsidR="005E50E6" w:rsidRPr="00E1178A" w:rsidRDefault="005E50E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69AAE70C" w14:textId="77777777" w:rsidR="005E50E6" w:rsidRPr="00E1178A" w:rsidRDefault="005E50E6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5C6E9684" w14:textId="77777777" w:rsidR="005E50E6" w:rsidRPr="00E1178A" w:rsidRDefault="005E50E6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19913A05" w14:textId="77777777" w:rsidR="005E50E6" w:rsidRPr="00E1178A" w:rsidRDefault="005E50E6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736B9327" w14:textId="77777777" w:rsidR="005E50E6" w:rsidRPr="00E1178A" w:rsidRDefault="007610BE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00F927FF" w14:textId="77777777" w:rsidR="005E50E6" w:rsidRPr="00E1178A" w:rsidRDefault="005E50E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0-</w:t>
            </w:r>
            <w:r w:rsidRPr="00E1178A">
              <w:rPr>
                <w:rFonts w:eastAsia="宋体"/>
                <w:color w:val="000000" w:themeColor="text1"/>
                <w:szCs w:val="21"/>
              </w:rPr>
              <w:t>申请失败</w:t>
            </w:r>
          </w:p>
          <w:p w14:paraId="7180199B" w14:textId="77777777" w:rsidR="005E50E6" w:rsidRPr="00E1178A" w:rsidRDefault="005E50E6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1-</w:t>
            </w:r>
            <w:r w:rsidRPr="00E1178A">
              <w:rPr>
                <w:rFonts w:eastAsia="宋体"/>
                <w:color w:val="000000" w:themeColor="text1"/>
                <w:szCs w:val="21"/>
              </w:rPr>
              <w:t>申请成功</w:t>
            </w:r>
          </w:p>
        </w:tc>
      </w:tr>
      <w:tr w:rsidR="005E50E6" w:rsidRPr="00E1178A" w14:paraId="7BBEF751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D1F66A0" w14:textId="77777777" w:rsidR="005E50E6" w:rsidRPr="00E1178A" w:rsidRDefault="002354E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m</w:t>
            </w:r>
            <w:r w:rsidRPr="00E1178A">
              <w:rPr>
                <w:rFonts w:eastAsia="宋体"/>
                <w:color w:val="000000" w:themeColor="text1"/>
                <w:szCs w:val="21"/>
              </w:rPr>
              <w:t>essage</w:t>
            </w:r>
          </w:p>
        </w:tc>
        <w:tc>
          <w:tcPr>
            <w:tcW w:w="808" w:type="pct"/>
            <w:shd w:val="clear" w:color="auto" w:fill="auto"/>
          </w:tcPr>
          <w:p w14:paraId="28B0C56B" w14:textId="77777777" w:rsidR="005E50E6" w:rsidRPr="00E1178A" w:rsidRDefault="005E50E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209263AD" w14:textId="77777777" w:rsidR="005E50E6" w:rsidRPr="00E1178A" w:rsidRDefault="005E50E6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2B06BA77" w14:textId="77777777" w:rsidR="005E50E6" w:rsidRPr="00E1178A" w:rsidRDefault="005E50E6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3C2C402C" w14:textId="77777777" w:rsidR="005E50E6" w:rsidRPr="00E1178A" w:rsidRDefault="005E50E6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08A6A2C4" w14:textId="77777777" w:rsidR="005E50E6" w:rsidRPr="00E1178A" w:rsidRDefault="005E50E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失败信息说明</w:t>
            </w:r>
          </w:p>
        </w:tc>
      </w:tr>
      <w:tr w:rsidR="0069561A" w:rsidRPr="00E1178A" w14:paraId="319B9EA7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6822CE84" w14:textId="77777777" w:rsidR="0069561A" w:rsidRPr="00E1178A" w:rsidRDefault="0069561A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</w:rPr>
              <w:t>queryId</w:t>
            </w:r>
          </w:p>
        </w:tc>
        <w:tc>
          <w:tcPr>
            <w:tcW w:w="808" w:type="pct"/>
            <w:shd w:val="clear" w:color="auto" w:fill="auto"/>
          </w:tcPr>
          <w:p w14:paraId="1A5993F8" w14:textId="77777777" w:rsidR="0069561A" w:rsidRPr="00E1178A" w:rsidRDefault="0069561A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结果查询</w:t>
            </w:r>
            <w:r w:rsidRPr="00E1178A">
              <w:rPr>
                <w:rFonts w:eastAsia="宋体"/>
                <w:color w:val="000000" w:themeColor="text1"/>
                <w:szCs w:val="21"/>
              </w:rPr>
              <w:t>ID</w:t>
            </w:r>
          </w:p>
        </w:tc>
        <w:tc>
          <w:tcPr>
            <w:tcW w:w="676" w:type="pct"/>
            <w:shd w:val="clear" w:color="auto" w:fill="auto"/>
          </w:tcPr>
          <w:p w14:paraId="798E47CA" w14:textId="77777777" w:rsidR="0069561A" w:rsidRPr="00E1178A" w:rsidRDefault="0069561A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62650126" w14:textId="77777777" w:rsidR="0069561A" w:rsidRPr="00E1178A" w:rsidRDefault="0069561A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57E9F6E1" w14:textId="77777777" w:rsidR="0069561A" w:rsidRPr="00E1178A" w:rsidRDefault="0069561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45B0FB0B" w14:textId="77777777" w:rsidR="0069561A" w:rsidRPr="00E1178A" w:rsidRDefault="0069561A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F93C43" w:rsidRPr="00E1178A" w14:paraId="28F92CFC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478FED59" w14:textId="15CB6988" w:rsidR="00F93C43" w:rsidRPr="00E1178A" w:rsidRDefault="00F93C43" w:rsidP="00F93C43">
            <w:pPr>
              <w:jc w:val="both"/>
              <w:rPr>
                <w:rFonts w:eastAsia="宋体"/>
                <w:color w:val="000000" w:themeColor="text1"/>
              </w:rPr>
            </w:pPr>
            <w:r w:rsidRPr="00A8479A">
              <w:rPr>
                <w:rFonts w:eastAsia="宋体"/>
                <w:color w:val="000000" w:themeColor="text1"/>
                <w:szCs w:val="21"/>
              </w:rPr>
              <w:t>missingImage</w:t>
            </w:r>
          </w:p>
        </w:tc>
        <w:tc>
          <w:tcPr>
            <w:tcW w:w="808" w:type="pct"/>
            <w:shd w:val="clear" w:color="auto" w:fill="auto"/>
          </w:tcPr>
          <w:p w14:paraId="77914D24" w14:textId="379C4CB1" w:rsidR="00F93C43" w:rsidRPr="00E1178A" w:rsidRDefault="00F93C43" w:rsidP="00F93C4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8479A">
              <w:rPr>
                <w:rFonts w:eastAsia="宋体" w:hint="eastAsia"/>
                <w:color w:val="000000" w:themeColor="text1"/>
                <w:szCs w:val="21"/>
              </w:rPr>
              <w:t>缺失影像文件编码</w:t>
            </w:r>
          </w:p>
        </w:tc>
        <w:tc>
          <w:tcPr>
            <w:tcW w:w="676" w:type="pct"/>
            <w:shd w:val="clear" w:color="auto" w:fill="auto"/>
          </w:tcPr>
          <w:p w14:paraId="1C4947CE" w14:textId="0236E451" w:rsidR="00F93C43" w:rsidRPr="00E1178A" w:rsidRDefault="00F93C43" w:rsidP="00F93C43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425468B3" w14:textId="77777777" w:rsidR="00F93C43" w:rsidRPr="00E1178A" w:rsidRDefault="00F93C43" w:rsidP="00F93C43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</w:p>
        </w:tc>
        <w:tc>
          <w:tcPr>
            <w:tcW w:w="875" w:type="pct"/>
            <w:shd w:val="clear" w:color="auto" w:fill="auto"/>
          </w:tcPr>
          <w:p w14:paraId="3B418414" w14:textId="77777777" w:rsidR="00F93C43" w:rsidRPr="00E1178A" w:rsidRDefault="00F93C43" w:rsidP="00F93C4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5B74C011" w14:textId="0EE1ABE1" w:rsidR="00F93C43" w:rsidRPr="00E1178A" w:rsidRDefault="00F93C43" w:rsidP="00F93C4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多个以逗号分隔</w:t>
            </w:r>
          </w:p>
        </w:tc>
      </w:tr>
    </w:tbl>
    <w:p w14:paraId="3A223559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4D657883" w14:textId="77777777" w:rsidR="00771205" w:rsidRPr="00E1178A" w:rsidRDefault="00771205" w:rsidP="00771205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95" w:name="_Toc51160226"/>
      <w:r w:rsidRPr="00E1178A">
        <w:rPr>
          <w:rFonts w:ascii="Times New Roman" w:eastAsia="宋体" w:hAnsi="Times New Roman" w:cs="Times New Roman"/>
          <w:color w:val="000000" w:themeColor="text1"/>
        </w:rPr>
        <w:t>放款结果查询</w:t>
      </w:r>
      <w:bookmarkEnd w:id="95"/>
    </w:p>
    <w:p w14:paraId="48CD29FB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96" w:name="_Toc51160227"/>
      <w:r w:rsidRPr="00E1178A">
        <w:rPr>
          <w:rFonts w:eastAsia="宋体"/>
          <w:color w:val="000000" w:themeColor="text1"/>
        </w:rPr>
        <w:t>功能描述</w:t>
      </w:r>
      <w:bookmarkEnd w:id="96"/>
    </w:p>
    <w:p w14:paraId="01D06DB6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调用该接口发起放款结果查询；</w:t>
      </w:r>
    </w:p>
    <w:p w14:paraId="340D8555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97" w:name="_Toc51160228"/>
      <w:r w:rsidRPr="00E1178A">
        <w:rPr>
          <w:rFonts w:eastAsia="宋体"/>
          <w:color w:val="000000" w:themeColor="text1"/>
        </w:rPr>
        <w:t>业务逻辑</w:t>
      </w:r>
      <w:bookmarkEnd w:id="97"/>
    </w:p>
    <w:p w14:paraId="05C0D9CA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526FBE93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98" w:name="_Toc51160229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98"/>
    </w:p>
    <w:p w14:paraId="23EEDCFA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/>
          <w:color w:val="000000" w:themeColor="text1"/>
        </w:rPr>
        <w:t>loanApplyResult</w:t>
      </w:r>
    </w:p>
    <w:p w14:paraId="1DA038EA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26B43789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99" w:name="_Toc51160230"/>
      <w:r w:rsidRPr="00E1178A">
        <w:rPr>
          <w:rFonts w:eastAsia="宋体"/>
          <w:color w:val="000000" w:themeColor="text1"/>
        </w:rPr>
        <w:t>请求参数说明</w:t>
      </w:r>
      <w:bookmarkEnd w:id="9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1078"/>
        <w:gridCol w:w="1184"/>
        <w:gridCol w:w="1127"/>
        <w:gridCol w:w="991"/>
        <w:gridCol w:w="2623"/>
      </w:tblGrid>
      <w:tr w:rsidR="008E6C23" w:rsidRPr="00E1178A" w14:paraId="0E9E80B1" w14:textId="77777777" w:rsidTr="00AF034C">
        <w:tc>
          <w:tcPr>
            <w:tcW w:w="776" w:type="pct"/>
            <w:shd w:val="clear" w:color="auto" w:fill="BDD6EE" w:themeFill="accent5" w:themeFillTint="66"/>
          </w:tcPr>
          <w:p w14:paraId="6AC34408" w14:textId="77777777" w:rsidR="008E6C23" w:rsidRPr="00E1178A" w:rsidRDefault="008E6C23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650" w:type="pct"/>
            <w:shd w:val="clear" w:color="auto" w:fill="BDD6EE" w:themeFill="accent5" w:themeFillTint="66"/>
          </w:tcPr>
          <w:p w14:paraId="6015C8C3" w14:textId="77777777" w:rsidR="008E6C23" w:rsidRPr="00E1178A" w:rsidRDefault="008E6C23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714" w:type="pct"/>
            <w:shd w:val="clear" w:color="auto" w:fill="BDD6EE" w:themeFill="accent5" w:themeFillTint="66"/>
          </w:tcPr>
          <w:p w14:paraId="3EC3C339" w14:textId="77777777" w:rsidR="008E6C23" w:rsidRPr="00E1178A" w:rsidRDefault="008E6C23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680" w:type="pct"/>
            <w:shd w:val="clear" w:color="auto" w:fill="BDD6EE" w:themeFill="accent5" w:themeFillTint="66"/>
          </w:tcPr>
          <w:p w14:paraId="77252823" w14:textId="77777777" w:rsidR="008E6C23" w:rsidRPr="00E1178A" w:rsidRDefault="008E6C23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598" w:type="pct"/>
            <w:shd w:val="clear" w:color="auto" w:fill="BDD6EE" w:themeFill="accent5" w:themeFillTint="66"/>
          </w:tcPr>
          <w:p w14:paraId="6781BD06" w14:textId="77777777" w:rsidR="008E6C23" w:rsidRPr="00E1178A" w:rsidRDefault="008E6C23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1582" w:type="pct"/>
            <w:shd w:val="clear" w:color="auto" w:fill="BDD6EE" w:themeFill="accent5" w:themeFillTint="66"/>
          </w:tcPr>
          <w:p w14:paraId="773D8830" w14:textId="77777777" w:rsidR="008E6C23" w:rsidRPr="00E1178A" w:rsidRDefault="008E6C23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8E6C23" w:rsidRPr="00E1178A" w14:paraId="50F0774B" w14:textId="77777777" w:rsidTr="00AF034C">
        <w:tc>
          <w:tcPr>
            <w:tcW w:w="776" w:type="pct"/>
            <w:shd w:val="clear" w:color="auto" w:fill="auto"/>
          </w:tcPr>
          <w:p w14:paraId="71BBC576" w14:textId="77777777" w:rsidR="008E6C23" w:rsidRPr="00E1178A" w:rsidRDefault="008E6C23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applyNo</w:t>
            </w:r>
          </w:p>
        </w:tc>
        <w:tc>
          <w:tcPr>
            <w:tcW w:w="650" w:type="pct"/>
            <w:shd w:val="clear" w:color="auto" w:fill="auto"/>
          </w:tcPr>
          <w:p w14:paraId="4B9344CA" w14:textId="77777777" w:rsidR="008E6C23" w:rsidRPr="00E1178A" w:rsidRDefault="008E6C23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申请编号</w:t>
            </w:r>
          </w:p>
        </w:tc>
        <w:tc>
          <w:tcPr>
            <w:tcW w:w="714" w:type="pct"/>
            <w:shd w:val="clear" w:color="auto" w:fill="auto"/>
          </w:tcPr>
          <w:p w14:paraId="6BC2DC36" w14:textId="77777777" w:rsidR="008E6C23" w:rsidRPr="00E1178A" w:rsidRDefault="008E6C23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String</w:t>
            </w:r>
          </w:p>
        </w:tc>
        <w:tc>
          <w:tcPr>
            <w:tcW w:w="680" w:type="pct"/>
            <w:shd w:val="clear" w:color="auto" w:fill="auto"/>
          </w:tcPr>
          <w:p w14:paraId="2D86F3DC" w14:textId="77777777" w:rsidR="008E6C23" w:rsidRPr="00E1178A" w:rsidRDefault="008E6C23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M</w:t>
            </w:r>
          </w:p>
        </w:tc>
        <w:tc>
          <w:tcPr>
            <w:tcW w:w="598" w:type="pct"/>
            <w:shd w:val="clear" w:color="auto" w:fill="auto"/>
          </w:tcPr>
          <w:p w14:paraId="2D461CA9" w14:textId="77777777" w:rsidR="008E6C23" w:rsidRPr="00E1178A" w:rsidRDefault="00532DC9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1</w:t>
            </w:r>
            <w:r w:rsidRPr="00E1178A">
              <w:rPr>
                <w:rFonts w:eastAsia="宋体"/>
                <w:color w:val="000000" w:themeColor="text1"/>
              </w:rPr>
              <w:t>28</w:t>
            </w:r>
          </w:p>
        </w:tc>
        <w:tc>
          <w:tcPr>
            <w:tcW w:w="1582" w:type="pct"/>
            <w:shd w:val="clear" w:color="auto" w:fill="auto"/>
          </w:tcPr>
          <w:p w14:paraId="75C63BC9" w14:textId="77777777" w:rsidR="008E6C23" w:rsidRPr="00E1178A" w:rsidRDefault="008E6C23" w:rsidP="00AF034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2354E9" w:rsidRPr="00E1178A" w14:paraId="39677CC4" w14:textId="77777777" w:rsidTr="00AF034C">
        <w:tc>
          <w:tcPr>
            <w:tcW w:w="776" w:type="pct"/>
            <w:shd w:val="clear" w:color="auto" w:fill="auto"/>
          </w:tcPr>
          <w:p w14:paraId="341D5A07" w14:textId="77777777" w:rsidR="002354E9" w:rsidRPr="00E1178A" w:rsidRDefault="002354E9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color w:val="000000" w:themeColor="text1"/>
              </w:rPr>
              <w:lastRenderedPageBreak/>
              <w:t>queryId</w:t>
            </w:r>
          </w:p>
        </w:tc>
        <w:tc>
          <w:tcPr>
            <w:tcW w:w="650" w:type="pct"/>
            <w:shd w:val="clear" w:color="auto" w:fill="auto"/>
          </w:tcPr>
          <w:p w14:paraId="651399F4" w14:textId="77777777" w:rsidR="002354E9" w:rsidRPr="00E1178A" w:rsidRDefault="002354E9" w:rsidP="00AF034C">
            <w:pPr>
              <w:jc w:val="both"/>
              <w:rPr>
                <w:rFonts w:eastAsia="宋体"/>
                <w:color w:val="000000" w:themeColor="text1"/>
                <w:lang w:val="zh-TW"/>
              </w:rPr>
            </w:pPr>
            <w:r w:rsidRPr="00E1178A">
              <w:rPr>
                <w:rFonts w:eastAsia="华文楷体"/>
                <w:color w:val="000000" w:themeColor="text1"/>
                <w:szCs w:val="21"/>
              </w:rPr>
              <w:t>结果查询</w:t>
            </w:r>
            <w:r w:rsidRPr="00E1178A">
              <w:rPr>
                <w:rFonts w:eastAsia="华文楷体"/>
                <w:color w:val="000000" w:themeColor="text1"/>
                <w:szCs w:val="21"/>
              </w:rPr>
              <w:t>ID</w:t>
            </w:r>
          </w:p>
        </w:tc>
        <w:tc>
          <w:tcPr>
            <w:tcW w:w="714" w:type="pct"/>
            <w:shd w:val="clear" w:color="auto" w:fill="auto"/>
          </w:tcPr>
          <w:p w14:paraId="3C06168F" w14:textId="77777777" w:rsidR="002354E9" w:rsidRPr="00E1178A" w:rsidRDefault="002354E9" w:rsidP="00AF034C">
            <w:pPr>
              <w:jc w:val="both"/>
              <w:rPr>
                <w:rFonts w:eastAsia="宋体"/>
                <w:color w:val="000000" w:themeColor="text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680" w:type="pct"/>
            <w:shd w:val="clear" w:color="auto" w:fill="auto"/>
          </w:tcPr>
          <w:p w14:paraId="509C3B86" w14:textId="77777777" w:rsidR="002354E9" w:rsidRPr="00E1178A" w:rsidRDefault="002354E9" w:rsidP="00AF034C">
            <w:pPr>
              <w:jc w:val="both"/>
              <w:rPr>
                <w:rFonts w:eastAsia="宋体"/>
                <w:color w:val="000000" w:themeColor="text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M</w:t>
            </w:r>
          </w:p>
        </w:tc>
        <w:tc>
          <w:tcPr>
            <w:tcW w:w="598" w:type="pct"/>
            <w:shd w:val="clear" w:color="auto" w:fill="auto"/>
          </w:tcPr>
          <w:p w14:paraId="14A459C6" w14:textId="77777777" w:rsidR="002354E9" w:rsidRPr="00E1178A" w:rsidRDefault="002354E9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128</w:t>
            </w:r>
          </w:p>
        </w:tc>
        <w:tc>
          <w:tcPr>
            <w:tcW w:w="1582" w:type="pct"/>
            <w:shd w:val="clear" w:color="auto" w:fill="auto"/>
          </w:tcPr>
          <w:p w14:paraId="0014CF75" w14:textId="77777777" w:rsidR="002354E9" w:rsidRPr="00E1178A" w:rsidRDefault="002354E9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放款申请返回的查询</w:t>
            </w:r>
            <w:r w:rsidRPr="00E1178A">
              <w:rPr>
                <w:rFonts w:eastAsia="宋体"/>
                <w:color w:val="000000" w:themeColor="text1"/>
              </w:rPr>
              <w:t>ID</w:t>
            </w:r>
          </w:p>
        </w:tc>
      </w:tr>
    </w:tbl>
    <w:p w14:paraId="522A4D0F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3BDB2878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100" w:name="_Toc51160231"/>
      <w:r w:rsidRPr="00E1178A">
        <w:rPr>
          <w:rFonts w:eastAsia="宋体"/>
          <w:color w:val="000000" w:themeColor="text1"/>
        </w:rPr>
        <w:t>响应参数说明</w:t>
      </w:r>
      <w:bookmarkEnd w:id="10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1676"/>
        <w:gridCol w:w="1121"/>
        <w:gridCol w:w="559"/>
        <w:gridCol w:w="1741"/>
        <w:gridCol w:w="1741"/>
      </w:tblGrid>
      <w:tr w:rsidR="009E43AE" w:rsidRPr="00E1178A" w14:paraId="2A1FED03" w14:textId="77777777" w:rsidTr="00AF034C">
        <w:tc>
          <w:tcPr>
            <w:tcW w:w="876" w:type="pct"/>
            <w:shd w:val="clear" w:color="auto" w:fill="BDD6EE" w:themeFill="accent5" w:themeFillTint="66"/>
          </w:tcPr>
          <w:p w14:paraId="61AC4C46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1011" w:type="pct"/>
            <w:shd w:val="clear" w:color="auto" w:fill="BDD6EE" w:themeFill="accent5" w:themeFillTint="66"/>
          </w:tcPr>
          <w:p w14:paraId="29F6FA9D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02F92312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337" w:type="pct"/>
            <w:shd w:val="clear" w:color="auto" w:fill="BDD6EE" w:themeFill="accent5" w:themeFillTint="66"/>
          </w:tcPr>
          <w:p w14:paraId="2AC30856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172397D3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4B843632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9E43AE" w:rsidRPr="00E1178A" w14:paraId="08FC499D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25D4658E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status</w:t>
            </w:r>
          </w:p>
        </w:tc>
        <w:tc>
          <w:tcPr>
            <w:tcW w:w="1011" w:type="pct"/>
            <w:shd w:val="clear" w:color="auto" w:fill="auto"/>
          </w:tcPr>
          <w:p w14:paraId="6048CDC7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640B3949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1DA1983D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14:paraId="5B5A1328" w14:textId="77777777" w:rsidR="009E43AE" w:rsidRPr="00E1178A" w:rsidRDefault="007610BE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299DCBCF" w14:textId="77777777" w:rsidR="009E43AE" w:rsidRPr="00E1178A" w:rsidRDefault="009E43AE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 xml:space="preserve">0 </w:t>
            </w:r>
            <w:r w:rsidRPr="00E1178A">
              <w:rPr>
                <w:rFonts w:eastAsia="宋体"/>
                <w:color w:val="000000" w:themeColor="text1"/>
                <w:szCs w:val="21"/>
              </w:rPr>
              <w:t>待复核</w:t>
            </w:r>
          </w:p>
          <w:p w14:paraId="25A09BB8" w14:textId="77777777" w:rsidR="009E43AE" w:rsidRPr="00E1178A" w:rsidRDefault="009E43AE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 xml:space="preserve">1 </w:t>
            </w:r>
            <w:r w:rsidR="00136699" w:rsidRPr="00E1178A">
              <w:rPr>
                <w:rFonts w:eastAsia="宋体" w:hint="eastAsia"/>
                <w:color w:val="000000" w:themeColor="text1"/>
                <w:szCs w:val="21"/>
              </w:rPr>
              <w:t>审核</w:t>
            </w:r>
            <w:r w:rsidRPr="00E1178A">
              <w:rPr>
                <w:rFonts w:eastAsia="宋体"/>
                <w:color w:val="000000" w:themeColor="text1"/>
                <w:szCs w:val="21"/>
              </w:rPr>
              <w:t>通过</w:t>
            </w:r>
          </w:p>
          <w:p w14:paraId="1D829B51" w14:textId="77777777" w:rsidR="009E43AE" w:rsidRPr="00E1178A" w:rsidRDefault="009E43AE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 xml:space="preserve">2 </w:t>
            </w:r>
            <w:r w:rsidR="00136699" w:rsidRPr="00E1178A">
              <w:rPr>
                <w:rFonts w:eastAsia="宋体" w:hint="eastAsia"/>
                <w:color w:val="000000" w:themeColor="text1"/>
                <w:szCs w:val="21"/>
              </w:rPr>
              <w:t>审核</w:t>
            </w:r>
            <w:r w:rsidRPr="00E1178A">
              <w:rPr>
                <w:rFonts w:eastAsia="宋体"/>
                <w:color w:val="000000" w:themeColor="text1"/>
                <w:szCs w:val="21"/>
              </w:rPr>
              <w:t>拒绝</w:t>
            </w:r>
          </w:p>
          <w:p w14:paraId="368D321E" w14:textId="77777777" w:rsidR="009E43AE" w:rsidRPr="00E1178A" w:rsidRDefault="009E43AE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 xml:space="preserve">3 </w:t>
            </w:r>
            <w:r w:rsidRPr="00E1178A">
              <w:rPr>
                <w:rFonts w:eastAsia="宋体"/>
                <w:color w:val="000000" w:themeColor="text1"/>
                <w:szCs w:val="21"/>
              </w:rPr>
              <w:t>放款中</w:t>
            </w:r>
          </w:p>
          <w:p w14:paraId="61C86B82" w14:textId="77777777" w:rsidR="009E43AE" w:rsidRPr="00E1178A" w:rsidRDefault="009E43AE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 xml:space="preserve">4 </w:t>
            </w:r>
            <w:r w:rsidRPr="00E1178A">
              <w:rPr>
                <w:rFonts w:eastAsia="宋体"/>
                <w:color w:val="000000" w:themeColor="text1"/>
                <w:szCs w:val="21"/>
              </w:rPr>
              <w:t>放款成功</w:t>
            </w:r>
          </w:p>
          <w:p w14:paraId="60D1466C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 xml:space="preserve">5 </w:t>
            </w:r>
            <w:r w:rsidRPr="00E1178A">
              <w:rPr>
                <w:rFonts w:eastAsia="宋体"/>
                <w:color w:val="000000" w:themeColor="text1"/>
                <w:szCs w:val="21"/>
              </w:rPr>
              <w:t>放款失败</w:t>
            </w:r>
          </w:p>
          <w:p w14:paraId="57878229" w14:textId="77777777" w:rsidR="00136699" w:rsidRPr="00E1178A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6</w:t>
            </w:r>
            <w:r w:rsidRPr="00E1178A">
              <w:rPr>
                <w:rFonts w:eastAsia="宋体"/>
                <w:color w:val="000000" w:themeColor="text1"/>
                <w:szCs w:val="21"/>
              </w:rPr>
              <w:t xml:space="preserve"> </w:t>
            </w:r>
            <w:r w:rsidRPr="00E1178A">
              <w:rPr>
                <w:rFonts w:eastAsia="宋体" w:hint="eastAsia"/>
                <w:color w:val="000000" w:themeColor="text1"/>
                <w:szCs w:val="21"/>
              </w:rPr>
              <w:t>申请处理中</w:t>
            </w:r>
          </w:p>
          <w:p w14:paraId="04995270" w14:textId="77777777" w:rsidR="00136699" w:rsidRPr="00E1178A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7</w:t>
            </w:r>
            <w:r w:rsidRPr="00E1178A">
              <w:rPr>
                <w:rFonts w:eastAsia="宋体"/>
                <w:color w:val="000000" w:themeColor="text1"/>
                <w:szCs w:val="21"/>
              </w:rPr>
              <w:t xml:space="preserve"> </w:t>
            </w:r>
            <w:r w:rsidRPr="00E1178A">
              <w:rPr>
                <w:rFonts w:eastAsia="宋体" w:hint="eastAsia"/>
                <w:color w:val="000000" w:themeColor="text1"/>
                <w:szCs w:val="21"/>
              </w:rPr>
              <w:t>申请拒绝</w:t>
            </w:r>
          </w:p>
        </w:tc>
      </w:tr>
      <w:tr w:rsidR="009E43AE" w:rsidRPr="00E1178A" w14:paraId="2A634114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51A0C4FB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aduitResult</w:t>
            </w:r>
          </w:p>
        </w:tc>
        <w:tc>
          <w:tcPr>
            <w:tcW w:w="1011" w:type="pct"/>
            <w:shd w:val="clear" w:color="auto" w:fill="auto"/>
          </w:tcPr>
          <w:p w14:paraId="1FB1ACD3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复核结果</w:t>
            </w:r>
          </w:p>
        </w:tc>
        <w:tc>
          <w:tcPr>
            <w:tcW w:w="676" w:type="pct"/>
            <w:shd w:val="clear" w:color="auto" w:fill="auto"/>
          </w:tcPr>
          <w:p w14:paraId="7E3FD3BF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71AB2FF5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4F5BC7A8" w14:textId="77777777" w:rsidR="009E43AE" w:rsidRPr="00E1178A" w:rsidRDefault="007610BE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0F076967" w14:textId="77777777" w:rsidR="009E43AE" w:rsidRPr="00E1178A" w:rsidRDefault="009E43AE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9E43AE" w:rsidRPr="00E1178A" w14:paraId="68324630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3CC459A2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aduitResultDetail</w:t>
            </w:r>
          </w:p>
        </w:tc>
        <w:tc>
          <w:tcPr>
            <w:tcW w:w="1011" w:type="pct"/>
            <w:shd w:val="clear" w:color="auto" w:fill="auto"/>
          </w:tcPr>
          <w:p w14:paraId="53AF6CA0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复核详细结果</w:t>
            </w:r>
          </w:p>
        </w:tc>
        <w:tc>
          <w:tcPr>
            <w:tcW w:w="676" w:type="pct"/>
            <w:shd w:val="clear" w:color="auto" w:fill="auto"/>
          </w:tcPr>
          <w:p w14:paraId="0BE708A0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39429514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4A5DE786" w14:textId="77777777" w:rsidR="009E43AE" w:rsidRPr="00E1178A" w:rsidRDefault="00F45FAB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32</w:t>
            </w:r>
          </w:p>
        </w:tc>
        <w:tc>
          <w:tcPr>
            <w:tcW w:w="1050" w:type="pct"/>
            <w:shd w:val="clear" w:color="auto" w:fill="auto"/>
          </w:tcPr>
          <w:p w14:paraId="0F87CF8E" w14:textId="77777777" w:rsidR="009E43AE" w:rsidRPr="00E1178A" w:rsidRDefault="009E43AE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9E43AE" w:rsidRPr="00E1178A" w14:paraId="472A281A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6BBB83D7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aduitRemark</w:t>
            </w:r>
          </w:p>
        </w:tc>
        <w:tc>
          <w:tcPr>
            <w:tcW w:w="1011" w:type="pct"/>
            <w:shd w:val="clear" w:color="auto" w:fill="auto"/>
          </w:tcPr>
          <w:p w14:paraId="13BDB83C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复核备注</w:t>
            </w:r>
          </w:p>
        </w:tc>
        <w:tc>
          <w:tcPr>
            <w:tcW w:w="676" w:type="pct"/>
            <w:shd w:val="clear" w:color="auto" w:fill="auto"/>
          </w:tcPr>
          <w:p w14:paraId="70518347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02261E74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0B6AEBBC" w14:textId="77777777" w:rsidR="009E43AE" w:rsidRPr="00E1178A" w:rsidRDefault="009E43AE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1</w:t>
            </w:r>
            <w:r w:rsidRPr="00E1178A">
              <w:rPr>
                <w:rFonts w:eastAsia="宋体"/>
                <w:color w:val="000000" w:themeColor="text1"/>
                <w:szCs w:val="21"/>
              </w:rPr>
              <w:t>024</w:t>
            </w:r>
          </w:p>
        </w:tc>
        <w:tc>
          <w:tcPr>
            <w:tcW w:w="1050" w:type="pct"/>
            <w:shd w:val="clear" w:color="auto" w:fill="auto"/>
          </w:tcPr>
          <w:p w14:paraId="1FE2497E" w14:textId="77777777" w:rsidR="009E43AE" w:rsidRPr="00E1178A" w:rsidRDefault="009E43AE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9E43AE" w:rsidRPr="00E1178A" w14:paraId="7E9F8C61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37514706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planDate</w:t>
            </w:r>
            <w:r w:rsidRPr="00E1178A">
              <w:rPr>
                <w:rFonts w:eastAsia="宋体"/>
                <w:color w:val="000000" w:themeColor="text1"/>
                <w:szCs w:val="21"/>
              </w:rPr>
              <w:tab/>
            </w:r>
          </w:p>
        </w:tc>
        <w:tc>
          <w:tcPr>
            <w:tcW w:w="1011" w:type="pct"/>
            <w:shd w:val="clear" w:color="auto" w:fill="auto"/>
          </w:tcPr>
          <w:p w14:paraId="441E7D9B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放款日期</w:t>
            </w:r>
          </w:p>
        </w:tc>
        <w:tc>
          <w:tcPr>
            <w:tcW w:w="676" w:type="pct"/>
            <w:shd w:val="clear" w:color="auto" w:fill="auto"/>
          </w:tcPr>
          <w:p w14:paraId="60C587A3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Date</w:t>
            </w:r>
          </w:p>
        </w:tc>
        <w:tc>
          <w:tcPr>
            <w:tcW w:w="337" w:type="pct"/>
            <w:shd w:val="clear" w:color="auto" w:fill="auto"/>
          </w:tcPr>
          <w:p w14:paraId="14F15A60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0A24C668" w14:textId="77777777" w:rsidR="009E43AE" w:rsidRPr="00E1178A" w:rsidRDefault="009E43AE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3FDC39BB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放款成功时有</w:t>
            </w:r>
          </w:p>
        </w:tc>
      </w:tr>
      <w:tr w:rsidR="009E43AE" w:rsidRPr="00E1178A" w14:paraId="3D27C3F7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49D95016" w14:textId="77777777" w:rsidR="009E43AE" w:rsidRPr="00E1178A" w:rsidRDefault="002354E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message</w:t>
            </w:r>
          </w:p>
        </w:tc>
        <w:tc>
          <w:tcPr>
            <w:tcW w:w="1011" w:type="pct"/>
            <w:shd w:val="clear" w:color="auto" w:fill="auto"/>
          </w:tcPr>
          <w:p w14:paraId="30E236BB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715A7C7F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376708CD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06C97346" w14:textId="77777777" w:rsidR="009E43AE" w:rsidRPr="00E1178A" w:rsidRDefault="009E43AE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7957ECE3" w14:textId="77777777" w:rsidR="009E43AE" w:rsidRPr="00E1178A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放款失败信息说明</w:t>
            </w:r>
          </w:p>
        </w:tc>
      </w:tr>
      <w:tr w:rsidR="00136699" w:rsidRPr="00E1178A" w14:paraId="3CEE3934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3995AC2E" w14:textId="77777777" w:rsidR="00136699" w:rsidRPr="00E1178A" w:rsidRDefault="00136699">
            <w:pPr>
              <w:jc w:val="both"/>
              <w:rPr>
                <w:rFonts w:eastAsia="华文楷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011" w:type="pct"/>
            <w:shd w:val="clear" w:color="auto" w:fill="auto"/>
          </w:tcPr>
          <w:p w14:paraId="3DFB2532" w14:textId="77777777" w:rsidR="00136699" w:rsidRPr="00E1178A" w:rsidRDefault="00136699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676" w:type="pct"/>
            <w:shd w:val="clear" w:color="auto" w:fill="auto"/>
          </w:tcPr>
          <w:p w14:paraId="66CEC9C0" w14:textId="77777777" w:rsidR="00136699" w:rsidRPr="00E1178A" w:rsidRDefault="00136699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261EBBBE" w14:textId="77777777" w:rsidR="00136699" w:rsidRPr="00E1178A" w:rsidRDefault="00136699">
            <w:pPr>
              <w:jc w:val="both"/>
              <w:rPr>
                <w:rFonts w:eastAsia="PMingLiU"/>
                <w:color w:val="000000" w:themeColor="text1"/>
                <w:szCs w:val="21"/>
                <w:lang w:val="zh-CN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04153E92" w14:textId="77777777" w:rsidR="00136699" w:rsidRPr="00E1178A" w:rsidRDefault="00136699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3E0E12A6" w14:textId="77777777" w:rsidR="00136699" w:rsidRPr="00E1178A" w:rsidRDefault="00136699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放款成功时有</w:t>
            </w:r>
          </w:p>
        </w:tc>
      </w:tr>
      <w:tr w:rsidR="00A8479A" w:rsidRPr="00E1178A" w14:paraId="7D55D397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78DFD7ED" w14:textId="015C6555" w:rsidR="00A8479A" w:rsidRPr="00E1178A" w:rsidRDefault="00A8479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8479A">
              <w:rPr>
                <w:rFonts w:eastAsia="宋体"/>
                <w:color w:val="000000" w:themeColor="text1"/>
                <w:szCs w:val="21"/>
              </w:rPr>
              <w:t>missingImage</w:t>
            </w:r>
          </w:p>
        </w:tc>
        <w:tc>
          <w:tcPr>
            <w:tcW w:w="1011" w:type="pct"/>
            <w:shd w:val="clear" w:color="auto" w:fill="auto"/>
          </w:tcPr>
          <w:p w14:paraId="3E6B84ED" w14:textId="35F1E706" w:rsidR="00A8479A" w:rsidRPr="00A8479A" w:rsidRDefault="00A8479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8479A">
              <w:rPr>
                <w:rFonts w:eastAsia="宋体" w:hint="eastAsia"/>
                <w:color w:val="000000" w:themeColor="text1"/>
                <w:szCs w:val="21"/>
              </w:rPr>
              <w:t>缺失影像文件编码</w:t>
            </w:r>
          </w:p>
        </w:tc>
        <w:tc>
          <w:tcPr>
            <w:tcW w:w="676" w:type="pct"/>
            <w:shd w:val="clear" w:color="auto" w:fill="auto"/>
          </w:tcPr>
          <w:p w14:paraId="3DD74C3E" w14:textId="64287D18" w:rsidR="00A8479A" w:rsidRPr="00A8479A" w:rsidRDefault="00A8479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0794BFB1" w14:textId="77777777" w:rsidR="00A8479A" w:rsidRPr="00A8479A" w:rsidRDefault="00A8479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708AA29E" w14:textId="77777777" w:rsidR="00A8479A" w:rsidRPr="00E1178A" w:rsidRDefault="00A8479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118D85E1" w14:textId="3EF910BF" w:rsidR="00A8479A" w:rsidRPr="00E1178A" w:rsidRDefault="00A8479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多个以逗号分隔</w:t>
            </w:r>
          </w:p>
        </w:tc>
      </w:tr>
    </w:tbl>
    <w:p w14:paraId="1A1563FF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41A9FAE3" w14:textId="77777777" w:rsidR="00003755" w:rsidRPr="00E1178A" w:rsidRDefault="00003755" w:rsidP="00003755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101" w:name="_Toc51160232"/>
      <w:r w:rsidRPr="00E1178A">
        <w:rPr>
          <w:rFonts w:ascii="Times New Roman" w:eastAsia="宋体" w:hAnsi="Times New Roman" w:cs="Times New Roman"/>
          <w:color w:val="000000" w:themeColor="text1"/>
        </w:rPr>
        <w:t>放款结果通知</w:t>
      </w:r>
      <w:bookmarkEnd w:id="101"/>
    </w:p>
    <w:p w14:paraId="310ABAB8" w14:textId="77777777" w:rsidR="00003755" w:rsidRPr="00E1178A" w:rsidRDefault="00003755" w:rsidP="00003755">
      <w:pPr>
        <w:pStyle w:val="3"/>
        <w:rPr>
          <w:rFonts w:eastAsia="宋体"/>
          <w:color w:val="000000" w:themeColor="text1"/>
        </w:rPr>
      </w:pPr>
      <w:bookmarkStart w:id="102" w:name="_Toc51160233"/>
      <w:r w:rsidRPr="00E1178A">
        <w:rPr>
          <w:rFonts w:eastAsia="宋体"/>
          <w:color w:val="000000" w:themeColor="text1"/>
        </w:rPr>
        <w:t>功能描述</w:t>
      </w:r>
      <w:bookmarkEnd w:id="102"/>
    </w:p>
    <w:p w14:paraId="03AA0009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调用该接口</w:t>
      </w:r>
      <w:r w:rsidR="00E73794" w:rsidRPr="00E1178A">
        <w:rPr>
          <w:rFonts w:eastAsia="宋体"/>
          <w:color w:val="000000" w:themeColor="text1"/>
        </w:rPr>
        <w:t>放款结果通知</w:t>
      </w:r>
      <w:r w:rsidRPr="00E1178A">
        <w:rPr>
          <w:rFonts w:eastAsia="宋体"/>
          <w:color w:val="000000" w:themeColor="text1"/>
        </w:rPr>
        <w:t>；</w:t>
      </w:r>
    </w:p>
    <w:p w14:paraId="2BD00EEB" w14:textId="77777777" w:rsidR="00003755" w:rsidRPr="00E1178A" w:rsidRDefault="00003755" w:rsidP="00003755">
      <w:pPr>
        <w:pStyle w:val="3"/>
        <w:rPr>
          <w:rFonts w:eastAsia="宋体"/>
          <w:color w:val="000000" w:themeColor="text1"/>
        </w:rPr>
      </w:pPr>
      <w:bookmarkStart w:id="103" w:name="_Toc51160234"/>
      <w:r w:rsidRPr="00E1178A">
        <w:rPr>
          <w:rFonts w:eastAsia="宋体"/>
          <w:color w:val="000000" w:themeColor="text1"/>
        </w:rPr>
        <w:t>业务逻辑</w:t>
      </w:r>
      <w:bookmarkEnd w:id="103"/>
    </w:p>
    <w:p w14:paraId="67D9294E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111290AC" w14:textId="77777777" w:rsidR="00003755" w:rsidRPr="00E1178A" w:rsidRDefault="00003755" w:rsidP="00003755">
      <w:pPr>
        <w:pStyle w:val="3"/>
        <w:rPr>
          <w:rFonts w:eastAsia="宋体"/>
          <w:color w:val="000000" w:themeColor="text1"/>
        </w:rPr>
      </w:pPr>
      <w:bookmarkStart w:id="104" w:name="_Toc51160235"/>
      <w:r w:rsidRPr="00E1178A">
        <w:rPr>
          <w:rFonts w:eastAsia="宋体"/>
          <w:color w:val="000000" w:themeColor="text1"/>
        </w:rPr>
        <w:lastRenderedPageBreak/>
        <w:t>请求</w:t>
      </w:r>
      <w:r w:rsidRPr="00E1178A">
        <w:rPr>
          <w:rFonts w:eastAsia="宋体"/>
          <w:color w:val="000000" w:themeColor="text1"/>
        </w:rPr>
        <w:t>URL</w:t>
      </w:r>
      <w:bookmarkEnd w:id="104"/>
    </w:p>
    <w:p w14:paraId="1044C937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/>
          <w:color w:val="000000" w:themeColor="text1"/>
        </w:rPr>
        <w:t>loan</w:t>
      </w:r>
      <w:r w:rsidR="00E73794" w:rsidRPr="00E1178A">
        <w:rPr>
          <w:rFonts w:eastAsia="宋体"/>
          <w:color w:val="000000" w:themeColor="text1"/>
        </w:rPr>
        <w:t>ApplyNotify</w:t>
      </w:r>
    </w:p>
    <w:p w14:paraId="39E7F555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12BB9A1E" w14:textId="77777777" w:rsidR="00003755" w:rsidRPr="00E1178A" w:rsidRDefault="00003755" w:rsidP="00003755">
      <w:pPr>
        <w:pStyle w:val="3"/>
        <w:rPr>
          <w:rFonts w:eastAsia="宋体"/>
          <w:color w:val="000000" w:themeColor="text1"/>
        </w:rPr>
      </w:pPr>
      <w:bookmarkStart w:id="105" w:name="_Toc51160236"/>
      <w:r w:rsidRPr="00E1178A">
        <w:rPr>
          <w:rFonts w:eastAsia="宋体"/>
          <w:color w:val="000000" w:themeColor="text1"/>
        </w:rPr>
        <w:t>请求参数说明</w:t>
      </w:r>
      <w:bookmarkEnd w:id="105"/>
    </w:p>
    <w:p w14:paraId="42143B61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8"/>
        <w:gridCol w:w="1340"/>
        <w:gridCol w:w="1121"/>
        <w:gridCol w:w="559"/>
        <w:gridCol w:w="1741"/>
        <w:gridCol w:w="1741"/>
      </w:tblGrid>
      <w:tr w:rsidR="00F45FAB" w:rsidRPr="00E1178A" w14:paraId="109D28AD" w14:textId="77777777" w:rsidTr="00AF034C">
        <w:tc>
          <w:tcPr>
            <w:tcW w:w="1078" w:type="pct"/>
            <w:shd w:val="clear" w:color="auto" w:fill="BDD6EE" w:themeFill="accent5" w:themeFillTint="66"/>
          </w:tcPr>
          <w:p w14:paraId="1D36C0D9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5890F8AE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4CA11FB9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337" w:type="pct"/>
            <w:shd w:val="clear" w:color="auto" w:fill="BDD6EE" w:themeFill="accent5" w:themeFillTint="66"/>
          </w:tcPr>
          <w:p w14:paraId="5C4AE75A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409A5E28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7D1B0509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F45FAB" w:rsidRPr="00E1178A" w14:paraId="534E3912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82E38CE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applyNo</w:t>
            </w:r>
          </w:p>
        </w:tc>
        <w:tc>
          <w:tcPr>
            <w:tcW w:w="808" w:type="pct"/>
            <w:shd w:val="clear" w:color="auto" w:fill="auto"/>
          </w:tcPr>
          <w:p w14:paraId="20462D60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申请编号</w:t>
            </w:r>
          </w:p>
        </w:tc>
        <w:tc>
          <w:tcPr>
            <w:tcW w:w="676" w:type="pct"/>
            <w:shd w:val="clear" w:color="auto" w:fill="auto"/>
          </w:tcPr>
          <w:p w14:paraId="3F477D23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34988992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14:paraId="5AE2886B" w14:textId="77777777" w:rsidR="00F45FAB" w:rsidRPr="00E1178A" w:rsidRDefault="00532DC9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1</w:t>
            </w:r>
            <w:r w:rsidRPr="00E1178A">
              <w:rPr>
                <w:rFonts w:eastAsia="宋体"/>
                <w:color w:val="000000" w:themeColor="text1"/>
                <w:szCs w:val="21"/>
              </w:rPr>
              <w:t>28</w:t>
            </w:r>
          </w:p>
        </w:tc>
        <w:tc>
          <w:tcPr>
            <w:tcW w:w="1050" w:type="pct"/>
            <w:shd w:val="clear" w:color="auto" w:fill="auto"/>
          </w:tcPr>
          <w:p w14:paraId="3F985DAB" w14:textId="77777777" w:rsidR="00F45FAB" w:rsidRPr="00E1178A" w:rsidRDefault="00F45FAB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F45FAB" w:rsidRPr="00E1178A" w14:paraId="08CD07D3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AF03A1B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6CF22474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206D5FB8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1EFDC6C6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14:paraId="08BF64DD" w14:textId="77777777" w:rsidR="00F45FAB" w:rsidRPr="00E1178A" w:rsidRDefault="007610BE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318D17FA" w14:textId="77777777" w:rsidR="00F45FAB" w:rsidRPr="00E1178A" w:rsidRDefault="00F45FAB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 xml:space="preserve">1 </w:t>
            </w:r>
            <w:r w:rsidRPr="00E1178A">
              <w:rPr>
                <w:rFonts w:eastAsia="宋体"/>
                <w:color w:val="000000" w:themeColor="text1"/>
                <w:szCs w:val="21"/>
              </w:rPr>
              <w:t>复核通过</w:t>
            </w:r>
          </w:p>
          <w:p w14:paraId="0CDD9350" w14:textId="77777777" w:rsidR="00F45FAB" w:rsidRPr="00E1178A" w:rsidRDefault="00F45FAB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 xml:space="preserve">2 </w:t>
            </w:r>
            <w:r w:rsidRPr="00E1178A">
              <w:rPr>
                <w:rFonts w:eastAsia="宋体"/>
                <w:color w:val="000000" w:themeColor="text1"/>
                <w:szCs w:val="21"/>
              </w:rPr>
              <w:t>复核拒绝</w:t>
            </w:r>
          </w:p>
          <w:p w14:paraId="2B690E19" w14:textId="77777777" w:rsidR="00F45FAB" w:rsidRPr="00E1178A" w:rsidRDefault="00F45FAB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 xml:space="preserve">4 </w:t>
            </w:r>
            <w:r w:rsidRPr="00E1178A">
              <w:rPr>
                <w:rFonts w:eastAsia="宋体"/>
                <w:color w:val="000000" w:themeColor="text1"/>
                <w:szCs w:val="21"/>
              </w:rPr>
              <w:t>放款成功</w:t>
            </w:r>
          </w:p>
          <w:p w14:paraId="784EAB19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 xml:space="preserve">5 </w:t>
            </w:r>
            <w:r w:rsidRPr="00E1178A">
              <w:rPr>
                <w:rFonts w:eastAsia="宋体"/>
                <w:color w:val="000000" w:themeColor="text1"/>
                <w:szCs w:val="21"/>
              </w:rPr>
              <w:t>放款失败</w:t>
            </w:r>
          </w:p>
          <w:p w14:paraId="7D06CC00" w14:textId="77777777" w:rsidR="00136699" w:rsidRPr="00E1178A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7</w:t>
            </w:r>
            <w:r w:rsidRPr="00E1178A">
              <w:rPr>
                <w:rFonts w:eastAsia="宋体"/>
                <w:color w:val="000000" w:themeColor="text1"/>
                <w:szCs w:val="21"/>
              </w:rPr>
              <w:t xml:space="preserve"> </w:t>
            </w:r>
            <w:r w:rsidRPr="00E1178A">
              <w:rPr>
                <w:rFonts w:eastAsia="宋体" w:hint="eastAsia"/>
                <w:color w:val="000000" w:themeColor="text1"/>
                <w:szCs w:val="21"/>
              </w:rPr>
              <w:t>申请拒绝</w:t>
            </w:r>
          </w:p>
        </w:tc>
      </w:tr>
      <w:tr w:rsidR="00F45FAB" w:rsidRPr="00E1178A" w14:paraId="06E48EBF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3CB1EBD1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aduitResult</w:t>
            </w:r>
          </w:p>
        </w:tc>
        <w:tc>
          <w:tcPr>
            <w:tcW w:w="808" w:type="pct"/>
            <w:shd w:val="clear" w:color="auto" w:fill="auto"/>
          </w:tcPr>
          <w:p w14:paraId="10B07351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复核结果</w:t>
            </w:r>
          </w:p>
        </w:tc>
        <w:tc>
          <w:tcPr>
            <w:tcW w:w="676" w:type="pct"/>
            <w:shd w:val="clear" w:color="auto" w:fill="auto"/>
          </w:tcPr>
          <w:p w14:paraId="5C449B5A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4F08BCFC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1D4701F7" w14:textId="77777777" w:rsidR="00F45FAB" w:rsidRPr="00E1178A" w:rsidRDefault="007610BE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48232238" w14:textId="77777777" w:rsidR="00F45FAB" w:rsidRPr="00E1178A" w:rsidRDefault="00F45FAB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F45FAB" w:rsidRPr="00E1178A" w14:paraId="22700DF4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0944E50B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aduitResultDetail</w:t>
            </w:r>
          </w:p>
        </w:tc>
        <w:tc>
          <w:tcPr>
            <w:tcW w:w="808" w:type="pct"/>
            <w:shd w:val="clear" w:color="auto" w:fill="auto"/>
          </w:tcPr>
          <w:p w14:paraId="33139E8E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复核详细结果</w:t>
            </w:r>
          </w:p>
        </w:tc>
        <w:tc>
          <w:tcPr>
            <w:tcW w:w="676" w:type="pct"/>
            <w:shd w:val="clear" w:color="auto" w:fill="auto"/>
          </w:tcPr>
          <w:p w14:paraId="12B672F9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7C657592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5B5C6E4E" w14:textId="77777777" w:rsidR="00F45FAB" w:rsidRPr="00E1178A" w:rsidRDefault="00F45FAB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32</w:t>
            </w:r>
          </w:p>
        </w:tc>
        <w:tc>
          <w:tcPr>
            <w:tcW w:w="1050" w:type="pct"/>
            <w:shd w:val="clear" w:color="auto" w:fill="auto"/>
          </w:tcPr>
          <w:p w14:paraId="04008161" w14:textId="77777777" w:rsidR="00F45FAB" w:rsidRPr="00E1178A" w:rsidRDefault="00F45FAB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F45FAB" w:rsidRPr="00E1178A" w14:paraId="66F4CC7E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3FD40775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aduitRemark</w:t>
            </w:r>
          </w:p>
        </w:tc>
        <w:tc>
          <w:tcPr>
            <w:tcW w:w="808" w:type="pct"/>
            <w:shd w:val="clear" w:color="auto" w:fill="auto"/>
          </w:tcPr>
          <w:p w14:paraId="442EE7B9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复核备注</w:t>
            </w:r>
          </w:p>
        </w:tc>
        <w:tc>
          <w:tcPr>
            <w:tcW w:w="676" w:type="pct"/>
            <w:shd w:val="clear" w:color="auto" w:fill="auto"/>
          </w:tcPr>
          <w:p w14:paraId="567C8457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01EDD92C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1CB11F1D" w14:textId="77777777" w:rsidR="00F45FAB" w:rsidRPr="00E1178A" w:rsidRDefault="00F45FAB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1024</w:t>
            </w:r>
          </w:p>
        </w:tc>
        <w:tc>
          <w:tcPr>
            <w:tcW w:w="1050" w:type="pct"/>
            <w:shd w:val="clear" w:color="auto" w:fill="auto"/>
          </w:tcPr>
          <w:p w14:paraId="520362DE" w14:textId="77777777" w:rsidR="00F45FAB" w:rsidRPr="00E1178A" w:rsidRDefault="00F45FAB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F45FAB" w:rsidRPr="00E1178A" w14:paraId="61178D54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855E28D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planDate</w:t>
            </w:r>
            <w:r w:rsidRPr="00E1178A">
              <w:rPr>
                <w:rFonts w:eastAsia="宋体"/>
                <w:color w:val="000000" w:themeColor="text1"/>
                <w:szCs w:val="21"/>
              </w:rPr>
              <w:tab/>
            </w:r>
          </w:p>
        </w:tc>
        <w:tc>
          <w:tcPr>
            <w:tcW w:w="808" w:type="pct"/>
            <w:shd w:val="clear" w:color="auto" w:fill="auto"/>
          </w:tcPr>
          <w:p w14:paraId="71E120D3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放款日期</w:t>
            </w:r>
          </w:p>
        </w:tc>
        <w:tc>
          <w:tcPr>
            <w:tcW w:w="676" w:type="pct"/>
            <w:shd w:val="clear" w:color="auto" w:fill="auto"/>
          </w:tcPr>
          <w:p w14:paraId="64B5242E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Date</w:t>
            </w:r>
          </w:p>
        </w:tc>
        <w:tc>
          <w:tcPr>
            <w:tcW w:w="337" w:type="pct"/>
            <w:shd w:val="clear" w:color="auto" w:fill="auto"/>
          </w:tcPr>
          <w:p w14:paraId="1439D759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0A07349F" w14:textId="77777777" w:rsidR="00F45FAB" w:rsidRPr="00E1178A" w:rsidRDefault="00F45FAB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517A6F95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放款成功时有</w:t>
            </w:r>
          </w:p>
        </w:tc>
      </w:tr>
      <w:tr w:rsidR="00F45FAB" w:rsidRPr="00E1178A" w14:paraId="26C79DEF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F95C66D" w14:textId="77777777" w:rsidR="00F45FAB" w:rsidRPr="00E1178A" w:rsidRDefault="002217D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0FEA278E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24FC31E7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7A13310C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4D4D9A29" w14:textId="77777777" w:rsidR="00F45FAB" w:rsidRPr="00E1178A" w:rsidRDefault="00F45FAB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351FFA07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放款失败信息说明</w:t>
            </w:r>
          </w:p>
        </w:tc>
      </w:tr>
      <w:tr w:rsidR="00136699" w:rsidRPr="00E1178A" w14:paraId="0C9DF977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302A6ED" w14:textId="77777777" w:rsidR="00136699" w:rsidRPr="00E1178A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808" w:type="pct"/>
            <w:shd w:val="clear" w:color="auto" w:fill="auto"/>
          </w:tcPr>
          <w:p w14:paraId="27CAA86B" w14:textId="77777777" w:rsidR="00136699" w:rsidRPr="00E1178A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676" w:type="pct"/>
            <w:shd w:val="clear" w:color="auto" w:fill="auto"/>
          </w:tcPr>
          <w:p w14:paraId="24ABCDF1" w14:textId="77777777" w:rsidR="00136699" w:rsidRPr="00E1178A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6E084B73" w14:textId="77777777" w:rsidR="00136699" w:rsidRPr="00E1178A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4F435DC2" w14:textId="77777777" w:rsidR="00136699" w:rsidRPr="00E1178A" w:rsidRDefault="00136699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6670B35E" w14:textId="77777777" w:rsidR="00136699" w:rsidRPr="00E1178A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放款成功时有</w:t>
            </w:r>
          </w:p>
        </w:tc>
      </w:tr>
      <w:tr w:rsidR="00511FDF" w:rsidRPr="00E1178A" w14:paraId="00383D2F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70801F9" w14:textId="1FD2F096" w:rsidR="00511FDF" w:rsidRPr="00E1178A" w:rsidRDefault="00511FDF" w:rsidP="00511FD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8479A">
              <w:rPr>
                <w:rFonts w:eastAsia="宋体"/>
                <w:color w:val="000000" w:themeColor="text1"/>
                <w:szCs w:val="21"/>
              </w:rPr>
              <w:t>missingImage</w:t>
            </w:r>
          </w:p>
        </w:tc>
        <w:tc>
          <w:tcPr>
            <w:tcW w:w="808" w:type="pct"/>
            <w:shd w:val="clear" w:color="auto" w:fill="auto"/>
          </w:tcPr>
          <w:p w14:paraId="09409443" w14:textId="7A646888" w:rsidR="00511FDF" w:rsidRPr="00E1178A" w:rsidRDefault="00511FDF" w:rsidP="00511FDF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A8479A">
              <w:rPr>
                <w:rFonts w:eastAsia="宋体" w:hint="eastAsia"/>
                <w:color w:val="000000" w:themeColor="text1"/>
                <w:szCs w:val="21"/>
              </w:rPr>
              <w:t>缺失影像文件编码</w:t>
            </w:r>
          </w:p>
        </w:tc>
        <w:tc>
          <w:tcPr>
            <w:tcW w:w="676" w:type="pct"/>
            <w:shd w:val="clear" w:color="auto" w:fill="auto"/>
          </w:tcPr>
          <w:p w14:paraId="0D8489E9" w14:textId="790B1E07" w:rsidR="00511FDF" w:rsidRPr="00E1178A" w:rsidRDefault="00511FDF" w:rsidP="00511FDF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30AB72A2" w14:textId="77777777" w:rsidR="00511FDF" w:rsidRPr="00E1178A" w:rsidRDefault="00511FDF" w:rsidP="00511FDF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</w:p>
        </w:tc>
        <w:tc>
          <w:tcPr>
            <w:tcW w:w="1050" w:type="pct"/>
            <w:shd w:val="clear" w:color="auto" w:fill="auto"/>
          </w:tcPr>
          <w:p w14:paraId="3C59732A" w14:textId="77777777" w:rsidR="00511FDF" w:rsidRPr="00E1178A" w:rsidRDefault="00511FDF" w:rsidP="00511FD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4EA3E295" w14:textId="2739CC22" w:rsidR="00511FDF" w:rsidRPr="00E1178A" w:rsidRDefault="00511FDF" w:rsidP="00511FD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多个以逗号分隔</w:t>
            </w:r>
          </w:p>
        </w:tc>
      </w:tr>
    </w:tbl>
    <w:p w14:paraId="2377F551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4C0AE8E9" w14:textId="77777777" w:rsidR="00003755" w:rsidRPr="00E1178A" w:rsidRDefault="00003755" w:rsidP="00003755">
      <w:pPr>
        <w:pStyle w:val="3"/>
        <w:rPr>
          <w:rFonts w:eastAsia="宋体"/>
          <w:color w:val="000000" w:themeColor="text1"/>
        </w:rPr>
      </w:pPr>
      <w:bookmarkStart w:id="106" w:name="_Toc51160237"/>
      <w:r w:rsidRPr="00E1178A">
        <w:rPr>
          <w:rFonts w:eastAsia="宋体"/>
          <w:color w:val="000000" w:themeColor="text1"/>
        </w:rPr>
        <w:t>响应参数说明</w:t>
      </w:r>
      <w:bookmarkEnd w:id="10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8"/>
        <w:gridCol w:w="1340"/>
        <w:gridCol w:w="1121"/>
        <w:gridCol w:w="849"/>
        <w:gridCol w:w="1451"/>
        <w:gridCol w:w="1741"/>
      </w:tblGrid>
      <w:tr w:rsidR="00F45FAB" w:rsidRPr="00E1178A" w14:paraId="626D3BFE" w14:textId="77777777" w:rsidTr="00AF034C">
        <w:tc>
          <w:tcPr>
            <w:tcW w:w="1078" w:type="pct"/>
            <w:shd w:val="clear" w:color="auto" w:fill="BDD6EE" w:themeFill="accent5" w:themeFillTint="66"/>
          </w:tcPr>
          <w:p w14:paraId="59960D3B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6C86816C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7F200923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 w:themeFill="accent5" w:themeFillTint="66"/>
          </w:tcPr>
          <w:p w14:paraId="0B0B7C21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52A5AD91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39007AA1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F45FAB" w:rsidRPr="00E1178A" w14:paraId="1088A411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3A36062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7DB552A9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30310D0A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64CE04FC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4EA214E8" w14:textId="77777777" w:rsidR="00F45FAB" w:rsidRPr="00E1178A" w:rsidRDefault="007610BE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3B08EE8F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0-</w:t>
            </w:r>
            <w:r w:rsidRPr="00E1178A">
              <w:rPr>
                <w:rFonts w:eastAsia="宋体" w:hint="eastAsia"/>
                <w:color w:val="000000" w:themeColor="text1"/>
                <w:szCs w:val="21"/>
              </w:rPr>
              <w:t>失败</w:t>
            </w:r>
          </w:p>
          <w:p w14:paraId="60B4BB77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1-</w:t>
            </w:r>
            <w:r w:rsidRPr="00E1178A">
              <w:rPr>
                <w:rFonts w:eastAsia="宋体" w:hint="eastAsia"/>
                <w:color w:val="000000" w:themeColor="text1"/>
                <w:szCs w:val="21"/>
              </w:rPr>
              <w:t>成功</w:t>
            </w:r>
          </w:p>
        </w:tc>
      </w:tr>
      <w:tr w:rsidR="00F45FAB" w:rsidRPr="00E1178A" w14:paraId="3DD2BCBB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650ADFDD" w14:textId="77777777" w:rsidR="00F45FAB" w:rsidRPr="00E1178A" w:rsidRDefault="002217D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6D3B0A42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0D05722D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24F9E6EA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221C6C30" w14:textId="77777777" w:rsidR="00F45FAB" w:rsidRPr="00E1178A" w:rsidRDefault="00F45FAB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376F245C" w14:textId="77777777" w:rsidR="00F45FAB" w:rsidRPr="00E1178A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失败信息说明</w:t>
            </w:r>
          </w:p>
        </w:tc>
      </w:tr>
    </w:tbl>
    <w:p w14:paraId="589F2D92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6DA4197F" w14:textId="77777777" w:rsidR="00FE4177" w:rsidRPr="00E1178A" w:rsidRDefault="002C0A75" w:rsidP="00FE4177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107" w:name="_Toc51160238"/>
      <w:r w:rsidRPr="00E1178A">
        <w:rPr>
          <w:rFonts w:ascii="Times New Roman" w:eastAsia="宋体" w:hAnsi="Times New Roman" w:cs="Times New Roman"/>
          <w:color w:val="000000" w:themeColor="text1"/>
        </w:rPr>
        <w:lastRenderedPageBreak/>
        <w:t>合同信息查询</w:t>
      </w:r>
      <w:bookmarkEnd w:id="107"/>
    </w:p>
    <w:p w14:paraId="4B7306B6" w14:textId="77777777" w:rsidR="00FE4177" w:rsidRPr="00E1178A" w:rsidRDefault="00FE4177" w:rsidP="00FE4177">
      <w:pPr>
        <w:pStyle w:val="3"/>
        <w:rPr>
          <w:rFonts w:eastAsia="宋体"/>
          <w:color w:val="000000" w:themeColor="text1"/>
        </w:rPr>
      </w:pPr>
      <w:bookmarkStart w:id="108" w:name="_Toc51160239"/>
      <w:r w:rsidRPr="00E1178A">
        <w:rPr>
          <w:rFonts w:eastAsia="宋体"/>
          <w:color w:val="000000" w:themeColor="text1"/>
        </w:rPr>
        <w:t>功能描述</w:t>
      </w:r>
      <w:bookmarkEnd w:id="108"/>
    </w:p>
    <w:p w14:paraId="16D54B69" w14:textId="77777777" w:rsidR="00FE4177" w:rsidRPr="00E1178A" w:rsidRDefault="00FE4177" w:rsidP="00FE4177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调用</w:t>
      </w:r>
      <w:r w:rsidR="008A5DEF" w:rsidRPr="00E1178A">
        <w:rPr>
          <w:rFonts w:eastAsia="宋体"/>
          <w:color w:val="000000" w:themeColor="text1"/>
        </w:rPr>
        <w:t>该接口查询合同状态及还款计划</w:t>
      </w:r>
      <w:r w:rsidRPr="00E1178A">
        <w:rPr>
          <w:rFonts w:eastAsia="宋体"/>
          <w:color w:val="000000" w:themeColor="text1"/>
        </w:rPr>
        <w:t>；</w:t>
      </w:r>
    </w:p>
    <w:p w14:paraId="0FBAC613" w14:textId="77777777" w:rsidR="00FE4177" w:rsidRPr="00E1178A" w:rsidRDefault="00FE4177" w:rsidP="00FE4177">
      <w:pPr>
        <w:pStyle w:val="3"/>
        <w:rPr>
          <w:rFonts w:eastAsia="宋体"/>
          <w:color w:val="000000" w:themeColor="text1"/>
        </w:rPr>
      </w:pPr>
      <w:bookmarkStart w:id="109" w:name="_Toc51160240"/>
      <w:r w:rsidRPr="00E1178A">
        <w:rPr>
          <w:rFonts w:eastAsia="宋体"/>
          <w:color w:val="000000" w:themeColor="text1"/>
        </w:rPr>
        <w:t>业务逻辑</w:t>
      </w:r>
      <w:bookmarkEnd w:id="109"/>
    </w:p>
    <w:p w14:paraId="0B4D92F5" w14:textId="77777777" w:rsidR="00FE4177" w:rsidRPr="00E1178A" w:rsidRDefault="00FE4177" w:rsidP="00FE4177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3A0B827E" w14:textId="77777777" w:rsidR="00FE4177" w:rsidRPr="00E1178A" w:rsidRDefault="00FE4177" w:rsidP="00FE4177">
      <w:pPr>
        <w:pStyle w:val="3"/>
        <w:rPr>
          <w:rFonts w:eastAsia="宋体"/>
          <w:color w:val="000000" w:themeColor="text1"/>
        </w:rPr>
      </w:pPr>
      <w:bookmarkStart w:id="110" w:name="_Toc51160241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110"/>
    </w:p>
    <w:p w14:paraId="6699EC2B" w14:textId="77777777" w:rsidR="00FE4177" w:rsidRPr="00E1178A" w:rsidRDefault="00FE4177" w:rsidP="00FE4177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="000E422F" w:rsidRPr="00E1178A">
        <w:rPr>
          <w:rFonts w:eastAsia="宋体"/>
          <w:color w:val="000000" w:themeColor="text1"/>
        </w:rPr>
        <w:t>queryContract</w:t>
      </w:r>
    </w:p>
    <w:p w14:paraId="3A062A01" w14:textId="77777777" w:rsidR="00FE4177" w:rsidRPr="00E1178A" w:rsidRDefault="00FE4177" w:rsidP="00FE4177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19862FEC" w14:textId="77777777" w:rsidR="00FE4177" w:rsidRPr="00E1178A" w:rsidRDefault="00FE4177" w:rsidP="00FE4177">
      <w:pPr>
        <w:pStyle w:val="3"/>
        <w:rPr>
          <w:rFonts w:eastAsia="宋体"/>
          <w:color w:val="000000" w:themeColor="text1"/>
        </w:rPr>
      </w:pPr>
      <w:bookmarkStart w:id="111" w:name="_Toc51160242"/>
      <w:r w:rsidRPr="00E1178A">
        <w:rPr>
          <w:rFonts w:eastAsia="宋体"/>
          <w:color w:val="000000" w:themeColor="text1"/>
        </w:rPr>
        <w:t>请求参数说明</w:t>
      </w:r>
      <w:bookmarkEnd w:id="1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340"/>
        <w:gridCol w:w="1121"/>
        <w:gridCol w:w="708"/>
        <w:gridCol w:w="851"/>
        <w:gridCol w:w="2484"/>
      </w:tblGrid>
      <w:tr w:rsidR="002B516C" w:rsidRPr="00E1178A" w14:paraId="4376962D" w14:textId="77777777" w:rsidTr="00AF034C">
        <w:tc>
          <w:tcPr>
            <w:tcW w:w="1077" w:type="pct"/>
            <w:shd w:val="clear" w:color="auto" w:fill="BDD6EE" w:themeFill="accent5" w:themeFillTint="66"/>
          </w:tcPr>
          <w:p w14:paraId="4BE9361E" w14:textId="77777777" w:rsidR="002B516C" w:rsidRPr="00E1178A" w:rsidRDefault="002B516C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4CCDFE61" w14:textId="77777777" w:rsidR="002B516C" w:rsidRPr="00E1178A" w:rsidRDefault="002B516C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15A4B525" w14:textId="77777777" w:rsidR="002B516C" w:rsidRPr="00E1178A" w:rsidRDefault="002B516C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427" w:type="pct"/>
            <w:shd w:val="clear" w:color="auto" w:fill="BDD6EE" w:themeFill="accent5" w:themeFillTint="66"/>
          </w:tcPr>
          <w:p w14:paraId="6AC6011D" w14:textId="77777777" w:rsidR="002B516C" w:rsidRPr="00E1178A" w:rsidRDefault="002B516C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4925A9F9" w14:textId="77777777" w:rsidR="002B516C" w:rsidRPr="00E1178A" w:rsidRDefault="002B516C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1498" w:type="pct"/>
            <w:shd w:val="clear" w:color="auto" w:fill="BDD6EE" w:themeFill="accent5" w:themeFillTint="66"/>
          </w:tcPr>
          <w:p w14:paraId="44F699C9" w14:textId="77777777" w:rsidR="002B516C" w:rsidRPr="00E1178A" w:rsidRDefault="002B516C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2B516C" w:rsidRPr="00E1178A" w14:paraId="0AC982B4" w14:textId="77777777" w:rsidTr="00AF034C">
        <w:trPr>
          <w:trHeight w:val="348"/>
        </w:trPr>
        <w:tc>
          <w:tcPr>
            <w:tcW w:w="1077" w:type="pct"/>
            <w:shd w:val="clear" w:color="auto" w:fill="auto"/>
          </w:tcPr>
          <w:p w14:paraId="376C143D" w14:textId="77777777" w:rsidR="002B516C" w:rsidRPr="00E1178A" w:rsidRDefault="002B516C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applyNo</w:t>
            </w:r>
          </w:p>
        </w:tc>
        <w:tc>
          <w:tcPr>
            <w:tcW w:w="808" w:type="pct"/>
            <w:shd w:val="clear" w:color="auto" w:fill="auto"/>
          </w:tcPr>
          <w:p w14:paraId="48514479" w14:textId="77777777" w:rsidR="002B516C" w:rsidRPr="00E1178A" w:rsidRDefault="002B516C" w:rsidP="00AF034C">
            <w:pPr>
              <w:jc w:val="both"/>
              <w:rPr>
                <w:rFonts w:eastAsia="宋体"/>
                <w:color w:val="000000" w:themeColor="text1"/>
                <w:sz w:val="20"/>
                <w:szCs w:val="20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申请编号</w:t>
            </w:r>
          </w:p>
        </w:tc>
        <w:tc>
          <w:tcPr>
            <w:tcW w:w="676" w:type="pct"/>
            <w:shd w:val="clear" w:color="auto" w:fill="auto"/>
          </w:tcPr>
          <w:p w14:paraId="70BCA767" w14:textId="77777777" w:rsidR="002B516C" w:rsidRPr="00E1178A" w:rsidRDefault="002B516C" w:rsidP="00AF034C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String</w:t>
            </w:r>
          </w:p>
        </w:tc>
        <w:tc>
          <w:tcPr>
            <w:tcW w:w="427" w:type="pct"/>
            <w:shd w:val="clear" w:color="auto" w:fill="auto"/>
          </w:tcPr>
          <w:p w14:paraId="106F0545" w14:textId="77777777" w:rsidR="002B516C" w:rsidRPr="00E1178A" w:rsidRDefault="002B516C" w:rsidP="00AF034C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0E29DC72" w14:textId="77777777" w:rsidR="002B516C" w:rsidRPr="00E1178A" w:rsidRDefault="00532DC9" w:rsidP="00AF034C">
            <w:pPr>
              <w:wordWrap w:val="0"/>
              <w:jc w:val="both"/>
              <w:rPr>
                <w:rFonts w:eastAsia="宋体"/>
                <w:color w:val="000000" w:themeColor="text1"/>
                <w:sz w:val="20"/>
                <w:szCs w:val="20"/>
              </w:rPr>
            </w:pPr>
            <w:r w:rsidRPr="00E1178A">
              <w:rPr>
                <w:rFonts w:eastAsia="宋体" w:hint="eastAsia"/>
                <w:color w:val="000000" w:themeColor="text1"/>
                <w:sz w:val="20"/>
                <w:szCs w:val="20"/>
              </w:rPr>
              <w:t>1</w:t>
            </w:r>
            <w:r w:rsidRPr="00E1178A">
              <w:rPr>
                <w:rFonts w:eastAsia="宋体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498" w:type="pct"/>
            <w:shd w:val="clear" w:color="auto" w:fill="auto"/>
          </w:tcPr>
          <w:p w14:paraId="76FAB39D" w14:textId="77777777" w:rsidR="002B516C" w:rsidRPr="00E1178A" w:rsidRDefault="002B516C" w:rsidP="00AF034C">
            <w:pPr>
              <w:wordWrap w:val="0"/>
              <w:jc w:val="both"/>
              <w:rPr>
                <w:rFonts w:eastAsia="宋体"/>
                <w:color w:val="000000" w:themeColor="text1"/>
                <w:sz w:val="20"/>
                <w:szCs w:val="20"/>
              </w:rPr>
            </w:pPr>
          </w:p>
        </w:tc>
      </w:tr>
    </w:tbl>
    <w:p w14:paraId="6FA7DFD2" w14:textId="77777777" w:rsidR="00E73794" w:rsidRPr="00E1178A" w:rsidRDefault="00E73794" w:rsidP="00AF034C">
      <w:pPr>
        <w:jc w:val="both"/>
        <w:rPr>
          <w:rFonts w:eastAsia="宋体"/>
          <w:color w:val="000000" w:themeColor="text1"/>
        </w:rPr>
      </w:pPr>
    </w:p>
    <w:p w14:paraId="1642707B" w14:textId="77777777" w:rsidR="00FE4177" w:rsidRPr="00E1178A" w:rsidRDefault="00FE4177" w:rsidP="00FE4177">
      <w:pPr>
        <w:pStyle w:val="3"/>
        <w:rPr>
          <w:rFonts w:eastAsia="宋体"/>
          <w:color w:val="000000" w:themeColor="text1"/>
        </w:rPr>
      </w:pPr>
      <w:bookmarkStart w:id="112" w:name="_Toc51160243"/>
      <w:r w:rsidRPr="00E1178A">
        <w:rPr>
          <w:rFonts w:eastAsia="宋体"/>
          <w:color w:val="000000" w:themeColor="text1"/>
        </w:rPr>
        <w:t>响应参数说明</w:t>
      </w:r>
      <w:bookmarkEnd w:id="1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1340"/>
        <w:gridCol w:w="1121"/>
        <w:gridCol w:w="991"/>
        <w:gridCol w:w="1310"/>
        <w:gridCol w:w="1741"/>
      </w:tblGrid>
      <w:tr w:rsidR="002B516C" w:rsidRPr="00E1178A" w14:paraId="07F25D59" w14:textId="77777777" w:rsidTr="00E77044">
        <w:tc>
          <w:tcPr>
            <w:tcW w:w="1078" w:type="pct"/>
            <w:shd w:val="clear" w:color="auto" w:fill="BDD6EE" w:themeFill="accent5" w:themeFillTint="66"/>
          </w:tcPr>
          <w:p w14:paraId="0DE1D576" w14:textId="77777777" w:rsidR="002B516C" w:rsidRPr="00E1178A" w:rsidRDefault="002B516C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2BC6BAE1" w14:textId="77777777" w:rsidR="002B516C" w:rsidRPr="00E1178A" w:rsidRDefault="002B516C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01FC0742" w14:textId="77777777" w:rsidR="002B516C" w:rsidRPr="00E1178A" w:rsidRDefault="002B516C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98" w:type="pct"/>
            <w:shd w:val="clear" w:color="auto" w:fill="BDD6EE" w:themeFill="accent5" w:themeFillTint="66"/>
          </w:tcPr>
          <w:p w14:paraId="3CAF2753" w14:textId="77777777" w:rsidR="002B516C" w:rsidRPr="00E1178A" w:rsidRDefault="002B516C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790" w:type="pct"/>
            <w:shd w:val="clear" w:color="auto" w:fill="BDD6EE" w:themeFill="accent5" w:themeFillTint="66"/>
          </w:tcPr>
          <w:p w14:paraId="26846569" w14:textId="77777777" w:rsidR="002B516C" w:rsidRPr="00E1178A" w:rsidRDefault="002B516C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403337D9" w14:textId="77777777" w:rsidR="002B516C" w:rsidRPr="00E1178A" w:rsidRDefault="002B516C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2B516C" w:rsidRPr="00E1178A" w14:paraId="744C3844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77F3C6D1" w14:textId="77777777" w:rsidR="00C227FA" w:rsidRPr="005149ED" w:rsidRDefault="00E7704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ctrNbr</w:t>
            </w:r>
          </w:p>
        </w:tc>
        <w:tc>
          <w:tcPr>
            <w:tcW w:w="808" w:type="pct"/>
            <w:shd w:val="clear" w:color="auto" w:fill="auto"/>
          </w:tcPr>
          <w:p w14:paraId="5E1F3590" w14:textId="77777777" w:rsidR="002B516C" w:rsidRPr="00E1178A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民生系统合同号</w:t>
            </w:r>
          </w:p>
        </w:tc>
        <w:tc>
          <w:tcPr>
            <w:tcW w:w="676" w:type="pct"/>
            <w:shd w:val="clear" w:color="auto" w:fill="auto"/>
          </w:tcPr>
          <w:p w14:paraId="6E56B60B" w14:textId="77777777" w:rsidR="002B516C" w:rsidRPr="00E1178A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0F92B0F2" w14:textId="77777777" w:rsidR="002B516C" w:rsidRPr="00E1178A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099AEB97" w14:textId="77777777" w:rsidR="002B516C" w:rsidRPr="005149ED" w:rsidRDefault="00055F09" w:rsidP="005149ED">
            <w:pPr>
              <w:wordWrap w:val="0"/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40</w:t>
            </w:r>
          </w:p>
        </w:tc>
        <w:tc>
          <w:tcPr>
            <w:tcW w:w="1050" w:type="pct"/>
            <w:shd w:val="clear" w:color="auto" w:fill="auto"/>
          </w:tcPr>
          <w:p w14:paraId="174CB1C3" w14:textId="77777777" w:rsidR="002B516C" w:rsidRPr="005149ED" w:rsidRDefault="002B516C" w:rsidP="005149ED">
            <w:pPr>
              <w:wordWrap w:val="0"/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2B516C" w:rsidRPr="00E1178A" w14:paraId="70856B20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2B176BE9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disbAmt</w:t>
            </w:r>
          </w:p>
        </w:tc>
        <w:tc>
          <w:tcPr>
            <w:tcW w:w="808" w:type="pct"/>
            <w:shd w:val="clear" w:color="auto" w:fill="auto"/>
          </w:tcPr>
          <w:p w14:paraId="3C939001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放款金额</w:t>
            </w:r>
          </w:p>
        </w:tc>
        <w:tc>
          <w:tcPr>
            <w:tcW w:w="676" w:type="pct"/>
            <w:shd w:val="clear" w:color="auto" w:fill="auto"/>
          </w:tcPr>
          <w:p w14:paraId="04083F59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decimal(16,4)</w:t>
            </w:r>
          </w:p>
        </w:tc>
        <w:tc>
          <w:tcPr>
            <w:tcW w:w="598" w:type="pct"/>
            <w:shd w:val="clear" w:color="auto" w:fill="auto"/>
          </w:tcPr>
          <w:p w14:paraId="4B72E9A9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127AD84E" w14:textId="77777777" w:rsidR="002B516C" w:rsidRPr="005149ED" w:rsidRDefault="002B516C" w:rsidP="005149ED">
            <w:pPr>
              <w:wordWrap w:val="0"/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050" w:type="pct"/>
            <w:shd w:val="clear" w:color="auto" w:fill="auto"/>
          </w:tcPr>
          <w:p w14:paraId="0DC8EEFF" w14:textId="77777777" w:rsidR="002B516C" w:rsidRPr="005149ED" w:rsidRDefault="002B516C" w:rsidP="005149ED">
            <w:pPr>
              <w:wordWrap w:val="0"/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2B516C" w:rsidRPr="00E1178A" w14:paraId="53709163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496B9732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disbDate</w:t>
            </w:r>
          </w:p>
        </w:tc>
        <w:tc>
          <w:tcPr>
            <w:tcW w:w="808" w:type="pct"/>
            <w:shd w:val="clear" w:color="auto" w:fill="auto"/>
          </w:tcPr>
          <w:p w14:paraId="3F943AA5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放款日期</w:t>
            </w:r>
          </w:p>
        </w:tc>
        <w:tc>
          <w:tcPr>
            <w:tcW w:w="676" w:type="pct"/>
            <w:shd w:val="clear" w:color="auto" w:fill="auto"/>
          </w:tcPr>
          <w:p w14:paraId="349AB1D8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Date</w:t>
            </w:r>
          </w:p>
        </w:tc>
        <w:tc>
          <w:tcPr>
            <w:tcW w:w="598" w:type="pct"/>
            <w:shd w:val="clear" w:color="auto" w:fill="auto"/>
          </w:tcPr>
          <w:p w14:paraId="2DA58682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C</w:t>
            </w:r>
          </w:p>
        </w:tc>
        <w:tc>
          <w:tcPr>
            <w:tcW w:w="790" w:type="pct"/>
            <w:shd w:val="clear" w:color="auto" w:fill="auto"/>
          </w:tcPr>
          <w:p w14:paraId="4225F74D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050" w:type="pct"/>
            <w:shd w:val="clear" w:color="auto" w:fill="auto"/>
          </w:tcPr>
          <w:p w14:paraId="458D2927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只有已投放的放款才有放款日期，否则为空</w:t>
            </w:r>
          </w:p>
        </w:tc>
      </w:tr>
      <w:tr w:rsidR="002B516C" w:rsidRPr="00E1178A" w14:paraId="462E8556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2086631A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rentPlan</w:t>
            </w:r>
          </w:p>
        </w:tc>
        <w:tc>
          <w:tcPr>
            <w:tcW w:w="808" w:type="pct"/>
            <w:shd w:val="clear" w:color="auto" w:fill="auto"/>
          </w:tcPr>
          <w:p w14:paraId="5E9491A5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客户租金计划</w:t>
            </w:r>
          </w:p>
        </w:tc>
        <w:tc>
          <w:tcPr>
            <w:tcW w:w="676" w:type="pct"/>
            <w:shd w:val="clear" w:color="auto" w:fill="auto"/>
          </w:tcPr>
          <w:p w14:paraId="04A43F70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List&lt;object&gt;</w:t>
            </w:r>
          </w:p>
        </w:tc>
        <w:tc>
          <w:tcPr>
            <w:tcW w:w="598" w:type="pct"/>
            <w:shd w:val="clear" w:color="auto" w:fill="auto"/>
          </w:tcPr>
          <w:p w14:paraId="2C224CA8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C</w:t>
            </w:r>
          </w:p>
        </w:tc>
        <w:tc>
          <w:tcPr>
            <w:tcW w:w="790" w:type="pct"/>
            <w:shd w:val="clear" w:color="auto" w:fill="auto"/>
          </w:tcPr>
          <w:p w14:paraId="3AE39FE0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050" w:type="pct"/>
            <w:shd w:val="clear" w:color="auto" w:fill="auto"/>
          </w:tcPr>
          <w:p w14:paraId="49791BDB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2B516C" w:rsidRPr="00E1178A" w14:paraId="4346CF00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01BE19D9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rentPlanSub</w:t>
            </w:r>
          </w:p>
        </w:tc>
        <w:tc>
          <w:tcPr>
            <w:tcW w:w="808" w:type="pct"/>
            <w:shd w:val="clear" w:color="auto" w:fill="auto"/>
          </w:tcPr>
          <w:p w14:paraId="74F258FE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民生租金计划</w:t>
            </w:r>
          </w:p>
        </w:tc>
        <w:tc>
          <w:tcPr>
            <w:tcW w:w="676" w:type="pct"/>
            <w:shd w:val="clear" w:color="auto" w:fill="auto"/>
          </w:tcPr>
          <w:p w14:paraId="104D0D34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List&lt;object&gt;</w:t>
            </w:r>
          </w:p>
        </w:tc>
        <w:tc>
          <w:tcPr>
            <w:tcW w:w="598" w:type="pct"/>
            <w:shd w:val="clear" w:color="auto" w:fill="auto"/>
          </w:tcPr>
          <w:p w14:paraId="770030EB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C</w:t>
            </w:r>
          </w:p>
        </w:tc>
        <w:tc>
          <w:tcPr>
            <w:tcW w:w="790" w:type="pct"/>
            <w:shd w:val="clear" w:color="auto" w:fill="auto"/>
          </w:tcPr>
          <w:p w14:paraId="5D61ADF1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050" w:type="pct"/>
            <w:shd w:val="clear" w:color="auto" w:fill="auto"/>
          </w:tcPr>
          <w:p w14:paraId="075AD916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2B516C" w:rsidRPr="00E1178A" w14:paraId="0F560491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0E7FFAB6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contractStatus</w:t>
            </w:r>
          </w:p>
        </w:tc>
        <w:tc>
          <w:tcPr>
            <w:tcW w:w="808" w:type="pct"/>
            <w:shd w:val="clear" w:color="auto" w:fill="auto"/>
          </w:tcPr>
          <w:p w14:paraId="5EC1C513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合同状态</w:t>
            </w:r>
          </w:p>
        </w:tc>
        <w:tc>
          <w:tcPr>
            <w:tcW w:w="676" w:type="pct"/>
            <w:shd w:val="clear" w:color="auto" w:fill="auto"/>
          </w:tcPr>
          <w:p w14:paraId="4AB24324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33C6A2BB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665DB3ED" w14:textId="77777777" w:rsidR="002B516C" w:rsidRPr="005149ED" w:rsidRDefault="00055F0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33CC7CB1" w14:textId="77777777" w:rsidR="00E77044" w:rsidRPr="005149ED" w:rsidRDefault="00E7704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未起租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:112100000010</w:t>
            </w:r>
          </w:p>
          <w:p w14:paraId="46D853DD" w14:textId="77777777" w:rsidR="00E77044" w:rsidRPr="005149ED" w:rsidRDefault="00E7704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已起租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:112100000020</w:t>
            </w:r>
          </w:p>
          <w:p w14:paraId="74161CA6" w14:textId="77777777" w:rsidR="002B516C" w:rsidRPr="005149ED" w:rsidRDefault="00E7704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lastRenderedPageBreak/>
              <w:t>已结束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:112100000030</w:t>
            </w:r>
          </w:p>
        </w:tc>
      </w:tr>
      <w:tr w:rsidR="002B516C" w:rsidRPr="00E1178A" w14:paraId="7BCBA162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71F9F6AE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lastRenderedPageBreak/>
              <w:t>contractSubStatus</w:t>
            </w:r>
          </w:p>
        </w:tc>
        <w:tc>
          <w:tcPr>
            <w:tcW w:w="808" w:type="pct"/>
            <w:shd w:val="clear" w:color="auto" w:fill="auto"/>
          </w:tcPr>
          <w:p w14:paraId="1D796068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合同子状态</w:t>
            </w:r>
          </w:p>
        </w:tc>
        <w:tc>
          <w:tcPr>
            <w:tcW w:w="676" w:type="pct"/>
            <w:shd w:val="clear" w:color="auto" w:fill="auto"/>
          </w:tcPr>
          <w:p w14:paraId="54743E89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0A8FF5EC" w14:textId="77777777" w:rsidR="002B516C" w:rsidRPr="005149ED" w:rsidRDefault="002B516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4FDA24A4" w14:textId="77777777" w:rsidR="002B516C" w:rsidRPr="005149ED" w:rsidRDefault="00055F0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3</w:t>
            </w:r>
          </w:p>
        </w:tc>
        <w:tc>
          <w:tcPr>
            <w:tcW w:w="1050" w:type="pct"/>
            <w:shd w:val="clear" w:color="auto" w:fill="auto"/>
          </w:tcPr>
          <w:p w14:paraId="7EBC9379" w14:textId="77777777" w:rsidR="00E77044" w:rsidRPr="005149ED" w:rsidRDefault="00E7704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已发起合同审签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  <w:t>125500000010</w:t>
            </w:r>
          </w:p>
          <w:p w14:paraId="23727861" w14:textId="77777777" w:rsidR="00E77044" w:rsidRPr="005149ED" w:rsidRDefault="00E7704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合同审签已完成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  <w:t>125500000020</w:t>
            </w:r>
          </w:p>
          <w:p w14:paraId="7980D89B" w14:textId="77777777" w:rsidR="00E77044" w:rsidRPr="005149ED" w:rsidRDefault="00E7704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合同生成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  <w:t xml:space="preserve">    125500000030</w:t>
            </w:r>
          </w:p>
          <w:p w14:paraId="5F02BB6D" w14:textId="77777777" w:rsidR="00E77044" w:rsidRPr="005149ED" w:rsidRDefault="00E7704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首次放款已发起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  <w:t>125500000040</w:t>
            </w:r>
          </w:p>
          <w:p w14:paraId="06DD2E07" w14:textId="77777777" w:rsidR="00E77044" w:rsidRPr="005149ED" w:rsidRDefault="00E7704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首次放款已审批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  <w:t>125500000050</w:t>
            </w:r>
          </w:p>
          <w:p w14:paraId="6E3B6575" w14:textId="77777777" w:rsidR="00E77044" w:rsidRPr="005149ED" w:rsidRDefault="00E7704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首次放款已投放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  <w:t>125500000060</w:t>
            </w:r>
          </w:p>
          <w:p w14:paraId="77B02C11" w14:textId="77777777" w:rsidR="00E77044" w:rsidRPr="005149ED" w:rsidRDefault="00E7704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已全部投放完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  <w:t>125500000070</w:t>
            </w:r>
          </w:p>
          <w:p w14:paraId="3C977E0A" w14:textId="77777777" w:rsidR="00E77044" w:rsidRPr="005149ED" w:rsidRDefault="00E7704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已激活未起租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  <w:t>125500000080</w:t>
            </w:r>
          </w:p>
          <w:p w14:paraId="1ACB14D6" w14:textId="77777777" w:rsidR="00E77044" w:rsidRPr="005149ED" w:rsidRDefault="00E7704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起租前逾期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  <w:t>125500000090</w:t>
            </w:r>
          </w:p>
          <w:p w14:paraId="7BEB08FD" w14:textId="77777777" w:rsidR="00E77044" w:rsidRPr="005149ED" w:rsidRDefault="00E7704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起租前违约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  <w:t>125500000100</w:t>
            </w:r>
          </w:p>
          <w:p w14:paraId="02C4DB68" w14:textId="77777777" w:rsidR="00E77044" w:rsidRPr="005149ED" w:rsidRDefault="00E7704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正常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  <w:t xml:space="preserve">  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  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125500000110</w:t>
            </w:r>
          </w:p>
          <w:p w14:paraId="5521E43F" w14:textId="77777777" w:rsidR="00E77044" w:rsidRPr="005149ED" w:rsidRDefault="00E7704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起租后逾期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  <w:t>125500000120</w:t>
            </w:r>
          </w:p>
          <w:p w14:paraId="103E18F6" w14:textId="77777777" w:rsidR="00E77044" w:rsidRPr="005149ED" w:rsidRDefault="00E7704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起租后违约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  <w:t>125500000130</w:t>
            </w:r>
          </w:p>
          <w:p w14:paraId="39505834" w14:textId="77777777" w:rsidR="00E77044" w:rsidRPr="005149ED" w:rsidRDefault="00E7704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正常结清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  <w:t>125500000140</w:t>
            </w:r>
          </w:p>
          <w:p w14:paraId="5A549DA1" w14:textId="77777777" w:rsidR="00E77044" w:rsidRPr="005149ED" w:rsidRDefault="00E7704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提前结清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  <w:t>125500000150</w:t>
            </w:r>
          </w:p>
          <w:p w14:paraId="7B30020D" w14:textId="77777777" w:rsidR="002B516C" w:rsidRPr="005149ED" w:rsidRDefault="00E7704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合同撤销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  <w:t>125500000160</w:t>
            </w:r>
          </w:p>
        </w:tc>
      </w:tr>
    </w:tbl>
    <w:p w14:paraId="4DFB25C3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36E478BD" w14:textId="77777777" w:rsidR="00E73794" w:rsidRPr="00E1178A" w:rsidRDefault="00E73794" w:rsidP="00E73794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客户租金计划</w:t>
      </w:r>
      <w:r w:rsidRPr="00E1178A">
        <w:rPr>
          <w:rFonts w:eastAsia="宋体"/>
          <w:color w:val="000000" w:themeColor="text1"/>
        </w:rPr>
        <w:t>&amp;</w:t>
      </w:r>
      <w:r w:rsidRPr="00E1178A">
        <w:rPr>
          <w:rFonts w:eastAsia="宋体"/>
          <w:color w:val="000000" w:themeColor="text1"/>
        </w:rPr>
        <w:t>民生租金计划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1617"/>
        <w:gridCol w:w="2341"/>
        <w:gridCol w:w="710"/>
        <w:gridCol w:w="710"/>
        <w:gridCol w:w="706"/>
      </w:tblGrid>
      <w:tr w:rsidR="00C72ED8" w:rsidRPr="00E1178A" w14:paraId="4C01E546" w14:textId="77777777" w:rsidTr="00FA084C">
        <w:tc>
          <w:tcPr>
            <w:tcW w:w="1331" w:type="pct"/>
            <w:shd w:val="clear" w:color="auto" w:fill="BDD6EE"/>
          </w:tcPr>
          <w:p w14:paraId="75F8CEC3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975" w:type="pct"/>
            <w:shd w:val="clear" w:color="auto" w:fill="BDD6EE"/>
          </w:tcPr>
          <w:p w14:paraId="65210274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1412" w:type="pct"/>
            <w:shd w:val="clear" w:color="auto" w:fill="BDD6EE"/>
          </w:tcPr>
          <w:p w14:paraId="3E680078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428" w:type="pct"/>
            <w:shd w:val="clear" w:color="auto" w:fill="BDD6EE"/>
          </w:tcPr>
          <w:p w14:paraId="36E6DDC0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428" w:type="pct"/>
            <w:shd w:val="clear" w:color="auto" w:fill="BDD6EE"/>
          </w:tcPr>
          <w:p w14:paraId="51D5E6A4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427" w:type="pct"/>
            <w:shd w:val="clear" w:color="auto" w:fill="BDD6EE"/>
          </w:tcPr>
          <w:p w14:paraId="15FDFDE5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C72ED8" w:rsidRPr="00E1178A" w14:paraId="16B5A16B" w14:textId="77777777" w:rsidTr="00FA084C">
        <w:tc>
          <w:tcPr>
            <w:tcW w:w="1331" w:type="pct"/>
            <w:shd w:val="clear" w:color="auto" w:fill="auto"/>
          </w:tcPr>
          <w:p w14:paraId="7FC59946" w14:textId="77777777" w:rsidR="00C72ED8" w:rsidRPr="00E1178A" w:rsidRDefault="00C72ED8" w:rsidP="00AF034C">
            <w:pPr>
              <w:tabs>
                <w:tab w:val="left" w:pos="1052"/>
              </w:tabs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loanCurrTerm</w:t>
            </w:r>
          </w:p>
        </w:tc>
        <w:tc>
          <w:tcPr>
            <w:tcW w:w="975" w:type="pct"/>
            <w:shd w:val="clear" w:color="auto" w:fill="auto"/>
          </w:tcPr>
          <w:p w14:paraId="5A961361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期次</w:t>
            </w:r>
          </w:p>
        </w:tc>
        <w:tc>
          <w:tcPr>
            <w:tcW w:w="1412" w:type="pct"/>
            <w:shd w:val="clear" w:color="auto" w:fill="auto"/>
          </w:tcPr>
          <w:p w14:paraId="4A72614E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int</w:t>
            </w:r>
          </w:p>
        </w:tc>
        <w:tc>
          <w:tcPr>
            <w:tcW w:w="428" w:type="pct"/>
            <w:shd w:val="clear" w:color="auto" w:fill="auto"/>
          </w:tcPr>
          <w:p w14:paraId="210BCAD9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8" w:type="pct"/>
          </w:tcPr>
          <w:p w14:paraId="5C71B4AE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427" w:type="pct"/>
            <w:shd w:val="clear" w:color="auto" w:fill="auto"/>
          </w:tcPr>
          <w:p w14:paraId="112D6CDA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期次</w:t>
            </w:r>
          </w:p>
        </w:tc>
      </w:tr>
      <w:tr w:rsidR="00C72ED8" w:rsidRPr="00E1178A" w14:paraId="0713BC9A" w14:textId="77777777" w:rsidTr="00FA084C">
        <w:tc>
          <w:tcPr>
            <w:tcW w:w="1331" w:type="pct"/>
            <w:shd w:val="clear" w:color="auto" w:fill="auto"/>
          </w:tcPr>
          <w:p w14:paraId="50FE3E84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lastRenderedPageBreak/>
              <w:t>loanPmtDueDate</w:t>
            </w:r>
          </w:p>
        </w:tc>
        <w:tc>
          <w:tcPr>
            <w:tcW w:w="975" w:type="pct"/>
            <w:shd w:val="clear" w:color="auto" w:fill="auto"/>
          </w:tcPr>
          <w:p w14:paraId="44B13415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应还款日</w:t>
            </w:r>
          </w:p>
        </w:tc>
        <w:tc>
          <w:tcPr>
            <w:tcW w:w="1412" w:type="pct"/>
            <w:shd w:val="clear" w:color="auto" w:fill="auto"/>
          </w:tcPr>
          <w:p w14:paraId="5D27D335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Date</w:t>
            </w:r>
          </w:p>
        </w:tc>
        <w:tc>
          <w:tcPr>
            <w:tcW w:w="428" w:type="pct"/>
            <w:shd w:val="clear" w:color="auto" w:fill="auto"/>
          </w:tcPr>
          <w:p w14:paraId="5BDE8054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8" w:type="pct"/>
          </w:tcPr>
          <w:p w14:paraId="01EDFBD3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427" w:type="pct"/>
            <w:shd w:val="clear" w:color="auto" w:fill="auto"/>
          </w:tcPr>
          <w:p w14:paraId="21E270F2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C72ED8" w:rsidRPr="00E1178A" w14:paraId="496B5D57" w14:textId="77777777" w:rsidTr="00FA084C">
        <w:tc>
          <w:tcPr>
            <w:tcW w:w="1331" w:type="pct"/>
            <w:shd w:val="clear" w:color="auto" w:fill="auto"/>
          </w:tcPr>
          <w:p w14:paraId="1B370B68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loanTermTotAmt</w:t>
            </w:r>
          </w:p>
        </w:tc>
        <w:tc>
          <w:tcPr>
            <w:tcW w:w="975" w:type="pct"/>
            <w:shd w:val="clear" w:color="auto" w:fill="auto"/>
          </w:tcPr>
          <w:p w14:paraId="29BD55BF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应还总额</w:t>
            </w:r>
            <w:r w:rsidRPr="00E1178A">
              <w:rPr>
                <w:rFonts w:eastAsia="宋体"/>
                <w:color w:val="000000" w:themeColor="text1"/>
              </w:rPr>
              <w:t>(</w:t>
            </w:r>
            <w:r w:rsidRPr="00E1178A">
              <w:rPr>
                <w:rFonts w:eastAsia="宋体"/>
                <w:color w:val="000000" w:themeColor="text1"/>
              </w:rPr>
              <w:t>元</w:t>
            </w:r>
            <w:r w:rsidRPr="00E1178A">
              <w:rPr>
                <w:rFonts w:eastAsia="宋体"/>
                <w:color w:val="000000" w:themeColor="text1"/>
              </w:rPr>
              <w:t>)</w:t>
            </w:r>
          </w:p>
        </w:tc>
        <w:tc>
          <w:tcPr>
            <w:tcW w:w="1412" w:type="pct"/>
            <w:shd w:val="clear" w:color="auto" w:fill="auto"/>
          </w:tcPr>
          <w:p w14:paraId="5F8F465E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</w:t>
            </w:r>
            <w:r w:rsidRPr="00E1178A">
              <w:rPr>
                <w:rFonts w:eastAsia="宋体"/>
                <w:color w:val="000000" w:themeColor="text1"/>
              </w:rPr>
              <w:t>（</w:t>
            </w:r>
            <w:r w:rsidRPr="00E1178A">
              <w:rPr>
                <w:rFonts w:eastAsia="宋体"/>
                <w:color w:val="000000" w:themeColor="text1"/>
              </w:rPr>
              <w:t>10,2</w:t>
            </w:r>
            <w:r w:rsidRPr="00E1178A">
              <w:rPr>
                <w:rFonts w:eastAsia="宋体"/>
                <w:color w:val="000000" w:themeColor="text1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168B7704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8" w:type="pct"/>
          </w:tcPr>
          <w:p w14:paraId="7F619962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427" w:type="pct"/>
            <w:shd w:val="clear" w:color="auto" w:fill="auto"/>
          </w:tcPr>
          <w:p w14:paraId="5E464900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C72ED8" w:rsidRPr="00E1178A" w14:paraId="7F49CB94" w14:textId="77777777" w:rsidTr="00FA084C">
        <w:tc>
          <w:tcPr>
            <w:tcW w:w="1331" w:type="pct"/>
            <w:shd w:val="clear" w:color="auto" w:fill="auto"/>
          </w:tcPr>
          <w:p w14:paraId="36E8B25D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loanTermPrin</w:t>
            </w:r>
          </w:p>
        </w:tc>
        <w:tc>
          <w:tcPr>
            <w:tcW w:w="975" w:type="pct"/>
            <w:shd w:val="clear" w:color="auto" w:fill="auto"/>
          </w:tcPr>
          <w:p w14:paraId="180F78DF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应还本金</w:t>
            </w:r>
            <w:r w:rsidRPr="00E1178A">
              <w:rPr>
                <w:rFonts w:eastAsia="宋体"/>
                <w:color w:val="000000" w:themeColor="text1"/>
              </w:rPr>
              <w:t>(</w:t>
            </w:r>
            <w:r w:rsidRPr="00E1178A">
              <w:rPr>
                <w:rFonts w:eastAsia="宋体"/>
                <w:color w:val="000000" w:themeColor="text1"/>
              </w:rPr>
              <w:t>元</w:t>
            </w:r>
            <w:r w:rsidRPr="00E1178A">
              <w:rPr>
                <w:rFonts w:eastAsia="宋体"/>
                <w:color w:val="000000" w:themeColor="text1"/>
              </w:rPr>
              <w:t>)</w:t>
            </w:r>
          </w:p>
        </w:tc>
        <w:tc>
          <w:tcPr>
            <w:tcW w:w="1412" w:type="pct"/>
            <w:shd w:val="clear" w:color="auto" w:fill="auto"/>
          </w:tcPr>
          <w:p w14:paraId="249CC9BF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</w:t>
            </w:r>
            <w:r w:rsidRPr="00E1178A">
              <w:rPr>
                <w:rFonts w:eastAsia="宋体"/>
                <w:color w:val="000000" w:themeColor="text1"/>
              </w:rPr>
              <w:t>（</w:t>
            </w:r>
            <w:r w:rsidRPr="00E1178A">
              <w:rPr>
                <w:rFonts w:eastAsia="宋体"/>
                <w:color w:val="000000" w:themeColor="text1"/>
              </w:rPr>
              <w:t>10,2</w:t>
            </w:r>
            <w:r w:rsidRPr="00E1178A">
              <w:rPr>
                <w:rFonts w:eastAsia="宋体"/>
                <w:color w:val="000000" w:themeColor="text1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2DF469D9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8" w:type="pct"/>
          </w:tcPr>
          <w:p w14:paraId="148D6BEC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427" w:type="pct"/>
            <w:shd w:val="clear" w:color="auto" w:fill="auto"/>
          </w:tcPr>
          <w:p w14:paraId="1071F828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C72ED8" w:rsidRPr="00E1178A" w14:paraId="5403CFDC" w14:textId="77777777" w:rsidTr="00FA084C">
        <w:tc>
          <w:tcPr>
            <w:tcW w:w="1331" w:type="pct"/>
            <w:shd w:val="clear" w:color="auto" w:fill="auto"/>
          </w:tcPr>
          <w:p w14:paraId="4D13DDAF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loanTermInt</w:t>
            </w:r>
          </w:p>
        </w:tc>
        <w:tc>
          <w:tcPr>
            <w:tcW w:w="975" w:type="pct"/>
            <w:shd w:val="clear" w:color="auto" w:fill="auto"/>
          </w:tcPr>
          <w:p w14:paraId="0E2C523A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应还利息</w:t>
            </w:r>
            <w:r w:rsidRPr="00E1178A">
              <w:rPr>
                <w:rFonts w:eastAsia="宋体"/>
                <w:color w:val="000000" w:themeColor="text1"/>
              </w:rPr>
              <w:t>(</w:t>
            </w:r>
            <w:r w:rsidRPr="00E1178A">
              <w:rPr>
                <w:rFonts w:eastAsia="宋体"/>
                <w:color w:val="000000" w:themeColor="text1"/>
              </w:rPr>
              <w:t>元</w:t>
            </w:r>
            <w:r w:rsidRPr="00E1178A">
              <w:rPr>
                <w:rFonts w:eastAsia="宋体"/>
                <w:color w:val="000000" w:themeColor="text1"/>
              </w:rPr>
              <w:t>)</w:t>
            </w:r>
          </w:p>
        </w:tc>
        <w:tc>
          <w:tcPr>
            <w:tcW w:w="1412" w:type="pct"/>
            <w:shd w:val="clear" w:color="auto" w:fill="auto"/>
          </w:tcPr>
          <w:p w14:paraId="555B31C4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</w:t>
            </w:r>
            <w:r w:rsidRPr="00E1178A">
              <w:rPr>
                <w:rFonts w:eastAsia="宋体"/>
                <w:color w:val="000000" w:themeColor="text1"/>
              </w:rPr>
              <w:t>（</w:t>
            </w:r>
            <w:r w:rsidRPr="00E1178A">
              <w:rPr>
                <w:rFonts w:eastAsia="宋体"/>
                <w:color w:val="000000" w:themeColor="text1"/>
              </w:rPr>
              <w:t>10,2</w:t>
            </w:r>
            <w:r w:rsidRPr="00E1178A">
              <w:rPr>
                <w:rFonts w:eastAsia="宋体"/>
                <w:color w:val="000000" w:themeColor="text1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26911CF9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8" w:type="pct"/>
          </w:tcPr>
          <w:p w14:paraId="28113E19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427" w:type="pct"/>
            <w:shd w:val="clear" w:color="auto" w:fill="auto"/>
          </w:tcPr>
          <w:p w14:paraId="3887FD0E" w14:textId="77777777" w:rsidR="00C72ED8" w:rsidRPr="00E1178A" w:rsidRDefault="00C72ED8" w:rsidP="00AF034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FA084C" w:rsidRPr="00E1178A" w14:paraId="2266CAB6" w14:textId="77777777" w:rsidTr="00FA084C">
        <w:tc>
          <w:tcPr>
            <w:tcW w:w="1331" w:type="pct"/>
            <w:shd w:val="clear" w:color="auto" w:fill="auto"/>
          </w:tcPr>
          <w:p w14:paraId="2CB81E9D" w14:textId="78256CCC" w:rsidR="00FA084C" w:rsidRPr="00E1178A" w:rsidRDefault="00FA084C" w:rsidP="00FA084C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ascii="Calibri" w:eastAsia="华文楷体" w:hAnsi="Calibri" w:cstheme="minorBidi"/>
                <w:szCs w:val="21"/>
              </w:rPr>
              <w:t>loan</w:t>
            </w:r>
            <w:r w:rsidRPr="00C37502">
              <w:rPr>
                <w:rFonts w:ascii="Calibri" w:eastAsia="华文楷体" w:hAnsi="Calibri" w:cstheme="minorBidi"/>
                <w:szCs w:val="21"/>
              </w:rPr>
              <w:t>I</w:t>
            </w:r>
            <w:r w:rsidRPr="00C37502">
              <w:rPr>
                <w:rFonts w:ascii="Calibri" w:eastAsia="华文楷体" w:hAnsi="Calibri" w:cstheme="minorBidi" w:hint="eastAsia"/>
                <w:szCs w:val="21"/>
              </w:rPr>
              <w:t>nt</w:t>
            </w:r>
            <w:r w:rsidRPr="00C37502">
              <w:rPr>
                <w:rFonts w:ascii="Calibri" w:eastAsia="华文楷体" w:hAnsi="Calibri" w:cstheme="minorBidi"/>
                <w:szCs w:val="21"/>
              </w:rPr>
              <w:t>Rate</w:t>
            </w:r>
          </w:p>
        </w:tc>
        <w:tc>
          <w:tcPr>
            <w:tcW w:w="975" w:type="pct"/>
            <w:shd w:val="clear" w:color="auto" w:fill="auto"/>
          </w:tcPr>
          <w:p w14:paraId="2E7B28FB" w14:textId="543F3509" w:rsidR="00FA084C" w:rsidRPr="00E1178A" w:rsidRDefault="00FA084C" w:rsidP="00FA084C">
            <w:pPr>
              <w:jc w:val="both"/>
              <w:rPr>
                <w:rFonts w:eastAsia="宋体"/>
                <w:color w:val="000000" w:themeColor="text1"/>
              </w:rPr>
            </w:pPr>
            <w:r w:rsidRPr="00FA084C">
              <w:rPr>
                <w:rFonts w:eastAsia="宋体" w:hint="eastAsia"/>
                <w:color w:val="000000" w:themeColor="text1"/>
              </w:rPr>
              <w:t>利率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45DFE4A6" w14:textId="00969A32" w:rsidR="00FA084C" w:rsidRPr="00E1178A" w:rsidRDefault="00FA084C" w:rsidP="00FA084C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ascii="Calibri" w:eastAsia="华文楷体" w:hAnsi="Calibri" w:cstheme="minorBidi"/>
                <w:szCs w:val="21"/>
              </w:rPr>
              <w:t>BigDecimal</w:t>
            </w:r>
            <w:r>
              <w:rPr>
                <w:rFonts w:ascii="Calibri" w:eastAsia="华文楷体" w:hAnsi="Calibri" w:cstheme="minorBidi" w:hint="eastAsia"/>
                <w:szCs w:val="21"/>
              </w:rPr>
              <w:t>（</w:t>
            </w:r>
            <w:r>
              <w:rPr>
                <w:rFonts w:ascii="Calibri" w:eastAsia="华文楷体" w:hAnsi="Calibri" w:cstheme="minorBidi" w:hint="eastAsia"/>
                <w:szCs w:val="21"/>
              </w:rPr>
              <w:t>1</w:t>
            </w:r>
            <w:r>
              <w:rPr>
                <w:rFonts w:ascii="Calibri" w:eastAsia="华文楷体" w:hAnsi="Calibri" w:cstheme="minorBidi"/>
                <w:szCs w:val="21"/>
              </w:rPr>
              <w:t>0</w:t>
            </w:r>
            <w:r>
              <w:rPr>
                <w:rFonts w:ascii="Calibri" w:eastAsia="华文楷体" w:hAnsi="Calibri" w:cstheme="minorBidi" w:hint="eastAsia"/>
                <w:szCs w:val="21"/>
              </w:rPr>
              <w:t>,2</w:t>
            </w:r>
            <w:r>
              <w:rPr>
                <w:rFonts w:ascii="Calibri" w:eastAsia="华文楷体" w:hAnsi="Calibri" w:cstheme="minorBidi" w:hint="eastAsia"/>
                <w:szCs w:val="21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39538860" w14:textId="23A23EA3" w:rsidR="00FA084C" w:rsidRPr="00E1178A" w:rsidRDefault="00FA084C" w:rsidP="00FA084C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8" w:type="pct"/>
          </w:tcPr>
          <w:p w14:paraId="54A39D12" w14:textId="77777777" w:rsidR="00FA084C" w:rsidRPr="00E1178A" w:rsidRDefault="00FA084C" w:rsidP="00FA084C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427" w:type="pct"/>
            <w:shd w:val="clear" w:color="auto" w:fill="auto"/>
          </w:tcPr>
          <w:p w14:paraId="23CD9F58" w14:textId="77777777" w:rsidR="00FA084C" w:rsidRPr="00E1178A" w:rsidRDefault="00FA084C" w:rsidP="00FA084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FA084C" w:rsidRPr="00E1178A" w14:paraId="1882A278" w14:textId="77777777" w:rsidTr="00FA084C">
        <w:tc>
          <w:tcPr>
            <w:tcW w:w="1331" w:type="pct"/>
            <w:shd w:val="clear" w:color="auto" w:fill="auto"/>
          </w:tcPr>
          <w:p w14:paraId="43CA2DEB" w14:textId="3B2A87CF" w:rsidR="00FA084C" w:rsidRPr="00FA084C" w:rsidRDefault="00FA084C" w:rsidP="00FA084C">
            <w:pPr>
              <w:rPr>
                <w:rFonts w:ascii="Calibri" w:eastAsia="华文楷体" w:hAnsi="Calibri" w:cstheme="minorBidi"/>
                <w:szCs w:val="21"/>
              </w:rPr>
            </w:pPr>
            <w:r w:rsidRPr="00C37502">
              <w:rPr>
                <w:rFonts w:ascii="Calibri" w:eastAsia="华文楷体" w:hAnsi="Calibri" w:cstheme="minorBidi"/>
                <w:szCs w:val="21"/>
              </w:rPr>
              <w:t>loanPnplGrossOtsdAmt</w:t>
            </w:r>
          </w:p>
        </w:tc>
        <w:tc>
          <w:tcPr>
            <w:tcW w:w="975" w:type="pct"/>
            <w:shd w:val="clear" w:color="auto" w:fill="auto"/>
          </w:tcPr>
          <w:p w14:paraId="3E5069D6" w14:textId="73107FCB" w:rsidR="00FA084C" w:rsidRPr="00E1178A" w:rsidRDefault="00FA084C" w:rsidP="00FA084C">
            <w:pPr>
              <w:jc w:val="both"/>
              <w:rPr>
                <w:rFonts w:eastAsia="宋体"/>
                <w:color w:val="000000" w:themeColor="text1"/>
              </w:rPr>
            </w:pPr>
            <w:r w:rsidRPr="00FA084C">
              <w:rPr>
                <w:rFonts w:eastAsia="宋体" w:hint="eastAsia"/>
                <w:color w:val="000000" w:themeColor="text1"/>
              </w:rPr>
              <w:t>当期未偿还本金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DF90BF0" w14:textId="0C96B64B" w:rsidR="00FA084C" w:rsidRPr="00E1178A" w:rsidRDefault="00FA084C" w:rsidP="00FA084C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ascii="Calibri" w:eastAsia="华文楷体" w:hAnsi="Calibri" w:cstheme="minorBidi"/>
                <w:szCs w:val="21"/>
              </w:rPr>
              <w:t>BigDecimal</w:t>
            </w:r>
            <w:r>
              <w:rPr>
                <w:rFonts w:ascii="Calibri" w:eastAsia="华文楷体" w:hAnsi="Calibri" w:cstheme="minorBidi" w:hint="eastAsia"/>
                <w:szCs w:val="21"/>
              </w:rPr>
              <w:t>（</w:t>
            </w:r>
            <w:r>
              <w:rPr>
                <w:rFonts w:ascii="Calibri" w:eastAsia="华文楷体" w:hAnsi="Calibri" w:cstheme="minorBidi" w:hint="eastAsia"/>
                <w:szCs w:val="21"/>
              </w:rPr>
              <w:t>1</w:t>
            </w:r>
            <w:r>
              <w:rPr>
                <w:rFonts w:ascii="Calibri" w:eastAsia="华文楷体" w:hAnsi="Calibri" w:cstheme="minorBidi"/>
                <w:szCs w:val="21"/>
              </w:rPr>
              <w:t>0</w:t>
            </w:r>
            <w:r>
              <w:rPr>
                <w:rFonts w:ascii="Calibri" w:eastAsia="华文楷体" w:hAnsi="Calibri" w:cstheme="minorBidi" w:hint="eastAsia"/>
                <w:szCs w:val="21"/>
              </w:rPr>
              <w:t>,2</w:t>
            </w:r>
            <w:r>
              <w:rPr>
                <w:rFonts w:ascii="Calibri" w:eastAsia="华文楷体" w:hAnsi="Calibri" w:cstheme="minorBidi" w:hint="eastAsia"/>
                <w:szCs w:val="21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464BBDD2" w14:textId="0397506A" w:rsidR="00FA084C" w:rsidRPr="00E1178A" w:rsidRDefault="00FA084C" w:rsidP="00FA084C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M</w:t>
            </w:r>
          </w:p>
        </w:tc>
        <w:tc>
          <w:tcPr>
            <w:tcW w:w="428" w:type="pct"/>
          </w:tcPr>
          <w:p w14:paraId="62BDEDA4" w14:textId="77777777" w:rsidR="00FA084C" w:rsidRPr="00E1178A" w:rsidRDefault="00FA084C" w:rsidP="00FA084C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427" w:type="pct"/>
            <w:shd w:val="clear" w:color="auto" w:fill="auto"/>
          </w:tcPr>
          <w:p w14:paraId="2B5289F1" w14:textId="77777777" w:rsidR="00FA084C" w:rsidRPr="00E1178A" w:rsidRDefault="00FA084C" w:rsidP="00FA084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p w14:paraId="314A1998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02C49A90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4B6A3E95" w14:textId="77777777" w:rsidR="00003755" w:rsidRPr="00E1178A" w:rsidRDefault="00003755" w:rsidP="00003755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113" w:name="_Toc51160244"/>
      <w:r w:rsidRPr="00E1178A">
        <w:rPr>
          <w:rFonts w:ascii="Times New Roman" w:eastAsia="宋体" w:hAnsi="Times New Roman" w:cs="Times New Roman"/>
          <w:color w:val="000000" w:themeColor="text1"/>
        </w:rPr>
        <w:t>抵押信息通知</w:t>
      </w:r>
      <w:bookmarkEnd w:id="113"/>
    </w:p>
    <w:p w14:paraId="45EFC3C8" w14:textId="77777777" w:rsidR="00003755" w:rsidRPr="00E1178A" w:rsidRDefault="00003755" w:rsidP="00003755">
      <w:pPr>
        <w:pStyle w:val="3"/>
        <w:rPr>
          <w:rFonts w:eastAsia="宋体"/>
          <w:color w:val="000000" w:themeColor="text1"/>
        </w:rPr>
      </w:pPr>
      <w:bookmarkStart w:id="114" w:name="_Toc51160245"/>
      <w:r w:rsidRPr="00E1178A">
        <w:rPr>
          <w:rFonts w:eastAsia="宋体"/>
          <w:color w:val="000000" w:themeColor="text1"/>
        </w:rPr>
        <w:t>功能描述</w:t>
      </w:r>
      <w:bookmarkEnd w:id="114"/>
    </w:p>
    <w:p w14:paraId="1A369E7C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调用该接口通知抵押及</w:t>
      </w:r>
      <w:r w:rsidRPr="00E1178A">
        <w:rPr>
          <w:rFonts w:eastAsia="宋体"/>
          <w:color w:val="000000" w:themeColor="text1"/>
        </w:rPr>
        <w:t>GPS</w:t>
      </w:r>
      <w:r w:rsidRPr="00E1178A">
        <w:rPr>
          <w:rFonts w:eastAsia="宋体"/>
          <w:color w:val="000000" w:themeColor="text1"/>
        </w:rPr>
        <w:t>安装信息；</w:t>
      </w:r>
    </w:p>
    <w:p w14:paraId="3C6AB1D2" w14:textId="77777777" w:rsidR="00003755" w:rsidRPr="00E1178A" w:rsidRDefault="00003755" w:rsidP="00003755">
      <w:pPr>
        <w:pStyle w:val="3"/>
        <w:rPr>
          <w:rFonts w:eastAsia="宋体"/>
          <w:color w:val="000000" w:themeColor="text1"/>
        </w:rPr>
      </w:pPr>
      <w:bookmarkStart w:id="115" w:name="_Toc51160246"/>
      <w:r w:rsidRPr="00E1178A">
        <w:rPr>
          <w:rFonts w:eastAsia="宋体"/>
          <w:color w:val="000000" w:themeColor="text1"/>
        </w:rPr>
        <w:t>业务逻辑</w:t>
      </w:r>
      <w:bookmarkEnd w:id="115"/>
    </w:p>
    <w:p w14:paraId="643496A9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5084B546" w14:textId="77777777" w:rsidR="00003755" w:rsidRPr="00E1178A" w:rsidRDefault="00003755" w:rsidP="00003755">
      <w:pPr>
        <w:pStyle w:val="3"/>
        <w:rPr>
          <w:rFonts w:eastAsia="宋体"/>
          <w:color w:val="000000" w:themeColor="text1"/>
        </w:rPr>
      </w:pPr>
      <w:bookmarkStart w:id="116" w:name="_Toc51160247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116"/>
    </w:p>
    <w:p w14:paraId="0E2B1D24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/>
          <w:color w:val="000000" w:themeColor="text1"/>
        </w:rPr>
        <w:t>pledgeReceipt</w:t>
      </w:r>
    </w:p>
    <w:p w14:paraId="2709B855" w14:textId="77777777" w:rsidR="00003755" w:rsidRPr="00E1178A" w:rsidRDefault="00003755" w:rsidP="0000375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3AF16EF1" w14:textId="77777777" w:rsidR="00003755" w:rsidRPr="00E1178A" w:rsidRDefault="00003755" w:rsidP="00003755">
      <w:pPr>
        <w:pStyle w:val="3"/>
        <w:rPr>
          <w:rFonts w:eastAsia="宋体"/>
          <w:color w:val="000000" w:themeColor="text1"/>
        </w:rPr>
      </w:pPr>
      <w:bookmarkStart w:id="117" w:name="_Toc51160248"/>
      <w:r w:rsidRPr="00E1178A">
        <w:rPr>
          <w:rFonts w:eastAsia="宋体"/>
          <w:color w:val="000000" w:themeColor="text1"/>
        </w:rPr>
        <w:t>请求参数说明</w:t>
      </w:r>
      <w:bookmarkEnd w:id="1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1340"/>
        <w:gridCol w:w="1121"/>
        <w:gridCol w:w="991"/>
        <w:gridCol w:w="1310"/>
        <w:gridCol w:w="1741"/>
      </w:tblGrid>
      <w:tr w:rsidR="00E87DC2" w:rsidRPr="00E1178A" w14:paraId="66181144" w14:textId="77777777" w:rsidTr="00AF034C">
        <w:tc>
          <w:tcPr>
            <w:tcW w:w="1078" w:type="pct"/>
            <w:shd w:val="clear" w:color="auto" w:fill="BDD6EE"/>
          </w:tcPr>
          <w:p w14:paraId="5B39FA20" w14:textId="77777777" w:rsidR="00205AA2" w:rsidRPr="00E1178A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5A3D9103" w14:textId="77777777" w:rsidR="00205AA2" w:rsidRPr="00E1178A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06F115CE" w14:textId="77777777" w:rsidR="00205AA2" w:rsidRPr="00E1178A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14:paraId="69DE4105" w14:textId="77777777" w:rsidR="00205AA2" w:rsidRPr="00E1178A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限制</w:t>
            </w:r>
          </w:p>
        </w:tc>
        <w:tc>
          <w:tcPr>
            <w:tcW w:w="790" w:type="pct"/>
            <w:shd w:val="clear" w:color="auto" w:fill="BDD6EE"/>
          </w:tcPr>
          <w:p w14:paraId="0E715E12" w14:textId="77777777" w:rsidR="00205AA2" w:rsidRPr="00E1178A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2E3298AE" w14:textId="77777777" w:rsidR="00205AA2" w:rsidRPr="00E1178A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注释</w:t>
            </w:r>
          </w:p>
        </w:tc>
      </w:tr>
      <w:tr w:rsidR="00E87DC2" w:rsidRPr="00E1178A" w14:paraId="4EF650D0" w14:textId="77777777" w:rsidTr="00AF034C">
        <w:trPr>
          <w:trHeight w:hRule="exact" w:val="485"/>
        </w:trPr>
        <w:tc>
          <w:tcPr>
            <w:tcW w:w="1078" w:type="pct"/>
            <w:shd w:val="clear" w:color="auto" w:fill="auto"/>
          </w:tcPr>
          <w:p w14:paraId="445B5789" w14:textId="77777777" w:rsidR="00136699" w:rsidRPr="00E1178A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808" w:type="pct"/>
            <w:shd w:val="clear" w:color="auto" w:fill="auto"/>
          </w:tcPr>
          <w:p w14:paraId="7F3A09F1" w14:textId="77777777" w:rsidR="00136699" w:rsidRPr="00E1178A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676" w:type="pct"/>
            <w:shd w:val="clear" w:color="auto" w:fill="auto"/>
          </w:tcPr>
          <w:p w14:paraId="709C6752" w14:textId="77777777" w:rsidR="00136699" w:rsidRPr="00E1178A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3B34AFE6" w14:textId="77777777" w:rsidR="00136699" w:rsidRPr="00E1178A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6F4CCED0" w14:textId="77777777" w:rsidR="00136699" w:rsidRPr="00E1178A" w:rsidRDefault="00136699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70A6ED9B" w14:textId="77777777" w:rsidR="00136699" w:rsidRPr="00E1178A" w:rsidRDefault="00136699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FC3982" w:rsidRPr="00E1178A" w14:paraId="23B5EC83" w14:textId="77777777" w:rsidTr="00AF034C">
        <w:trPr>
          <w:trHeight w:hRule="exact" w:val="485"/>
        </w:trPr>
        <w:tc>
          <w:tcPr>
            <w:tcW w:w="1078" w:type="pct"/>
            <w:shd w:val="clear" w:color="auto" w:fill="auto"/>
          </w:tcPr>
          <w:p w14:paraId="0E1F4C1E" w14:textId="56488020" w:rsidR="00FC3982" w:rsidRPr="00E1178A" w:rsidRDefault="00FC398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ascii="Calibri" w:eastAsia="华文楷体" w:hAnsi="Calibri" w:cstheme="minorBidi"/>
                <w:szCs w:val="21"/>
              </w:rPr>
              <w:t>licenseNum</w:t>
            </w:r>
          </w:p>
        </w:tc>
        <w:tc>
          <w:tcPr>
            <w:tcW w:w="808" w:type="pct"/>
            <w:shd w:val="clear" w:color="auto" w:fill="auto"/>
          </w:tcPr>
          <w:p w14:paraId="61B7D112" w14:textId="6F7F3F84" w:rsidR="00FC3982" w:rsidRPr="00E1178A" w:rsidRDefault="00FC398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车牌号码</w:t>
            </w:r>
            <w:r>
              <w:rPr>
                <w:rStyle w:val="af0"/>
              </w:rPr>
              <w:commentReference w:id="118"/>
            </w:r>
          </w:p>
        </w:tc>
        <w:tc>
          <w:tcPr>
            <w:tcW w:w="676" w:type="pct"/>
            <w:shd w:val="clear" w:color="auto" w:fill="auto"/>
          </w:tcPr>
          <w:p w14:paraId="63DC85E4" w14:textId="7B33D6FA" w:rsidR="00FC3982" w:rsidRPr="00E1178A" w:rsidRDefault="00FC398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1E095A51" w14:textId="1F41C505" w:rsidR="00FC3982" w:rsidRPr="00E1178A" w:rsidRDefault="00FC398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67DA8AC6" w14:textId="77777777" w:rsidR="00FC3982" w:rsidRPr="00E1178A" w:rsidRDefault="00FC3982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460AB45B" w14:textId="77777777" w:rsidR="00FC3982" w:rsidRPr="00E1178A" w:rsidRDefault="00FC3982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E87DC2" w:rsidRPr="00E1178A" w14:paraId="014AE314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A871EFE" w14:textId="77777777" w:rsidR="00205AA2" w:rsidRPr="00E1178A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pledgeReceipt</w:t>
            </w:r>
          </w:p>
        </w:tc>
        <w:tc>
          <w:tcPr>
            <w:tcW w:w="808" w:type="pct"/>
            <w:shd w:val="clear" w:color="auto" w:fill="auto"/>
          </w:tcPr>
          <w:p w14:paraId="0CBCD18A" w14:textId="77777777" w:rsidR="00205AA2" w:rsidRPr="00E1178A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抵押登记结果</w:t>
            </w:r>
          </w:p>
        </w:tc>
        <w:tc>
          <w:tcPr>
            <w:tcW w:w="676" w:type="pct"/>
            <w:shd w:val="clear" w:color="auto" w:fill="auto"/>
          </w:tcPr>
          <w:p w14:paraId="42BF57C0" w14:textId="77777777" w:rsidR="00205AA2" w:rsidRPr="00E1178A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41963891" w14:textId="77777777" w:rsidR="00205AA2" w:rsidRPr="00E1178A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3B04E805" w14:textId="77777777" w:rsidR="00205AA2" w:rsidRPr="00E1178A" w:rsidRDefault="00205AA2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4645DD62" w14:textId="77777777" w:rsidR="00205AA2" w:rsidRPr="00E1178A" w:rsidRDefault="00205AA2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 xml:space="preserve">01 </w:t>
            </w:r>
            <w:r w:rsidRPr="00E1178A">
              <w:rPr>
                <w:rFonts w:eastAsia="宋体" w:hint="eastAsia"/>
                <w:color w:val="000000" w:themeColor="text1"/>
                <w:szCs w:val="21"/>
              </w:rPr>
              <w:t>成功</w:t>
            </w:r>
            <w:r w:rsidRPr="00E1178A">
              <w:rPr>
                <w:rFonts w:eastAsia="宋体"/>
                <w:color w:val="000000" w:themeColor="text1"/>
                <w:szCs w:val="21"/>
              </w:rPr>
              <w:br/>
              <w:t xml:space="preserve">02 </w:t>
            </w:r>
            <w:r w:rsidRPr="00E1178A">
              <w:rPr>
                <w:rFonts w:eastAsia="宋体" w:hint="eastAsia"/>
                <w:color w:val="000000" w:themeColor="text1"/>
                <w:szCs w:val="21"/>
              </w:rPr>
              <w:t>失败</w:t>
            </w:r>
          </w:p>
        </w:tc>
      </w:tr>
      <w:tr w:rsidR="00E87DC2" w:rsidRPr="00E1178A" w14:paraId="1E79F9BD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30F62E03" w14:textId="77777777" w:rsidR="00205AA2" w:rsidRPr="00E1178A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pledgeRegDate</w:t>
            </w:r>
          </w:p>
        </w:tc>
        <w:tc>
          <w:tcPr>
            <w:tcW w:w="808" w:type="pct"/>
            <w:shd w:val="clear" w:color="auto" w:fill="auto"/>
          </w:tcPr>
          <w:p w14:paraId="6F500853" w14:textId="77777777" w:rsidR="00205AA2" w:rsidRPr="00E1178A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抵押登记时间</w:t>
            </w:r>
          </w:p>
        </w:tc>
        <w:tc>
          <w:tcPr>
            <w:tcW w:w="676" w:type="pct"/>
            <w:shd w:val="clear" w:color="auto" w:fill="auto"/>
          </w:tcPr>
          <w:p w14:paraId="6C5C3852" w14:textId="77777777" w:rsidR="00205AA2" w:rsidRPr="00E1178A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Date</w:t>
            </w:r>
          </w:p>
        </w:tc>
        <w:tc>
          <w:tcPr>
            <w:tcW w:w="598" w:type="pct"/>
            <w:shd w:val="clear" w:color="auto" w:fill="auto"/>
          </w:tcPr>
          <w:p w14:paraId="28E9940E" w14:textId="3B94E108" w:rsidR="00205AA2" w:rsidRPr="00480B55" w:rsidRDefault="00480B55" w:rsidP="00AF034C">
            <w:pPr>
              <w:jc w:val="both"/>
              <w:rPr>
                <w:rFonts w:eastAsia="PMingLiU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PMingLiU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790" w:type="pct"/>
            <w:shd w:val="clear" w:color="auto" w:fill="auto"/>
          </w:tcPr>
          <w:p w14:paraId="23E1B714" w14:textId="77777777" w:rsidR="00205AA2" w:rsidRPr="00E1178A" w:rsidRDefault="00205AA2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25393383" w14:textId="77777777" w:rsidR="00205AA2" w:rsidRPr="00E1178A" w:rsidRDefault="00205AA2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E87DC2" w:rsidRPr="00E1178A" w14:paraId="529DB72A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486E96A2" w14:textId="77777777" w:rsidR="00205AA2" w:rsidRPr="00E1178A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errorMessage</w:t>
            </w:r>
          </w:p>
        </w:tc>
        <w:tc>
          <w:tcPr>
            <w:tcW w:w="808" w:type="pct"/>
            <w:shd w:val="clear" w:color="auto" w:fill="auto"/>
          </w:tcPr>
          <w:p w14:paraId="5595AFEC" w14:textId="77777777" w:rsidR="00205AA2" w:rsidRPr="00E1178A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抵押登记失败原因</w:t>
            </w:r>
          </w:p>
        </w:tc>
        <w:tc>
          <w:tcPr>
            <w:tcW w:w="676" w:type="pct"/>
            <w:shd w:val="clear" w:color="auto" w:fill="auto"/>
          </w:tcPr>
          <w:p w14:paraId="6A8AE03A" w14:textId="77777777" w:rsidR="00205AA2" w:rsidRPr="00E1178A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6CC8F5B2" w14:textId="77777777" w:rsidR="00205AA2" w:rsidRPr="00E1178A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O</w:t>
            </w:r>
          </w:p>
        </w:tc>
        <w:tc>
          <w:tcPr>
            <w:tcW w:w="790" w:type="pct"/>
            <w:shd w:val="clear" w:color="auto" w:fill="auto"/>
          </w:tcPr>
          <w:p w14:paraId="7486ABB1" w14:textId="77777777" w:rsidR="00205AA2" w:rsidRPr="00E1178A" w:rsidRDefault="00205AA2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6D759338" w14:textId="77777777" w:rsidR="00205AA2" w:rsidRPr="00E1178A" w:rsidRDefault="00205AA2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0788AEC9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21A61768" w14:textId="77777777" w:rsidR="00003755" w:rsidRPr="00E1178A" w:rsidRDefault="00003755" w:rsidP="00003755">
      <w:pPr>
        <w:pStyle w:val="3"/>
        <w:rPr>
          <w:rFonts w:eastAsia="宋体"/>
          <w:color w:val="000000" w:themeColor="text1"/>
        </w:rPr>
      </w:pPr>
      <w:bookmarkStart w:id="119" w:name="_Toc51160249"/>
      <w:r w:rsidRPr="00E1178A">
        <w:rPr>
          <w:rFonts w:eastAsia="宋体"/>
          <w:color w:val="000000" w:themeColor="text1"/>
        </w:rPr>
        <w:lastRenderedPageBreak/>
        <w:t>响应参数说明</w:t>
      </w:r>
      <w:bookmarkEnd w:id="1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1340"/>
        <w:gridCol w:w="1121"/>
        <w:gridCol w:w="991"/>
        <w:gridCol w:w="1310"/>
        <w:gridCol w:w="1741"/>
      </w:tblGrid>
      <w:tr w:rsidR="00C3149D" w:rsidRPr="00E1178A" w14:paraId="48DD7C85" w14:textId="77777777" w:rsidTr="00AF034C">
        <w:tc>
          <w:tcPr>
            <w:tcW w:w="1078" w:type="pct"/>
            <w:shd w:val="clear" w:color="auto" w:fill="BDD6EE"/>
          </w:tcPr>
          <w:p w14:paraId="7BDCC812" w14:textId="77777777" w:rsidR="00C3149D" w:rsidRPr="00E1178A" w:rsidRDefault="00C3149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bookmarkStart w:id="120" w:name="_Hlk28618802"/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5FF44BD4" w14:textId="77777777" w:rsidR="00C3149D" w:rsidRPr="00E1178A" w:rsidRDefault="00C3149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3A0DF66F" w14:textId="77777777" w:rsidR="00C3149D" w:rsidRPr="00E1178A" w:rsidRDefault="00C3149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14:paraId="44B3C1D0" w14:textId="77777777" w:rsidR="00C3149D" w:rsidRPr="00E1178A" w:rsidRDefault="00C3149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790" w:type="pct"/>
            <w:shd w:val="clear" w:color="auto" w:fill="BDD6EE"/>
          </w:tcPr>
          <w:p w14:paraId="3F1F18F6" w14:textId="77777777" w:rsidR="00C3149D" w:rsidRPr="00E1178A" w:rsidRDefault="00C3149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270D6B63" w14:textId="77777777" w:rsidR="00C3149D" w:rsidRPr="00E1178A" w:rsidRDefault="00C3149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bookmarkEnd w:id="120"/>
      <w:tr w:rsidR="00C3149D" w:rsidRPr="00E1178A" w14:paraId="5B106C6D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3FEE60F" w14:textId="77777777" w:rsidR="00C3149D" w:rsidRPr="00E1178A" w:rsidRDefault="00C3149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14CCD54C" w14:textId="77777777" w:rsidR="00C3149D" w:rsidRPr="00E1178A" w:rsidRDefault="00C3149D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111F843A" w14:textId="77777777" w:rsidR="00C3149D" w:rsidRPr="00E1178A" w:rsidRDefault="00C3149D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012060B8" w14:textId="77777777" w:rsidR="00C3149D" w:rsidRPr="00E1178A" w:rsidRDefault="00C3149D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522B166F" w14:textId="77777777" w:rsidR="00C3149D" w:rsidRPr="00E1178A" w:rsidRDefault="007610B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5A0884E1" w14:textId="77777777" w:rsidR="00C3149D" w:rsidRPr="00E1178A" w:rsidRDefault="00C3149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0-</w:t>
            </w:r>
            <w:r w:rsidRPr="00E1178A">
              <w:rPr>
                <w:rFonts w:eastAsia="宋体"/>
                <w:color w:val="000000" w:themeColor="text1"/>
                <w:szCs w:val="21"/>
              </w:rPr>
              <w:t>失败</w:t>
            </w:r>
          </w:p>
          <w:p w14:paraId="13DE87E7" w14:textId="77777777" w:rsidR="00C3149D" w:rsidRPr="00E1178A" w:rsidRDefault="00C3149D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1-</w:t>
            </w:r>
            <w:r w:rsidRPr="00E1178A">
              <w:rPr>
                <w:rFonts w:eastAsia="宋体"/>
                <w:color w:val="000000" w:themeColor="text1"/>
                <w:szCs w:val="21"/>
              </w:rPr>
              <w:t>成功</w:t>
            </w:r>
          </w:p>
        </w:tc>
      </w:tr>
      <w:tr w:rsidR="00C3149D" w:rsidRPr="00E1178A" w14:paraId="1C9C8885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01C84B1" w14:textId="77777777" w:rsidR="00C3149D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011B2DC8" w14:textId="77777777" w:rsidR="00C3149D" w:rsidRPr="00E1178A" w:rsidRDefault="00C3149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0AB7FCF8" w14:textId="77777777" w:rsidR="00C3149D" w:rsidRPr="00E1178A" w:rsidRDefault="00C3149D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4F70691F" w14:textId="77777777" w:rsidR="00C3149D" w:rsidRPr="00E1178A" w:rsidRDefault="00C3149D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O</w:t>
            </w:r>
          </w:p>
        </w:tc>
        <w:tc>
          <w:tcPr>
            <w:tcW w:w="790" w:type="pct"/>
            <w:shd w:val="clear" w:color="auto" w:fill="auto"/>
          </w:tcPr>
          <w:p w14:paraId="267DA3FD" w14:textId="77777777" w:rsidR="00C3149D" w:rsidRPr="00E1178A" w:rsidRDefault="00C3149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3D08FB46" w14:textId="77777777" w:rsidR="00C3149D" w:rsidRPr="00E1178A" w:rsidRDefault="00C3149D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失败信息说明</w:t>
            </w:r>
          </w:p>
        </w:tc>
      </w:tr>
      <w:tr w:rsidR="00DF2435" w:rsidRPr="00E1178A" w14:paraId="69D329A6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3C2E12DC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color w:val="000000" w:themeColor="text1"/>
              </w:rPr>
              <w:t>queryId</w:t>
            </w:r>
          </w:p>
        </w:tc>
        <w:tc>
          <w:tcPr>
            <w:tcW w:w="808" w:type="pct"/>
            <w:shd w:val="clear" w:color="auto" w:fill="auto"/>
          </w:tcPr>
          <w:p w14:paraId="4E9652C5" w14:textId="77777777" w:rsidR="00DF2435" w:rsidRPr="00E1178A" w:rsidRDefault="00DF2435" w:rsidP="00AF034C">
            <w:pPr>
              <w:jc w:val="both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1178A">
              <w:rPr>
                <w:rFonts w:ascii="宋体" w:eastAsia="宋体" w:hAnsi="宋体"/>
                <w:color w:val="000000" w:themeColor="text1"/>
              </w:rPr>
              <w:t>查询结果ID</w:t>
            </w:r>
          </w:p>
        </w:tc>
        <w:tc>
          <w:tcPr>
            <w:tcW w:w="676" w:type="pct"/>
            <w:shd w:val="clear" w:color="auto" w:fill="auto"/>
          </w:tcPr>
          <w:p w14:paraId="77F22907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color w:val="000000" w:themeColor="text1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201CED1A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color w:val="000000" w:themeColor="text1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10C0C628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4E7E997D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64F1ABF4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265EAA00" w14:textId="77777777" w:rsidR="00771205" w:rsidRPr="00E1178A" w:rsidRDefault="00771205" w:rsidP="00771205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121" w:name="_Toc51160250"/>
      <w:r w:rsidRPr="00E1178A">
        <w:rPr>
          <w:rFonts w:ascii="Times New Roman" w:eastAsia="宋体" w:hAnsi="Times New Roman" w:cs="Times New Roman"/>
          <w:color w:val="000000" w:themeColor="text1"/>
        </w:rPr>
        <w:t>贷后审查结果</w:t>
      </w:r>
      <w:r w:rsidR="00003755" w:rsidRPr="00E1178A">
        <w:rPr>
          <w:rFonts w:ascii="Times New Roman" w:eastAsia="宋体" w:hAnsi="Times New Roman" w:cs="Times New Roman"/>
          <w:color w:val="000000" w:themeColor="text1"/>
        </w:rPr>
        <w:t>通知</w:t>
      </w:r>
      <w:bookmarkEnd w:id="121"/>
    </w:p>
    <w:p w14:paraId="18AC8D3B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122" w:name="_Toc51160251"/>
      <w:r w:rsidRPr="00E1178A">
        <w:rPr>
          <w:rFonts w:eastAsia="宋体"/>
          <w:color w:val="000000" w:themeColor="text1"/>
        </w:rPr>
        <w:t>功能描述</w:t>
      </w:r>
      <w:bookmarkEnd w:id="122"/>
    </w:p>
    <w:p w14:paraId="2EB2D1FF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调用该接口发起审核结果查询；</w:t>
      </w:r>
    </w:p>
    <w:p w14:paraId="1D2EFB01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123" w:name="_Toc51160252"/>
      <w:r w:rsidRPr="00E1178A">
        <w:rPr>
          <w:rFonts w:eastAsia="宋体"/>
          <w:color w:val="000000" w:themeColor="text1"/>
        </w:rPr>
        <w:t>业务逻辑</w:t>
      </w:r>
      <w:bookmarkEnd w:id="123"/>
    </w:p>
    <w:p w14:paraId="2E602743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39CEFD46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124" w:name="_Toc51160253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124"/>
    </w:p>
    <w:p w14:paraId="54D7284A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/>
          <w:color w:val="000000" w:themeColor="text1"/>
        </w:rPr>
        <w:t>loanCheckResult</w:t>
      </w:r>
    </w:p>
    <w:p w14:paraId="5D31921F" w14:textId="77777777" w:rsidR="00771205" w:rsidRPr="00E1178A" w:rsidRDefault="00771205" w:rsidP="00771205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51BF9709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125" w:name="_Toc51160254"/>
      <w:r w:rsidRPr="00E1178A">
        <w:rPr>
          <w:rFonts w:eastAsia="宋体"/>
          <w:color w:val="000000" w:themeColor="text1"/>
        </w:rPr>
        <w:t>请求参数说明</w:t>
      </w:r>
      <w:bookmarkEnd w:id="1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8"/>
        <w:gridCol w:w="1340"/>
        <w:gridCol w:w="1121"/>
        <w:gridCol w:w="559"/>
        <w:gridCol w:w="1741"/>
        <w:gridCol w:w="1741"/>
      </w:tblGrid>
      <w:tr w:rsidR="002A388B" w:rsidRPr="00E1178A" w14:paraId="6A59163C" w14:textId="77777777" w:rsidTr="00AF034C">
        <w:tc>
          <w:tcPr>
            <w:tcW w:w="1078" w:type="pct"/>
            <w:shd w:val="clear" w:color="auto" w:fill="BDD6EE" w:themeFill="accent5" w:themeFillTint="66"/>
          </w:tcPr>
          <w:p w14:paraId="3E122410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58FE53F3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2FE77ED3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337" w:type="pct"/>
            <w:shd w:val="clear" w:color="auto" w:fill="BDD6EE" w:themeFill="accent5" w:themeFillTint="66"/>
          </w:tcPr>
          <w:p w14:paraId="5EF92D8E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185596AD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26822884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136699" w:rsidRPr="00E1178A" w14:paraId="78AAF320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6B6E42B" w14:textId="77777777" w:rsidR="00136699" w:rsidRPr="00E1178A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808" w:type="pct"/>
            <w:shd w:val="clear" w:color="auto" w:fill="auto"/>
          </w:tcPr>
          <w:p w14:paraId="615C46CC" w14:textId="77777777" w:rsidR="00136699" w:rsidRPr="00E1178A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676" w:type="pct"/>
            <w:shd w:val="clear" w:color="auto" w:fill="auto"/>
          </w:tcPr>
          <w:p w14:paraId="2C14DFA5" w14:textId="77777777" w:rsidR="00136699" w:rsidRPr="00E1178A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37D4871F" w14:textId="77777777" w:rsidR="00136699" w:rsidRPr="00E1178A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14:paraId="6F50835B" w14:textId="77777777" w:rsidR="00136699" w:rsidRPr="00E1178A" w:rsidRDefault="00136699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7ECC24C1" w14:textId="77777777" w:rsidR="00136699" w:rsidRPr="00E1178A" w:rsidRDefault="00136699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2A388B" w:rsidRPr="00E1178A" w14:paraId="49BABC75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13E0BEF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aduitResult</w:t>
            </w:r>
          </w:p>
        </w:tc>
        <w:tc>
          <w:tcPr>
            <w:tcW w:w="808" w:type="pct"/>
            <w:shd w:val="clear" w:color="auto" w:fill="auto"/>
          </w:tcPr>
          <w:p w14:paraId="545CACA9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复核结果</w:t>
            </w:r>
          </w:p>
        </w:tc>
        <w:tc>
          <w:tcPr>
            <w:tcW w:w="676" w:type="pct"/>
            <w:shd w:val="clear" w:color="auto" w:fill="auto"/>
          </w:tcPr>
          <w:p w14:paraId="0258AB43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1EAED0FB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3393E409" w14:textId="77777777" w:rsidR="002A388B" w:rsidRPr="00E1178A" w:rsidRDefault="007610BE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4B9FF640" w14:textId="77777777" w:rsidR="001A4FB6" w:rsidRPr="00E1178A" w:rsidRDefault="001A4FB6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 xml:space="preserve">1 </w:t>
            </w:r>
            <w:r w:rsidRPr="00E1178A">
              <w:rPr>
                <w:rFonts w:eastAsia="宋体" w:hint="eastAsia"/>
                <w:color w:val="000000" w:themeColor="text1"/>
                <w:szCs w:val="21"/>
              </w:rPr>
              <w:t>复核通过</w:t>
            </w:r>
          </w:p>
          <w:p w14:paraId="52B6CBF1" w14:textId="77777777" w:rsidR="002A388B" w:rsidRPr="00E1178A" w:rsidRDefault="001A4FB6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 xml:space="preserve">2 </w:t>
            </w:r>
            <w:r w:rsidRPr="00E1178A">
              <w:rPr>
                <w:rFonts w:eastAsia="宋体" w:hint="eastAsia"/>
                <w:color w:val="000000" w:themeColor="text1"/>
                <w:szCs w:val="21"/>
              </w:rPr>
              <w:t>复核拒绝</w:t>
            </w:r>
          </w:p>
        </w:tc>
      </w:tr>
      <w:tr w:rsidR="002A388B" w:rsidRPr="00E1178A" w14:paraId="7DCC0695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BDCC187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aduitResultDetail</w:t>
            </w:r>
          </w:p>
        </w:tc>
        <w:tc>
          <w:tcPr>
            <w:tcW w:w="808" w:type="pct"/>
            <w:shd w:val="clear" w:color="auto" w:fill="auto"/>
          </w:tcPr>
          <w:p w14:paraId="7EF91688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复核详细结果</w:t>
            </w:r>
          </w:p>
        </w:tc>
        <w:tc>
          <w:tcPr>
            <w:tcW w:w="676" w:type="pct"/>
            <w:shd w:val="clear" w:color="auto" w:fill="auto"/>
          </w:tcPr>
          <w:p w14:paraId="34E24BFA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6889974D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017E4AE1" w14:textId="77777777" w:rsidR="002A388B" w:rsidRPr="00E1178A" w:rsidRDefault="002A388B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32</w:t>
            </w:r>
          </w:p>
        </w:tc>
        <w:tc>
          <w:tcPr>
            <w:tcW w:w="1050" w:type="pct"/>
            <w:shd w:val="clear" w:color="auto" w:fill="auto"/>
          </w:tcPr>
          <w:p w14:paraId="650B4E69" w14:textId="77777777" w:rsidR="002A388B" w:rsidRPr="00E1178A" w:rsidRDefault="002A388B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2A388B" w:rsidRPr="00E1178A" w14:paraId="2A6D763A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72571C6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aduitRemark</w:t>
            </w:r>
          </w:p>
        </w:tc>
        <w:tc>
          <w:tcPr>
            <w:tcW w:w="808" w:type="pct"/>
            <w:shd w:val="clear" w:color="auto" w:fill="auto"/>
          </w:tcPr>
          <w:p w14:paraId="128A8549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复核备注</w:t>
            </w:r>
          </w:p>
        </w:tc>
        <w:tc>
          <w:tcPr>
            <w:tcW w:w="676" w:type="pct"/>
            <w:shd w:val="clear" w:color="auto" w:fill="auto"/>
          </w:tcPr>
          <w:p w14:paraId="6727F884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0375C63C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58429CF3" w14:textId="77777777" w:rsidR="002A388B" w:rsidRPr="00E1178A" w:rsidRDefault="002A388B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1024</w:t>
            </w:r>
          </w:p>
        </w:tc>
        <w:tc>
          <w:tcPr>
            <w:tcW w:w="1050" w:type="pct"/>
            <w:shd w:val="clear" w:color="auto" w:fill="auto"/>
          </w:tcPr>
          <w:p w14:paraId="0E8BF61D" w14:textId="77777777" w:rsidR="002A388B" w:rsidRPr="00E1178A" w:rsidRDefault="002A388B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2A388B" w:rsidRPr="00E1178A" w14:paraId="601BE71E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445D51AE" w14:textId="77777777" w:rsidR="002A388B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4B136C68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4332B6B6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0B98314C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O</w:t>
            </w:r>
          </w:p>
        </w:tc>
        <w:tc>
          <w:tcPr>
            <w:tcW w:w="1050" w:type="pct"/>
            <w:shd w:val="clear" w:color="auto" w:fill="auto"/>
          </w:tcPr>
          <w:p w14:paraId="68A7E788" w14:textId="77777777" w:rsidR="002A388B" w:rsidRPr="00E1178A" w:rsidRDefault="002A388B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0C6A2BB8" w14:textId="77777777" w:rsidR="002A388B" w:rsidRPr="00E1178A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46588F" w:rsidRPr="00E1178A" w14:paraId="34674B06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5A500BC" w14:textId="6F3BC44E" w:rsidR="0046588F" w:rsidRPr="00E1178A" w:rsidRDefault="0046588F" w:rsidP="0046588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8479A">
              <w:rPr>
                <w:rFonts w:eastAsia="宋体"/>
                <w:color w:val="000000" w:themeColor="text1"/>
                <w:szCs w:val="21"/>
              </w:rPr>
              <w:t>missingImage</w:t>
            </w:r>
          </w:p>
        </w:tc>
        <w:tc>
          <w:tcPr>
            <w:tcW w:w="808" w:type="pct"/>
            <w:shd w:val="clear" w:color="auto" w:fill="auto"/>
          </w:tcPr>
          <w:p w14:paraId="561A1DF6" w14:textId="62E6D5DA" w:rsidR="0046588F" w:rsidRPr="00E1178A" w:rsidRDefault="0046588F" w:rsidP="0046588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8479A">
              <w:rPr>
                <w:rFonts w:eastAsia="宋体" w:hint="eastAsia"/>
                <w:color w:val="000000" w:themeColor="text1"/>
                <w:szCs w:val="21"/>
              </w:rPr>
              <w:t>缺失影像文件编码</w:t>
            </w:r>
          </w:p>
        </w:tc>
        <w:tc>
          <w:tcPr>
            <w:tcW w:w="676" w:type="pct"/>
            <w:shd w:val="clear" w:color="auto" w:fill="auto"/>
          </w:tcPr>
          <w:p w14:paraId="42FC5556" w14:textId="4CA6ED3A" w:rsidR="0046588F" w:rsidRPr="00E1178A" w:rsidRDefault="0046588F" w:rsidP="0046588F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65629E74" w14:textId="77777777" w:rsidR="0046588F" w:rsidRPr="00E1178A" w:rsidRDefault="0046588F" w:rsidP="0046588F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</w:p>
        </w:tc>
        <w:tc>
          <w:tcPr>
            <w:tcW w:w="1050" w:type="pct"/>
            <w:shd w:val="clear" w:color="auto" w:fill="auto"/>
          </w:tcPr>
          <w:p w14:paraId="1365BCA8" w14:textId="77777777" w:rsidR="0046588F" w:rsidRPr="00E1178A" w:rsidRDefault="0046588F" w:rsidP="0046588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41033DD1" w14:textId="64D28471" w:rsidR="0046588F" w:rsidRPr="00E1178A" w:rsidRDefault="0046588F" w:rsidP="0046588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多个以逗号分隔</w:t>
            </w:r>
          </w:p>
        </w:tc>
      </w:tr>
    </w:tbl>
    <w:p w14:paraId="297E495C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6CD111A1" w14:textId="77777777" w:rsidR="00771205" w:rsidRPr="00E1178A" w:rsidRDefault="00771205" w:rsidP="00771205">
      <w:pPr>
        <w:pStyle w:val="3"/>
        <w:rPr>
          <w:rFonts w:eastAsia="宋体"/>
          <w:color w:val="000000" w:themeColor="text1"/>
        </w:rPr>
      </w:pPr>
      <w:bookmarkStart w:id="126" w:name="_Toc51160255"/>
      <w:r w:rsidRPr="00E1178A">
        <w:rPr>
          <w:rFonts w:eastAsia="宋体"/>
          <w:color w:val="000000" w:themeColor="text1"/>
        </w:rPr>
        <w:lastRenderedPageBreak/>
        <w:t>响应参数说明</w:t>
      </w:r>
      <w:bookmarkEnd w:id="1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8"/>
        <w:gridCol w:w="1340"/>
        <w:gridCol w:w="1121"/>
        <w:gridCol w:w="849"/>
        <w:gridCol w:w="1451"/>
        <w:gridCol w:w="1741"/>
      </w:tblGrid>
      <w:tr w:rsidR="00FF49B8" w:rsidRPr="00E1178A" w14:paraId="291FC988" w14:textId="77777777" w:rsidTr="00AF034C">
        <w:tc>
          <w:tcPr>
            <w:tcW w:w="1078" w:type="pct"/>
            <w:shd w:val="clear" w:color="auto" w:fill="BDD6EE"/>
          </w:tcPr>
          <w:p w14:paraId="2B9E4B12" w14:textId="77777777" w:rsidR="00FF49B8" w:rsidRPr="00E1178A" w:rsidRDefault="00FF49B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72B2B57F" w14:textId="77777777" w:rsidR="00FF49B8" w:rsidRPr="00E1178A" w:rsidRDefault="00FF49B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4CE9BFAC" w14:textId="77777777" w:rsidR="00FF49B8" w:rsidRPr="00E1178A" w:rsidRDefault="00FF49B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3E6B111C" w14:textId="77777777" w:rsidR="00FF49B8" w:rsidRPr="00E1178A" w:rsidRDefault="00FF49B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2C7C4108" w14:textId="77777777" w:rsidR="00FF49B8" w:rsidRPr="00E1178A" w:rsidRDefault="00FF49B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35D78BED" w14:textId="77777777" w:rsidR="00FF49B8" w:rsidRPr="00E1178A" w:rsidRDefault="00FF49B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FF49B8" w:rsidRPr="00E1178A" w14:paraId="66F2B9B9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4383365B" w14:textId="77777777" w:rsidR="00FF49B8" w:rsidRPr="00E1178A" w:rsidRDefault="00FF49B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1BC913A2" w14:textId="77777777" w:rsidR="00FF49B8" w:rsidRPr="00E1178A" w:rsidRDefault="00FF49B8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0C02E7C6" w14:textId="77777777" w:rsidR="00FF49B8" w:rsidRPr="00E1178A" w:rsidRDefault="00FF49B8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66825A10" w14:textId="77777777" w:rsidR="00FF49B8" w:rsidRPr="00E1178A" w:rsidRDefault="00FF49B8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31C60E6D" w14:textId="77777777" w:rsidR="00FF49B8" w:rsidRPr="00E1178A" w:rsidRDefault="007610BE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162433AE" w14:textId="77777777" w:rsidR="00FF49B8" w:rsidRPr="00E1178A" w:rsidRDefault="00FF49B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0-</w:t>
            </w:r>
            <w:r w:rsidRPr="00E1178A">
              <w:rPr>
                <w:rFonts w:eastAsia="宋体"/>
                <w:color w:val="000000" w:themeColor="text1"/>
                <w:szCs w:val="21"/>
              </w:rPr>
              <w:t>失败</w:t>
            </w:r>
          </w:p>
          <w:p w14:paraId="05DF6A03" w14:textId="77777777" w:rsidR="00FF49B8" w:rsidRPr="00E1178A" w:rsidRDefault="00FF49B8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1-</w:t>
            </w:r>
            <w:r w:rsidRPr="00E1178A">
              <w:rPr>
                <w:rFonts w:eastAsia="宋体"/>
                <w:color w:val="000000" w:themeColor="text1"/>
                <w:szCs w:val="21"/>
              </w:rPr>
              <w:t>成功</w:t>
            </w:r>
          </w:p>
        </w:tc>
      </w:tr>
      <w:tr w:rsidR="00FF49B8" w:rsidRPr="00E1178A" w14:paraId="54626FB1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08CBD6BC" w14:textId="77777777" w:rsidR="00FF49B8" w:rsidRPr="00E1178A" w:rsidRDefault="00DF2435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0EF9ACB0" w14:textId="77777777" w:rsidR="00FF49B8" w:rsidRPr="00E1178A" w:rsidRDefault="00FF49B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1B628CDE" w14:textId="77777777" w:rsidR="00FF49B8" w:rsidRPr="00E1178A" w:rsidRDefault="00FF49B8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2EC2EB94" w14:textId="77777777" w:rsidR="00FF49B8" w:rsidRPr="00E1178A" w:rsidRDefault="00FF49B8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06D458D2" w14:textId="77777777" w:rsidR="00FF49B8" w:rsidRPr="00E1178A" w:rsidRDefault="00FF49B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1B6031C7" w14:textId="77777777" w:rsidR="00FF49B8" w:rsidRPr="00E1178A" w:rsidRDefault="00FF49B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失败信息说明</w:t>
            </w:r>
          </w:p>
        </w:tc>
      </w:tr>
    </w:tbl>
    <w:p w14:paraId="5F63AF51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0E49A459" w14:textId="77777777" w:rsidR="0051196B" w:rsidRPr="00E1178A" w:rsidRDefault="0051196B" w:rsidP="0051196B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127" w:name="_Toc51160256"/>
      <w:r w:rsidRPr="00E1178A">
        <w:rPr>
          <w:rFonts w:ascii="Times New Roman" w:eastAsia="宋体" w:hAnsi="Times New Roman" w:cs="Times New Roman"/>
          <w:color w:val="000000" w:themeColor="text1"/>
        </w:rPr>
        <w:t>影像上传通知</w:t>
      </w:r>
      <w:bookmarkEnd w:id="127"/>
    </w:p>
    <w:p w14:paraId="3A32AFB7" w14:textId="77777777" w:rsidR="0051196B" w:rsidRPr="00E1178A" w:rsidRDefault="0051196B" w:rsidP="0051196B">
      <w:pPr>
        <w:pStyle w:val="3"/>
        <w:rPr>
          <w:rFonts w:eastAsia="宋体"/>
          <w:color w:val="000000" w:themeColor="text1"/>
        </w:rPr>
      </w:pPr>
      <w:bookmarkStart w:id="128" w:name="_Toc51160257"/>
      <w:r w:rsidRPr="00E1178A">
        <w:rPr>
          <w:rFonts w:eastAsia="宋体"/>
          <w:color w:val="000000" w:themeColor="text1"/>
        </w:rPr>
        <w:t>功能描述</w:t>
      </w:r>
      <w:bookmarkEnd w:id="128"/>
    </w:p>
    <w:p w14:paraId="458BE0F6" w14:textId="77777777" w:rsidR="0051196B" w:rsidRPr="00E1178A" w:rsidRDefault="0051196B" w:rsidP="0051196B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影像上传后提供通知接口；</w:t>
      </w:r>
    </w:p>
    <w:p w14:paraId="22422346" w14:textId="77777777" w:rsidR="0051196B" w:rsidRPr="00E1178A" w:rsidRDefault="0051196B" w:rsidP="0051196B">
      <w:pPr>
        <w:pStyle w:val="3"/>
        <w:rPr>
          <w:rFonts w:eastAsia="宋体"/>
          <w:color w:val="000000" w:themeColor="text1"/>
        </w:rPr>
      </w:pPr>
      <w:bookmarkStart w:id="129" w:name="_Toc51160258"/>
      <w:r w:rsidRPr="00E1178A">
        <w:rPr>
          <w:rFonts w:eastAsia="宋体"/>
          <w:color w:val="000000" w:themeColor="text1"/>
        </w:rPr>
        <w:t>业务逻辑</w:t>
      </w:r>
      <w:bookmarkEnd w:id="129"/>
    </w:p>
    <w:p w14:paraId="5E4FE91A" w14:textId="77777777" w:rsidR="0051196B" w:rsidRPr="00E1178A" w:rsidRDefault="0051196B" w:rsidP="0051196B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3AAE7EE2" w14:textId="77777777" w:rsidR="0051196B" w:rsidRPr="00E1178A" w:rsidRDefault="0051196B" w:rsidP="0051196B">
      <w:pPr>
        <w:pStyle w:val="3"/>
        <w:rPr>
          <w:rFonts w:eastAsia="宋体"/>
          <w:color w:val="000000" w:themeColor="text1"/>
        </w:rPr>
      </w:pPr>
      <w:bookmarkStart w:id="130" w:name="_Toc51160259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130"/>
    </w:p>
    <w:p w14:paraId="53468848" w14:textId="77777777" w:rsidR="0051196B" w:rsidRPr="00E1178A" w:rsidRDefault="0051196B" w:rsidP="0051196B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/>
          <w:color w:val="000000" w:themeColor="text1"/>
        </w:rPr>
        <w:t>uploadPic</w:t>
      </w:r>
    </w:p>
    <w:p w14:paraId="53E70660" w14:textId="77777777" w:rsidR="0051196B" w:rsidRPr="00E1178A" w:rsidRDefault="0051196B" w:rsidP="0051196B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60EC7102" w14:textId="77777777" w:rsidR="0051196B" w:rsidRPr="00E1178A" w:rsidRDefault="0051196B" w:rsidP="0051196B">
      <w:pPr>
        <w:pStyle w:val="3"/>
        <w:rPr>
          <w:rFonts w:eastAsia="宋体"/>
          <w:color w:val="000000" w:themeColor="text1"/>
        </w:rPr>
      </w:pPr>
      <w:bookmarkStart w:id="131" w:name="_Toc51160260"/>
      <w:r w:rsidRPr="00E1178A">
        <w:rPr>
          <w:rFonts w:eastAsia="宋体"/>
          <w:color w:val="000000" w:themeColor="text1"/>
        </w:rPr>
        <w:t>请求参数说明</w:t>
      </w:r>
      <w:bookmarkEnd w:id="1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111"/>
        <w:gridCol w:w="1409"/>
        <w:gridCol w:w="1166"/>
        <w:gridCol w:w="1134"/>
        <w:gridCol w:w="2199"/>
      </w:tblGrid>
      <w:tr w:rsidR="00841456" w:rsidRPr="00E1178A" w14:paraId="0DE82509" w14:textId="77777777" w:rsidTr="00AF034C">
        <w:tc>
          <w:tcPr>
            <w:tcW w:w="767" w:type="pct"/>
            <w:shd w:val="clear" w:color="auto" w:fill="BDD6EE" w:themeFill="accent5" w:themeFillTint="66"/>
          </w:tcPr>
          <w:p w14:paraId="69B83549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670" w:type="pct"/>
            <w:shd w:val="clear" w:color="auto" w:fill="BDD6EE" w:themeFill="accent5" w:themeFillTint="66"/>
          </w:tcPr>
          <w:p w14:paraId="5AE1305F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850" w:type="pct"/>
            <w:shd w:val="clear" w:color="auto" w:fill="BDD6EE" w:themeFill="accent5" w:themeFillTint="66"/>
          </w:tcPr>
          <w:p w14:paraId="0C099A36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703" w:type="pct"/>
            <w:shd w:val="clear" w:color="auto" w:fill="BDD6EE" w:themeFill="accent5" w:themeFillTint="66"/>
          </w:tcPr>
          <w:p w14:paraId="676DBA18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684" w:type="pct"/>
            <w:shd w:val="clear" w:color="auto" w:fill="BDD6EE" w:themeFill="accent5" w:themeFillTint="66"/>
          </w:tcPr>
          <w:p w14:paraId="77891890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1326" w:type="pct"/>
            <w:shd w:val="clear" w:color="auto" w:fill="BDD6EE" w:themeFill="accent5" w:themeFillTint="66"/>
          </w:tcPr>
          <w:p w14:paraId="61803117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841456" w:rsidRPr="00E1178A" w14:paraId="130606C4" w14:textId="77777777" w:rsidTr="00AF034C">
        <w:tc>
          <w:tcPr>
            <w:tcW w:w="767" w:type="pct"/>
            <w:shd w:val="clear" w:color="auto" w:fill="auto"/>
          </w:tcPr>
          <w:p w14:paraId="1DE19068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lang w:val="zh-CN"/>
              </w:rPr>
              <w:t>uploadNo</w:t>
            </w:r>
          </w:p>
        </w:tc>
        <w:tc>
          <w:tcPr>
            <w:tcW w:w="670" w:type="pct"/>
            <w:shd w:val="clear" w:color="auto" w:fill="auto"/>
          </w:tcPr>
          <w:p w14:paraId="716D99DB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上传编号</w:t>
            </w:r>
          </w:p>
        </w:tc>
        <w:tc>
          <w:tcPr>
            <w:tcW w:w="850" w:type="pct"/>
            <w:shd w:val="clear" w:color="auto" w:fill="auto"/>
          </w:tcPr>
          <w:p w14:paraId="14B4499E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String</w:t>
            </w:r>
          </w:p>
        </w:tc>
        <w:tc>
          <w:tcPr>
            <w:tcW w:w="703" w:type="pct"/>
            <w:shd w:val="clear" w:color="auto" w:fill="auto"/>
          </w:tcPr>
          <w:p w14:paraId="6378EAF8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M</w:t>
            </w:r>
          </w:p>
        </w:tc>
        <w:tc>
          <w:tcPr>
            <w:tcW w:w="684" w:type="pct"/>
            <w:shd w:val="clear" w:color="auto" w:fill="auto"/>
          </w:tcPr>
          <w:p w14:paraId="30DB0B41" w14:textId="77777777" w:rsidR="00841456" w:rsidRPr="00E1178A" w:rsidRDefault="00532DC9" w:rsidP="00AF034C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 w:hint="eastAsia"/>
                <w:color w:val="000000" w:themeColor="text1"/>
                <w:lang w:val="zh-CN"/>
              </w:rPr>
              <w:t>1</w:t>
            </w:r>
            <w:r w:rsidRPr="00E1178A">
              <w:rPr>
                <w:rFonts w:eastAsia="宋体"/>
                <w:color w:val="000000" w:themeColor="text1"/>
                <w:lang w:val="zh-CN"/>
              </w:rPr>
              <w:t>28</w:t>
            </w:r>
          </w:p>
        </w:tc>
        <w:tc>
          <w:tcPr>
            <w:tcW w:w="1326" w:type="pct"/>
            <w:shd w:val="clear" w:color="auto" w:fill="auto"/>
          </w:tcPr>
          <w:p w14:paraId="5E4B8A50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lang w:val="zh-CN"/>
              </w:rPr>
              <w:t>申请编号</w:t>
            </w:r>
            <w:r w:rsidRPr="00E1178A">
              <w:rPr>
                <w:rFonts w:eastAsia="宋体"/>
                <w:color w:val="000000" w:themeColor="text1"/>
                <w:lang w:val="zh-CN"/>
              </w:rPr>
              <w:t>/</w:t>
            </w:r>
            <w:r w:rsidRPr="00E1178A">
              <w:rPr>
                <w:rFonts w:eastAsia="宋体"/>
                <w:color w:val="000000" w:themeColor="text1"/>
                <w:lang w:val="zh-CN"/>
              </w:rPr>
              <w:t>预审编号</w:t>
            </w:r>
            <w:r w:rsidR="00136699" w:rsidRPr="00E1178A">
              <w:rPr>
                <w:rFonts w:eastAsia="宋体" w:hint="eastAsia"/>
                <w:color w:val="000000" w:themeColor="text1"/>
                <w:lang w:val="zh-CN"/>
              </w:rPr>
              <w:t>/</w:t>
            </w:r>
            <w:r w:rsidR="00136699" w:rsidRPr="00E1178A">
              <w:rPr>
                <w:rFonts w:eastAsia="宋体" w:hint="eastAsia"/>
                <w:color w:val="000000" w:themeColor="text1"/>
                <w:lang w:val="zh-CN"/>
              </w:rPr>
              <w:t>借据编号</w:t>
            </w:r>
          </w:p>
        </w:tc>
      </w:tr>
      <w:tr w:rsidR="00841456" w:rsidRPr="00E1178A" w14:paraId="7210D821" w14:textId="77777777" w:rsidTr="00AF034C">
        <w:tc>
          <w:tcPr>
            <w:tcW w:w="767" w:type="pct"/>
            <w:shd w:val="clear" w:color="auto" w:fill="auto"/>
          </w:tcPr>
          <w:p w14:paraId="693E4FAA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lang w:val="zh-CN"/>
              </w:rPr>
              <w:t>fileList</w:t>
            </w:r>
          </w:p>
        </w:tc>
        <w:tc>
          <w:tcPr>
            <w:tcW w:w="670" w:type="pct"/>
            <w:shd w:val="clear" w:color="auto" w:fill="auto"/>
          </w:tcPr>
          <w:p w14:paraId="16830B05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文件列表</w:t>
            </w:r>
          </w:p>
        </w:tc>
        <w:tc>
          <w:tcPr>
            <w:tcW w:w="850" w:type="pct"/>
            <w:shd w:val="clear" w:color="auto" w:fill="auto"/>
          </w:tcPr>
          <w:p w14:paraId="3C4A85A0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List</w:t>
            </w:r>
            <w:r w:rsidRPr="00E1178A">
              <w:rPr>
                <w:rFonts w:eastAsia="宋体"/>
                <w:color w:val="000000" w:themeColor="text1"/>
                <w:lang w:val="zh-TW" w:eastAsia="zh-TW"/>
              </w:rPr>
              <w:t>&lt;Object&gt;</w:t>
            </w:r>
          </w:p>
        </w:tc>
        <w:tc>
          <w:tcPr>
            <w:tcW w:w="703" w:type="pct"/>
            <w:shd w:val="clear" w:color="auto" w:fill="auto"/>
          </w:tcPr>
          <w:p w14:paraId="11F5178E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M</w:t>
            </w:r>
          </w:p>
        </w:tc>
        <w:tc>
          <w:tcPr>
            <w:tcW w:w="684" w:type="pct"/>
            <w:shd w:val="clear" w:color="auto" w:fill="auto"/>
          </w:tcPr>
          <w:p w14:paraId="0295608E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</w:p>
        </w:tc>
        <w:tc>
          <w:tcPr>
            <w:tcW w:w="1326" w:type="pct"/>
            <w:shd w:val="clear" w:color="auto" w:fill="auto"/>
          </w:tcPr>
          <w:p w14:paraId="37A5E361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</w:p>
        </w:tc>
      </w:tr>
    </w:tbl>
    <w:p w14:paraId="0B405D4E" w14:textId="77777777" w:rsidR="00E73794" w:rsidRPr="00E1178A" w:rsidRDefault="00E73794" w:rsidP="00E73794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文件列表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1136"/>
        <w:gridCol w:w="1388"/>
        <w:gridCol w:w="1162"/>
        <w:gridCol w:w="1132"/>
        <w:gridCol w:w="2199"/>
      </w:tblGrid>
      <w:tr w:rsidR="00841456" w:rsidRPr="00E1178A" w14:paraId="250A93CF" w14:textId="77777777" w:rsidTr="00AF034C">
        <w:tc>
          <w:tcPr>
            <w:tcW w:w="768" w:type="pct"/>
            <w:shd w:val="clear" w:color="auto" w:fill="BDD6EE" w:themeFill="accent5" w:themeFillTint="66"/>
          </w:tcPr>
          <w:p w14:paraId="3F4841CB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685" w:type="pct"/>
            <w:shd w:val="clear" w:color="auto" w:fill="BDD6EE" w:themeFill="accent5" w:themeFillTint="66"/>
          </w:tcPr>
          <w:p w14:paraId="5210D506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837" w:type="pct"/>
            <w:shd w:val="clear" w:color="auto" w:fill="BDD6EE" w:themeFill="accent5" w:themeFillTint="66"/>
          </w:tcPr>
          <w:p w14:paraId="6AC91D92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701" w:type="pct"/>
            <w:shd w:val="clear" w:color="auto" w:fill="BDD6EE" w:themeFill="accent5" w:themeFillTint="66"/>
          </w:tcPr>
          <w:p w14:paraId="40805470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683" w:type="pct"/>
            <w:shd w:val="clear" w:color="auto" w:fill="BDD6EE" w:themeFill="accent5" w:themeFillTint="66"/>
          </w:tcPr>
          <w:p w14:paraId="163423D5" w14:textId="77777777" w:rsidR="00841456" w:rsidRPr="00E1178A" w:rsidRDefault="00841456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1326" w:type="pct"/>
            <w:shd w:val="clear" w:color="auto" w:fill="BDD6EE" w:themeFill="accent5" w:themeFillTint="66"/>
          </w:tcPr>
          <w:p w14:paraId="694F5F5E" w14:textId="77777777" w:rsidR="00841456" w:rsidRPr="00E1178A" w:rsidRDefault="00841456" w:rsidP="00AF034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841456" w:rsidRPr="00E1178A" w14:paraId="0FC172A7" w14:textId="77777777" w:rsidTr="00AF034C">
        <w:tc>
          <w:tcPr>
            <w:tcW w:w="768" w:type="pct"/>
            <w:shd w:val="clear" w:color="auto" w:fill="auto"/>
          </w:tcPr>
          <w:p w14:paraId="21D52CF0" w14:textId="77777777" w:rsidR="00841456" w:rsidRPr="005149ED" w:rsidRDefault="0084145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filePath</w:t>
            </w:r>
          </w:p>
        </w:tc>
        <w:tc>
          <w:tcPr>
            <w:tcW w:w="685" w:type="pct"/>
            <w:shd w:val="clear" w:color="auto" w:fill="auto"/>
          </w:tcPr>
          <w:p w14:paraId="0A29CAA2" w14:textId="77777777" w:rsidR="00841456" w:rsidRPr="005149ED" w:rsidRDefault="0084145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文件路径</w:t>
            </w:r>
          </w:p>
        </w:tc>
        <w:tc>
          <w:tcPr>
            <w:tcW w:w="837" w:type="pct"/>
            <w:shd w:val="clear" w:color="auto" w:fill="auto"/>
          </w:tcPr>
          <w:p w14:paraId="004F5B5C" w14:textId="77777777" w:rsidR="00841456" w:rsidRPr="005149ED" w:rsidRDefault="0084145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701" w:type="pct"/>
            <w:shd w:val="clear" w:color="auto" w:fill="auto"/>
          </w:tcPr>
          <w:p w14:paraId="7F7075DD" w14:textId="77777777" w:rsidR="00841456" w:rsidRPr="005149ED" w:rsidRDefault="0084145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83" w:type="pct"/>
            <w:shd w:val="clear" w:color="auto" w:fill="auto"/>
          </w:tcPr>
          <w:p w14:paraId="1866AE41" w14:textId="77777777" w:rsidR="00841456" w:rsidRPr="005149ED" w:rsidRDefault="00532DC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5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12</w:t>
            </w:r>
          </w:p>
        </w:tc>
        <w:tc>
          <w:tcPr>
            <w:tcW w:w="1326" w:type="pct"/>
            <w:shd w:val="clear" w:color="auto" w:fill="auto"/>
          </w:tcPr>
          <w:p w14:paraId="3637A4FE" w14:textId="77777777" w:rsidR="00841456" w:rsidRPr="005149ED" w:rsidRDefault="0084145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841456" w:rsidRPr="00E1178A" w14:paraId="444CD74D" w14:textId="77777777" w:rsidTr="00AF034C">
        <w:tc>
          <w:tcPr>
            <w:tcW w:w="768" w:type="pct"/>
            <w:shd w:val="clear" w:color="auto" w:fill="auto"/>
          </w:tcPr>
          <w:p w14:paraId="0B5823FF" w14:textId="77777777" w:rsidR="00841456" w:rsidRPr="005149ED" w:rsidRDefault="0084145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fileType</w:t>
            </w:r>
          </w:p>
        </w:tc>
        <w:tc>
          <w:tcPr>
            <w:tcW w:w="685" w:type="pct"/>
            <w:shd w:val="clear" w:color="auto" w:fill="auto"/>
          </w:tcPr>
          <w:p w14:paraId="4F69B15F" w14:textId="77777777" w:rsidR="00841456" w:rsidRPr="005149ED" w:rsidRDefault="0084145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文件类型</w:t>
            </w:r>
          </w:p>
        </w:tc>
        <w:tc>
          <w:tcPr>
            <w:tcW w:w="837" w:type="pct"/>
            <w:shd w:val="clear" w:color="auto" w:fill="auto"/>
          </w:tcPr>
          <w:p w14:paraId="24C66B25" w14:textId="77777777" w:rsidR="00841456" w:rsidRPr="005149ED" w:rsidRDefault="0084145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701" w:type="pct"/>
            <w:shd w:val="clear" w:color="auto" w:fill="auto"/>
          </w:tcPr>
          <w:p w14:paraId="6B0937EA" w14:textId="77777777" w:rsidR="00841456" w:rsidRPr="005149ED" w:rsidRDefault="0084145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83" w:type="pct"/>
            <w:shd w:val="clear" w:color="auto" w:fill="auto"/>
          </w:tcPr>
          <w:p w14:paraId="5BB3052A" w14:textId="77777777" w:rsidR="00841456" w:rsidRPr="005149ED" w:rsidRDefault="0084145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16</w:t>
            </w:r>
          </w:p>
        </w:tc>
        <w:tc>
          <w:tcPr>
            <w:tcW w:w="1326" w:type="pct"/>
            <w:shd w:val="clear" w:color="auto" w:fill="auto"/>
          </w:tcPr>
          <w:p w14:paraId="7DDA1184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A01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身份证正面</w:t>
            </w:r>
          </w:p>
          <w:p w14:paraId="31DEFF6C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A02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身份证反面</w:t>
            </w:r>
          </w:p>
          <w:p w14:paraId="52F99F7C" w14:textId="77777777" w:rsidR="00F3370F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A03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驾驶证</w:t>
            </w:r>
          </w:p>
          <w:p w14:paraId="4D683C4D" w14:textId="77777777" w:rsidR="00F3370F" w:rsidRPr="005149ED" w:rsidRDefault="00F3370F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A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04 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还款银行卡照片</w:t>
            </w:r>
          </w:p>
          <w:p w14:paraId="32DE3129" w14:textId="77777777" w:rsidR="00484BC2" w:rsidRPr="005149ED" w:rsidRDefault="00484BC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A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05 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人行视频材料</w:t>
            </w:r>
          </w:p>
          <w:p w14:paraId="1110CDE9" w14:textId="77777777" w:rsidR="00484BC2" w:rsidRPr="005149ED" w:rsidRDefault="00484BC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A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06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结婚证</w:t>
            </w:r>
          </w:p>
          <w:p w14:paraId="4CB81938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A07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借款人其他证明材料</w:t>
            </w:r>
          </w:p>
          <w:p w14:paraId="4DAC4E50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lastRenderedPageBreak/>
              <w:t>A08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驾驶证其他证明材料</w:t>
            </w:r>
          </w:p>
          <w:p w14:paraId="66452C26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B01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行驶证</w:t>
            </w:r>
          </w:p>
          <w:p w14:paraId="06BBACE3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B02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登记证书</w:t>
            </w:r>
          </w:p>
          <w:p w14:paraId="68E43656" w14:textId="77777777" w:rsidR="00484BC2" w:rsidRPr="005149ED" w:rsidRDefault="00484BC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B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03 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抵押受理单</w:t>
            </w:r>
          </w:p>
          <w:p w14:paraId="16057216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B04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登记证书抵押页</w:t>
            </w:r>
          </w:p>
          <w:p w14:paraId="69F67E98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B05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商业险保单</w:t>
            </w:r>
          </w:p>
          <w:p w14:paraId="30638DCC" w14:textId="77777777" w:rsidR="00484BC2" w:rsidRPr="005149ED" w:rsidRDefault="00484BC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B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06 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交强险保单</w:t>
            </w:r>
          </w:p>
          <w:p w14:paraId="76439942" w14:textId="77777777" w:rsidR="00484BC2" w:rsidRPr="005149ED" w:rsidRDefault="00484BC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B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07 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合格证</w:t>
            </w:r>
          </w:p>
          <w:p w14:paraId="1A5B6420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B08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发票</w:t>
            </w:r>
          </w:p>
          <w:p w14:paraId="3F1CEFE0" w14:textId="77777777" w:rsidR="00484BC2" w:rsidRPr="005149ED" w:rsidRDefault="00484BC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B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09 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评估报告</w:t>
            </w:r>
          </w:p>
          <w:p w14:paraId="542B2C75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B10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车辆登记证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(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未抵押版本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)</w:t>
            </w:r>
          </w:p>
          <w:p w14:paraId="1755544E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C01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信息使用授权书</w:t>
            </w:r>
          </w:p>
          <w:p w14:paraId="3F8FF8F8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C02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买卖合同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 </w:t>
            </w:r>
          </w:p>
          <w:p w14:paraId="114F2A9F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C03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融资租赁合同</w:t>
            </w:r>
          </w:p>
          <w:p w14:paraId="2522D826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C04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抵押合同</w:t>
            </w:r>
          </w:p>
          <w:p w14:paraId="44CB0119" w14:textId="77777777" w:rsidR="00484BC2" w:rsidRPr="005149ED" w:rsidRDefault="00484BC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05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债转协议及代扣授权书</w:t>
            </w:r>
          </w:p>
          <w:p w14:paraId="3AF5E703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C06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面签照</w:t>
            </w:r>
          </w:p>
          <w:p w14:paraId="06AC2A25" w14:textId="77777777" w:rsidR="00484BC2" w:rsidRPr="005149ED" w:rsidRDefault="00484BC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07 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租赁车辆发车函</w:t>
            </w:r>
          </w:p>
          <w:p w14:paraId="15D98EEE" w14:textId="77777777" w:rsidR="00FC4DA0" w:rsidRPr="005149ED" w:rsidRDefault="00FC4DA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C08-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租赁车辆交付确认函</w:t>
            </w:r>
          </w:p>
          <w:p w14:paraId="564D10DC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C09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租金支付表</w:t>
            </w:r>
          </w:p>
          <w:p w14:paraId="658C9DF0" w14:textId="77777777" w:rsidR="00484BC2" w:rsidRPr="005149ED" w:rsidRDefault="00484BC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10 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放款通知函</w:t>
            </w:r>
          </w:p>
          <w:p w14:paraId="5E93EE1B" w14:textId="77777777" w:rsidR="00484BC2" w:rsidRPr="005149ED" w:rsidRDefault="00484BC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11 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特约支付确认函</w:t>
            </w:r>
          </w:p>
          <w:p w14:paraId="6C226D8E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C12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代扣协议</w:t>
            </w:r>
          </w:p>
          <w:p w14:paraId="7FD1C210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C13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征信查询授权书</w:t>
            </w:r>
          </w:p>
          <w:p w14:paraId="2D0EEC28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C14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首付款证明</w:t>
            </w:r>
          </w:p>
          <w:p w14:paraId="30867640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C15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购置税</w:t>
            </w:r>
          </w:p>
          <w:p w14:paraId="3173462C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C16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车辆转让协议</w:t>
            </w:r>
          </w:p>
          <w:p w14:paraId="2E57E66B" w14:textId="77777777" w:rsidR="00BD12BD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C17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租赁资产转让协议</w:t>
            </w:r>
          </w:p>
          <w:p w14:paraId="7D2F67F1" w14:textId="77777777" w:rsidR="008C0C4F" w:rsidRPr="005149ED" w:rsidRDefault="00BD12B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C18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="00923D6E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提前放款承诺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函</w:t>
            </w:r>
          </w:p>
          <w:p w14:paraId="1EB376EC" w14:textId="77777777" w:rsidR="00923D6E" w:rsidRPr="005149ED" w:rsidRDefault="00923D6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C19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ab/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交易税</w:t>
            </w:r>
          </w:p>
          <w:p w14:paraId="65E604A3" w14:textId="77777777" w:rsidR="00484BC2" w:rsidRPr="005149ED" w:rsidRDefault="00484BC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C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20 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人车合影</w:t>
            </w:r>
          </w:p>
        </w:tc>
      </w:tr>
      <w:tr w:rsidR="00841456" w:rsidRPr="00E1178A" w14:paraId="710A7F90" w14:textId="77777777" w:rsidTr="00AF034C">
        <w:tc>
          <w:tcPr>
            <w:tcW w:w="768" w:type="pct"/>
            <w:shd w:val="clear" w:color="auto" w:fill="auto"/>
          </w:tcPr>
          <w:p w14:paraId="52EC8900" w14:textId="77777777" w:rsidR="00841456" w:rsidRPr="005149ED" w:rsidRDefault="0084145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lastRenderedPageBreak/>
              <w:t>cnName</w:t>
            </w:r>
          </w:p>
        </w:tc>
        <w:tc>
          <w:tcPr>
            <w:tcW w:w="685" w:type="pct"/>
            <w:shd w:val="clear" w:color="auto" w:fill="auto"/>
          </w:tcPr>
          <w:p w14:paraId="5750B1A5" w14:textId="77777777" w:rsidR="00841456" w:rsidRPr="005149ED" w:rsidRDefault="0084145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中文名</w:t>
            </w:r>
          </w:p>
        </w:tc>
        <w:tc>
          <w:tcPr>
            <w:tcW w:w="837" w:type="pct"/>
            <w:shd w:val="clear" w:color="auto" w:fill="auto"/>
          </w:tcPr>
          <w:p w14:paraId="4DBBEF51" w14:textId="77777777" w:rsidR="00841456" w:rsidRPr="005149ED" w:rsidRDefault="0084145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701" w:type="pct"/>
            <w:shd w:val="clear" w:color="auto" w:fill="auto"/>
          </w:tcPr>
          <w:p w14:paraId="3DD8D13D" w14:textId="77777777" w:rsidR="00841456" w:rsidRPr="005149ED" w:rsidRDefault="0084145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683" w:type="pct"/>
            <w:shd w:val="clear" w:color="auto" w:fill="auto"/>
          </w:tcPr>
          <w:p w14:paraId="41DFF0B2" w14:textId="77777777" w:rsidR="00841456" w:rsidRPr="005149ED" w:rsidRDefault="0084145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256</w:t>
            </w:r>
          </w:p>
        </w:tc>
        <w:tc>
          <w:tcPr>
            <w:tcW w:w="1326" w:type="pct"/>
            <w:shd w:val="clear" w:color="auto" w:fill="auto"/>
          </w:tcPr>
          <w:p w14:paraId="4721A6D8" w14:textId="77777777" w:rsidR="00841456" w:rsidRPr="005149ED" w:rsidRDefault="0084145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</w:tbl>
    <w:p w14:paraId="3ACCA203" w14:textId="77777777" w:rsidR="00E73794" w:rsidRPr="00E1178A" w:rsidRDefault="00E73794" w:rsidP="00E73794">
      <w:pPr>
        <w:rPr>
          <w:rFonts w:eastAsia="宋体"/>
          <w:color w:val="000000" w:themeColor="text1"/>
        </w:rPr>
      </w:pPr>
    </w:p>
    <w:p w14:paraId="577019BE" w14:textId="77777777" w:rsidR="0051196B" w:rsidRPr="00E1178A" w:rsidRDefault="0051196B" w:rsidP="0051196B">
      <w:pPr>
        <w:pStyle w:val="3"/>
        <w:rPr>
          <w:rFonts w:eastAsia="宋体"/>
          <w:color w:val="000000" w:themeColor="text1"/>
        </w:rPr>
      </w:pPr>
      <w:bookmarkStart w:id="132" w:name="_Toc51160261"/>
      <w:r w:rsidRPr="00E1178A">
        <w:rPr>
          <w:rFonts w:eastAsia="宋体"/>
          <w:color w:val="000000" w:themeColor="text1"/>
        </w:rPr>
        <w:t>响应参数说明</w:t>
      </w:r>
      <w:bookmarkEnd w:id="132"/>
    </w:p>
    <w:p w14:paraId="029860E6" w14:textId="77777777" w:rsidR="0051196B" w:rsidRPr="00E1178A" w:rsidRDefault="00E73794" w:rsidP="0051196B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公共参数返回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1340"/>
        <w:gridCol w:w="1121"/>
        <w:gridCol w:w="991"/>
        <w:gridCol w:w="1310"/>
        <w:gridCol w:w="1741"/>
      </w:tblGrid>
      <w:tr w:rsidR="00DF2435" w:rsidRPr="00E1178A" w14:paraId="1A2E59F8" w14:textId="77777777" w:rsidTr="00AF034C">
        <w:tc>
          <w:tcPr>
            <w:tcW w:w="1078" w:type="pct"/>
            <w:shd w:val="clear" w:color="auto" w:fill="BDD6EE"/>
          </w:tcPr>
          <w:p w14:paraId="2ACA06FC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237ACA91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38B9DF10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14:paraId="4DAF401A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790" w:type="pct"/>
            <w:shd w:val="clear" w:color="auto" w:fill="BDD6EE"/>
          </w:tcPr>
          <w:p w14:paraId="573B16BC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10E41CB7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DF2435" w:rsidRPr="00E1178A" w14:paraId="54481DC6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F3E4F7D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147C6ACB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0419B54E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694D36B8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52391253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7280E00D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0-</w:t>
            </w:r>
            <w:r w:rsidRPr="00E1178A">
              <w:rPr>
                <w:rFonts w:eastAsia="宋体"/>
                <w:color w:val="000000" w:themeColor="text1"/>
                <w:szCs w:val="21"/>
              </w:rPr>
              <w:t>失败</w:t>
            </w:r>
          </w:p>
          <w:p w14:paraId="5520541F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1-</w:t>
            </w:r>
            <w:r w:rsidRPr="00E1178A">
              <w:rPr>
                <w:rFonts w:eastAsia="宋体"/>
                <w:color w:val="000000" w:themeColor="text1"/>
                <w:szCs w:val="21"/>
              </w:rPr>
              <w:t>成功</w:t>
            </w:r>
          </w:p>
        </w:tc>
      </w:tr>
      <w:tr w:rsidR="00DF2435" w:rsidRPr="00E1178A" w14:paraId="1C3AD2E7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6DAB2013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hint="eastAsia"/>
                <w:color w:val="000000" w:themeColor="text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58FA6F5D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1A8F235F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004CAC29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O</w:t>
            </w:r>
          </w:p>
        </w:tc>
        <w:tc>
          <w:tcPr>
            <w:tcW w:w="790" w:type="pct"/>
            <w:shd w:val="clear" w:color="auto" w:fill="auto"/>
          </w:tcPr>
          <w:p w14:paraId="187560A9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6A09FCF9" w14:textId="77777777" w:rsidR="00DF2435" w:rsidRPr="00E1178A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失败信息说明</w:t>
            </w:r>
          </w:p>
        </w:tc>
      </w:tr>
    </w:tbl>
    <w:p w14:paraId="17B9A9EF" w14:textId="77777777" w:rsidR="0034123D" w:rsidRPr="00E1178A" w:rsidRDefault="0034123D" w:rsidP="0051196B">
      <w:pPr>
        <w:rPr>
          <w:rFonts w:eastAsia="宋体"/>
          <w:color w:val="000000" w:themeColor="text1"/>
        </w:rPr>
      </w:pPr>
    </w:p>
    <w:p w14:paraId="48B8EA46" w14:textId="77777777" w:rsidR="0034123D" w:rsidRPr="00E1178A" w:rsidRDefault="0034123D" w:rsidP="0034123D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133" w:name="_Toc51160262"/>
      <w:r w:rsidRPr="00E1178A">
        <w:rPr>
          <w:rFonts w:ascii="Times New Roman" w:eastAsia="宋体" w:hAnsi="Times New Roman" w:cs="Times New Roman" w:hint="eastAsia"/>
          <w:color w:val="000000" w:themeColor="text1"/>
        </w:rPr>
        <w:lastRenderedPageBreak/>
        <w:t>还款计划</w:t>
      </w:r>
      <w:r w:rsidRPr="00E1178A">
        <w:rPr>
          <w:rFonts w:ascii="Times New Roman" w:eastAsia="宋体" w:hAnsi="Times New Roman" w:cs="Times New Roman"/>
          <w:color w:val="000000" w:themeColor="text1"/>
        </w:rPr>
        <w:t>查询</w:t>
      </w:r>
      <w:bookmarkEnd w:id="133"/>
    </w:p>
    <w:p w14:paraId="79005EF6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34" w:name="_Toc51160263"/>
      <w:r w:rsidRPr="00E1178A">
        <w:rPr>
          <w:rFonts w:eastAsia="宋体"/>
          <w:color w:val="000000" w:themeColor="text1"/>
        </w:rPr>
        <w:t>功能描述</w:t>
      </w:r>
      <w:bookmarkEnd w:id="134"/>
    </w:p>
    <w:p w14:paraId="1E47F3E9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调用该接口查询</w:t>
      </w:r>
      <w:r w:rsidRPr="00E1178A">
        <w:rPr>
          <w:rFonts w:eastAsia="宋体" w:hint="eastAsia"/>
          <w:color w:val="000000" w:themeColor="text1"/>
        </w:rPr>
        <w:t>最新</w:t>
      </w:r>
      <w:r w:rsidRPr="00E1178A">
        <w:rPr>
          <w:rFonts w:eastAsia="宋体"/>
          <w:color w:val="000000" w:themeColor="text1"/>
        </w:rPr>
        <w:t>还款计划；</w:t>
      </w:r>
    </w:p>
    <w:p w14:paraId="496504E4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35" w:name="_Toc51160264"/>
      <w:r w:rsidRPr="00E1178A">
        <w:rPr>
          <w:rFonts w:eastAsia="宋体"/>
          <w:color w:val="000000" w:themeColor="text1"/>
        </w:rPr>
        <w:t>业务逻辑</w:t>
      </w:r>
      <w:bookmarkEnd w:id="135"/>
    </w:p>
    <w:p w14:paraId="43797119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24F4B6DB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36" w:name="_Toc51160265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136"/>
    </w:p>
    <w:p w14:paraId="5B17C32D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/>
          <w:color w:val="000000" w:themeColor="text1"/>
        </w:rPr>
        <w:t>query</w:t>
      </w:r>
      <w:r w:rsidR="00FE7DA7" w:rsidRPr="00E1178A">
        <w:rPr>
          <w:rFonts w:eastAsia="宋体" w:hint="eastAsia"/>
          <w:color w:val="000000" w:themeColor="text1"/>
        </w:rPr>
        <w:t>Rep</w:t>
      </w:r>
      <w:r w:rsidRPr="00E1178A">
        <w:rPr>
          <w:rFonts w:eastAsia="宋体" w:hint="eastAsia"/>
          <w:color w:val="000000" w:themeColor="text1"/>
        </w:rPr>
        <w:t>ayment</w:t>
      </w:r>
      <w:r w:rsidR="00FE7DA7" w:rsidRPr="00E1178A">
        <w:rPr>
          <w:rFonts w:eastAsia="宋体" w:hint="eastAsia"/>
          <w:color w:val="000000" w:themeColor="text1"/>
        </w:rPr>
        <w:t>Plan</w:t>
      </w:r>
    </w:p>
    <w:p w14:paraId="39A78A76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6B77A708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37" w:name="_Toc51160266"/>
      <w:r w:rsidRPr="00E1178A">
        <w:rPr>
          <w:rFonts w:eastAsia="宋体"/>
          <w:color w:val="000000" w:themeColor="text1"/>
        </w:rPr>
        <w:t>请求参数说明</w:t>
      </w:r>
      <w:bookmarkEnd w:id="13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340"/>
        <w:gridCol w:w="1121"/>
        <w:gridCol w:w="708"/>
        <w:gridCol w:w="851"/>
        <w:gridCol w:w="2484"/>
      </w:tblGrid>
      <w:tr w:rsidR="0034123D" w:rsidRPr="00E1178A" w14:paraId="489B9CD1" w14:textId="77777777" w:rsidTr="00D77E6F">
        <w:tc>
          <w:tcPr>
            <w:tcW w:w="1077" w:type="pct"/>
            <w:shd w:val="clear" w:color="auto" w:fill="BDD6EE" w:themeFill="accent5" w:themeFillTint="66"/>
          </w:tcPr>
          <w:p w14:paraId="684FD9C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5A61F16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7A777F1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427" w:type="pct"/>
            <w:shd w:val="clear" w:color="auto" w:fill="BDD6EE" w:themeFill="accent5" w:themeFillTint="66"/>
          </w:tcPr>
          <w:p w14:paraId="5552B04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60416C6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1498" w:type="pct"/>
            <w:shd w:val="clear" w:color="auto" w:fill="BDD6EE" w:themeFill="accent5" w:themeFillTint="66"/>
          </w:tcPr>
          <w:p w14:paraId="48E9B39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4AE2452C" w14:textId="77777777" w:rsidTr="00D77E6F">
        <w:trPr>
          <w:trHeight w:val="348"/>
        </w:trPr>
        <w:tc>
          <w:tcPr>
            <w:tcW w:w="1077" w:type="pct"/>
            <w:shd w:val="clear" w:color="auto" w:fill="auto"/>
          </w:tcPr>
          <w:p w14:paraId="14DBEC8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808" w:type="pct"/>
            <w:shd w:val="clear" w:color="auto" w:fill="auto"/>
          </w:tcPr>
          <w:p w14:paraId="540D880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 w:val="20"/>
                <w:szCs w:val="20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676" w:type="pct"/>
            <w:shd w:val="clear" w:color="auto" w:fill="auto"/>
          </w:tcPr>
          <w:p w14:paraId="26293D7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String</w:t>
            </w:r>
          </w:p>
        </w:tc>
        <w:tc>
          <w:tcPr>
            <w:tcW w:w="427" w:type="pct"/>
            <w:shd w:val="clear" w:color="auto" w:fill="auto"/>
          </w:tcPr>
          <w:p w14:paraId="17285A9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02285AEE" w14:textId="77777777" w:rsidR="0034123D" w:rsidRPr="00E1178A" w:rsidRDefault="0034123D" w:rsidP="00D77E6F">
            <w:pPr>
              <w:wordWrap w:val="0"/>
              <w:jc w:val="both"/>
              <w:rPr>
                <w:rFonts w:eastAsia="宋体"/>
                <w:color w:val="000000" w:themeColor="text1"/>
                <w:sz w:val="20"/>
                <w:szCs w:val="20"/>
              </w:rPr>
            </w:pPr>
            <w:r w:rsidRPr="00E1178A">
              <w:rPr>
                <w:rFonts w:eastAsia="宋体" w:hint="eastAsia"/>
                <w:color w:val="000000" w:themeColor="text1"/>
                <w:sz w:val="20"/>
                <w:szCs w:val="20"/>
              </w:rPr>
              <w:t>1</w:t>
            </w:r>
            <w:r w:rsidRPr="00E1178A">
              <w:rPr>
                <w:rFonts w:eastAsia="宋体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498" w:type="pct"/>
            <w:shd w:val="clear" w:color="auto" w:fill="auto"/>
          </w:tcPr>
          <w:p w14:paraId="61350A8A" w14:textId="77777777" w:rsidR="0034123D" w:rsidRPr="00E1178A" w:rsidRDefault="0034123D" w:rsidP="00D77E6F">
            <w:pPr>
              <w:wordWrap w:val="0"/>
              <w:jc w:val="both"/>
              <w:rPr>
                <w:rFonts w:eastAsia="宋体"/>
                <w:color w:val="000000" w:themeColor="text1"/>
                <w:sz w:val="20"/>
                <w:szCs w:val="20"/>
              </w:rPr>
            </w:pPr>
          </w:p>
        </w:tc>
      </w:tr>
    </w:tbl>
    <w:p w14:paraId="65848F2F" w14:textId="77777777" w:rsidR="0034123D" w:rsidRPr="00E1178A" w:rsidRDefault="0034123D" w:rsidP="0034123D">
      <w:pPr>
        <w:jc w:val="both"/>
        <w:rPr>
          <w:rFonts w:eastAsia="宋体"/>
          <w:color w:val="000000" w:themeColor="text1"/>
        </w:rPr>
      </w:pPr>
    </w:p>
    <w:p w14:paraId="2975F4FD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38" w:name="_Toc51160267"/>
      <w:r w:rsidRPr="00E1178A">
        <w:rPr>
          <w:rFonts w:eastAsia="宋体"/>
          <w:color w:val="000000" w:themeColor="text1"/>
        </w:rPr>
        <w:t>响应参数说明</w:t>
      </w:r>
      <w:bookmarkEnd w:id="1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1340"/>
        <w:gridCol w:w="1404"/>
        <w:gridCol w:w="1134"/>
        <w:gridCol w:w="884"/>
        <w:gridCol w:w="1741"/>
      </w:tblGrid>
      <w:tr w:rsidR="0034123D" w:rsidRPr="00E1178A" w14:paraId="50FE2FC4" w14:textId="77777777" w:rsidTr="00D77E6F">
        <w:tc>
          <w:tcPr>
            <w:tcW w:w="1077" w:type="pct"/>
            <w:shd w:val="clear" w:color="auto" w:fill="BDD6EE" w:themeFill="accent5" w:themeFillTint="66"/>
          </w:tcPr>
          <w:p w14:paraId="2D444B8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3011532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847" w:type="pct"/>
            <w:shd w:val="clear" w:color="auto" w:fill="BDD6EE" w:themeFill="accent5" w:themeFillTint="66"/>
          </w:tcPr>
          <w:p w14:paraId="23B0D1D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684" w:type="pct"/>
            <w:shd w:val="clear" w:color="auto" w:fill="BDD6EE" w:themeFill="accent5" w:themeFillTint="66"/>
          </w:tcPr>
          <w:p w14:paraId="516F25E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533" w:type="pct"/>
            <w:shd w:val="clear" w:color="auto" w:fill="BDD6EE" w:themeFill="accent5" w:themeFillTint="66"/>
          </w:tcPr>
          <w:p w14:paraId="300E185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27C87A0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34123D" w:rsidRPr="00E1178A" w14:paraId="1D293D29" w14:textId="77777777" w:rsidTr="00D77E6F">
        <w:trPr>
          <w:trHeight w:val="348"/>
        </w:trPr>
        <w:tc>
          <w:tcPr>
            <w:tcW w:w="1077" w:type="pct"/>
            <w:shd w:val="clear" w:color="auto" w:fill="auto"/>
          </w:tcPr>
          <w:p w14:paraId="427B4825" w14:textId="77777777" w:rsidR="0034123D" w:rsidRPr="00E1178A" w:rsidRDefault="0034123D" w:rsidP="00D77E6F">
            <w:pPr>
              <w:jc w:val="both"/>
              <w:rPr>
                <w:rFonts w:eastAsia="华文楷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808" w:type="pct"/>
            <w:shd w:val="clear" w:color="auto" w:fill="auto"/>
          </w:tcPr>
          <w:p w14:paraId="0E8B9A6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847" w:type="pct"/>
            <w:shd w:val="clear" w:color="auto" w:fill="auto"/>
          </w:tcPr>
          <w:p w14:paraId="1CAEDE3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684" w:type="pct"/>
            <w:shd w:val="clear" w:color="auto" w:fill="auto"/>
          </w:tcPr>
          <w:p w14:paraId="7B8F054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533" w:type="pct"/>
            <w:shd w:val="clear" w:color="auto" w:fill="auto"/>
          </w:tcPr>
          <w:p w14:paraId="38CA117E" w14:textId="77777777" w:rsidR="0034123D" w:rsidRPr="00E1178A" w:rsidRDefault="0034123D" w:rsidP="00D77E6F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40</w:t>
            </w:r>
          </w:p>
        </w:tc>
        <w:tc>
          <w:tcPr>
            <w:tcW w:w="1050" w:type="pct"/>
            <w:shd w:val="clear" w:color="auto" w:fill="auto"/>
          </w:tcPr>
          <w:p w14:paraId="3B0DD821" w14:textId="77777777" w:rsidR="0034123D" w:rsidRPr="00E1178A" w:rsidRDefault="0034123D" w:rsidP="00D77E6F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34123D" w:rsidRPr="00E1178A" w14:paraId="3FD0EB96" w14:textId="77777777" w:rsidTr="00D77E6F">
        <w:trPr>
          <w:trHeight w:val="348"/>
        </w:trPr>
        <w:tc>
          <w:tcPr>
            <w:tcW w:w="1077" w:type="pct"/>
            <w:shd w:val="clear" w:color="auto" w:fill="auto"/>
          </w:tcPr>
          <w:p w14:paraId="521C193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rentPlan</w:t>
            </w:r>
          </w:p>
        </w:tc>
        <w:tc>
          <w:tcPr>
            <w:tcW w:w="808" w:type="pct"/>
            <w:shd w:val="clear" w:color="auto" w:fill="auto"/>
          </w:tcPr>
          <w:p w14:paraId="1AFF820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客户租金计划</w:t>
            </w:r>
          </w:p>
        </w:tc>
        <w:tc>
          <w:tcPr>
            <w:tcW w:w="847" w:type="pct"/>
            <w:shd w:val="clear" w:color="auto" w:fill="auto"/>
          </w:tcPr>
          <w:p w14:paraId="572D4CB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List&lt;Object&gt;</w:t>
            </w:r>
          </w:p>
        </w:tc>
        <w:tc>
          <w:tcPr>
            <w:tcW w:w="684" w:type="pct"/>
            <w:shd w:val="clear" w:color="auto" w:fill="auto"/>
          </w:tcPr>
          <w:p w14:paraId="7FE41AE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533" w:type="pct"/>
            <w:shd w:val="clear" w:color="auto" w:fill="auto"/>
          </w:tcPr>
          <w:p w14:paraId="6CEA2D9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6EE41A4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34123D" w:rsidRPr="00E1178A" w14:paraId="78CD1A00" w14:textId="77777777" w:rsidTr="00D77E6F">
        <w:trPr>
          <w:trHeight w:val="348"/>
        </w:trPr>
        <w:tc>
          <w:tcPr>
            <w:tcW w:w="1077" w:type="pct"/>
            <w:shd w:val="clear" w:color="auto" w:fill="auto"/>
          </w:tcPr>
          <w:p w14:paraId="4CEAB29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rentPlanSub</w:t>
            </w:r>
          </w:p>
        </w:tc>
        <w:tc>
          <w:tcPr>
            <w:tcW w:w="808" w:type="pct"/>
            <w:shd w:val="clear" w:color="auto" w:fill="auto"/>
          </w:tcPr>
          <w:p w14:paraId="62D1D6D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民生租金计划</w:t>
            </w:r>
          </w:p>
        </w:tc>
        <w:tc>
          <w:tcPr>
            <w:tcW w:w="847" w:type="pct"/>
            <w:shd w:val="clear" w:color="auto" w:fill="auto"/>
          </w:tcPr>
          <w:p w14:paraId="272BF8B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List&lt;Object&gt;</w:t>
            </w:r>
          </w:p>
        </w:tc>
        <w:tc>
          <w:tcPr>
            <w:tcW w:w="684" w:type="pct"/>
            <w:shd w:val="clear" w:color="auto" w:fill="auto"/>
          </w:tcPr>
          <w:p w14:paraId="5CF1023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533" w:type="pct"/>
            <w:shd w:val="clear" w:color="auto" w:fill="auto"/>
          </w:tcPr>
          <w:p w14:paraId="24EF806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131DC9A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34123D" w:rsidRPr="00E1178A" w14:paraId="1CC5E11B" w14:textId="77777777" w:rsidTr="00D77E6F">
        <w:trPr>
          <w:trHeight w:val="348"/>
        </w:trPr>
        <w:tc>
          <w:tcPr>
            <w:tcW w:w="1077" w:type="pct"/>
            <w:shd w:val="clear" w:color="auto" w:fill="auto"/>
          </w:tcPr>
          <w:p w14:paraId="6F6B5D2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ctrRmndAmt</w:t>
            </w:r>
          </w:p>
        </w:tc>
        <w:tc>
          <w:tcPr>
            <w:tcW w:w="808" w:type="pct"/>
            <w:shd w:val="clear" w:color="auto" w:fill="auto"/>
          </w:tcPr>
          <w:p w14:paraId="04E14B0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多收款金额</w:t>
            </w:r>
          </w:p>
        </w:tc>
        <w:tc>
          <w:tcPr>
            <w:tcW w:w="847" w:type="pct"/>
            <w:shd w:val="clear" w:color="auto" w:fill="auto"/>
          </w:tcPr>
          <w:p w14:paraId="5209203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</w:rPr>
              <w:t>BigDecimal</w:t>
            </w:r>
            <w:r w:rsidRPr="00E1178A">
              <w:rPr>
                <w:rFonts w:eastAsia="宋体"/>
                <w:color w:val="000000" w:themeColor="text1"/>
              </w:rPr>
              <w:t>（</w:t>
            </w:r>
            <w:r w:rsidRPr="00E1178A">
              <w:rPr>
                <w:rFonts w:eastAsia="宋体"/>
                <w:color w:val="000000" w:themeColor="text1"/>
              </w:rPr>
              <w:t>10,2</w:t>
            </w:r>
            <w:r w:rsidRPr="00E1178A">
              <w:rPr>
                <w:rFonts w:eastAsia="宋体"/>
                <w:color w:val="000000" w:themeColor="text1"/>
              </w:rPr>
              <w:t>）</w:t>
            </w:r>
          </w:p>
        </w:tc>
        <w:tc>
          <w:tcPr>
            <w:tcW w:w="684" w:type="pct"/>
            <w:shd w:val="clear" w:color="auto" w:fill="auto"/>
          </w:tcPr>
          <w:p w14:paraId="4326C14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33" w:type="pct"/>
            <w:shd w:val="clear" w:color="auto" w:fill="auto"/>
          </w:tcPr>
          <w:p w14:paraId="40D21AC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57596D6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6E598B7E" w14:textId="77777777" w:rsidR="0034123D" w:rsidRPr="00E1178A" w:rsidRDefault="0034123D" w:rsidP="0034123D">
      <w:pPr>
        <w:rPr>
          <w:rFonts w:eastAsia="宋体"/>
          <w:color w:val="000000" w:themeColor="text1"/>
        </w:rPr>
      </w:pPr>
    </w:p>
    <w:p w14:paraId="7C4953EF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客户租金计划</w:t>
      </w:r>
      <w:r w:rsidRPr="00E1178A">
        <w:rPr>
          <w:rFonts w:eastAsia="宋体"/>
          <w:color w:val="000000" w:themeColor="text1"/>
        </w:rPr>
        <w:t>&amp;</w:t>
      </w:r>
      <w:r w:rsidRPr="00E1178A">
        <w:rPr>
          <w:rFonts w:eastAsia="宋体"/>
          <w:color w:val="000000" w:themeColor="text1"/>
        </w:rPr>
        <w:t>民生租金计划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4"/>
        <w:gridCol w:w="1658"/>
        <w:gridCol w:w="2144"/>
        <w:gridCol w:w="710"/>
        <w:gridCol w:w="710"/>
        <w:gridCol w:w="1064"/>
      </w:tblGrid>
      <w:tr w:rsidR="0034123D" w:rsidRPr="00E1178A" w14:paraId="64FC2C3E" w14:textId="77777777" w:rsidTr="00D77E6F">
        <w:tc>
          <w:tcPr>
            <w:tcW w:w="1209" w:type="pct"/>
            <w:shd w:val="clear" w:color="auto" w:fill="BDD6EE"/>
          </w:tcPr>
          <w:p w14:paraId="2425FF1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1000" w:type="pct"/>
            <w:shd w:val="clear" w:color="auto" w:fill="BDD6EE"/>
          </w:tcPr>
          <w:p w14:paraId="60B72A2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1293" w:type="pct"/>
            <w:shd w:val="clear" w:color="auto" w:fill="BDD6EE"/>
          </w:tcPr>
          <w:p w14:paraId="6DD836F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428" w:type="pct"/>
            <w:shd w:val="clear" w:color="auto" w:fill="BDD6EE"/>
          </w:tcPr>
          <w:p w14:paraId="1AC168B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428" w:type="pct"/>
            <w:shd w:val="clear" w:color="auto" w:fill="BDD6EE"/>
          </w:tcPr>
          <w:p w14:paraId="08DA026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642" w:type="pct"/>
            <w:shd w:val="clear" w:color="auto" w:fill="BDD6EE"/>
          </w:tcPr>
          <w:p w14:paraId="2E99FFE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484ABEB9" w14:textId="77777777" w:rsidTr="00D77E6F">
        <w:tc>
          <w:tcPr>
            <w:tcW w:w="1209" w:type="pct"/>
            <w:shd w:val="clear" w:color="auto" w:fill="auto"/>
          </w:tcPr>
          <w:p w14:paraId="393A3E1C" w14:textId="77777777" w:rsidR="0034123D" w:rsidRPr="00E1178A" w:rsidRDefault="0034123D" w:rsidP="00D77E6F">
            <w:pPr>
              <w:tabs>
                <w:tab w:val="left" w:pos="1052"/>
              </w:tabs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loanCurrTerm</w:t>
            </w:r>
          </w:p>
        </w:tc>
        <w:tc>
          <w:tcPr>
            <w:tcW w:w="1000" w:type="pct"/>
            <w:shd w:val="clear" w:color="auto" w:fill="auto"/>
          </w:tcPr>
          <w:p w14:paraId="0A6D8E1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期次</w:t>
            </w:r>
          </w:p>
        </w:tc>
        <w:tc>
          <w:tcPr>
            <w:tcW w:w="1293" w:type="pct"/>
            <w:shd w:val="clear" w:color="auto" w:fill="auto"/>
          </w:tcPr>
          <w:p w14:paraId="27F1D57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int</w:t>
            </w:r>
          </w:p>
        </w:tc>
        <w:tc>
          <w:tcPr>
            <w:tcW w:w="428" w:type="pct"/>
            <w:shd w:val="clear" w:color="auto" w:fill="auto"/>
          </w:tcPr>
          <w:p w14:paraId="0397E5E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8" w:type="pct"/>
          </w:tcPr>
          <w:p w14:paraId="755C231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642" w:type="pct"/>
            <w:shd w:val="clear" w:color="auto" w:fill="auto"/>
          </w:tcPr>
          <w:p w14:paraId="6ABBF8F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期次</w:t>
            </w:r>
          </w:p>
        </w:tc>
      </w:tr>
      <w:tr w:rsidR="0034123D" w:rsidRPr="00E1178A" w14:paraId="7AACC409" w14:textId="77777777" w:rsidTr="00D77E6F">
        <w:tc>
          <w:tcPr>
            <w:tcW w:w="1209" w:type="pct"/>
            <w:shd w:val="clear" w:color="auto" w:fill="auto"/>
          </w:tcPr>
          <w:p w14:paraId="7683926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loanPmtDueDate</w:t>
            </w:r>
          </w:p>
        </w:tc>
        <w:tc>
          <w:tcPr>
            <w:tcW w:w="1000" w:type="pct"/>
            <w:shd w:val="clear" w:color="auto" w:fill="auto"/>
          </w:tcPr>
          <w:p w14:paraId="30935E8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应还款日</w:t>
            </w:r>
          </w:p>
        </w:tc>
        <w:tc>
          <w:tcPr>
            <w:tcW w:w="1293" w:type="pct"/>
            <w:shd w:val="clear" w:color="auto" w:fill="auto"/>
          </w:tcPr>
          <w:p w14:paraId="209EC31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Date</w:t>
            </w:r>
          </w:p>
        </w:tc>
        <w:tc>
          <w:tcPr>
            <w:tcW w:w="428" w:type="pct"/>
            <w:shd w:val="clear" w:color="auto" w:fill="auto"/>
          </w:tcPr>
          <w:p w14:paraId="05AF96A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8" w:type="pct"/>
          </w:tcPr>
          <w:p w14:paraId="3C339F8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642" w:type="pct"/>
            <w:shd w:val="clear" w:color="auto" w:fill="auto"/>
          </w:tcPr>
          <w:p w14:paraId="237C82A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0BA7F6D0" w14:textId="77777777" w:rsidTr="00D77E6F">
        <w:tc>
          <w:tcPr>
            <w:tcW w:w="1209" w:type="pct"/>
            <w:shd w:val="clear" w:color="auto" w:fill="auto"/>
          </w:tcPr>
          <w:p w14:paraId="50E9942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loan</w:t>
            </w:r>
          </w:p>
        </w:tc>
        <w:tc>
          <w:tcPr>
            <w:tcW w:w="1000" w:type="pct"/>
            <w:shd w:val="clear" w:color="auto" w:fill="auto"/>
          </w:tcPr>
          <w:p w14:paraId="2BE5011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宽限期截止日</w:t>
            </w:r>
          </w:p>
        </w:tc>
        <w:tc>
          <w:tcPr>
            <w:tcW w:w="1293" w:type="pct"/>
            <w:shd w:val="clear" w:color="auto" w:fill="auto"/>
          </w:tcPr>
          <w:p w14:paraId="0B68C62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Date</w:t>
            </w:r>
          </w:p>
        </w:tc>
        <w:tc>
          <w:tcPr>
            <w:tcW w:w="428" w:type="pct"/>
            <w:shd w:val="clear" w:color="auto" w:fill="auto"/>
          </w:tcPr>
          <w:p w14:paraId="4D86690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M</w:t>
            </w:r>
          </w:p>
        </w:tc>
        <w:tc>
          <w:tcPr>
            <w:tcW w:w="428" w:type="pct"/>
          </w:tcPr>
          <w:p w14:paraId="38775D5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642" w:type="pct"/>
            <w:shd w:val="clear" w:color="auto" w:fill="auto"/>
          </w:tcPr>
          <w:p w14:paraId="56440CB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65D1891B" w14:textId="77777777" w:rsidTr="00D77E6F">
        <w:tc>
          <w:tcPr>
            <w:tcW w:w="1209" w:type="pct"/>
            <w:shd w:val="clear" w:color="auto" w:fill="auto"/>
            <w:vAlign w:val="center"/>
          </w:tcPr>
          <w:p w14:paraId="45B43D7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collStatCd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EA7B98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收取状态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7385571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String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5D6A1E0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M</w:t>
            </w:r>
          </w:p>
        </w:tc>
        <w:tc>
          <w:tcPr>
            <w:tcW w:w="428" w:type="pct"/>
            <w:vAlign w:val="center"/>
          </w:tcPr>
          <w:p w14:paraId="4B0E363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12</w:t>
            </w:r>
          </w:p>
        </w:tc>
        <w:tc>
          <w:tcPr>
            <w:tcW w:w="642" w:type="pct"/>
            <w:shd w:val="clear" w:color="auto" w:fill="auto"/>
            <w:vAlign w:val="center"/>
          </w:tcPr>
          <w:p w14:paraId="7B432070" w14:textId="77777777" w:rsidR="0034123D" w:rsidRPr="00E1178A" w:rsidRDefault="0034123D" w:rsidP="00D77E6F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1-</w:t>
            </w:r>
            <w:r w:rsidRPr="00E1178A">
              <w:rPr>
                <w:rFonts w:eastAsia="宋体" w:hint="eastAsia"/>
                <w:color w:val="000000" w:themeColor="text1"/>
              </w:rPr>
              <w:t>未收取</w:t>
            </w:r>
          </w:p>
          <w:p w14:paraId="594072EE" w14:textId="77777777" w:rsidR="0034123D" w:rsidRPr="00E1178A" w:rsidRDefault="0034123D" w:rsidP="00D77E6F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lastRenderedPageBreak/>
              <w:t>2-</w:t>
            </w:r>
            <w:r w:rsidRPr="00E1178A">
              <w:rPr>
                <w:rFonts w:eastAsia="宋体" w:hint="eastAsia"/>
                <w:color w:val="000000" w:themeColor="text1"/>
              </w:rPr>
              <w:t>部分收取</w:t>
            </w:r>
          </w:p>
          <w:p w14:paraId="1885F33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3-</w:t>
            </w:r>
            <w:r w:rsidRPr="00E1178A">
              <w:rPr>
                <w:rFonts w:eastAsia="宋体" w:hint="eastAsia"/>
                <w:color w:val="000000" w:themeColor="text1"/>
              </w:rPr>
              <w:t>全部收取</w:t>
            </w:r>
          </w:p>
        </w:tc>
      </w:tr>
      <w:tr w:rsidR="0034123D" w:rsidRPr="00E1178A" w14:paraId="4F0ED982" w14:textId="77777777" w:rsidTr="00D77E6F">
        <w:tc>
          <w:tcPr>
            <w:tcW w:w="1209" w:type="pct"/>
            <w:shd w:val="clear" w:color="auto" w:fill="auto"/>
            <w:vAlign w:val="center"/>
          </w:tcPr>
          <w:p w14:paraId="3285CD1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lastRenderedPageBreak/>
              <w:t>OverdueDd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21AB87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逾期天数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66245CE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int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1C0D5E1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M</w:t>
            </w:r>
          </w:p>
        </w:tc>
        <w:tc>
          <w:tcPr>
            <w:tcW w:w="428" w:type="pct"/>
            <w:vAlign w:val="center"/>
          </w:tcPr>
          <w:p w14:paraId="47E067F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070111A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001F0855" w14:textId="77777777" w:rsidTr="00D77E6F">
        <w:tc>
          <w:tcPr>
            <w:tcW w:w="1209" w:type="pct"/>
            <w:shd w:val="clear" w:color="auto" w:fill="auto"/>
          </w:tcPr>
          <w:p w14:paraId="07BB1FA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loanTermTotAmt</w:t>
            </w:r>
          </w:p>
        </w:tc>
        <w:tc>
          <w:tcPr>
            <w:tcW w:w="1000" w:type="pct"/>
            <w:shd w:val="clear" w:color="auto" w:fill="auto"/>
          </w:tcPr>
          <w:p w14:paraId="30BA11D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应还总额</w:t>
            </w:r>
            <w:r w:rsidRPr="00E1178A">
              <w:rPr>
                <w:rFonts w:eastAsia="宋体"/>
                <w:color w:val="000000" w:themeColor="text1"/>
              </w:rPr>
              <w:t>(</w:t>
            </w:r>
            <w:r w:rsidRPr="00E1178A">
              <w:rPr>
                <w:rFonts w:eastAsia="宋体"/>
                <w:color w:val="000000" w:themeColor="text1"/>
              </w:rPr>
              <w:t>元</w:t>
            </w:r>
            <w:r w:rsidRPr="00E1178A">
              <w:rPr>
                <w:rFonts w:eastAsia="宋体"/>
                <w:color w:val="000000" w:themeColor="text1"/>
              </w:rPr>
              <w:t>)</w:t>
            </w:r>
          </w:p>
        </w:tc>
        <w:tc>
          <w:tcPr>
            <w:tcW w:w="1293" w:type="pct"/>
            <w:shd w:val="clear" w:color="auto" w:fill="auto"/>
          </w:tcPr>
          <w:p w14:paraId="6D4AA26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</w:t>
            </w:r>
            <w:r w:rsidRPr="00E1178A">
              <w:rPr>
                <w:rFonts w:eastAsia="宋体"/>
                <w:color w:val="000000" w:themeColor="text1"/>
              </w:rPr>
              <w:t>（</w:t>
            </w:r>
            <w:r w:rsidRPr="00E1178A">
              <w:rPr>
                <w:rFonts w:eastAsia="宋体"/>
                <w:color w:val="000000" w:themeColor="text1"/>
              </w:rPr>
              <w:t>10,2</w:t>
            </w:r>
            <w:r w:rsidRPr="00E1178A">
              <w:rPr>
                <w:rFonts w:eastAsia="宋体"/>
                <w:color w:val="000000" w:themeColor="text1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6345C9B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8" w:type="pct"/>
          </w:tcPr>
          <w:p w14:paraId="07598D5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642" w:type="pct"/>
            <w:shd w:val="clear" w:color="auto" w:fill="auto"/>
          </w:tcPr>
          <w:p w14:paraId="1190EE9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2DD245E1" w14:textId="77777777" w:rsidTr="00D77E6F">
        <w:tc>
          <w:tcPr>
            <w:tcW w:w="1209" w:type="pct"/>
            <w:shd w:val="clear" w:color="auto" w:fill="auto"/>
          </w:tcPr>
          <w:p w14:paraId="418F4BB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loanTermPrin</w:t>
            </w:r>
          </w:p>
        </w:tc>
        <w:tc>
          <w:tcPr>
            <w:tcW w:w="1000" w:type="pct"/>
            <w:shd w:val="clear" w:color="auto" w:fill="auto"/>
          </w:tcPr>
          <w:p w14:paraId="3157A29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应还本金</w:t>
            </w:r>
            <w:r w:rsidRPr="00E1178A">
              <w:rPr>
                <w:rFonts w:eastAsia="宋体"/>
                <w:color w:val="000000" w:themeColor="text1"/>
              </w:rPr>
              <w:t>(</w:t>
            </w:r>
            <w:r w:rsidRPr="00E1178A">
              <w:rPr>
                <w:rFonts w:eastAsia="宋体"/>
                <w:color w:val="000000" w:themeColor="text1"/>
              </w:rPr>
              <w:t>元</w:t>
            </w:r>
            <w:r w:rsidRPr="00E1178A">
              <w:rPr>
                <w:rFonts w:eastAsia="宋体"/>
                <w:color w:val="000000" w:themeColor="text1"/>
              </w:rPr>
              <w:t>)</w:t>
            </w:r>
          </w:p>
        </w:tc>
        <w:tc>
          <w:tcPr>
            <w:tcW w:w="1293" w:type="pct"/>
            <w:shd w:val="clear" w:color="auto" w:fill="auto"/>
          </w:tcPr>
          <w:p w14:paraId="0A05423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</w:t>
            </w:r>
            <w:r w:rsidRPr="00E1178A">
              <w:rPr>
                <w:rFonts w:eastAsia="宋体"/>
                <w:color w:val="000000" w:themeColor="text1"/>
              </w:rPr>
              <w:t>（</w:t>
            </w:r>
            <w:r w:rsidRPr="00E1178A">
              <w:rPr>
                <w:rFonts w:eastAsia="宋体"/>
                <w:color w:val="000000" w:themeColor="text1"/>
              </w:rPr>
              <w:t>10,2</w:t>
            </w:r>
            <w:r w:rsidRPr="00E1178A">
              <w:rPr>
                <w:rFonts w:eastAsia="宋体"/>
                <w:color w:val="000000" w:themeColor="text1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06C9024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8" w:type="pct"/>
          </w:tcPr>
          <w:p w14:paraId="68694BA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642" w:type="pct"/>
            <w:shd w:val="clear" w:color="auto" w:fill="auto"/>
          </w:tcPr>
          <w:p w14:paraId="2A8790F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457CA073" w14:textId="77777777" w:rsidTr="00D77E6F">
        <w:tc>
          <w:tcPr>
            <w:tcW w:w="1209" w:type="pct"/>
            <w:shd w:val="clear" w:color="auto" w:fill="auto"/>
          </w:tcPr>
          <w:p w14:paraId="76CF87E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loanTermInt</w:t>
            </w:r>
          </w:p>
        </w:tc>
        <w:tc>
          <w:tcPr>
            <w:tcW w:w="1000" w:type="pct"/>
            <w:shd w:val="clear" w:color="auto" w:fill="auto"/>
          </w:tcPr>
          <w:p w14:paraId="129D877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应还利息</w:t>
            </w:r>
            <w:r w:rsidRPr="00E1178A">
              <w:rPr>
                <w:rFonts w:eastAsia="宋体"/>
                <w:color w:val="000000" w:themeColor="text1"/>
              </w:rPr>
              <w:t>(</w:t>
            </w:r>
            <w:r w:rsidRPr="00E1178A">
              <w:rPr>
                <w:rFonts w:eastAsia="宋体"/>
                <w:color w:val="000000" w:themeColor="text1"/>
              </w:rPr>
              <w:t>元</w:t>
            </w:r>
            <w:r w:rsidRPr="00E1178A">
              <w:rPr>
                <w:rFonts w:eastAsia="宋体"/>
                <w:color w:val="000000" w:themeColor="text1"/>
              </w:rPr>
              <w:t>)</w:t>
            </w:r>
          </w:p>
        </w:tc>
        <w:tc>
          <w:tcPr>
            <w:tcW w:w="1293" w:type="pct"/>
            <w:shd w:val="clear" w:color="auto" w:fill="auto"/>
          </w:tcPr>
          <w:p w14:paraId="4063362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</w:t>
            </w:r>
            <w:r w:rsidRPr="00E1178A">
              <w:rPr>
                <w:rFonts w:eastAsia="宋体"/>
                <w:color w:val="000000" w:themeColor="text1"/>
              </w:rPr>
              <w:t>（</w:t>
            </w:r>
            <w:r w:rsidRPr="00E1178A">
              <w:rPr>
                <w:rFonts w:eastAsia="宋体"/>
                <w:color w:val="000000" w:themeColor="text1"/>
              </w:rPr>
              <w:t>10,2</w:t>
            </w:r>
            <w:r w:rsidRPr="00E1178A">
              <w:rPr>
                <w:rFonts w:eastAsia="宋体"/>
                <w:color w:val="000000" w:themeColor="text1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3921400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8" w:type="pct"/>
          </w:tcPr>
          <w:p w14:paraId="4BA2E9F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642" w:type="pct"/>
            <w:shd w:val="clear" w:color="auto" w:fill="auto"/>
          </w:tcPr>
          <w:p w14:paraId="43F5BDB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3BB5F359" w14:textId="77777777" w:rsidTr="00D77E6F">
        <w:tc>
          <w:tcPr>
            <w:tcW w:w="1209" w:type="pct"/>
            <w:shd w:val="clear" w:color="auto" w:fill="auto"/>
          </w:tcPr>
          <w:p w14:paraId="59243CB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l</w:t>
            </w:r>
            <w:r w:rsidRPr="00E1178A">
              <w:rPr>
                <w:rFonts w:eastAsia="宋体"/>
                <w:color w:val="000000" w:themeColor="text1"/>
              </w:rPr>
              <w:t>oan</w:t>
            </w:r>
            <w:r w:rsidRPr="00E1178A">
              <w:rPr>
                <w:rFonts w:eastAsia="宋体" w:hint="eastAsia"/>
                <w:color w:val="000000" w:themeColor="text1"/>
              </w:rPr>
              <w:t>Pnt</w:t>
            </w:r>
          </w:p>
        </w:tc>
        <w:tc>
          <w:tcPr>
            <w:tcW w:w="1000" w:type="pct"/>
            <w:shd w:val="clear" w:color="auto" w:fill="auto"/>
          </w:tcPr>
          <w:p w14:paraId="5E3AD3C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应还罚息</w:t>
            </w:r>
          </w:p>
        </w:tc>
        <w:tc>
          <w:tcPr>
            <w:tcW w:w="1293" w:type="pct"/>
            <w:shd w:val="clear" w:color="auto" w:fill="auto"/>
          </w:tcPr>
          <w:p w14:paraId="11DB978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</w:t>
            </w:r>
            <w:r w:rsidRPr="00E1178A">
              <w:rPr>
                <w:rFonts w:eastAsia="宋体"/>
                <w:color w:val="000000" w:themeColor="text1"/>
              </w:rPr>
              <w:t>（</w:t>
            </w:r>
            <w:r w:rsidRPr="00E1178A">
              <w:rPr>
                <w:rFonts w:eastAsia="宋体"/>
                <w:color w:val="000000" w:themeColor="text1"/>
              </w:rPr>
              <w:t>10,2</w:t>
            </w:r>
            <w:r w:rsidRPr="00E1178A">
              <w:rPr>
                <w:rFonts w:eastAsia="宋体"/>
                <w:color w:val="000000" w:themeColor="text1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30517AF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8" w:type="pct"/>
          </w:tcPr>
          <w:p w14:paraId="40E692B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642" w:type="pct"/>
            <w:shd w:val="clear" w:color="auto" w:fill="auto"/>
          </w:tcPr>
          <w:p w14:paraId="6898746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31FE7FEF" w14:textId="77777777" w:rsidTr="00D77E6F">
        <w:tc>
          <w:tcPr>
            <w:tcW w:w="1209" w:type="pct"/>
            <w:shd w:val="clear" w:color="auto" w:fill="auto"/>
          </w:tcPr>
          <w:p w14:paraId="4E45811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loanCha</w:t>
            </w:r>
          </w:p>
        </w:tc>
        <w:tc>
          <w:tcPr>
            <w:tcW w:w="1000" w:type="pct"/>
            <w:shd w:val="clear" w:color="auto" w:fill="auto"/>
          </w:tcPr>
          <w:p w14:paraId="5B75139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应还费用</w:t>
            </w:r>
          </w:p>
        </w:tc>
        <w:tc>
          <w:tcPr>
            <w:tcW w:w="1293" w:type="pct"/>
            <w:shd w:val="clear" w:color="auto" w:fill="auto"/>
          </w:tcPr>
          <w:p w14:paraId="357D33F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</w:t>
            </w:r>
            <w:r w:rsidRPr="00E1178A">
              <w:rPr>
                <w:rFonts w:eastAsia="宋体"/>
                <w:color w:val="000000" w:themeColor="text1"/>
              </w:rPr>
              <w:t>（</w:t>
            </w:r>
            <w:r w:rsidRPr="00E1178A">
              <w:rPr>
                <w:rFonts w:eastAsia="宋体"/>
                <w:color w:val="000000" w:themeColor="text1"/>
              </w:rPr>
              <w:t>10,2</w:t>
            </w:r>
            <w:r w:rsidRPr="00E1178A">
              <w:rPr>
                <w:rFonts w:eastAsia="宋体"/>
                <w:color w:val="000000" w:themeColor="text1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1F404A3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8" w:type="pct"/>
          </w:tcPr>
          <w:p w14:paraId="006C5A5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642" w:type="pct"/>
            <w:shd w:val="clear" w:color="auto" w:fill="auto"/>
          </w:tcPr>
          <w:p w14:paraId="57D2186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53F59C2D" w14:textId="77777777" w:rsidTr="00D77E6F">
        <w:tc>
          <w:tcPr>
            <w:tcW w:w="1209" w:type="pct"/>
            <w:shd w:val="clear" w:color="auto" w:fill="auto"/>
          </w:tcPr>
          <w:p w14:paraId="0B7EBD5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allc</w:t>
            </w:r>
            <w:r w:rsidRPr="00E1178A">
              <w:rPr>
                <w:rFonts w:eastAsia="宋体"/>
                <w:color w:val="000000" w:themeColor="text1"/>
              </w:rPr>
              <w:t>TotAmt</w:t>
            </w:r>
          </w:p>
        </w:tc>
        <w:tc>
          <w:tcPr>
            <w:tcW w:w="1000" w:type="pct"/>
            <w:shd w:val="clear" w:color="auto" w:fill="auto"/>
          </w:tcPr>
          <w:p w14:paraId="183220A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已核销总金额</w:t>
            </w:r>
          </w:p>
        </w:tc>
        <w:tc>
          <w:tcPr>
            <w:tcW w:w="1293" w:type="pct"/>
            <w:shd w:val="clear" w:color="auto" w:fill="auto"/>
          </w:tcPr>
          <w:p w14:paraId="561A5D2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</w:t>
            </w:r>
            <w:r w:rsidRPr="00E1178A">
              <w:rPr>
                <w:rFonts w:eastAsia="宋体"/>
                <w:color w:val="000000" w:themeColor="text1"/>
              </w:rPr>
              <w:t>（</w:t>
            </w:r>
            <w:r w:rsidRPr="00E1178A">
              <w:rPr>
                <w:rFonts w:eastAsia="宋体"/>
                <w:color w:val="000000" w:themeColor="text1"/>
              </w:rPr>
              <w:t>10,2</w:t>
            </w:r>
            <w:r w:rsidRPr="00E1178A">
              <w:rPr>
                <w:rFonts w:eastAsia="宋体"/>
                <w:color w:val="000000" w:themeColor="text1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4C75C3B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8" w:type="pct"/>
          </w:tcPr>
          <w:p w14:paraId="5CE2360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642" w:type="pct"/>
            <w:shd w:val="clear" w:color="auto" w:fill="auto"/>
          </w:tcPr>
          <w:p w14:paraId="6D4039C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03ABFAF6" w14:textId="77777777" w:rsidTr="00D77E6F">
        <w:tc>
          <w:tcPr>
            <w:tcW w:w="1209" w:type="pct"/>
            <w:shd w:val="clear" w:color="auto" w:fill="auto"/>
          </w:tcPr>
          <w:p w14:paraId="1075413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allc</w:t>
            </w:r>
            <w:r w:rsidRPr="00E1178A">
              <w:rPr>
                <w:rFonts w:eastAsia="宋体"/>
                <w:color w:val="000000" w:themeColor="text1"/>
              </w:rPr>
              <w:t>Prin</w:t>
            </w:r>
          </w:p>
        </w:tc>
        <w:tc>
          <w:tcPr>
            <w:tcW w:w="1000" w:type="pct"/>
            <w:shd w:val="clear" w:color="auto" w:fill="auto"/>
          </w:tcPr>
          <w:p w14:paraId="7D52BC4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已核销本金</w:t>
            </w:r>
          </w:p>
        </w:tc>
        <w:tc>
          <w:tcPr>
            <w:tcW w:w="1293" w:type="pct"/>
            <w:shd w:val="clear" w:color="auto" w:fill="auto"/>
          </w:tcPr>
          <w:p w14:paraId="6A0DFAE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</w:t>
            </w:r>
            <w:r w:rsidRPr="00E1178A">
              <w:rPr>
                <w:rFonts w:eastAsia="宋体"/>
                <w:color w:val="000000" w:themeColor="text1"/>
              </w:rPr>
              <w:t>（</w:t>
            </w:r>
            <w:r w:rsidRPr="00E1178A">
              <w:rPr>
                <w:rFonts w:eastAsia="宋体"/>
                <w:color w:val="000000" w:themeColor="text1"/>
              </w:rPr>
              <w:t>10,2</w:t>
            </w:r>
            <w:r w:rsidRPr="00E1178A">
              <w:rPr>
                <w:rFonts w:eastAsia="宋体"/>
                <w:color w:val="000000" w:themeColor="text1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3560888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8" w:type="pct"/>
          </w:tcPr>
          <w:p w14:paraId="536182F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642" w:type="pct"/>
            <w:shd w:val="clear" w:color="auto" w:fill="auto"/>
          </w:tcPr>
          <w:p w14:paraId="5EEB4B1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70B98D50" w14:textId="77777777" w:rsidTr="00D77E6F">
        <w:tc>
          <w:tcPr>
            <w:tcW w:w="1209" w:type="pct"/>
            <w:shd w:val="clear" w:color="auto" w:fill="auto"/>
          </w:tcPr>
          <w:p w14:paraId="77C767C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allc</w:t>
            </w:r>
            <w:r w:rsidRPr="00E1178A">
              <w:rPr>
                <w:rFonts w:eastAsia="宋体"/>
                <w:color w:val="000000" w:themeColor="text1"/>
              </w:rPr>
              <w:t>Int</w:t>
            </w:r>
          </w:p>
        </w:tc>
        <w:tc>
          <w:tcPr>
            <w:tcW w:w="1000" w:type="pct"/>
            <w:shd w:val="clear" w:color="auto" w:fill="auto"/>
          </w:tcPr>
          <w:p w14:paraId="37E5819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已核销利息</w:t>
            </w:r>
          </w:p>
        </w:tc>
        <w:tc>
          <w:tcPr>
            <w:tcW w:w="1293" w:type="pct"/>
            <w:shd w:val="clear" w:color="auto" w:fill="auto"/>
          </w:tcPr>
          <w:p w14:paraId="7AA9ED4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</w:t>
            </w:r>
            <w:r w:rsidRPr="00E1178A">
              <w:rPr>
                <w:rFonts w:eastAsia="宋体"/>
                <w:color w:val="000000" w:themeColor="text1"/>
              </w:rPr>
              <w:t>（</w:t>
            </w:r>
            <w:r w:rsidRPr="00E1178A">
              <w:rPr>
                <w:rFonts w:eastAsia="宋体"/>
                <w:color w:val="000000" w:themeColor="text1"/>
              </w:rPr>
              <w:t>10,2</w:t>
            </w:r>
            <w:r w:rsidRPr="00E1178A">
              <w:rPr>
                <w:rFonts w:eastAsia="宋体"/>
                <w:color w:val="000000" w:themeColor="text1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63FF973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8" w:type="pct"/>
          </w:tcPr>
          <w:p w14:paraId="5F586F8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642" w:type="pct"/>
            <w:shd w:val="clear" w:color="auto" w:fill="auto"/>
          </w:tcPr>
          <w:p w14:paraId="5EBC168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7300345E" w14:textId="77777777" w:rsidTr="00D77E6F">
        <w:tc>
          <w:tcPr>
            <w:tcW w:w="1209" w:type="pct"/>
            <w:shd w:val="clear" w:color="auto" w:fill="auto"/>
          </w:tcPr>
          <w:p w14:paraId="196F267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allcPnt</w:t>
            </w:r>
          </w:p>
        </w:tc>
        <w:tc>
          <w:tcPr>
            <w:tcW w:w="1000" w:type="pct"/>
            <w:shd w:val="clear" w:color="auto" w:fill="auto"/>
          </w:tcPr>
          <w:p w14:paraId="58231BA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已核销罚息</w:t>
            </w:r>
          </w:p>
        </w:tc>
        <w:tc>
          <w:tcPr>
            <w:tcW w:w="1293" w:type="pct"/>
            <w:shd w:val="clear" w:color="auto" w:fill="auto"/>
          </w:tcPr>
          <w:p w14:paraId="55E9155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</w:t>
            </w:r>
            <w:r w:rsidRPr="00E1178A">
              <w:rPr>
                <w:rFonts w:eastAsia="宋体"/>
                <w:color w:val="000000" w:themeColor="text1"/>
              </w:rPr>
              <w:t>（</w:t>
            </w:r>
            <w:r w:rsidRPr="00E1178A">
              <w:rPr>
                <w:rFonts w:eastAsia="宋体"/>
                <w:color w:val="000000" w:themeColor="text1"/>
              </w:rPr>
              <w:t>10,2</w:t>
            </w:r>
            <w:r w:rsidRPr="00E1178A">
              <w:rPr>
                <w:rFonts w:eastAsia="宋体"/>
                <w:color w:val="000000" w:themeColor="text1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69E4502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8" w:type="pct"/>
          </w:tcPr>
          <w:p w14:paraId="76E3755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642" w:type="pct"/>
            <w:shd w:val="clear" w:color="auto" w:fill="auto"/>
          </w:tcPr>
          <w:p w14:paraId="0F19FCB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50A1580B" w14:textId="77777777" w:rsidTr="00D77E6F">
        <w:tc>
          <w:tcPr>
            <w:tcW w:w="1209" w:type="pct"/>
            <w:shd w:val="clear" w:color="auto" w:fill="auto"/>
          </w:tcPr>
          <w:p w14:paraId="69E5F61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allcCha</w:t>
            </w:r>
          </w:p>
        </w:tc>
        <w:tc>
          <w:tcPr>
            <w:tcW w:w="1000" w:type="pct"/>
            <w:shd w:val="clear" w:color="auto" w:fill="auto"/>
          </w:tcPr>
          <w:p w14:paraId="361E47E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已核销费用</w:t>
            </w:r>
          </w:p>
        </w:tc>
        <w:tc>
          <w:tcPr>
            <w:tcW w:w="1293" w:type="pct"/>
            <w:shd w:val="clear" w:color="auto" w:fill="auto"/>
          </w:tcPr>
          <w:p w14:paraId="42B8BB8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</w:t>
            </w:r>
            <w:r w:rsidRPr="00E1178A">
              <w:rPr>
                <w:rFonts w:eastAsia="宋体"/>
                <w:color w:val="000000" w:themeColor="text1"/>
              </w:rPr>
              <w:t>（</w:t>
            </w:r>
            <w:r w:rsidRPr="00E1178A">
              <w:rPr>
                <w:rFonts w:eastAsia="宋体"/>
                <w:color w:val="000000" w:themeColor="text1"/>
              </w:rPr>
              <w:t>10,2</w:t>
            </w:r>
            <w:r w:rsidRPr="00E1178A">
              <w:rPr>
                <w:rFonts w:eastAsia="宋体"/>
                <w:color w:val="000000" w:themeColor="text1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43FE679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8" w:type="pct"/>
          </w:tcPr>
          <w:p w14:paraId="11D8948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642" w:type="pct"/>
            <w:shd w:val="clear" w:color="auto" w:fill="auto"/>
          </w:tcPr>
          <w:p w14:paraId="3CC79B6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p w14:paraId="58BB7C7B" w14:textId="77777777" w:rsidR="0034123D" w:rsidRPr="00E1178A" w:rsidRDefault="0034123D" w:rsidP="0034123D">
      <w:pPr>
        <w:rPr>
          <w:rFonts w:eastAsia="宋体"/>
          <w:color w:val="000000" w:themeColor="text1"/>
        </w:rPr>
      </w:pPr>
    </w:p>
    <w:p w14:paraId="2BA35666" w14:textId="77777777" w:rsidR="0034123D" w:rsidRPr="00E1178A" w:rsidRDefault="0034123D" w:rsidP="0034123D">
      <w:pPr>
        <w:rPr>
          <w:rFonts w:eastAsia="宋体"/>
          <w:color w:val="000000" w:themeColor="text1"/>
        </w:rPr>
      </w:pPr>
    </w:p>
    <w:p w14:paraId="3436471F" w14:textId="77777777" w:rsidR="0034123D" w:rsidRPr="00E1178A" w:rsidRDefault="0034123D" w:rsidP="0034123D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139" w:name="_Toc51160268"/>
      <w:r w:rsidRPr="00E1178A">
        <w:rPr>
          <w:rFonts w:ascii="Times New Roman" w:eastAsia="宋体" w:hAnsi="Times New Roman" w:cs="Times New Roman" w:hint="eastAsia"/>
          <w:color w:val="000000" w:themeColor="text1"/>
        </w:rPr>
        <w:t>扣款</w:t>
      </w:r>
      <w:r w:rsidRPr="00E1178A">
        <w:rPr>
          <w:rFonts w:ascii="Times New Roman" w:eastAsia="宋体" w:hAnsi="Times New Roman" w:cs="Times New Roman"/>
          <w:color w:val="000000" w:themeColor="text1"/>
        </w:rPr>
        <w:t>申请</w:t>
      </w:r>
      <w:bookmarkEnd w:id="139"/>
    </w:p>
    <w:p w14:paraId="21532F5B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40" w:name="_Toc51160269"/>
      <w:r w:rsidRPr="00E1178A">
        <w:rPr>
          <w:rFonts w:eastAsia="宋体"/>
          <w:color w:val="000000" w:themeColor="text1"/>
        </w:rPr>
        <w:t>功能描述</w:t>
      </w:r>
      <w:bookmarkEnd w:id="140"/>
    </w:p>
    <w:p w14:paraId="0F4C674A" w14:textId="77777777" w:rsidR="0034123D" w:rsidRPr="00E1178A" w:rsidRDefault="0034123D" w:rsidP="0034123D">
      <w:pPr>
        <w:ind w:firstLine="420"/>
        <w:rPr>
          <w:rFonts w:eastAsia="宋体"/>
          <w:color w:val="000000" w:themeColor="text1"/>
          <w:kern w:val="2"/>
        </w:rPr>
      </w:pPr>
      <w:r w:rsidRPr="00E1178A">
        <w:rPr>
          <w:rFonts w:eastAsia="宋体"/>
          <w:color w:val="000000" w:themeColor="text1"/>
          <w:kern w:val="2"/>
        </w:rPr>
        <w:t>调用第三方支付接口，进行扣款核销。</w:t>
      </w:r>
      <w:r w:rsidRPr="00E1178A">
        <w:rPr>
          <w:rFonts w:eastAsia="宋体" w:hint="eastAsia"/>
          <w:color w:val="000000" w:themeColor="text1"/>
          <w:kern w:val="2"/>
        </w:rPr>
        <w:t>可支持对私账户</w:t>
      </w:r>
      <w:r w:rsidRPr="00E1178A">
        <w:rPr>
          <w:rFonts w:eastAsia="宋体" w:hint="eastAsia"/>
          <w:color w:val="000000" w:themeColor="text1"/>
          <w:kern w:val="2"/>
        </w:rPr>
        <w:t>&amp;</w:t>
      </w:r>
      <w:r w:rsidRPr="00E1178A">
        <w:rPr>
          <w:rFonts w:eastAsia="宋体" w:hint="eastAsia"/>
          <w:color w:val="000000" w:themeColor="text1"/>
          <w:kern w:val="2"/>
        </w:rPr>
        <w:t>垫付池扣款。</w:t>
      </w:r>
    </w:p>
    <w:p w14:paraId="01234253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41" w:name="_Toc51160270"/>
      <w:r w:rsidRPr="00E1178A">
        <w:rPr>
          <w:rFonts w:eastAsia="宋体"/>
          <w:color w:val="000000" w:themeColor="text1"/>
        </w:rPr>
        <w:t>业务逻辑</w:t>
      </w:r>
      <w:bookmarkEnd w:id="141"/>
    </w:p>
    <w:p w14:paraId="40B425B8" w14:textId="77777777" w:rsidR="0034123D" w:rsidRPr="00E1178A" w:rsidRDefault="0034123D" w:rsidP="0034123D">
      <w:pPr>
        <w:rPr>
          <w:rFonts w:eastAsia="宋体"/>
          <w:color w:val="000000" w:themeColor="text1"/>
          <w:kern w:val="2"/>
        </w:rPr>
      </w:pPr>
      <w:r w:rsidRPr="00E1178A">
        <w:rPr>
          <w:rFonts w:eastAsia="宋体"/>
          <w:color w:val="000000" w:themeColor="text1"/>
          <w:kern w:val="2"/>
        </w:rPr>
        <w:t>必须符合数据规范。不符合数据规范的记录不予处理。</w:t>
      </w:r>
    </w:p>
    <w:p w14:paraId="5A17ED31" w14:textId="77777777" w:rsidR="0034123D" w:rsidRPr="00E1178A" w:rsidRDefault="0034123D" w:rsidP="0034123D">
      <w:pPr>
        <w:rPr>
          <w:rFonts w:eastAsia="宋体"/>
          <w:color w:val="000000" w:themeColor="text1"/>
          <w:kern w:val="2"/>
        </w:rPr>
      </w:pPr>
      <w:r w:rsidRPr="00E1178A">
        <w:rPr>
          <w:rFonts w:eastAsia="宋体"/>
          <w:color w:val="000000" w:themeColor="text1"/>
          <w:kern w:val="2"/>
        </w:rPr>
        <w:t>默认订单日期为系统日期</w:t>
      </w:r>
    </w:p>
    <w:p w14:paraId="62F364F0" w14:textId="77777777" w:rsidR="0034123D" w:rsidRPr="00E1178A" w:rsidRDefault="0034123D" w:rsidP="0034123D">
      <w:pPr>
        <w:rPr>
          <w:rFonts w:eastAsia="宋体"/>
          <w:color w:val="000000" w:themeColor="text1"/>
          <w:kern w:val="2"/>
        </w:rPr>
      </w:pPr>
      <w:r w:rsidRPr="00E1178A">
        <w:rPr>
          <w:rFonts w:eastAsia="宋体"/>
          <w:color w:val="000000" w:themeColor="text1"/>
          <w:kern w:val="2"/>
        </w:rPr>
        <w:t>同一批次下可以多个合同同时扣款，有可能存在部分代扣成功，代扣成功的则系统做核销处理，代扣失败的，需后续再做代扣申请，代扣未知的，需后续调用</w:t>
      </w:r>
      <w:r w:rsidRPr="00E1178A">
        <w:rPr>
          <w:rFonts w:eastAsia="宋体" w:hint="eastAsia"/>
          <w:color w:val="000000" w:themeColor="text1"/>
          <w:kern w:val="2"/>
        </w:rPr>
        <w:t>扣款</w:t>
      </w:r>
      <w:r w:rsidRPr="00E1178A">
        <w:rPr>
          <w:rFonts w:eastAsia="宋体"/>
          <w:color w:val="000000" w:themeColor="text1"/>
          <w:kern w:val="2"/>
        </w:rPr>
        <w:t>核销结果查询接口得知最终结果。</w:t>
      </w:r>
    </w:p>
    <w:p w14:paraId="2E7439DC" w14:textId="77777777" w:rsidR="0034123D" w:rsidRPr="00E1178A" w:rsidRDefault="0034123D" w:rsidP="0034123D">
      <w:pPr>
        <w:rPr>
          <w:rFonts w:eastAsia="宋体"/>
          <w:color w:val="000000" w:themeColor="text1"/>
          <w:kern w:val="2"/>
        </w:rPr>
      </w:pPr>
      <w:r w:rsidRPr="00E1178A">
        <w:rPr>
          <w:rFonts w:eastAsia="宋体"/>
          <w:color w:val="000000" w:themeColor="text1"/>
          <w:kern w:val="2"/>
        </w:rPr>
        <w:t>每次提交批次号不可重复</w:t>
      </w:r>
    </w:p>
    <w:p w14:paraId="3BDC6B43" w14:textId="77777777" w:rsidR="0034123D" w:rsidRPr="00E1178A" w:rsidRDefault="0034123D" w:rsidP="0034123D">
      <w:pPr>
        <w:rPr>
          <w:rFonts w:eastAsia="宋体"/>
          <w:color w:val="000000" w:themeColor="text1"/>
        </w:rPr>
      </w:pPr>
    </w:p>
    <w:p w14:paraId="120BC7FA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42" w:name="_Toc51160271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142"/>
    </w:p>
    <w:p w14:paraId="6903851B" w14:textId="77777777" w:rsidR="00FE7DA7" w:rsidRPr="00E1178A" w:rsidRDefault="00FE7DA7" w:rsidP="00FE7DA7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 w:hint="eastAsia"/>
          <w:color w:val="000000" w:themeColor="text1"/>
        </w:rPr>
        <w:t>applyPayment</w:t>
      </w:r>
    </w:p>
    <w:p w14:paraId="47163AFE" w14:textId="77777777" w:rsidR="0034123D" w:rsidRPr="00E1178A" w:rsidRDefault="00FE7DA7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3AE2087A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43" w:name="_Toc51160272"/>
      <w:r w:rsidRPr="00E1178A">
        <w:rPr>
          <w:rFonts w:eastAsia="宋体"/>
          <w:color w:val="000000" w:themeColor="text1"/>
        </w:rPr>
        <w:lastRenderedPageBreak/>
        <w:t>请求参数说明</w:t>
      </w:r>
      <w:bookmarkEnd w:id="14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111"/>
        <w:gridCol w:w="1409"/>
        <w:gridCol w:w="1166"/>
        <w:gridCol w:w="1134"/>
        <w:gridCol w:w="2199"/>
      </w:tblGrid>
      <w:tr w:rsidR="0034123D" w:rsidRPr="00E1178A" w14:paraId="7FE14318" w14:textId="77777777" w:rsidTr="00D77E6F">
        <w:tc>
          <w:tcPr>
            <w:tcW w:w="767" w:type="pct"/>
            <w:shd w:val="clear" w:color="auto" w:fill="BDD6EE" w:themeFill="accent5" w:themeFillTint="66"/>
          </w:tcPr>
          <w:p w14:paraId="0C6C00D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670" w:type="pct"/>
            <w:shd w:val="clear" w:color="auto" w:fill="BDD6EE" w:themeFill="accent5" w:themeFillTint="66"/>
          </w:tcPr>
          <w:p w14:paraId="266A289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850" w:type="pct"/>
            <w:shd w:val="clear" w:color="auto" w:fill="BDD6EE" w:themeFill="accent5" w:themeFillTint="66"/>
          </w:tcPr>
          <w:p w14:paraId="51A4819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703" w:type="pct"/>
            <w:shd w:val="clear" w:color="auto" w:fill="BDD6EE" w:themeFill="accent5" w:themeFillTint="66"/>
          </w:tcPr>
          <w:p w14:paraId="2F0D9D4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684" w:type="pct"/>
            <w:shd w:val="clear" w:color="auto" w:fill="BDD6EE" w:themeFill="accent5" w:themeFillTint="66"/>
          </w:tcPr>
          <w:p w14:paraId="3856C76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1326" w:type="pct"/>
            <w:shd w:val="clear" w:color="auto" w:fill="BDD6EE" w:themeFill="accent5" w:themeFillTint="66"/>
          </w:tcPr>
          <w:p w14:paraId="742D108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503EBF1C" w14:textId="77777777" w:rsidTr="00D77E6F"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7E76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ctrRpList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513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扣款明细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CE195" w14:textId="77777777" w:rsidR="0034123D" w:rsidRPr="00E1178A" w:rsidRDefault="0034123D" w:rsidP="00D77E6F">
            <w:pPr>
              <w:jc w:val="both"/>
              <w:rPr>
                <w:rFonts w:eastAsia="PMingLiU"/>
                <w:color w:val="000000" w:themeColor="text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List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6DDD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M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9F46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1BEB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</w:p>
        </w:tc>
      </w:tr>
    </w:tbl>
    <w:p w14:paraId="12367156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扣款明细（</w:t>
      </w:r>
      <w:r w:rsidRPr="00E1178A">
        <w:rPr>
          <w:rFonts w:eastAsia="宋体"/>
          <w:color w:val="000000" w:themeColor="text1"/>
        </w:rPr>
        <w:t>ctrRpList</w:t>
      </w:r>
      <w:r w:rsidRPr="00E1178A">
        <w:rPr>
          <w:rFonts w:eastAsia="宋体"/>
          <w:color w:val="000000" w:themeColor="text1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1194"/>
        <w:gridCol w:w="1487"/>
        <w:gridCol w:w="522"/>
        <w:gridCol w:w="608"/>
        <w:gridCol w:w="3071"/>
      </w:tblGrid>
      <w:tr w:rsidR="0034123D" w:rsidRPr="00E1178A" w14:paraId="380F2645" w14:textId="77777777" w:rsidTr="007B4F6F">
        <w:tc>
          <w:tcPr>
            <w:tcW w:w="849" w:type="pct"/>
            <w:shd w:val="clear" w:color="auto" w:fill="BDD6EE" w:themeFill="accent5" w:themeFillTint="66"/>
          </w:tcPr>
          <w:p w14:paraId="4DA6B3C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720" w:type="pct"/>
            <w:shd w:val="clear" w:color="auto" w:fill="BDD6EE" w:themeFill="accent5" w:themeFillTint="66"/>
          </w:tcPr>
          <w:p w14:paraId="0F4ABFD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897" w:type="pct"/>
            <w:shd w:val="clear" w:color="auto" w:fill="BDD6EE" w:themeFill="accent5" w:themeFillTint="66"/>
          </w:tcPr>
          <w:p w14:paraId="41AE74F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315" w:type="pct"/>
            <w:shd w:val="clear" w:color="auto" w:fill="BDD6EE" w:themeFill="accent5" w:themeFillTint="66"/>
          </w:tcPr>
          <w:p w14:paraId="5CC9399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367" w:type="pct"/>
            <w:shd w:val="clear" w:color="auto" w:fill="BDD6EE" w:themeFill="accent5" w:themeFillTint="66"/>
          </w:tcPr>
          <w:p w14:paraId="2EB308E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1852" w:type="pct"/>
            <w:shd w:val="clear" w:color="auto" w:fill="BDD6EE" w:themeFill="accent5" w:themeFillTint="66"/>
          </w:tcPr>
          <w:p w14:paraId="2568945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45549067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BF10B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loanNo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B13E0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借据编号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67342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809E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31ED6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128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2F818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EA7986" w:rsidRPr="00E1178A" w14:paraId="356227B0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49788" w14:textId="77777777" w:rsidR="00EA7986" w:rsidRPr="005149ED" w:rsidRDefault="00EA798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recType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62D9F" w14:textId="77777777" w:rsidR="00EA7986" w:rsidRPr="005149ED" w:rsidRDefault="00EA798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扣款类型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11836" w14:textId="77777777" w:rsidR="00EA7986" w:rsidRPr="005149ED" w:rsidRDefault="00EA798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9560" w14:textId="77777777" w:rsidR="00EA7986" w:rsidRPr="005149ED" w:rsidRDefault="00EA798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61D6" w14:textId="77777777" w:rsidR="00EA7986" w:rsidRPr="005149ED" w:rsidRDefault="00EB2BFA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32009" w14:textId="77777777" w:rsidR="00EA7986" w:rsidRPr="005149ED" w:rsidRDefault="00EA798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1-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正常扣款（租金及罚息）</w:t>
            </w:r>
          </w:p>
          <w:p w14:paraId="3480FC8B" w14:textId="77777777" w:rsidR="00EA7986" w:rsidRPr="005149ED" w:rsidRDefault="00EA798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2-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提前结清扣款</w:t>
            </w:r>
          </w:p>
          <w:p w14:paraId="53654353" w14:textId="77777777" w:rsidR="00EA7986" w:rsidRPr="005149ED" w:rsidRDefault="00EA798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3-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回购扣款</w:t>
            </w:r>
          </w:p>
          <w:p w14:paraId="6ED4B764" w14:textId="77777777" w:rsidR="00EA7986" w:rsidRPr="005149ED" w:rsidRDefault="00EA798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4-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展期扣款</w:t>
            </w:r>
          </w:p>
          <w:p w14:paraId="718C7B46" w14:textId="77777777" w:rsidR="00EA7986" w:rsidRPr="005149ED" w:rsidRDefault="00EA7986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5-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费用扣款</w:t>
            </w:r>
          </w:p>
        </w:tc>
      </w:tr>
      <w:tr w:rsidR="006F4FF9" w:rsidRPr="00E1178A" w14:paraId="375D8330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95D23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recMode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6C528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扣款方式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66747" w14:textId="77777777" w:rsidR="006F4FF9" w:rsidRPr="00E1178A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B6CF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5D687" w14:textId="77777777" w:rsidR="006F4FF9" w:rsidRPr="005149ED" w:rsidRDefault="00EB2BFA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3BCC6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1-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正常扣款</w:t>
            </w:r>
          </w:p>
          <w:p w14:paraId="6ACDFFEC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2-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客户转账</w:t>
            </w:r>
          </w:p>
          <w:p w14:paraId="7BDFF4A5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3-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客户付现</w:t>
            </w:r>
          </w:p>
          <w:p w14:paraId="59B95E24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4-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机构代偿</w:t>
            </w:r>
          </w:p>
        </w:tc>
      </w:tr>
      <w:tr w:rsidR="006F4FF9" w:rsidRPr="00E1178A" w14:paraId="44009E5C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EA8CC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payCode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E6437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银行编码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75E1C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20A0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A8CC4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711BE" w14:textId="48DB6839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见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附件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宝付接口银行编码</w:t>
            </w:r>
            <w:r w:rsidR="00835909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（对于</w:t>
            </w:r>
            <w:r w:rsidR="00243997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易鑫</w:t>
            </w:r>
            <w:r w:rsidR="00835909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机构，对公标识情况下，此字段不必输）</w:t>
            </w:r>
          </w:p>
        </w:tc>
      </w:tr>
      <w:tr w:rsidR="006F4FF9" w:rsidRPr="00E1178A" w14:paraId="3EDBC93D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7FE52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accNo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473E5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卡号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EE572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044F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2FF86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20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193B0" w14:textId="67F6BB14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待扣款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银行卡卡号</w:t>
            </w:r>
            <w:r w:rsidR="00835909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（对于</w:t>
            </w:r>
            <w:r w:rsidR="00243997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易鑫</w:t>
            </w:r>
            <w:r w:rsidR="00835909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机构，对公标识情况下，此字段不必输）</w:t>
            </w:r>
          </w:p>
        </w:tc>
      </w:tr>
      <w:tr w:rsidR="006F4FF9" w:rsidRPr="00E1178A" w14:paraId="5B3A293B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3FE35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idCard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BF0F3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身份证号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76EDF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D9F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9EA15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20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60211" w14:textId="1C820F6D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待扣款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持卡人身份证号</w:t>
            </w:r>
            <w:r w:rsidR="00835909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（对于</w:t>
            </w:r>
            <w:r w:rsidR="00243997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易鑫</w:t>
            </w:r>
            <w:r w:rsidR="00835909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机构，对公标识情况下，此字段不必输）</w:t>
            </w:r>
          </w:p>
        </w:tc>
      </w:tr>
      <w:tr w:rsidR="006F4FF9" w:rsidRPr="00E1178A" w14:paraId="2AA2B013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C9B37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idHolder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B8491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持卡人姓名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9849F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885A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8AE34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50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FBBA2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待扣款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持卡人姓名</w:t>
            </w:r>
          </w:p>
          <w:p w14:paraId="7C1E1F46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(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对私扣款必填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,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对公不必填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)</w:t>
            </w:r>
          </w:p>
        </w:tc>
      </w:tr>
      <w:tr w:rsidR="006F4FF9" w:rsidRPr="00E1178A" w14:paraId="35335293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99541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mobile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FBBFA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银行卡绑定手机号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B25BC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74D0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52F65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15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81BBF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待扣款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持卡人预留手机号</w:t>
            </w:r>
          </w:p>
          <w:p w14:paraId="7F5D3125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(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对私扣款必填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,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对公不必填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)</w:t>
            </w:r>
          </w:p>
        </w:tc>
      </w:tr>
      <w:tr w:rsidR="006F4FF9" w:rsidRPr="00E1178A" w14:paraId="69D937C8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3AE3E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validDate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03605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卡有效期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5522F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8C00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D94F3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4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7E38E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格式：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YYMM</w:t>
            </w:r>
          </w:p>
          <w:p w14:paraId="088177AF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如：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07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月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/18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年则写成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1807</w:t>
            </w:r>
          </w:p>
        </w:tc>
      </w:tr>
      <w:tr w:rsidR="006F4FF9" w:rsidRPr="00E1178A" w14:paraId="3A785353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DF13C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validNo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C751E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卡安全码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5F66F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E7CE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87765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3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921F4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银行卡背后最后三位数字</w:t>
            </w:r>
          </w:p>
        </w:tc>
      </w:tr>
      <w:tr w:rsidR="006F4FF9" w:rsidRPr="00E1178A" w14:paraId="5EC6EB2E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16E25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txnAmt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B56DC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交易金额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01276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F8DC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7C80B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229B6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单位：元</w:t>
            </w:r>
          </w:p>
        </w:tc>
      </w:tr>
      <w:tr w:rsidR="006F4FF9" w:rsidRPr="00E1178A" w14:paraId="1CBBD00E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9292B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tradeDate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D07D8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订单日期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2F6A2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86C9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B9002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14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05F0B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14 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位定长。</w:t>
            </w:r>
          </w:p>
          <w:p w14:paraId="653AD2F4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格式：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yyyyMM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dd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HH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mm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SS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 </w:t>
            </w:r>
          </w:p>
        </w:tc>
      </w:tr>
      <w:tr w:rsidR="006F4FF9" w:rsidRPr="00E1178A" w14:paraId="7FB43B6F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974C3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additionalInfo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14837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附加字段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C24B2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9BC6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CF656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128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32160" w14:textId="77777777" w:rsidR="006F4FF9" w:rsidRPr="005149ED" w:rsidRDefault="006F4FF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长度不超过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 128 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位</w:t>
            </w:r>
          </w:p>
        </w:tc>
      </w:tr>
      <w:tr w:rsidR="008D1BC7" w:rsidRPr="00E1178A" w14:paraId="22D72E8F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9102E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reqReserved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E7C1E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请求方保留域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C68B6" w14:textId="77777777" w:rsidR="008D1BC7" w:rsidRPr="00E1178A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D17B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61A7A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28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27609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8D1BC7" w:rsidRPr="00E1178A" w14:paraId="0B1AAD66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1DE05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pubPriInfo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F36E4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对公对私扣款标识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990D7" w14:textId="77777777" w:rsidR="008D1BC7" w:rsidRPr="00E1178A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2A93" w14:textId="33234B88" w:rsidR="008D1BC7" w:rsidRPr="005149ED" w:rsidRDefault="0083590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C1228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170AE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对私扣款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:0</w:t>
            </w:r>
          </w:p>
          <w:p w14:paraId="58ECAFA2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对公扣款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:1</w:t>
            </w:r>
          </w:p>
        </w:tc>
      </w:tr>
      <w:tr w:rsidR="008D1BC7" w:rsidRPr="00E1178A" w14:paraId="5A80B7B9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AE9D7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accName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99109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账户名称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DB506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8E35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A57BB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128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4578E" w14:textId="5CA130E2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对公账户名称</w:t>
            </w:r>
            <w:r w:rsidR="00835909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(</w:t>
            </w:r>
            <w:r w:rsidR="00835909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对公扣款必填</w:t>
            </w:r>
            <w:r w:rsidR="00835909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,</w:t>
            </w:r>
            <w:r w:rsidR="00835909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对私不必填</w:t>
            </w:r>
            <w:r w:rsidR="00835909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)</w:t>
            </w:r>
            <w:r w:rsidR="00835909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，针对</w:t>
            </w:r>
            <w:r w:rsidR="00243997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易鑫</w:t>
            </w:r>
            <w:r w:rsidR="00835909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机构，对公账号不必填</w:t>
            </w:r>
          </w:p>
          <w:p w14:paraId="10EFCC63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8D1BC7" w:rsidRPr="00E1178A" w14:paraId="55FC6FE9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5122C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province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6CCEC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开户行所属省份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03048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1CFD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9DFCA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50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B25F8" w14:textId="76D348E4" w:rsidR="008D1BC7" w:rsidRPr="005149ED" w:rsidRDefault="0083590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(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对公扣款必填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,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对私不必填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)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，针对</w:t>
            </w:r>
            <w:r w:rsidR="00243997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易鑫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机构，对公账号不必填</w:t>
            </w:r>
          </w:p>
        </w:tc>
      </w:tr>
      <w:tr w:rsidR="008D1BC7" w:rsidRPr="00E1178A" w14:paraId="69214429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E2F29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lastRenderedPageBreak/>
              <w:t>city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418DA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开户行所属城市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A3EAE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9119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2378A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50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9593D" w14:textId="7948468D" w:rsidR="008D1BC7" w:rsidRPr="005149ED" w:rsidRDefault="0083590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(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对公扣款必填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,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对私不必填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)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，针对</w:t>
            </w:r>
            <w:r w:rsidR="00243997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易鑫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机构，对公账号不必填</w:t>
            </w:r>
          </w:p>
        </w:tc>
      </w:tr>
      <w:tr w:rsidR="008D1BC7" w:rsidRPr="00E1178A" w14:paraId="34293DA2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0D247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county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FD186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开户行所属区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/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县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5D274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7EA4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20C88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50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784A9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8D1BC7" w:rsidRPr="00E1178A" w14:paraId="22F2CD71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E3B9B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branch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17549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开户行所属支行信息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D5266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0DEF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685D4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50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90789" w14:textId="540A5A9F" w:rsidR="008D1BC7" w:rsidRPr="005149ED" w:rsidRDefault="00835909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(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对公扣款必填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,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对私不必填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)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，针对</w:t>
            </w:r>
            <w:r w:rsidR="00243997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易鑫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机构，对公账号不必填</w:t>
            </w:r>
          </w:p>
        </w:tc>
      </w:tr>
      <w:tr w:rsidR="008D1BC7" w:rsidRPr="00E1178A" w14:paraId="677E0376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02424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protocolNo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76CD9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签约协议号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7664C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448F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EE3CF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128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66F71" w14:textId="77777777" w:rsidR="008D1BC7" w:rsidRPr="005149ED" w:rsidRDefault="008D1BC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协议代扣：签约协议号</w:t>
            </w:r>
          </w:p>
        </w:tc>
      </w:tr>
      <w:tr w:rsidR="007B4F6F" w:rsidRPr="00E1178A" w14:paraId="504F1FA4" w14:textId="77777777" w:rsidTr="007B4F6F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DC446" w14:textId="6DB9E6FC" w:rsidR="007B4F6F" w:rsidRPr="005149ED" w:rsidRDefault="007B4F6F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c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a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pitalSource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F6907" w14:textId="5D87DC5A" w:rsidR="007B4F6F" w:rsidRPr="005149ED" w:rsidRDefault="007B4F6F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资金来源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D02D6" w14:textId="055E3C11" w:rsidR="007B4F6F" w:rsidRPr="005149ED" w:rsidRDefault="007B4F6F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CF04" w14:textId="0742DA65" w:rsidR="007B4F6F" w:rsidRPr="005149ED" w:rsidRDefault="007B4F6F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CAF4A" w14:textId="7F90477E" w:rsidR="007B4F6F" w:rsidRPr="005149ED" w:rsidRDefault="007B4F6F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56 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D4D66" w14:textId="54D1BC28" w:rsidR="007B4F6F" w:rsidRPr="005149ED" w:rsidRDefault="007B4F6F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客户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 xml:space="preserve">0 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机构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</w:t>
            </w:r>
          </w:p>
        </w:tc>
      </w:tr>
    </w:tbl>
    <w:p w14:paraId="6857B5A8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44" w:name="_Toc51160273"/>
      <w:r w:rsidRPr="00E1178A">
        <w:rPr>
          <w:rFonts w:eastAsia="宋体"/>
          <w:color w:val="000000" w:themeColor="text1"/>
        </w:rPr>
        <w:t>响应参数说明</w:t>
      </w:r>
      <w:bookmarkEnd w:id="14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111"/>
        <w:gridCol w:w="1409"/>
        <w:gridCol w:w="1166"/>
        <w:gridCol w:w="1134"/>
        <w:gridCol w:w="2199"/>
      </w:tblGrid>
      <w:tr w:rsidR="0034123D" w:rsidRPr="00E1178A" w14:paraId="33DCEC98" w14:textId="77777777" w:rsidTr="00D77E6F">
        <w:tc>
          <w:tcPr>
            <w:tcW w:w="767" w:type="pct"/>
            <w:shd w:val="clear" w:color="auto" w:fill="BDD6EE" w:themeFill="accent5" w:themeFillTint="66"/>
          </w:tcPr>
          <w:p w14:paraId="07E0EE8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670" w:type="pct"/>
            <w:shd w:val="clear" w:color="auto" w:fill="BDD6EE" w:themeFill="accent5" w:themeFillTint="66"/>
          </w:tcPr>
          <w:p w14:paraId="5B2BC4F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850" w:type="pct"/>
            <w:shd w:val="clear" w:color="auto" w:fill="BDD6EE" w:themeFill="accent5" w:themeFillTint="66"/>
          </w:tcPr>
          <w:p w14:paraId="392F8D8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703" w:type="pct"/>
            <w:shd w:val="clear" w:color="auto" w:fill="BDD6EE" w:themeFill="accent5" w:themeFillTint="66"/>
          </w:tcPr>
          <w:p w14:paraId="7056039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684" w:type="pct"/>
            <w:shd w:val="clear" w:color="auto" w:fill="BDD6EE" w:themeFill="accent5" w:themeFillTint="66"/>
          </w:tcPr>
          <w:p w14:paraId="2ED44F2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1326" w:type="pct"/>
            <w:shd w:val="clear" w:color="auto" w:fill="BDD6EE" w:themeFill="accent5" w:themeFillTint="66"/>
          </w:tcPr>
          <w:p w14:paraId="21ED9E4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7F0D9C00" w14:textId="77777777" w:rsidTr="00D77E6F">
        <w:tc>
          <w:tcPr>
            <w:tcW w:w="767" w:type="pct"/>
            <w:shd w:val="clear" w:color="auto" w:fill="auto"/>
          </w:tcPr>
          <w:p w14:paraId="3D6D59E9" w14:textId="77777777" w:rsidR="0034123D" w:rsidRPr="00E1178A" w:rsidRDefault="001464E6" w:rsidP="00D77E6F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</w:rPr>
              <w:t>query</w:t>
            </w:r>
            <w:r w:rsidRPr="00E1178A">
              <w:rPr>
                <w:rFonts w:eastAsia="宋体" w:hint="eastAsia"/>
                <w:color w:val="000000" w:themeColor="text1"/>
              </w:rPr>
              <w:t>I</w:t>
            </w:r>
            <w:r w:rsidRPr="00E1178A">
              <w:rPr>
                <w:rFonts w:eastAsia="宋体"/>
                <w:color w:val="000000" w:themeColor="text1"/>
              </w:rPr>
              <w:t>d</w:t>
            </w:r>
          </w:p>
        </w:tc>
        <w:tc>
          <w:tcPr>
            <w:tcW w:w="670" w:type="pct"/>
            <w:shd w:val="clear" w:color="auto" w:fill="auto"/>
          </w:tcPr>
          <w:p w14:paraId="271F1F8E" w14:textId="77777777" w:rsidR="0034123D" w:rsidRPr="00E1178A" w:rsidRDefault="001464E6" w:rsidP="00D77E6F">
            <w:pPr>
              <w:jc w:val="both"/>
              <w:rPr>
                <w:rFonts w:eastAsia="宋体"/>
                <w:color w:val="000000" w:themeColor="text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lang w:val="zh-TW"/>
              </w:rPr>
              <w:t>扣款结果查询</w:t>
            </w:r>
            <w:r w:rsidRPr="00E1178A">
              <w:rPr>
                <w:rFonts w:eastAsia="宋体" w:hint="eastAsia"/>
                <w:color w:val="000000" w:themeColor="text1"/>
                <w:lang w:val="zh-TW"/>
              </w:rPr>
              <w:t>Id</w:t>
            </w:r>
          </w:p>
        </w:tc>
        <w:tc>
          <w:tcPr>
            <w:tcW w:w="850" w:type="pct"/>
            <w:shd w:val="clear" w:color="auto" w:fill="auto"/>
          </w:tcPr>
          <w:p w14:paraId="700A513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S</w:t>
            </w:r>
            <w:r w:rsidRPr="00E1178A">
              <w:rPr>
                <w:rFonts w:eastAsia="宋体"/>
                <w:color w:val="000000" w:themeColor="text1"/>
                <w:lang w:val="zh-TW" w:eastAsia="zh-TW"/>
              </w:rPr>
              <w:t>tring</w:t>
            </w:r>
          </w:p>
        </w:tc>
        <w:tc>
          <w:tcPr>
            <w:tcW w:w="703" w:type="pct"/>
            <w:shd w:val="clear" w:color="auto" w:fill="auto"/>
          </w:tcPr>
          <w:p w14:paraId="56DB9C6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lang w:val="zh-TW"/>
              </w:rPr>
              <w:t>M</w:t>
            </w:r>
          </w:p>
        </w:tc>
        <w:tc>
          <w:tcPr>
            <w:tcW w:w="684" w:type="pct"/>
            <w:shd w:val="clear" w:color="auto" w:fill="auto"/>
          </w:tcPr>
          <w:p w14:paraId="420AFB9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</w:rPr>
              <w:t>64</w:t>
            </w:r>
          </w:p>
        </w:tc>
        <w:tc>
          <w:tcPr>
            <w:tcW w:w="1326" w:type="pct"/>
            <w:shd w:val="clear" w:color="auto" w:fill="auto"/>
          </w:tcPr>
          <w:p w14:paraId="3A62E59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</w:p>
        </w:tc>
      </w:tr>
      <w:tr w:rsidR="0034123D" w:rsidRPr="00E1178A" w14:paraId="6A5F4FB9" w14:textId="77777777" w:rsidTr="00D77E6F"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6B24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respList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1EE1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响应列表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A6D8" w14:textId="77777777" w:rsidR="0034123D" w:rsidRPr="00E1178A" w:rsidRDefault="0034123D" w:rsidP="00D77E6F">
            <w:pPr>
              <w:jc w:val="both"/>
              <w:rPr>
                <w:rFonts w:eastAsia="PMingLiU"/>
                <w:color w:val="000000" w:themeColor="text1"/>
                <w:lang w:val="zh-TW" w:eastAsia="zh-TW"/>
              </w:rPr>
            </w:pPr>
            <w:r w:rsidRPr="00E1178A">
              <w:rPr>
                <w:rFonts w:eastAsia="PMingLiU"/>
                <w:color w:val="000000" w:themeColor="text1"/>
                <w:lang w:val="zh-TW" w:eastAsia="zh-TW"/>
              </w:rPr>
              <w:t>List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8990A" w14:textId="77777777" w:rsidR="0034123D" w:rsidRPr="00E1178A" w:rsidRDefault="00A316D3" w:rsidP="00D77E6F">
            <w:pPr>
              <w:jc w:val="both"/>
              <w:rPr>
                <w:color w:val="000000" w:themeColor="text1"/>
                <w:lang w:val="zh-TW"/>
              </w:rPr>
            </w:pPr>
            <w:r w:rsidRPr="00E1178A">
              <w:rPr>
                <w:rFonts w:hint="eastAsia"/>
                <w:color w:val="000000" w:themeColor="text1"/>
                <w:lang w:val="zh-TW"/>
              </w:rPr>
              <w:t>O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3F61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59C7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</w:p>
        </w:tc>
      </w:tr>
    </w:tbl>
    <w:p w14:paraId="658260A5" w14:textId="77777777" w:rsidR="0034123D" w:rsidRPr="00E1178A" w:rsidRDefault="0034123D" w:rsidP="0034123D">
      <w:pPr>
        <w:rPr>
          <w:color w:val="000000" w:themeColor="text1"/>
        </w:rPr>
      </w:pPr>
      <w:r w:rsidRPr="00E1178A">
        <w:rPr>
          <w:color w:val="000000" w:themeColor="text1"/>
        </w:rPr>
        <w:t>响应列表</w:t>
      </w:r>
      <w:r w:rsidRPr="00E1178A">
        <w:rPr>
          <w:color w:val="000000" w:themeColor="text1"/>
        </w:rPr>
        <w:t>(respList)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111"/>
        <w:gridCol w:w="1409"/>
        <w:gridCol w:w="1166"/>
        <w:gridCol w:w="1134"/>
        <w:gridCol w:w="2199"/>
      </w:tblGrid>
      <w:tr w:rsidR="0034123D" w:rsidRPr="00E1178A" w14:paraId="468756E0" w14:textId="77777777" w:rsidTr="00D77E6F">
        <w:tc>
          <w:tcPr>
            <w:tcW w:w="767" w:type="pct"/>
            <w:shd w:val="clear" w:color="auto" w:fill="BDD6EE" w:themeFill="accent5" w:themeFillTint="66"/>
          </w:tcPr>
          <w:p w14:paraId="55C27E1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670" w:type="pct"/>
            <w:shd w:val="clear" w:color="auto" w:fill="BDD6EE" w:themeFill="accent5" w:themeFillTint="66"/>
          </w:tcPr>
          <w:p w14:paraId="216D3F7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850" w:type="pct"/>
            <w:shd w:val="clear" w:color="auto" w:fill="BDD6EE" w:themeFill="accent5" w:themeFillTint="66"/>
          </w:tcPr>
          <w:p w14:paraId="772931D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703" w:type="pct"/>
            <w:shd w:val="clear" w:color="auto" w:fill="BDD6EE" w:themeFill="accent5" w:themeFillTint="66"/>
          </w:tcPr>
          <w:p w14:paraId="0268FA7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684" w:type="pct"/>
            <w:shd w:val="clear" w:color="auto" w:fill="BDD6EE" w:themeFill="accent5" w:themeFillTint="66"/>
          </w:tcPr>
          <w:p w14:paraId="105E660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1326" w:type="pct"/>
            <w:shd w:val="clear" w:color="auto" w:fill="BDD6EE" w:themeFill="accent5" w:themeFillTint="66"/>
          </w:tcPr>
          <w:p w14:paraId="107DD5F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1F5456B7" w14:textId="77777777" w:rsidTr="00D77E6F">
        <w:tc>
          <w:tcPr>
            <w:tcW w:w="767" w:type="pct"/>
            <w:shd w:val="clear" w:color="auto" w:fill="auto"/>
          </w:tcPr>
          <w:p w14:paraId="511CB4E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670" w:type="pct"/>
            <w:shd w:val="clear" w:color="auto" w:fill="auto"/>
          </w:tcPr>
          <w:p w14:paraId="5554E07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850" w:type="pct"/>
            <w:shd w:val="clear" w:color="auto" w:fill="auto"/>
          </w:tcPr>
          <w:p w14:paraId="34348B0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03" w:type="pct"/>
            <w:shd w:val="clear" w:color="auto" w:fill="auto"/>
          </w:tcPr>
          <w:p w14:paraId="5EC5614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684" w:type="pct"/>
            <w:shd w:val="clear" w:color="auto" w:fill="auto"/>
          </w:tcPr>
          <w:p w14:paraId="5532D32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326" w:type="pct"/>
            <w:shd w:val="clear" w:color="auto" w:fill="auto"/>
          </w:tcPr>
          <w:p w14:paraId="19DBC65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</w:p>
        </w:tc>
      </w:tr>
      <w:tr w:rsidR="0034123D" w:rsidRPr="00E1178A" w14:paraId="29E132A5" w14:textId="77777777" w:rsidTr="00D77E6F">
        <w:tc>
          <w:tcPr>
            <w:tcW w:w="767" w:type="pct"/>
            <w:shd w:val="clear" w:color="auto" w:fill="auto"/>
          </w:tcPr>
          <w:p w14:paraId="018F67E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</w:rPr>
              <w:t>status</w:t>
            </w:r>
          </w:p>
        </w:tc>
        <w:tc>
          <w:tcPr>
            <w:tcW w:w="670" w:type="pct"/>
            <w:shd w:val="clear" w:color="auto" w:fill="auto"/>
          </w:tcPr>
          <w:p w14:paraId="7592A07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TW"/>
              </w:rPr>
            </w:pPr>
            <w:r w:rsidRPr="00E1178A">
              <w:rPr>
                <w:rFonts w:eastAsia="宋体"/>
                <w:color w:val="000000" w:themeColor="text1"/>
              </w:rPr>
              <w:t>检查结果</w:t>
            </w:r>
          </w:p>
        </w:tc>
        <w:tc>
          <w:tcPr>
            <w:tcW w:w="850" w:type="pct"/>
            <w:shd w:val="clear" w:color="auto" w:fill="auto"/>
          </w:tcPr>
          <w:p w14:paraId="152336B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03" w:type="pct"/>
            <w:shd w:val="clear" w:color="auto" w:fill="auto"/>
          </w:tcPr>
          <w:p w14:paraId="02F62FE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684" w:type="pct"/>
            <w:shd w:val="clear" w:color="auto" w:fill="auto"/>
          </w:tcPr>
          <w:p w14:paraId="399826E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</w:rPr>
              <w:t>1</w:t>
            </w:r>
          </w:p>
        </w:tc>
        <w:tc>
          <w:tcPr>
            <w:tcW w:w="1326" w:type="pct"/>
            <w:shd w:val="clear" w:color="auto" w:fill="auto"/>
          </w:tcPr>
          <w:p w14:paraId="1D18528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0-</w:t>
            </w:r>
            <w:r w:rsidRPr="00E1178A">
              <w:rPr>
                <w:rFonts w:eastAsia="宋体"/>
                <w:color w:val="000000" w:themeColor="text1"/>
              </w:rPr>
              <w:t>提交失败</w:t>
            </w:r>
          </w:p>
          <w:p w14:paraId="49236FF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1-</w:t>
            </w:r>
            <w:r w:rsidRPr="00E1178A">
              <w:rPr>
                <w:rFonts w:eastAsia="宋体"/>
                <w:color w:val="000000" w:themeColor="text1"/>
              </w:rPr>
              <w:t>提交成功</w:t>
            </w:r>
          </w:p>
          <w:p w14:paraId="6F8A5B6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</w:rPr>
              <w:t>2-</w:t>
            </w:r>
            <w:r w:rsidRPr="00E1178A">
              <w:rPr>
                <w:rFonts w:eastAsia="宋体"/>
                <w:color w:val="000000" w:themeColor="text1"/>
              </w:rPr>
              <w:t>未知</w:t>
            </w:r>
          </w:p>
        </w:tc>
      </w:tr>
      <w:tr w:rsidR="0034123D" w:rsidRPr="00E1178A" w14:paraId="56048E24" w14:textId="77777777" w:rsidTr="00D77E6F"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0AEA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message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8CD7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错误信息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EA8F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5E79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</w:rPr>
              <w:t>O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3A65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1024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0316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  <w:r w:rsidRPr="00E1178A">
              <w:rPr>
                <w:rFonts w:eastAsia="宋体"/>
                <w:color w:val="000000" w:themeColor="text1"/>
              </w:rPr>
              <w:t>提交失败信息说明</w:t>
            </w:r>
          </w:p>
        </w:tc>
      </w:tr>
      <w:tr w:rsidR="0034123D" w:rsidRPr="00E1178A" w14:paraId="68326D0E" w14:textId="77777777" w:rsidTr="00D77E6F"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DE4B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transid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C91C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商户订单号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07F5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116F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</w:rPr>
              <w:t>O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B3DE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128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1980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  <w:lang w:val="zh-CN"/>
              </w:rPr>
            </w:pPr>
          </w:p>
        </w:tc>
      </w:tr>
    </w:tbl>
    <w:p w14:paraId="718E9F7B" w14:textId="77777777" w:rsidR="0034123D" w:rsidRPr="00E1178A" w:rsidRDefault="0034123D" w:rsidP="0034123D">
      <w:pPr>
        <w:rPr>
          <w:rFonts w:eastAsia="宋体"/>
          <w:color w:val="000000" w:themeColor="text1"/>
          <w:shd w:val="clear" w:color="auto" w:fill="FFD966" w:themeFill="accent4" w:themeFillTint="99"/>
        </w:rPr>
      </w:pPr>
    </w:p>
    <w:p w14:paraId="07891305" w14:textId="77777777" w:rsidR="0034123D" w:rsidRPr="00E1178A" w:rsidRDefault="0034123D" w:rsidP="0034123D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145" w:name="_Toc51160274"/>
      <w:r w:rsidRPr="00E1178A">
        <w:rPr>
          <w:rFonts w:ascii="Times New Roman" w:eastAsia="宋体" w:hAnsi="Times New Roman" w:cs="Times New Roman" w:hint="eastAsia"/>
          <w:color w:val="000000" w:themeColor="text1"/>
        </w:rPr>
        <w:t>扣款</w:t>
      </w:r>
      <w:r w:rsidRPr="00E1178A">
        <w:rPr>
          <w:rFonts w:ascii="Times New Roman" w:eastAsia="宋体" w:hAnsi="Times New Roman" w:cs="Times New Roman"/>
          <w:color w:val="000000" w:themeColor="text1"/>
        </w:rPr>
        <w:t>核销结果查询</w:t>
      </w:r>
      <w:bookmarkEnd w:id="145"/>
    </w:p>
    <w:p w14:paraId="30AB587F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46" w:name="_Toc51160275"/>
      <w:r w:rsidRPr="00E1178A">
        <w:rPr>
          <w:rFonts w:eastAsia="宋体"/>
          <w:color w:val="000000" w:themeColor="text1"/>
        </w:rPr>
        <w:t>功能描述</w:t>
      </w:r>
      <w:bookmarkEnd w:id="146"/>
    </w:p>
    <w:p w14:paraId="386EC406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提交</w:t>
      </w:r>
      <w:r w:rsidRPr="00E1178A">
        <w:rPr>
          <w:rFonts w:eastAsia="宋体" w:hint="eastAsia"/>
          <w:color w:val="000000" w:themeColor="text1"/>
        </w:rPr>
        <w:t>扣款</w:t>
      </w:r>
      <w:r w:rsidRPr="00E1178A">
        <w:rPr>
          <w:rFonts w:eastAsia="宋体"/>
          <w:color w:val="000000" w:themeColor="text1"/>
        </w:rPr>
        <w:t>申请接口后，通过</w:t>
      </w:r>
      <w:r w:rsidRPr="00E1178A">
        <w:rPr>
          <w:rFonts w:eastAsia="宋体" w:hint="eastAsia"/>
          <w:color w:val="000000" w:themeColor="text1"/>
        </w:rPr>
        <w:t>扣款</w:t>
      </w:r>
      <w:r w:rsidRPr="00E1178A">
        <w:rPr>
          <w:rFonts w:eastAsia="宋体"/>
          <w:color w:val="000000" w:themeColor="text1"/>
        </w:rPr>
        <w:t>核销结果查询接口查询对应的</w:t>
      </w:r>
      <w:r w:rsidRPr="00E1178A">
        <w:rPr>
          <w:rFonts w:eastAsia="宋体" w:hint="eastAsia"/>
          <w:color w:val="000000" w:themeColor="text1"/>
        </w:rPr>
        <w:t>扣款</w:t>
      </w:r>
      <w:r w:rsidRPr="00E1178A">
        <w:rPr>
          <w:rFonts w:eastAsia="宋体"/>
          <w:color w:val="000000" w:themeColor="text1"/>
        </w:rPr>
        <w:t>核销情况，成功则返回核销结果，失败和未知状态，则反馈原因说明。</w:t>
      </w:r>
    </w:p>
    <w:p w14:paraId="0C62E363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47" w:name="_Toc51160276"/>
      <w:r w:rsidRPr="00E1178A">
        <w:rPr>
          <w:rFonts w:eastAsia="宋体"/>
          <w:color w:val="000000" w:themeColor="text1"/>
        </w:rPr>
        <w:t>业务逻辑</w:t>
      </w:r>
      <w:bookmarkEnd w:id="147"/>
    </w:p>
    <w:p w14:paraId="48BA1233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必须符合数据规范。不符合数据规范的记录不予处理。</w:t>
      </w:r>
    </w:p>
    <w:p w14:paraId="25590213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如放款申请业务量较多（单批次大于</w:t>
      </w:r>
      <w:r w:rsidRPr="00E1178A">
        <w:rPr>
          <w:rFonts w:eastAsia="宋体"/>
          <w:color w:val="000000" w:themeColor="text1"/>
        </w:rPr>
        <w:t>500</w:t>
      </w:r>
      <w:r w:rsidRPr="00E1178A">
        <w:rPr>
          <w:rFonts w:eastAsia="宋体"/>
          <w:color w:val="000000" w:themeColor="text1"/>
        </w:rPr>
        <w:t>笔），建议同批次连续两次查询间隔</w:t>
      </w:r>
      <w:r w:rsidRPr="00E1178A">
        <w:rPr>
          <w:rFonts w:eastAsia="宋体"/>
          <w:color w:val="000000" w:themeColor="text1"/>
        </w:rPr>
        <w:t>5</w:t>
      </w:r>
      <w:r w:rsidRPr="00E1178A">
        <w:rPr>
          <w:rFonts w:eastAsia="宋体"/>
          <w:color w:val="000000" w:themeColor="text1"/>
        </w:rPr>
        <w:t>分钟。</w:t>
      </w:r>
    </w:p>
    <w:p w14:paraId="62B15AAF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页码为</w:t>
      </w:r>
      <w:r w:rsidRPr="00E1178A">
        <w:rPr>
          <w:rFonts w:eastAsia="宋体"/>
          <w:color w:val="000000" w:themeColor="text1"/>
        </w:rPr>
        <w:t>0</w:t>
      </w:r>
      <w:r w:rsidRPr="00E1178A">
        <w:rPr>
          <w:rFonts w:eastAsia="宋体"/>
          <w:color w:val="000000" w:themeColor="text1"/>
        </w:rPr>
        <w:t>则查询所有记录</w:t>
      </w:r>
    </w:p>
    <w:p w14:paraId="48F0C5DD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48" w:name="_Toc51160277"/>
      <w:r w:rsidRPr="00E1178A">
        <w:rPr>
          <w:rFonts w:eastAsia="宋体"/>
          <w:color w:val="000000" w:themeColor="text1"/>
        </w:rPr>
        <w:lastRenderedPageBreak/>
        <w:t>请求</w:t>
      </w:r>
      <w:r w:rsidRPr="00E1178A">
        <w:rPr>
          <w:rFonts w:eastAsia="宋体"/>
          <w:color w:val="000000" w:themeColor="text1"/>
        </w:rPr>
        <w:t>URL</w:t>
      </w:r>
      <w:bookmarkEnd w:id="148"/>
    </w:p>
    <w:p w14:paraId="57E38467" w14:textId="77777777" w:rsidR="00FE7DA7" w:rsidRPr="00E1178A" w:rsidRDefault="00FE7DA7" w:rsidP="00FE7DA7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 w:hint="eastAsia"/>
          <w:color w:val="000000" w:themeColor="text1"/>
        </w:rPr>
        <w:t>paymentResult</w:t>
      </w:r>
    </w:p>
    <w:p w14:paraId="4E5B4A72" w14:textId="77777777" w:rsidR="00FE7DA7" w:rsidRPr="00E1178A" w:rsidRDefault="00FE7DA7" w:rsidP="00FE7DA7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1F43C7E4" w14:textId="77777777" w:rsidR="00FE7DA7" w:rsidRPr="00E1178A" w:rsidRDefault="00FE7DA7" w:rsidP="00FE7DA7">
      <w:pPr>
        <w:rPr>
          <w:color w:val="000000" w:themeColor="text1"/>
        </w:rPr>
      </w:pPr>
    </w:p>
    <w:p w14:paraId="06582C74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49" w:name="_Toc51160278"/>
      <w:r w:rsidRPr="00E1178A">
        <w:rPr>
          <w:rFonts w:eastAsia="宋体"/>
          <w:color w:val="000000" w:themeColor="text1"/>
        </w:rPr>
        <w:t>请求参数说明</w:t>
      </w:r>
      <w:bookmarkEnd w:id="14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2016"/>
        <w:gridCol w:w="1683"/>
        <w:gridCol w:w="1013"/>
        <w:gridCol w:w="1013"/>
        <w:gridCol w:w="1013"/>
      </w:tblGrid>
      <w:tr w:rsidR="0034123D" w:rsidRPr="00E1178A" w14:paraId="1020B8D1" w14:textId="77777777" w:rsidTr="00D77E6F">
        <w:tc>
          <w:tcPr>
            <w:tcW w:w="936" w:type="pct"/>
            <w:shd w:val="clear" w:color="auto" w:fill="BDD6EE" w:themeFill="accent5" w:themeFillTint="66"/>
          </w:tcPr>
          <w:p w14:paraId="7FAE219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1216" w:type="pct"/>
            <w:shd w:val="clear" w:color="auto" w:fill="BDD6EE" w:themeFill="accent5" w:themeFillTint="66"/>
          </w:tcPr>
          <w:p w14:paraId="564AF08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1015" w:type="pct"/>
            <w:shd w:val="clear" w:color="auto" w:fill="BDD6EE" w:themeFill="accent5" w:themeFillTint="66"/>
          </w:tcPr>
          <w:p w14:paraId="13FA22B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7E129EB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2B60DE2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3E3847A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704B7B23" w14:textId="77777777" w:rsidTr="00D77E6F"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EEEC9" w14:textId="77777777" w:rsidR="0034123D" w:rsidRPr="005149ED" w:rsidRDefault="005C1847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q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uery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Id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B6C17" w14:textId="77777777" w:rsidR="0034123D" w:rsidRPr="005149ED" w:rsidRDefault="003A0BFA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结果查询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I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E6461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DB5A7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EAE66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64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533A8" w14:textId="77777777" w:rsidR="0034123D" w:rsidRPr="005149ED" w:rsidRDefault="003A0BFA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扣款申请返回</w:t>
            </w:r>
            <w:r w:rsidR="00416B3C"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的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query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Id</w:t>
            </w:r>
          </w:p>
        </w:tc>
      </w:tr>
    </w:tbl>
    <w:p w14:paraId="1ABFD605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50" w:name="_Toc51160279"/>
      <w:r w:rsidRPr="00E1178A">
        <w:rPr>
          <w:rFonts w:eastAsia="宋体"/>
          <w:color w:val="000000" w:themeColor="text1"/>
        </w:rPr>
        <w:t>响应参数说明</w:t>
      </w:r>
      <w:bookmarkEnd w:id="1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2016"/>
        <w:gridCol w:w="1683"/>
        <w:gridCol w:w="1013"/>
        <w:gridCol w:w="1013"/>
        <w:gridCol w:w="1013"/>
      </w:tblGrid>
      <w:tr w:rsidR="0034123D" w:rsidRPr="00E1178A" w14:paraId="5611BC36" w14:textId="77777777" w:rsidTr="00D77E6F">
        <w:tc>
          <w:tcPr>
            <w:tcW w:w="936" w:type="pct"/>
            <w:shd w:val="clear" w:color="auto" w:fill="BDD6EE" w:themeFill="accent5" w:themeFillTint="66"/>
          </w:tcPr>
          <w:p w14:paraId="4C822B4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bookmarkStart w:id="151" w:name="_Hlk29203724"/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1216" w:type="pct"/>
            <w:shd w:val="clear" w:color="auto" w:fill="BDD6EE" w:themeFill="accent5" w:themeFillTint="66"/>
          </w:tcPr>
          <w:p w14:paraId="38C3E64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1015" w:type="pct"/>
            <w:shd w:val="clear" w:color="auto" w:fill="BDD6EE" w:themeFill="accent5" w:themeFillTint="66"/>
          </w:tcPr>
          <w:p w14:paraId="4E65888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2832B9D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3D106C6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3A1BC2E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0959360E" w14:textId="77777777" w:rsidTr="00D77E6F">
        <w:tc>
          <w:tcPr>
            <w:tcW w:w="936" w:type="pct"/>
            <w:shd w:val="clear" w:color="auto" w:fill="auto"/>
            <w:vAlign w:val="center"/>
          </w:tcPr>
          <w:p w14:paraId="016E53B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ctrRpResList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008E3CC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代扣结果明细</w:t>
            </w:r>
          </w:p>
        </w:tc>
        <w:tc>
          <w:tcPr>
            <w:tcW w:w="1015" w:type="pct"/>
            <w:shd w:val="clear" w:color="auto" w:fill="auto"/>
            <w:vAlign w:val="center"/>
          </w:tcPr>
          <w:p w14:paraId="6BBE084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List</w:t>
            </w:r>
          </w:p>
        </w:tc>
        <w:tc>
          <w:tcPr>
            <w:tcW w:w="611" w:type="pct"/>
            <w:shd w:val="clear" w:color="auto" w:fill="auto"/>
          </w:tcPr>
          <w:p w14:paraId="744FEE9A" w14:textId="77777777" w:rsidR="0034123D" w:rsidRPr="00E1178A" w:rsidRDefault="0048036B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O</w:t>
            </w:r>
          </w:p>
        </w:tc>
        <w:tc>
          <w:tcPr>
            <w:tcW w:w="611" w:type="pct"/>
            <w:shd w:val="clear" w:color="auto" w:fill="auto"/>
            <w:vAlign w:val="center"/>
          </w:tcPr>
          <w:p w14:paraId="39818FF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DDB7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bookmarkEnd w:id="151"/>
    <w:p w14:paraId="3E7B780D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代扣结果明细</w:t>
      </w:r>
      <w:r w:rsidRPr="00E1178A">
        <w:rPr>
          <w:rFonts w:eastAsia="宋体"/>
          <w:color w:val="000000" w:themeColor="text1"/>
        </w:rPr>
        <w:t>(ctrRpResList)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1045"/>
        <w:gridCol w:w="1393"/>
        <w:gridCol w:w="857"/>
        <w:gridCol w:w="637"/>
        <w:gridCol w:w="3114"/>
      </w:tblGrid>
      <w:tr w:rsidR="0034123D" w:rsidRPr="00E1178A" w14:paraId="2EF7F161" w14:textId="77777777" w:rsidTr="00D77E6F">
        <w:tc>
          <w:tcPr>
            <w:tcW w:w="750" w:type="pct"/>
            <w:shd w:val="clear" w:color="auto" w:fill="BDD6EE" w:themeFill="accent5" w:themeFillTint="66"/>
          </w:tcPr>
          <w:p w14:paraId="21B950B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630" w:type="pct"/>
            <w:shd w:val="clear" w:color="auto" w:fill="BDD6EE" w:themeFill="accent5" w:themeFillTint="66"/>
          </w:tcPr>
          <w:p w14:paraId="5D59FC4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840" w:type="pct"/>
            <w:shd w:val="clear" w:color="auto" w:fill="BDD6EE" w:themeFill="accent5" w:themeFillTint="66"/>
          </w:tcPr>
          <w:p w14:paraId="602F34E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517" w:type="pct"/>
            <w:shd w:val="clear" w:color="auto" w:fill="BDD6EE" w:themeFill="accent5" w:themeFillTint="66"/>
          </w:tcPr>
          <w:p w14:paraId="0E0DACA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384" w:type="pct"/>
            <w:shd w:val="clear" w:color="auto" w:fill="BDD6EE" w:themeFill="accent5" w:themeFillTint="66"/>
          </w:tcPr>
          <w:p w14:paraId="3DA6677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1878" w:type="pct"/>
            <w:shd w:val="clear" w:color="auto" w:fill="BDD6EE" w:themeFill="accent5" w:themeFillTint="66"/>
          </w:tcPr>
          <w:p w14:paraId="33DC8C1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654840C7" w14:textId="77777777" w:rsidTr="00D77E6F">
        <w:tc>
          <w:tcPr>
            <w:tcW w:w="750" w:type="pct"/>
            <w:shd w:val="clear" w:color="auto" w:fill="FFFFFF"/>
          </w:tcPr>
          <w:p w14:paraId="78F3DC98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loanNo</w:t>
            </w:r>
          </w:p>
        </w:tc>
        <w:tc>
          <w:tcPr>
            <w:tcW w:w="630" w:type="pct"/>
            <w:shd w:val="clear" w:color="auto" w:fill="FFFFFF"/>
          </w:tcPr>
          <w:p w14:paraId="3E62A290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借据编号</w:t>
            </w:r>
          </w:p>
        </w:tc>
        <w:tc>
          <w:tcPr>
            <w:tcW w:w="840" w:type="pct"/>
            <w:shd w:val="clear" w:color="auto" w:fill="FFFFFF"/>
          </w:tcPr>
          <w:p w14:paraId="69034527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7" w:type="pct"/>
            <w:shd w:val="clear" w:color="auto" w:fill="FFFFFF"/>
          </w:tcPr>
          <w:p w14:paraId="3D80D703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84" w:type="pct"/>
            <w:shd w:val="clear" w:color="auto" w:fill="FFFFFF"/>
          </w:tcPr>
          <w:p w14:paraId="12C572DF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128</w:t>
            </w: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9440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34123D" w:rsidRPr="00E1178A" w14:paraId="14138313" w14:textId="77777777" w:rsidTr="00D77E6F">
        <w:tc>
          <w:tcPr>
            <w:tcW w:w="750" w:type="pct"/>
            <w:shd w:val="clear" w:color="auto" w:fill="FFFFFF"/>
          </w:tcPr>
          <w:p w14:paraId="1FE9F0DB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debitStatus</w:t>
            </w:r>
          </w:p>
        </w:tc>
        <w:tc>
          <w:tcPr>
            <w:tcW w:w="630" w:type="pct"/>
            <w:shd w:val="clear" w:color="auto" w:fill="FFFFFF"/>
          </w:tcPr>
          <w:p w14:paraId="6CC9BDE0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代扣状态</w:t>
            </w:r>
          </w:p>
        </w:tc>
        <w:tc>
          <w:tcPr>
            <w:tcW w:w="840" w:type="pct"/>
            <w:shd w:val="clear" w:color="auto" w:fill="FFFFFF"/>
          </w:tcPr>
          <w:p w14:paraId="12861CAF" w14:textId="77777777" w:rsidR="0034123D" w:rsidRPr="005149ED" w:rsidRDefault="002F0DE4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7" w:type="pct"/>
            <w:shd w:val="clear" w:color="auto" w:fill="FFFFFF"/>
          </w:tcPr>
          <w:p w14:paraId="3E07250A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384" w:type="pct"/>
            <w:shd w:val="clear" w:color="auto" w:fill="FFFFFF"/>
          </w:tcPr>
          <w:p w14:paraId="3324C4B4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AFF97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0-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代扣失败</w:t>
            </w:r>
          </w:p>
          <w:p w14:paraId="694C014B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1-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代扣成功</w:t>
            </w:r>
          </w:p>
          <w:p w14:paraId="23DA985A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2-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未知</w:t>
            </w:r>
          </w:p>
        </w:tc>
      </w:tr>
      <w:tr w:rsidR="0034123D" w:rsidRPr="00E1178A" w14:paraId="3E35A031" w14:textId="77777777" w:rsidTr="00D77E6F">
        <w:tc>
          <w:tcPr>
            <w:tcW w:w="750" w:type="pct"/>
            <w:shd w:val="clear" w:color="auto" w:fill="FFFFFF"/>
          </w:tcPr>
          <w:p w14:paraId="4B98233A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message</w:t>
            </w:r>
          </w:p>
        </w:tc>
        <w:tc>
          <w:tcPr>
            <w:tcW w:w="630" w:type="pct"/>
            <w:shd w:val="clear" w:color="auto" w:fill="FFFFFF"/>
          </w:tcPr>
          <w:p w14:paraId="268C522C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原因说明</w:t>
            </w:r>
          </w:p>
        </w:tc>
        <w:tc>
          <w:tcPr>
            <w:tcW w:w="840" w:type="pct"/>
            <w:shd w:val="clear" w:color="auto" w:fill="FFFFFF"/>
          </w:tcPr>
          <w:p w14:paraId="70391D40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7" w:type="pct"/>
            <w:shd w:val="clear" w:color="auto" w:fill="FFFFFF"/>
          </w:tcPr>
          <w:p w14:paraId="5A241416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84" w:type="pct"/>
            <w:shd w:val="clear" w:color="auto" w:fill="FFFFFF"/>
          </w:tcPr>
          <w:p w14:paraId="3523894D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1024</w:t>
            </w: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72BBC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代扣状态原因说明</w:t>
            </w:r>
          </w:p>
        </w:tc>
      </w:tr>
      <w:tr w:rsidR="00690D0E" w:rsidRPr="00E1178A" w14:paraId="42EF4CC9" w14:textId="77777777" w:rsidTr="00D77E6F">
        <w:tc>
          <w:tcPr>
            <w:tcW w:w="750" w:type="pct"/>
            <w:shd w:val="clear" w:color="auto" w:fill="FFFFFF"/>
          </w:tcPr>
          <w:p w14:paraId="2A4F49ED" w14:textId="77777777" w:rsidR="00690D0E" w:rsidRPr="005149ED" w:rsidRDefault="00690D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r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ec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Type</w:t>
            </w:r>
          </w:p>
        </w:tc>
        <w:tc>
          <w:tcPr>
            <w:tcW w:w="630" w:type="pct"/>
            <w:shd w:val="clear" w:color="auto" w:fill="FFFFFF"/>
          </w:tcPr>
          <w:p w14:paraId="3ED3BF92" w14:textId="77777777" w:rsidR="00690D0E" w:rsidRPr="005149ED" w:rsidRDefault="00690D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扣款类型</w:t>
            </w:r>
          </w:p>
        </w:tc>
        <w:tc>
          <w:tcPr>
            <w:tcW w:w="840" w:type="pct"/>
            <w:shd w:val="clear" w:color="auto" w:fill="FFFFFF"/>
          </w:tcPr>
          <w:p w14:paraId="5C691FE6" w14:textId="77777777" w:rsidR="00690D0E" w:rsidRPr="005149ED" w:rsidRDefault="00690D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S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tring</w:t>
            </w:r>
          </w:p>
        </w:tc>
        <w:tc>
          <w:tcPr>
            <w:tcW w:w="517" w:type="pct"/>
            <w:shd w:val="clear" w:color="auto" w:fill="FFFFFF"/>
          </w:tcPr>
          <w:p w14:paraId="47F9AEEB" w14:textId="77777777" w:rsidR="00690D0E" w:rsidRPr="005149ED" w:rsidRDefault="00690D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84" w:type="pct"/>
            <w:shd w:val="clear" w:color="auto" w:fill="FFFFFF"/>
          </w:tcPr>
          <w:p w14:paraId="50B84A95" w14:textId="77777777" w:rsidR="00690D0E" w:rsidRPr="005149ED" w:rsidRDefault="00690D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0E78" w14:textId="77777777" w:rsidR="00690D0E" w:rsidRPr="005149ED" w:rsidRDefault="00690D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1-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正常扣款（租金及罚息）</w:t>
            </w:r>
          </w:p>
          <w:p w14:paraId="54C1F15A" w14:textId="77777777" w:rsidR="00690D0E" w:rsidRPr="005149ED" w:rsidRDefault="00690D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2-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提前结清扣款</w:t>
            </w:r>
          </w:p>
          <w:p w14:paraId="2F54E8C8" w14:textId="77777777" w:rsidR="00690D0E" w:rsidRPr="005149ED" w:rsidRDefault="00690D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3-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回购扣款</w:t>
            </w:r>
          </w:p>
          <w:p w14:paraId="67730763" w14:textId="77777777" w:rsidR="00690D0E" w:rsidRPr="005149ED" w:rsidRDefault="00690D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4-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展期扣款</w:t>
            </w:r>
          </w:p>
        </w:tc>
      </w:tr>
      <w:tr w:rsidR="00AE04AC" w:rsidRPr="00E1178A" w14:paraId="1D1711BA" w14:textId="77777777" w:rsidTr="00D77E6F">
        <w:tc>
          <w:tcPr>
            <w:tcW w:w="750" w:type="pct"/>
            <w:shd w:val="clear" w:color="auto" w:fill="FFFFFF"/>
          </w:tcPr>
          <w:p w14:paraId="7161A378" w14:textId="77777777" w:rsidR="00AE04AC" w:rsidRPr="005149ED" w:rsidRDefault="00AE04A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r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ec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Mode</w:t>
            </w:r>
          </w:p>
        </w:tc>
        <w:tc>
          <w:tcPr>
            <w:tcW w:w="630" w:type="pct"/>
            <w:shd w:val="clear" w:color="auto" w:fill="FFFFFF"/>
          </w:tcPr>
          <w:p w14:paraId="49C91460" w14:textId="77777777" w:rsidR="00AE04AC" w:rsidRPr="005149ED" w:rsidRDefault="00AE04A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扣款方式</w:t>
            </w:r>
          </w:p>
        </w:tc>
        <w:tc>
          <w:tcPr>
            <w:tcW w:w="840" w:type="pct"/>
            <w:shd w:val="clear" w:color="auto" w:fill="FFFFFF"/>
          </w:tcPr>
          <w:p w14:paraId="421F825D" w14:textId="77777777" w:rsidR="00AE04AC" w:rsidRPr="005149ED" w:rsidRDefault="00AE04A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S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tring</w:t>
            </w:r>
          </w:p>
        </w:tc>
        <w:tc>
          <w:tcPr>
            <w:tcW w:w="517" w:type="pct"/>
            <w:shd w:val="clear" w:color="auto" w:fill="FFFFFF"/>
          </w:tcPr>
          <w:p w14:paraId="4DD8FB4E" w14:textId="77777777" w:rsidR="00AE04AC" w:rsidRPr="005149ED" w:rsidRDefault="00AE04A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84" w:type="pct"/>
            <w:shd w:val="clear" w:color="auto" w:fill="FFFFFF"/>
          </w:tcPr>
          <w:p w14:paraId="182DD128" w14:textId="77777777" w:rsidR="00AE04AC" w:rsidRPr="005149ED" w:rsidRDefault="00AE04A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D9BA3" w14:textId="77777777" w:rsidR="00AE04AC" w:rsidRPr="005149ED" w:rsidRDefault="00AE04A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1-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正常扣款</w:t>
            </w:r>
          </w:p>
          <w:p w14:paraId="75088737" w14:textId="77777777" w:rsidR="00AE04AC" w:rsidRPr="005149ED" w:rsidRDefault="00AE04A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2-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客户转账</w:t>
            </w:r>
          </w:p>
          <w:p w14:paraId="6338425D" w14:textId="77777777" w:rsidR="00AE04AC" w:rsidRPr="005149ED" w:rsidRDefault="00AE04A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3-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客户付现</w:t>
            </w:r>
          </w:p>
          <w:p w14:paraId="0056CD85" w14:textId="77777777" w:rsidR="00AE04AC" w:rsidRPr="005149ED" w:rsidRDefault="00AE04AC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4-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机构代偿</w:t>
            </w:r>
          </w:p>
        </w:tc>
      </w:tr>
      <w:tr w:rsidR="00302C0E" w:rsidRPr="00E1178A" w14:paraId="1A9C8595" w14:textId="77777777" w:rsidTr="00D77E6F">
        <w:tc>
          <w:tcPr>
            <w:tcW w:w="750" w:type="pct"/>
            <w:shd w:val="clear" w:color="auto" w:fill="FFFFFF"/>
          </w:tcPr>
          <w:p w14:paraId="190FDF12" w14:textId="77777777" w:rsidR="00302C0E" w:rsidRPr="005149ED" w:rsidRDefault="00302C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recAmt</w:t>
            </w:r>
          </w:p>
        </w:tc>
        <w:tc>
          <w:tcPr>
            <w:tcW w:w="630" w:type="pct"/>
            <w:shd w:val="clear" w:color="auto" w:fill="FFFFFF"/>
          </w:tcPr>
          <w:p w14:paraId="10ED76E1" w14:textId="77777777" w:rsidR="00302C0E" w:rsidRPr="005149ED" w:rsidRDefault="00302C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扣款金额</w:t>
            </w:r>
          </w:p>
        </w:tc>
        <w:tc>
          <w:tcPr>
            <w:tcW w:w="840" w:type="pct"/>
            <w:shd w:val="clear" w:color="auto" w:fill="FFFFFF"/>
          </w:tcPr>
          <w:p w14:paraId="00F65834" w14:textId="77777777" w:rsidR="00302C0E" w:rsidRPr="005149ED" w:rsidRDefault="00302C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7" w:type="pct"/>
            <w:shd w:val="clear" w:color="auto" w:fill="FFFFFF"/>
          </w:tcPr>
          <w:p w14:paraId="05A27ACB" w14:textId="77777777" w:rsidR="00302C0E" w:rsidRPr="005149ED" w:rsidRDefault="00302C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84" w:type="pct"/>
            <w:shd w:val="clear" w:color="auto" w:fill="FFFFFF"/>
          </w:tcPr>
          <w:p w14:paraId="454D5E31" w14:textId="77777777" w:rsidR="00302C0E" w:rsidRPr="005149ED" w:rsidRDefault="00302C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355B9" w14:textId="77777777" w:rsidR="00302C0E" w:rsidRPr="005149ED" w:rsidRDefault="00302C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代扣状态为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时，不为空，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0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、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2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时，为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0</w:t>
            </w:r>
          </w:p>
        </w:tc>
      </w:tr>
      <w:tr w:rsidR="00302C0E" w:rsidRPr="00E1178A" w14:paraId="536DBBA5" w14:textId="77777777" w:rsidTr="00D77E6F">
        <w:tc>
          <w:tcPr>
            <w:tcW w:w="750" w:type="pct"/>
            <w:shd w:val="clear" w:color="auto" w:fill="FFFFFF"/>
          </w:tcPr>
          <w:p w14:paraId="01BD63C6" w14:textId="77777777" w:rsidR="00302C0E" w:rsidRPr="005149ED" w:rsidRDefault="00302C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exsAmt</w:t>
            </w:r>
          </w:p>
        </w:tc>
        <w:tc>
          <w:tcPr>
            <w:tcW w:w="630" w:type="pct"/>
            <w:shd w:val="clear" w:color="auto" w:fill="FFFFFF"/>
          </w:tcPr>
          <w:p w14:paraId="59A950B6" w14:textId="77777777" w:rsidR="00302C0E" w:rsidRPr="005149ED" w:rsidRDefault="00302C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溢缴金额</w:t>
            </w:r>
          </w:p>
        </w:tc>
        <w:tc>
          <w:tcPr>
            <w:tcW w:w="840" w:type="pct"/>
            <w:shd w:val="clear" w:color="auto" w:fill="FFFFFF"/>
          </w:tcPr>
          <w:p w14:paraId="4F8A2F49" w14:textId="77777777" w:rsidR="00302C0E" w:rsidRPr="005149ED" w:rsidRDefault="00302C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7" w:type="pct"/>
            <w:shd w:val="clear" w:color="auto" w:fill="FFFFFF"/>
          </w:tcPr>
          <w:p w14:paraId="0344D3D9" w14:textId="77777777" w:rsidR="00302C0E" w:rsidRPr="005149ED" w:rsidRDefault="00302C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84" w:type="pct"/>
            <w:shd w:val="clear" w:color="auto" w:fill="FFFFFF"/>
          </w:tcPr>
          <w:p w14:paraId="027FD486" w14:textId="77777777" w:rsidR="00302C0E" w:rsidRPr="005149ED" w:rsidRDefault="00302C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8BDFE" w14:textId="77777777" w:rsidR="00302C0E" w:rsidRPr="005149ED" w:rsidRDefault="00302C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代扣成功后，核销剩余金额</w:t>
            </w:r>
          </w:p>
        </w:tc>
      </w:tr>
      <w:tr w:rsidR="00302C0E" w:rsidRPr="00E1178A" w14:paraId="185842A9" w14:textId="77777777" w:rsidTr="00D77E6F">
        <w:tc>
          <w:tcPr>
            <w:tcW w:w="750" w:type="pct"/>
            <w:shd w:val="clear" w:color="auto" w:fill="FFFFFF"/>
          </w:tcPr>
          <w:p w14:paraId="33C47D63" w14:textId="77777777" w:rsidR="00302C0E" w:rsidRPr="005149ED" w:rsidRDefault="00302C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transid</w:t>
            </w:r>
          </w:p>
        </w:tc>
        <w:tc>
          <w:tcPr>
            <w:tcW w:w="630" w:type="pct"/>
            <w:shd w:val="clear" w:color="auto" w:fill="FFFFFF"/>
          </w:tcPr>
          <w:p w14:paraId="140B0DA4" w14:textId="77777777" w:rsidR="00302C0E" w:rsidRPr="005149ED" w:rsidRDefault="00302C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商户订单号</w:t>
            </w:r>
          </w:p>
        </w:tc>
        <w:tc>
          <w:tcPr>
            <w:tcW w:w="840" w:type="pct"/>
            <w:shd w:val="clear" w:color="auto" w:fill="FFFFFF"/>
          </w:tcPr>
          <w:p w14:paraId="07171BC8" w14:textId="77777777" w:rsidR="00302C0E" w:rsidRPr="005149ED" w:rsidRDefault="00302C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7" w:type="pct"/>
            <w:shd w:val="clear" w:color="auto" w:fill="FFFFFF"/>
          </w:tcPr>
          <w:p w14:paraId="1C917AE9" w14:textId="77777777" w:rsidR="00302C0E" w:rsidRPr="005149ED" w:rsidRDefault="00302C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84" w:type="pct"/>
            <w:shd w:val="clear" w:color="auto" w:fill="FFFFFF"/>
          </w:tcPr>
          <w:p w14:paraId="1424F96A" w14:textId="77777777" w:rsidR="00302C0E" w:rsidRPr="005149ED" w:rsidRDefault="00302C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128</w:t>
            </w: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116E5" w14:textId="77777777" w:rsidR="00302C0E" w:rsidRPr="005149ED" w:rsidRDefault="00302C0E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34123D" w:rsidRPr="00E1178A" w14:paraId="20C606C4" w14:textId="77777777" w:rsidTr="00D77E6F">
        <w:tc>
          <w:tcPr>
            <w:tcW w:w="750" w:type="pct"/>
            <w:shd w:val="clear" w:color="auto" w:fill="auto"/>
          </w:tcPr>
          <w:p w14:paraId="0D01FD5A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rpResDtList</w:t>
            </w:r>
          </w:p>
        </w:tc>
        <w:tc>
          <w:tcPr>
            <w:tcW w:w="630" w:type="pct"/>
            <w:shd w:val="clear" w:color="auto" w:fill="auto"/>
          </w:tcPr>
          <w:p w14:paraId="206122C4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期数信息</w:t>
            </w:r>
          </w:p>
        </w:tc>
        <w:tc>
          <w:tcPr>
            <w:tcW w:w="840" w:type="pct"/>
            <w:shd w:val="clear" w:color="auto" w:fill="auto"/>
          </w:tcPr>
          <w:p w14:paraId="497F6E1A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List&lt;Object&gt;</w:t>
            </w:r>
          </w:p>
        </w:tc>
        <w:tc>
          <w:tcPr>
            <w:tcW w:w="517" w:type="pct"/>
            <w:shd w:val="clear" w:color="auto" w:fill="auto"/>
          </w:tcPr>
          <w:p w14:paraId="38AFBE6D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O</w:t>
            </w:r>
          </w:p>
        </w:tc>
        <w:tc>
          <w:tcPr>
            <w:tcW w:w="384" w:type="pct"/>
            <w:shd w:val="clear" w:color="auto" w:fill="auto"/>
          </w:tcPr>
          <w:p w14:paraId="4929336A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63EDA" w14:textId="77777777" w:rsidR="0034123D" w:rsidRPr="005149ED" w:rsidRDefault="0034123D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</w:tbl>
    <w:p w14:paraId="67FE5150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期数信息</w:t>
      </w:r>
      <w:r w:rsidRPr="00E1178A">
        <w:rPr>
          <w:rFonts w:eastAsia="宋体"/>
          <w:color w:val="000000" w:themeColor="text1"/>
        </w:rPr>
        <w:t>(rpResDtList)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1202"/>
        <w:gridCol w:w="2278"/>
        <w:gridCol w:w="725"/>
        <w:gridCol w:w="725"/>
        <w:gridCol w:w="2159"/>
      </w:tblGrid>
      <w:tr w:rsidR="0034123D" w:rsidRPr="00E1178A" w14:paraId="2AF1C304" w14:textId="77777777" w:rsidTr="00D77E6F">
        <w:tc>
          <w:tcPr>
            <w:tcW w:w="724" w:type="pct"/>
            <w:shd w:val="clear" w:color="auto" w:fill="BDD6EE" w:themeFill="accent5" w:themeFillTint="66"/>
          </w:tcPr>
          <w:p w14:paraId="2282482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725" w:type="pct"/>
            <w:shd w:val="clear" w:color="auto" w:fill="BDD6EE" w:themeFill="accent5" w:themeFillTint="66"/>
          </w:tcPr>
          <w:p w14:paraId="7B179F3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1374" w:type="pct"/>
            <w:shd w:val="clear" w:color="auto" w:fill="BDD6EE" w:themeFill="accent5" w:themeFillTint="66"/>
          </w:tcPr>
          <w:p w14:paraId="5443FC0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437" w:type="pct"/>
            <w:shd w:val="clear" w:color="auto" w:fill="BDD6EE" w:themeFill="accent5" w:themeFillTint="66"/>
          </w:tcPr>
          <w:p w14:paraId="4F27E2D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437" w:type="pct"/>
            <w:shd w:val="clear" w:color="auto" w:fill="BDD6EE" w:themeFill="accent5" w:themeFillTint="66"/>
          </w:tcPr>
          <w:p w14:paraId="4835631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1302" w:type="pct"/>
            <w:shd w:val="clear" w:color="auto" w:fill="BDD6EE" w:themeFill="accent5" w:themeFillTint="66"/>
          </w:tcPr>
          <w:p w14:paraId="43262F4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0F43E5" w:rsidRPr="00E1178A" w14:paraId="4CB1F322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17D337B6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lastRenderedPageBreak/>
              <w:t>allcTerm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1D0D10FE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期数</w:t>
            </w:r>
          </w:p>
        </w:tc>
        <w:tc>
          <w:tcPr>
            <w:tcW w:w="1374" w:type="pct"/>
            <w:shd w:val="clear" w:color="auto" w:fill="FFFFFF"/>
          </w:tcPr>
          <w:p w14:paraId="1951ABE1" w14:textId="77777777" w:rsidR="000F43E5" w:rsidRPr="00E1178A" w:rsidRDefault="000F43E5" w:rsidP="000F43E5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37" w:type="pct"/>
            <w:shd w:val="clear" w:color="auto" w:fill="FFFFFF"/>
          </w:tcPr>
          <w:p w14:paraId="6D3B94C7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M</w:t>
            </w:r>
          </w:p>
        </w:tc>
        <w:tc>
          <w:tcPr>
            <w:tcW w:w="437" w:type="pct"/>
            <w:shd w:val="clear" w:color="auto" w:fill="FFFFFF"/>
            <w:vAlign w:val="center"/>
          </w:tcPr>
          <w:p w14:paraId="21C77F6B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FFFB6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取值范围</w:t>
            </w:r>
            <w:r w:rsidRPr="00E1178A">
              <w:rPr>
                <w:rFonts w:eastAsia="宋体"/>
                <w:color w:val="000000" w:themeColor="text1"/>
              </w:rPr>
              <w:t>[1,1000]</w:t>
            </w:r>
          </w:p>
        </w:tc>
      </w:tr>
      <w:tr w:rsidR="000F43E5" w:rsidRPr="00E1178A" w14:paraId="665EB79D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61C94FAB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allcAmt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030237AE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核销金额</w:t>
            </w:r>
          </w:p>
        </w:tc>
        <w:tc>
          <w:tcPr>
            <w:tcW w:w="1374" w:type="pct"/>
            <w:shd w:val="clear" w:color="auto" w:fill="FFFFFF"/>
          </w:tcPr>
          <w:p w14:paraId="071EB88D" w14:textId="77777777" w:rsidR="000F43E5" w:rsidRPr="00E1178A" w:rsidRDefault="000F43E5" w:rsidP="000F43E5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37" w:type="pct"/>
            <w:shd w:val="clear" w:color="auto" w:fill="FFFFFF"/>
          </w:tcPr>
          <w:p w14:paraId="409A9E64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M</w:t>
            </w:r>
          </w:p>
        </w:tc>
        <w:tc>
          <w:tcPr>
            <w:tcW w:w="437" w:type="pct"/>
            <w:shd w:val="clear" w:color="auto" w:fill="FFFFFF"/>
            <w:vAlign w:val="center"/>
          </w:tcPr>
          <w:p w14:paraId="06BB3066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C6796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0F43E5" w:rsidRPr="00E1178A" w14:paraId="10F2874D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5AB6DEDF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allcDate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3490ECE0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核销日期</w:t>
            </w:r>
          </w:p>
        </w:tc>
        <w:tc>
          <w:tcPr>
            <w:tcW w:w="1374" w:type="pct"/>
            <w:shd w:val="clear" w:color="auto" w:fill="auto"/>
          </w:tcPr>
          <w:p w14:paraId="36DC1B60" w14:textId="77777777" w:rsidR="000F43E5" w:rsidRPr="00E1178A" w:rsidRDefault="000F43E5" w:rsidP="000F43E5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37" w:type="pct"/>
            <w:shd w:val="clear" w:color="auto" w:fill="auto"/>
          </w:tcPr>
          <w:p w14:paraId="35130F16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M</w:t>
            </w:r>
          </w:p>
        </w:tc>
        <w:tc>
          <w:tcPr>
            <w:tcW w:w="437" w:type="pct"/>
            <w:shd w:val="clear" w:color="auto" w:fill="auto"/>
            <w:vAlign w:val="center"/>
          </w:tcPr>
          <w:p w14:paraId="37369755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877A3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0F43E5" w:rsidRPr="00E1178A" w14:paraId="5F40732B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433D5BB5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allcPri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23F3F437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核销本金</w:t>
            </w:r>
          </w:p>
        </w:tc>
        <w:tc>
          <w:tcPr>
            <w:tcW w:w="1374" w:type="pct"/>
            <w:shd w:val="clear" w:color="auto" w:fill="FFFFFF"/>
          </w:tcPr>
          <w:p w14:paraId="60ECA411" w14:textId="77777777" w:rsidR="000F43E5" w:rsidRPr="00E1178A" w:rsidRDefault="000F43E5" w:rsidP="000F43E5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37" w:type="pct"/>
            <w:shd w:val="clear" w:color="auto" w:fill="FFFFFF"/>
          </w:tcPr>
          <w:p w14:paraId="715F01F4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M</w:t>
            </w:r>
          </w:p>
        </w:tc>
        <w:tc>
          <w:tcPr>
            <w:tcW w:w="437" w:type="pct"/>
            <w:shd w:val="clear" w:color="auto" w:fill="FFFFFF"/>
            <w:vAlign w:val="center"/>
          </w:tcPr>
          <w:p w14:paraId="64DAEF6A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FA66D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0F43E5" w:rsidRPr="00E1178A" w14:paraId="7F1F3738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468F3514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allcInt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7EF40EC9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核销利息</w:t>
            </w:r>
          </w:p>
        </w:tc>
        <w:tc>
          <w:tcPr>
            <w:tcW w:w="1374" w:type="pct"/>
            <w:shd w:val="clear" w:color="auto" w:fill="FFFFFF"/>
          </w:tcPr>
          <w:p w14:paraId="73E84301" w14:textId="77777777" w:rsidR="000F43E5" w:rsidRPr="00E1178A" w:rsidRDefault="000F43E5" w:rsidP="000F43E5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37" w:type="pct"/>
            <w:shd w:val="clear" w:color="auto" w:fill="FFFFFF"/>
          </w:tcPr>
          <w:p w14:paraId="305F85A9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M</w:t>
            </w:r>
          </w:p>
        </w:tc>
        <w:tc>
          <w:tcPr>
            <w:tcW w:w="437" w:type="pct"/>
            <w:shd w:val="clear" w:color="auto" w:fill="FFFFFF"/>
            <w:vAlign w:val="center"/>
          </w:tcPr>
          <w:p w14:paraId="5B976774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8BCC8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0F43E5" w:rsidRPr="00E1178A" w14:paraId="179B31DA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6B965521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allcPnt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014CC183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核销罚息</w:t>
            </w:r>
          </w:p>
        </w:tc>
        <w:tc>
          <w:tcPr>
            <w:tcW w:w="1374" w:type="pct"/>
            <w:shd w:val="clear" w:color="auto" w:fill="FFFFFF"/>
          </w:tcPr>
          <w:p w14:paraId="78A86F11" w14:textId="77777777" w:rsidR="000F43E5" w:rsidRPr="00E1178A" w:rsidRDefault="000F43E5" w:rsidP="000F43E5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37" w:type="pct"/>
            <w:shd w:val="clear" w:color="auto" w:fill="FFFFFF"/>
          </w:tcPr>
          <w:p w14:paraId="70B9CD05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M</w:t>
            </w:r>
          </w:p>
        </w:tc>
        <w:tc>
          <w:tcPr>
            <w:tcW w:w="437" w:type="pct"/>
            <w:shd w:val="clear" w:color="auto" w:fill="FFFFFF"/>
            <w:vAlign w:val="center"/>
          </w:tcPr>
          <w:p w14:paraId="22FB2923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5E1FC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0F43E5" w:rsidRPr="00E1178A" w14:paraId="26F2B521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37D43F9A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allcCha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6498D4C1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核销费用</w:t>
            </w:r>
          </w:p>
        </w:tc>
        <w:tc>
          <w:tcPr>
            <w:tcW w:w="1374" w:type="pct"/>
            <w:shd w:val="clear" w:color="auto" w:fill="FFFFFF"/>
          </w:tcPr>
          <w:p w14:paraId="5626D9D6" w14:textId="77777777" w:rsidR="000F43E5" w:rsidRPr="00E1178A" w:rsidRDefault="000F43E5" w:rsidP="000F43E5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37" w:type="pct"/>
            <w:shd w:val="clear" w:color="auto" w:fill="FFFFFF"/>
          </w:tcPr>
          <w:p w14:paraId="2B7FCBE6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M</w:t>
            </w:r>
          </w:p>
        </w:tc>
        <w:tc>
          <w:tcPr>
            <w:tcW w:w="437" w:type="pct"/>
            <w:shd w:val="clear" w:color="auto" w:fill="FFFFFF"/>
            <w:vAlign w:val="center"/>
          </w:tcPr>
          <w:p w14:paraId="60BDF245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43859" w14:textId="77777777" w:rsidR="000F43E5" w:rsidRPr="00E1178A" w:rsidRDefault="000F43E5" w:rsidP="000F43E5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p w14:paraId="481B8423" w14:textId="77777777" w:rsidR="0034123D" w:rsidRPr="00E1178A" w:rsidRDefault="0034123D" w:rsidP="0034123D">
      <w:pPr>
        <w:rPr>
          <w:rFonts w:eastAsia="宋体"/>
          <w:color w:val="000000" w:themeColor="text1"/>
          <w:shd w:val="clear" w:color="auto" w:fill="FFD966" w:themeFill="accent4" w:themeFillTint="99"/>
        </w:rPr>
      </w:pPr>
    </w:p>
    <w:p w14:paraId="62A901B0" w14:textId="77777777" w:rsidR="0034123D" w:rsidRPr="00E1178A" w:rsidRDefault="0034123D" w:rsidP="0034123D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152" w:name="_Toc51160280"/>
      <w:r w:rsidRPr="00E1178A">
        <w:rPr>
          <w:rFonts w:ascii="Times New Roman" w:eastAsia="宋体" w:hAnsi="Times New Roman" w:cs="Times New Roman"/>
          <w:color w:val="000000" w:themeColor="text1"/>
        </w:rPr>
        <w:t>提前结清申请</w:t>
      </w:r>
      <w:bookmarkEnd w:id="152"/>
    </w:p>
    <w:p w14:paraId="08B2A804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53" w:name="_Toc51160281"/>
      <w:r w:rsidRPr="00E1178A">
        <w:rPr>
          <w:rFonts w:eastAsia="宋体"/>
          <w:color w:val="000000" w:themeColor="text1"/>
        </w:rPr>
        <w:t>功能描述</w:t>
      </w:r>
      <w:bookmarkEnd w:id="153"/>
    </w:p>
    <w:p w14:paraId="48E44438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触发正式提前结清申请接口。</w:t>
      </w:r>
    </w:p>
    <w:p w14:paraId="7819FCF8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54" w:name="_Toc51160282"/>
      <w:r w:rsidRPr="00E1178A">
        <w:rPr>
          <w:rFonts w:eastAsia="宋体"/>
          <w:color w:val="000000" w:themeColor="text1"/>
        </w:rPr>
        <w:t>业务逻辑</w:t>
      </w:r>
      <w:bookmarkEnd w:id="154"/>
    </w:p>
    <w:p w14:paraId="180AB420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必须符合数据规范。不符合数据规范的记录不予处理。</w:t>
      </w:r>
    </w:p>
    <w:p w14:paraId="6DACF72E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需要保证同一批次中发起提前结清申请的</w:t>
      </w:r>
      <w:r w:rsidRPr="00E1178A">
        <w:rPr>
          <w:rFonts w:eastAsia="宋体" w:hint="eastAsia"/>
          <w:color w:val="000000" w:themeColor="text1"/>
        </w:rPr>
        <w:t>借据编号</w:t>
      </w:r>
      <w:r w:rsidRPr="00E1178A">
        <w:rPr>
          <w:rFonts w:eastAsia="宋体"/>
          <w:color w:val="000000" w:themeColor="text1"/>
        </w:rPr>
        <w:t>不可重复，</w:t>
      </w:r>
      <w:r w:rsidRPr="00E1178A">
        <w:rPr>
          <w:rFonts w:eastAsia="宋体" w:hint="eastAsia"/>
          <w:color w:val="000000" w:themeColor="text1"/>
        </w:rPr>
        <w:t>借据</w:t>
      </w:r>
      <w:r w:rsidRPr="00E1178A">
        <w:rPr>
          <w:rFonts w:eastAsia="宋体"/>
          <w:color w:val="000000" w:themeColor="text1"/>
        </w:rPr>
        <w:t>编号对应合同主状态为已起租，且子状态不能为提前结清。</w:t>
      </w:r>
    </w:p>
    <w:p w14:paraId="1F938B76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提前结清日期核心系统</w:t>
      </w:r>
      <w:r w:rsidRPr="00E1178A">
        <w:rPr>
          <w:rFonts w:eastAsia="宋体" w:hint="eastAsia"/>
          <w:color w:val="000000" w:themeColor="text1"/>
        </w:rPr>
        <w:t>按照申请日</w:t>
      </w:r>
      <w:r w:rsidRPr="00E1178A">
        <w:rPr>
          <w:rFonts w:eastAsia="宋体"/>
          <w:color w:val="000000" w:themeColor="text1"/>
        </w:rPr>
        <w:t>计算。</w:t>
      </w:r>
    </w:p>
    <w:p w14:paraId="7A59E922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55" w:name="_Toc51160283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155"/>
    </w:p>
    <w:p w14:paraId="6651B130" w14:textId="77777777" w:rsidR="00FE7DA7" w:rsidRPr="00E1178A" w:rsidRDefault="00FE7DA7" w:rsidP="00FE7DA7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 w:hint="eastAsia"/>
          <w:color w:val="000000" w:themeColor="text1"/>
        </w:rPr>
        <w:t>applyPrepayment</w:t>
      </w:r>
    </w:p>
    <w:p w14:paraId="670777BF" w14:textId="77777777" w:rsidR="00FE7DA7" w:rsidRPr="00E1178A" w:rsidRDefault="00FE7DA7" w:rsidP="00FE7DA7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2489B726" w14:textId="77777777" w:rsidR="00FE7DA7" w:rsidRPr="00E1178A" w:rsidRDefault="00FE7DA7" w:rsidP="00FE7DA7">
      <w:pPr>
        <w:rPr>
          <w:color w:val="000000" w:themeColor="text1"/>
        </w:rPr>
      </w:pPr>
    </w:p>
    <w:p w14:paraId="524401B3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56" w:name="_Toc51160284"/>
      <w:r w:rsidRPr="00E1178A">
        <w:rPr>
          <w:rFonts w:eastAsia="宋体"/>
          <w:color w:val="000000" w:themeColor="text1"/>
        </w:rPr>
        <w:t>请求参数说明</w:t>
      </w:r>
      <w:bookmarkEnd w:id="15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1950"/>
        <w:gridCol w:w="1618"/>
        <w:gridCol w:w="948"/>
        <w:gridCol w:w="948"/>
        <w:gridCol w:w="1340"/>
      </w:tblGrid>
      <w:tr w:rsidR="0034123D" w:rsidRPr="00E1178A" w14:paraId="6B4D78E8" w14:textId="77777777" w:rsidTr="00D77E6F">
        <w:tc>
          <w:tcPr>
            <w:tcW w:w="896" w:type="pct"/>
            <w:shd w:val="clear" w:color="auto" w:fill="BDD6EE" w:themeFill="accent5" w:themeFillTint="66"/>
          </w:tcPr>
          <w:p w14:paraId="1602022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bookmarkStart w:id="157" w:name="_Hlk29216373"/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1176" w:type="pct"/>
            <w:shd w:val="clear" w:color="auto" w:fill="BDD6EE" w:themeFill="accent5" w:themeFillTint="66"/>
          </w:tcPr>
          <w:p w14:paraId="661948A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976" w:type="pct"/>
            <w:shd w:val="clear" w:color="auto" w:fill="BDD6EE" w:themeFill="accent5" w:themeFillTint="66"/>
          </w:tcPr>
          <w:p w14:paraId="7304977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572" w:type="pct"/>
            <w:shd w:val="clear" w:color="auto" w:fill="BDD6EE" w:themeFill="accent5" w:themeFillTint="66"/>
          </w:tcPr>
          <w:p w14:paraId="1232980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572" w:type="pct"/>
            <w:shd w:val="clear" w:color="auto" w:fill="BDD6EE" w:themeFill="accent5" w:themeFillTint="66"/>
          </w:tcPr>
          <w:p w14:paraId="3A00080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2E40140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335152BF" w14:textId="77777777" w:rsidTr="00D77E6F"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43BB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etReqList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4AB6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提前结清明细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FB3C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List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FD53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2B01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A1C6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bookmarkEnd w:id="157"/>
    <w:p w14:paraId="51E0385C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提前结清明细</w:t>
      </w:r>
      <w:r w:rsidRPr="00E1178A">
        <w:rPr>
          <w:rFonts w:eastAsia="宋体"/>
          <w:color w:val="000000" w:themeColor="text1"/>
        </w:rPr>
        <w:t>(etReqList)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557"/>
        <w:gridCol w:w="759"/>
        <w:gridCol w:w="1230"/>
        <w:gridCol w:w="531"/>
        <w:gridCol w:w="2641"/>
      </w:tblGrid>
      <w:tr w:rsidR="0034123D" w:rsidRPr="00E1178A" w14:paraId="2933A551" w14:textId="77777777" w:rsidTr="00D77E6F">
        <w:tc>
          <w:tcPr>
            <w:tcW w:w="948" w:type="pct"/>
            <w:shd w:val="clear" w:color="auto" w:fill="BDD6EE" w:themeFill="accent5" w:themeFillTint="66"/>
          </w:tcPr>
          <w:p w14:paraId="21DF0C7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939" w:type="pct"/>
            <w:shd w:val="clear" w:color="auto" w:fill="BDD6EE" w:themeFill="accent5" w:themeFillTint="66"/>
          </w:tcPr>
          <w:p w14:paraId="04EF2D4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458" w:type="pct"/>
            <w:shd w:val="clear" w:color="auto" w:fill="BDD6EE" w:themeFill="accent5" w:themeFillTint="66"/>
          </w:tcPr>
          <w:p w14:paraId="66A86E5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742" w:type="pct"/>
            <w:shd w:val="clear" w:color="auto" w:fill="BDD6EE" w:themeFill="accent5" w:themeFillTint="66"/>
          </w:tcPr>
          <w:p w14:paraId="669D8A8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320" w:type="pct"/>
            <w:shd w:val="clear" w:color="auto" w:fill="BDD6EE" w:themeFill="accent5" w:themeFillTint="66"/>
          </w:tcPr>
          <w:p w14:paraId="44D8E44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1593" w:type="pct"/>
            <w:shd w:val="clear" w:color="auto" w:fill="BDD6EE" w:themeFill="accent5" w:themeFillTint="66"/>
          </w:tcPr>
          <w:p w14:paraId="4FB9E28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1289FF05" w14:textId="77777777" w:rsidTr="00D77E6F">
        <w:tc>
          <w:tcPr>
            <w:tcW w:w="948" w:type="pct"/>
            <w:shd w:val="clear" w:color="auto" w:fill="FFFFFF"/>
          </w:tcPr>
          <w:p w14:paraId="3D59D33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939" w:type="pct"/>
            <w:shd w:val="clear" w:color="auto" w:fill="FFFFFF"/>
          </w:tcPr>
          <w:p w14:paraId="3A08C71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458" w:type="pct"/>
            <w:shd w:val="clear" w:color="auto" w:fill="FFFFFF"/>
          </w:tcPr>
          <w:p w14:paraId="7DC981B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shd w:val="clear" w:color="auto" w:fill="FFFFFF"/>
          </w:tcPr>
          <w:p w14:paraId="3682E9B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20" w:type="pct"/>
            <w:shd w:val="clear" w:color="auto" w:fill="FFFFFF"/>
          </w:tcPr>
          <w:p w14:paraId="574D7C1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593" w:type="pct"/>
            <w:shd w:val="clear" w:color="auto" w:fill="FFFFFF"/>
            <w:vAlign w:val="center"/>
          </w:tcPr>
          <w:p w14:paraId="529E009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p w14:paraId="53092BF2" w14:textId="77777777" w:rsidR="0034123D" w:rsidRPr="00E1178A" w:rsidRDefault="0034123D" w:rsidP="0034123D">
      <w:pPr>
        <w:rPr>
          <w:rFonts w:eastAsia="宋体"/>
          <w:color w:val="000000" w:themeColor="text1"/>
          <w:shd w:val="clear" w:color="auto" w:fill="FFD966" w:themeFill="accent4" w:themeFillTint="99"/>
        </w:rPr>
      </w:pPr>
    </w:p>
    <w:p w14:paraId="21E7C78B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58" w:name="_Toc51160285"/>
      <w:r w:rsidRPr="00E1178A">
        <w:rPr>
          <w:rFonts w:eastAsia="宋体"/>
          <w:color w:val="000000" w:themeColor="text1"/>
        </w:rPr>
        <w:lastRenderedPageBreak/>
        <w:t>响应参数说明</w:t>
      </w:r>
      <w:bookmarkEnd w:id="15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433"/>
        <w:gridCol w:w="1900"/>
        <w:gridCol w:w="1195"/>
        <w:gridCol w:w="910"/>
        <w:gridCol w:w="1409"/>
      </w:tblGrid>
      <w:tr w:rsidR="0034123D" w:rsidRPr="00E1178A" w14:paraId="27837D3E" w14:textId="77777777" w:rsidTr="00D77E6F">
        <w:tc>
          <w:tcPr>
            <w:tcW w:w="870" w:type="pct"/>
            <w:shd w:val="clear" w:color="auto" w:fill="BDD6EE" w:themeFill="accent5" w:themeFillTint="66"/>
          </w:tcPr>
          <w:p w14:paraId="53DEF72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864" w:type="pct"/>
            <w:shd w:val="clear" w:color="auto" w:fill="BDD6EE" w:themeFill="accent5" w:themeFillTint="66"/>
          </w:tcPr>
          <w:p w14:paraId="2BBCCDA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1146" w:type="pct"/>
            <w:shd w:val="clear" w:color="auto" w:fill="BDD6EE" w:themeFill="accent5" w:themeFillTint="66"/>
          </w:tcPr>
          <w:p w14:paraId="052AD09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721" w:type="pct"/>
            <w:shd w:val="clear" w:color="auto" w:fill="BDD6EE" w:themeFill="accent5" w:themeFillTint="66"/>
          </w:tcPr>
          <w:p w14:paraId="5690346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549" w:type="pct"/>
            <w:shd w:val="clear" w:color="auto" w:fill="BDD6EE" w:themeFill="accent5" w:themeFillTint="66"/>
          </w:tcPr>
          <w:p w14:paraId="7537123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850" w:type="pct"/>
            <w:shd w:val="clear" w:color="auto" w:fill="BDD6EE" w:themeFill="accent5" w:themeFillTint="66"/>
          </w:tcPr>
          <w:p w14:paraId="5CC25D5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0301CA93" w14:textId="77777777" w:rsidTr="00D77E6F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8748F" w14:textId="77777777" w:rsidR="0034123D" w:rsidRPr="00E1178A" w:rsidRDefault="006227EC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q</w:t>
            </w:r>
            <w:r w:rsidRPr="00E1178A">
              <w:rPr>
                <w:rFonts w:eastAsia="宋体"/>
                <w:color w:val="000000" w:themeColor="text1"/>
              </w:rPr>
              <w:t>ueryId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C8544" w14:textId="77777777" w:rsidR="0034123D" w:rsidRPr="00E1178A" w:rsidRDefault="006227EC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结果查询</w:t>
            </w:r>
            <w:r w:rsidRPr="00E1178A">
              <w:rPr>
                <w:rFonts w:eastAsia="宋体" w:hint="eastAsia"/>
                <w:color w:val="000000" w:themeColor="text1"/>
              </w:rPr>
              <w:t>Id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14A2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6D32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0156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64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0EE4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3B9C441E" w14:textId="77777777" w:rsidTr="00D77E6F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52664" w14:textId="1AA0EA06" w:rsidR="0034123D" w:rsidRPr="00E1178A" w:rsidRDefault="00835909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etRe</w:t>
            </w:r>
            <w:r w:rsidRPr="00E1178A">
              <w:rPr>
                <w:rFonts w:eastAsia="宋体" w:hint="eastAsia"/>
                <w:color w:val="000000" w:themeColor="text1"/>
              </w:rPr>
              <w:t>sp</w:t>
            </w:r>
            <w:r w:rsidR="0034123D" w:rsidRPr="00E1178A">
              <w:rPr>
                <w:rFonts w:eastAsia="宋体"/>
                <w:color w:val="000000" w:themeColor="text1"/>
              </w:rPr>
              <w:t>List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EC4F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客户方提前结清申请结果：承租人与资金方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7F5A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List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7D60B" w14:textId="77777777" w:rsidR="0034123D" w:rsidRPr="00E1178A" w:rsidRDefault="003940A6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O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B3DB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A4CA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71504CE1" w14:textId="77777777" w:rsidTr="00D77E6F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E005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bookmarkStart w:id="159" w:name="_Hlk29215647"/>
            <w:r w:rsidRPr="00E1178A">
              <w:rPr>
                <w:rFonts w:eastAsia="宋体"/>
                <w:color w:val="000000" w:themeColor="text1"/>
              </w:rPr>
              <w:t>etRespSubList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135A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资金方提前结清申请结果：资金方与机构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4D66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List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151B4" w14:textId="77777777" w:rsidR="0034123D" w:rsidRPr="00E1178A" w:rsidRDefault="003940A6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O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85A0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1D39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非返利为空</w:t>
            </w:r>
          </w:p>
        </w:tc>
      </w:tr>
    </w:tbl>
    <w:bookmarkEnd w:id="159"/>
    <w:p w14:paraId="30A256F0" w14:textId="1CDBD402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客户方提前结清申请结果：承租人与资金方</w:t>
      </w:r>
      <w:r w:rsidRPr="00E1178A">
        <w:rPr>
          <w:rFonts w:eastAsia="宋体"/>
          <w:color w:val="000000" w:themeColor="text1"/>
        </w:rPr>
        <w:t>(</w:t>
      </w:r>
      <w:r w:rsidR="00835909" w:rsidRPr="00E1178A">
        <w:rPr>
          <w:rFonts w:eastAsia="宋体"/>
          <w:color w:val="000000" w:themeColor="text1"/>
        </w:rPr>
        <w:t>etRe</w:t>
      </w:r>
      <w:r w:rsidR="00835909" w:rsidRPr="00E1178A">
        <w:rPr>
          <w:rFonts w:eastAsia="宋体" w:hint="eastAsia"/>
          <w:color w:val="000000" w:themeColor="text1"/>
        </w:rPr>
        <w:t>sp</w:t>
      </w:r>
      <w:r w:rsidR="00835909" w:rsidRPr="00E1178A">
        <w:rPr>
          <w:rFonts w:eastAsia="宋体"/>
          <w:color w:val="000000" w:themeColor="text1"/>
        </w:rPr>
        <w:t>List</w:t>
      </w:r>
      <w:r w:rsidRPr="00E1178A">
        <w:rPr>
          <w:rFonts w:eastAsia="宋体"/>
          <w:color w:val="000000" w:themeColor="text1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912"/>
        <w:gridCol w:w="1626"/>
        <w:gridCol w:w="575"/>
        <w:gridCol w:w="637"/>
        <w:gridCol w:w="1995"/>
      </w:tblGrid>
      <w:tr w:rsidR="0034123D" w:rsidRPr="00E1178A" w14:paraId="397C8475" w14:textId="77777777" w:rsidTr="00977AFC">
        <w:tc>
          <w:tcPr>
            <w:tcW w:w="932" w:type="pct"/>
            <w:shd w:val="clear" w:color="auto" w:fill="BDD6EE" w:themeFill="accent5" w:themeFillTint="66"/>
          </w:tcPr>
          <w:p w14:paraId="5EEE111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1153" w:type="pct"/>
            <w:shd w:val="clear" w:color="auto" w:fill="BDD6EE" w:themeFill="accent5" w:themeFillTint="66"/>
          </w:tcPr>
          <w:p w14:paraId="6E13CD9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981" w:type="pct"/>
            <w:shd w:val="clear" w:color="auto" w:fill="BDD6EE" w:themeFill="accent5" w:themeFillTint="66"/>
          </w:tcPr>
          <w:p w14:paraId="08C3195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347" w:type="pct"/>
            <w:shd w:val="clear" w:color="auto" w:fill="BDD6EE" w:themeFill="accent5" w:themeFillTint="66"/>
          </w:tcPr>
          <w:p w14:paraId="3FAEC47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384" w:type="pct"/>
            <w:shd w:val="clear" w:color="auto" w:fill="BDD6EE" w:themeFill="accent5" w:themeFillTint="66"/>
          </w:tcPr>
          <w:p w14:paraId="2EB4D29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1203" w:type="pct"/>
            <w:shd w:val="clear" w:color="auto" w:fill="BDD6EE" w:themeFill="accent5" w:themeFillTint="66"/>
          </w:tcPr>
          <w:p w14:paraId="6A00BDC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2BF5705B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2533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E851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3F08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082C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color w:val="000000" w:themeColor="text1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6DF0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78A6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2473E664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40BEF" w14:textId="30A8A152" w:rsidR="0034123D" w:rsidRPr="00E1178A" w:rsidRDefault="00835909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s</w:t>
            </w:r>
            <w:r w:rsidR="0034123D" w:rsidRPr="00E1178A">
              <w:rPr>
                <w:rFonts w:eastAsia="宋体"/>
                <w:color w:val="000000" w:themeColor="text1"/>
              </w:rPr>
              <w:t>tatus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A7E2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检查结果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59B9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E09E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color w:val="000000" w:themeColor="text1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DCE6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46B8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0-</w:t>
            </w:r>
            <w:r w:rsidRPr="00E1178A">
              <w:rPr>
                <w:rFonts w:eastAsia="宋体"/>
                <w:color w:val="000000" w:themeColor="text1"/>
              </w:rPr>
              <w:t>失败</w:t>
            </w:r>
          </w:p>
          <w:p w14:paraId="43EE34F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1-</w:t>
            </w:r>
            <w:r w:rsidRPr="00E1178A">
              <w:rPr>
                <w:rFonts w:eastAsia="宋体"/>
                <w:color w:val="000000" w:themeColor="text1"/>
              </w:rPr>
              <w:t>成功</w:t>
            </w:r>
          </w:p>
        </w:tc>
      </w:tr>
      <w:tr w:rsidR="0034123D" w:rsidRPr="00E1178A" w14:paraId="35A84DC3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A564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message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DCF3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错误信息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36BD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DD2E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color w:val="000000" w:themeColor="text1"/>
              </w:rPr>
              <w:t>O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1BF9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1024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CAF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提前结清检查失败说明</w:t>
            </w:r>
          </w:p>
        </w:tc>
      </w:tr>
      <w:tr w:rsidR="00490DD5" w:rsidRPr="00E1178A" w14:paraId="571446B5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035D" w14:textId="77777777" w:rsidR="00490DD5" w:rsidRPr="00E1178A" w:rsidRDefault="00490DD5" w:rsidP="00490DD5">
            <w:pPr>
              <w:rPr>
                <w:rFonts w:ascii="Calibri" w:eastAsia="华文楷体" w:hAnsi="Calibri" w:cstheme="minorBidi"/>
                <w:color w:val="000000" w:themeColor="text1"/>
                <w:szCs w:val="21"/>
              </w:rPr>
            </w:pPr>
            <w:r w:rsidRPr="00E1178A">
              <w:rPr>
                <w:rFonts w:ascii="Calibri" w:eastAsia="华文楷体" w:hAnsi="Calibri" w:cstheme="minorBidi" w:hint="eastAsia"/>
                <w:color w:val="000000" w:themeColor="text1"/>
                <w:szCs w:val="21"/>
              </w:rPr>
              <w:t>etPnplOtsdAmt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9D23E" w14:textId="77777777" w:rsidR="00490DD5" w:rsidRPr="00E1178A" w:rsidRDefault="00490DD5" w:rsidP="009332E0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提前结清未偿还本金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44A1" w14:textId="77777777" w:rsidR="00490DD5" w:rsidRPr="00E1178A" w:rsidRDefault="00490DD5" w:rsidP="00490D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C9F7F" w14:textId="77777777" w:rsidR="00490DD5" w:rsidRPr="00E1178A" w:rsidRDefault="00A6638C" w:rsidP="00490DD5">
            <w:pPr>
              <w:jc w:val="both"/>
              <w:rPr>
                <w:color w:val="000000" w:themeColor="text1"/>
              </w:rPr>
            </w:pPr>
            <w:r w:rsidRPr="00E1178A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F77CB" w14:textId="77777777" w:rsidR="00490DD5" w:rsidRPr="00E1178A" w:rsidRDefault="00490DD5" w:rsidP="00490DD5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38A7A" w14:textId="77777777" w:rsidR="00490DD5" w:rsidRPr="00E1178A" w:rsidRDefault="00490DD5" w:rsidP="00490DD5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490DD5" w:rsidRPr="00E1178A" w14:paraId="63D0038F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9662B" w14:textId="77777777" w:rsidR="00490DD5" w:rsidRPr="00E1178A" w:rsidRDefault="00490DD5" w:rsidP="00490DD5">
            <w:pPr>
              <w:rPr>
                <w:rFonts w:ascii="Calibri" w:eastAsia="华文楷体" w:hAnsi="Calibri" w:cstheme="minorBidi"/>
                <w:color w:val="000000" w:themeColor="text1"/>
                <w:szCs w:val="21"/>
              </w:rPr>
            </w:pPr>
            <w:r w:rsidRPr="00E1178A">
              <w:rPr>
                <w:rFonts w:ascii="Calibri" w:eastAsia="华文楷体" w:hAnsi="Calibri" w:cstheme="minorBidi" w:hint="eastAsia"/>
                <w:color w:val="000000" w:themeColor="text1"/>
                <w:szCs w:val="21"/>
              </w:rPr>
              <w:t>etRentAmt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6658" w14:textId="77777777" w:rsidR="00490DD5" w:rsidRPr="00E1178A" w:rsidRDefault="00490DD5" w:rsidP="009332E0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提前结清应收租金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03F4B" w14:textId="77777777" w:rsidR="00490DD5" w:rsidRPr="00E1178A" w:rsidRDefault="00490DD5" w:rsidP="00490D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90DDE" w14:textId="77777777" w:rsidR="00490DD5" w:rsidRPr="00E1178A" w:rsidRDefault="00A6638C" w:rsidP="00490DD5">
            <w:pPr>
              <w:jc w:val="both"/>
              <w:rPr>
                <w:color w:val="000000" w:themeColor="text1"/>
              </w:rPr>
            </w:pPr>
            <w:r w:rsidRPr="00E1178A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5CD86" w14:textId="77777777" w:rsidR="00490DD5" w:rsidRPr="00E1178A" w:rsidRDefault="00490DD5" w:rsidP="00490DD5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A5948" w14:textId="77777777" w:rsidR="00490DD5" w:rsidRPr="00E1178A" w:rsidRDefault="00490DD5" w:rsidP="00490DD5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490DD5" w:rsidRPr="00E1178A" w14:paraId="65FB695A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56E13" w14:textId="77777777" w:rsidR="00490DD5" w:rsidRPr="00E1178A" w:rsidRDefault="00490DD5" w:rsidP="00490DD5">
            <w:pPr>
              <w:rPr>
                <w:rFonts w:ascii="Calibri" w:eastAsia="华文楷体" w:hAnsi="Calibri" w:cstheme="minorBidi"/>
                <w:color w:val="000000" w:themeColor="text1"/>
                <w:szCs w:val="21"/>
              </w:rPr>
            </w:pPr>
            <w:r w:rsidRPr="00E1178A">
              <w:rPr>
                <w:rFonts w:ascii="Calibri" w:eastAsia="华文楷体" w:hAnsi="Calibri" w:cstheme="minorBidi" w:hint="eastAsia"/>
                <w:color w:val="000000" w:themeColor="text1"/>
                <w:szCs w:val="21"/>
              </w:rPr>
              <w:t>etPnlIntAmt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CA2AC" w14:textId="77777777" w:rsidR="00490DD5" w:rsidRPr="00E1178A" w:rsidRDefault="00490DD5" w:rsidP="009332E0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提前结清应收罚息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97D2C" w14:textId="77777777" w:rsidR="00490DD5" w:rsidRPr="00E1178A" w:rsidRDefault="00490DD5" w:rsidP="00490D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3CEE8" w14:textId="77777777" w:rsidR="00490DD5" w:rsidRPr="00E1178A" w:rsidRDefault="00A6638C" w:rsidP="00490DD5">
            <w:pPr>
              <w:jc w:val="both"/>
              <w:rPr>
                <w:color w:val="000000" w:themeColor="text1"/>
              </w:rPr>
            </w:pPr>
            <w:r w:rsidRPr="00E1178A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596E3" w14:textId="77777777" w:rsidR="00490DD5" w:rsidRPr="00E1178A" w:rsidRDefault="00490DD5" w:rsidP="00490DD5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A5F00" w14:textId="77777777" w:rsidR="00490DD5" w:rsidRPr="00E1178A" w:rsidRDefault="00490DD5" w:rsidP="00490DD5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490DD5" w:rsidRPr="00E1178A" w14:paraId="777BC5FB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5802D" w14:textId="77777777" w:rsidR="00490DD5" w:rsidRPr="00E1178A" w:rsidRDefault="00490DD5" w:rsidP="00490DD5">
            <w:pPr>
              <w:rPr>
                <w:rFonts w:ascii="Calibri" w:eastAsia="华文楷体" w:hAnsi="Calibri" w:cstheme="minorBidi"/>
                <w:color w:val="000000" w:themeColor="text1"/>
                <w:szCs w:val="21"/>
              </w:rPr>
            </w:pPr>
            <w:r w:rsidRPr="00E1178A">
              <w:rPr>
                <w:rFonts w:ascii="Calibri" w:eastAsia="华文楷体" w:hAnsi="Calibri" w:cstheme="minorBidi" w:hint="eastAsia"/>
                <w:color w:val="000000" w:themeColor="text1"/>
                <w:szCs w:val="21"/>
              </w:rPr>
              <w:t>etPnlAmt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3406C" w14:textId="77777777" w:rsidR="00490DD5" w:rsidRPr="00E1178A" w:rsidRDefault="00490DD5" w:rsidP="009332E0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提前结清应收罚金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B55A9" w14:textId="77777777" w:rsidR="00490DD5" w:rsidRPr="00E1178A" w:rsidRDefault="00490DD5" w:rsidP="00490D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219DA" w14:textId="77777777" w:rsidR="00490DD5" w:rsidRPr="00E1178A" w:rsidRDefault="00A6638C" w:rsidP="00490DD5">
            <w:pPr>
              <w:jc w:val="both"/>
              <w:rPr>
                <w:color w:val="000000" w:themeColor="text1"/>
              </w:rPr>
            </w:pPr>
            <w:r w:rsidRPr="00E1178A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67193" w14:textId="77777777" w:rsidR="00490DD5" w:rsidRPr="00E1178A" w:rsidRDefault="00490DD5" w:rsidP="00490DD5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FE2C7" w14:textId="77777777" w:rsidR="00490DD5" w:rsidRPr="00E1178A" w:rsidRDefault="00490DD5" w:rsidP="00490DD5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490DD5" w:rsidRPr="00E1178A" w14:paraId="461C9259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71848" w14:textId="77777777" w:rsidR="00490DD5" w:rsidRPr="00E1178A" w:rsidRDefault="00490DD5" w:rsidP="00490DD5">
            <w:pPr>
              <w:rPr>
                <w:rFonts w:ascii="Calibri" w:eastAsia="华文楷体" w:hAnsi="Calibri" w:cstheme="minorBidi"/>
                <w:color w:val="000000" w:themeColor="text1"/>
                <w:szCs w:val="21"/>
              </w:rPr>
            </w:pPr>
            <w:r w:rsidRPr="00E1178A">
              <w:rPr>
                <w:rFonts w:ascii="Calibri" w:eastAsia="华文楷体" w:hAnsi="Calibri" w:cstheme="minorBidi" w:hint="eastAsia"/>
                <w:color w:val="000000" w:themeColor="text1"/>
                <w:szCs w:val="21"/>
              </w:rPr>
              <w:t>etTotRmndAmt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B63CA" w14:textId="77777777" w:rsidR="00490DD5" w:rsidRPr="00E1178A" w:rsidRDefault="00490DD5" w:rsidP="009332E0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提前结清多收款总金额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009DC" w14:textId="77777777" w:rsidR="00490DD5" w:rsidRPr="00E1178A" w:rsidRDefault="00490DD5" w:rsidP="00490D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70FB7" w14:textId="77777777" w:rsidR="00490DD5" w:rsidRPr="00E1178A" w:rsidRDefault="00A6638C" w:rsidP="00490DD5">
            <w:pPr>
              <w:jc w:val="both"/>
              <w:rPr>
                <w:color w:val="000000" w:themeColor="text1"/>
              </w:rPr>
            </w:pPr>
            <w:r w:rsidRPr="00E1178A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2D4AC" w14:textId="77777777" w:rsidR="00490DD5" w:rsidRPr="00E1178A" w:rsidRDefault="00490DD5" w:rsidP="00490DD5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58141" w14:textId="77777777" w:rsidR="00490DD5" w:rsidRPr="00E1178A" w:rsidRDefault="00490DD5" w:rsidP="00490DD5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6218A9" w:rsidRPr="00E1178A" w14:paraId="23CD8B8D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7445C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etStlTotAmt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66A11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提前结清应收款总金额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FF68D" w14:textId="77777777" w:rsidR="006218A9" w:rsidRPr="00E1178A" w:rsidRDefault="006218A9" w:rsidP="006218A9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25A09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color w:val="000000" w:themeColor="text1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4EACE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0AB03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6218A9" w:rsidRPr="00E1178A" w14:paraId="7BBC13D8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F64A2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grossRcvbAmt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46E7A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提前结清多收款总金额及抵扣项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EE6B6" w14:textId="77777777" w:rsidR="006218A9" w:rsidRPr="00E1178A" w:rsidRDefault="006218A9" w:rsidP="006218A9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583EC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color w:val="000000" w:themeColor="text1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2CA3C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50209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6218A9" w:rsidRPr="00E1178A" w14:paraId="4AC26C01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239FB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buybActlAmt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73D67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提前结清当前应收总金额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B95EB" w14:textId="77777777" w:rsidR="006218A9" w:rsidRPr="00E1178A" w:rsidRDefault="006218A9" w:rsidP="006218A9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36216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color w:val="000000" w:themeColor="text1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6E0CC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AE727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6218A9" w:rsidRPr="00E1178A" w14:paraId="1B4EE8DD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63BFB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etDate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7C8F4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提前结清日期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4F807" w14:textId="77777777" w:rsidR="006218A9" w:rsidRPr="00E1178A" w:rsidRDefault="006218A9" w:rsidP="006218A9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C1802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color w:val="000000" w:themeColor="text1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1DB0B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D186D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格式：</w:t>
            </w:r>
            <w:r w:rsidRPr="00E1178A">
              <w:rPr>
                <w:rFonts w:eastAsia="宋体" w:hint="eastAsia"/>
                <w:color w:val="000000" w:themeColor="text1"/>
              </w:rPr>
              <w:t>y</w:t>
            </w:r>
            <w:r w:rsidRPr="00E1178A">
              <w:rPr>
                <w:rFonts w:eastAsia="宋体"/>
                <w:color w:val="000000" w:themeColor="text1"/>
              </w:rPr>
              <w:t>yyy-MM-dd</w:t>
            </w:r>
            <w:r w:rsidRPr="00E1178A">
              <w:rPr>
                <w:rFonts w:eastAsia="宋体" w:hint="eastAsia"/>
                <w:color w:val="000000" w:themeColor="text1"/>
              </w:rPr>
              <w:t>字符串</w:t>
            </w:r>
          </w:p>
        </w:tc>
      </w:tr>
      <w:tr w:rsidR="006218A9" w:rsidRPr="00E1178A" w14:paraId="2AFE8F22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822E7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receiptAmt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FCFBD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收款单未核销总金额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34A4" w14:textId="77777777" w:rsidR="006218A9" w:rsidRPr="00E1178A" w:rsidRDefault="006218A9" w:rsidP="006218A9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D4D25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color w:val="000000" w:themeColor="text1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56EEA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CE51F" w14:textId="77777777" w:rsidR="006218A9" w:rsidRPr="00E1178A" w:rsidRDefault="006218A9" w:rsidP="006218A9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977AFC" w:rsidRPr="00E1178A" w14:paraId="3C931227" w14:textId="77777777" w:rsidTr="00533DBB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D7496" w14:textId="504F71AD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exclSlvgVal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E92EE" w14:textId="60046025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价外残值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798CA" w14:textId="47AD2325" w:rsidR="00977AFC" w:rsidRPr="00E1178A" w:rsidRDefault="00977AFC" w:rsidP="00977AFC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D5F8B" w14:textId="582A1E74" w:rsidR="00977AFC" w:rsidRPr="00E1178A" w:rsidRDefault="00977AFC" w:rsidP="00977AFC">
            <w:pPr>
              <w:jc w:val="both"/>
              <w:rPr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7092C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7C73C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977AFC" w:rsidRPr="00E1178A" w14:paraId="54B68672" w14:textId="77777777" w:rsidTr="002B0E3D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44256" w14:textId="77777777" w:rsidR="00977AFC" w:rsidRPr="00E1178A" w:rsidRDefault="00977AFC" w:rsidP="00977AFC">
            <w:pPr>
              <w:rPr>
                <w:rFonts w:ascii="Calibri" w:eastAsia="华文楷体" w:hAnsi="Calibri" w:cstheme="minorBidi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sdCusAmt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B2E4" w14:textId="77777777" w:rsidR="00977AFC" w:rsidRPr="00E1178A" w:rsidRDefault="00977AFC" w:rsidP="00977AFC">
            <w:pPr>
              <w:jc w:val="both"/>
              <w:rPr>
                <w:rFonts w:ascii="Calibri" w:eastAsia="华文楷体" w:hAnsi="Calibri" w:cstheme="minorBidi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客户保证金抵扣金额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798A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BA37B" w14:textId="77777777" w:rsidR="00977AFC" w:rsidRPr="00E1178A" w:rsidRDefault="00977AFC" w:rsidP="00977AFC">
            <w:pPr>
              <w:jc w:val="both"/>
              <w:rPr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BABBC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7FD20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977AFC" w:rsidRPr="00E1178A" w14:paraId="226216B4" w14:textId="77777777" w:rsidTr="00533DBB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AA511" w14:textId="6BB7D72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sdFacAmt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B549E" w14:textId="06C5EF8E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厂商保证金标识抵扣金额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A0A43" w14:textId="7283BBC7" w:rsidR="00977AFC" w:rsidRPr="00E1178A" w:rsidRDefault="00977AFC" w:rsidP="00977AFC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89684" w14:textId="42C7AD0A" w:rsidR="00977AFC" w:rsidRPr="00E1178A" w:rsidRDefault="00977AFC" w:rsidP="00977AFC">
            <w:pPr>
              <w:jc w:val="both"/>
              <w:rPr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30831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E0929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p w14:paraId="02C5E006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资金方提前结清申请结果：资金方与机构</w:t>
      </w:r>
      <w:r w:rsidRPr="00E1178A">
        <w:rPr>
          <w:rFonts w:eastAsia="宋体"/>
          <w:color w:val="000000" w:themeColor="text1"/>
        </w:rPr>
        <w:t>(etRespSubList)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6"/>
        <w:gridCol w:w="1982"/>
        <w:gridCol w:w="1230"/>
        <w:gridCol w:w="1230"/>
        <w:gridCol w:w="584"/>
        <w:gridCol w:w="1718"/>
      </w:tblGrid>
      <w:tr w:rsidR="0034123D" w:rsidRPr="00E1178A" w14:paraId="55AF9B62" w14:textId="77777777" w:rsidTr="00977AFC">
        <w:tc>
          <w:tcPr>
            <w:tcW w:w="932" w:type="pct"/>
            <w:shd w:val="clear" w:color="auto" w:fill="BDD6EE" w:themeFill="accent5" w:themeFillTint="66"/>
          </w:tcPr>
          <w:p w14:paraId="7C30036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lastRenderedPageBreak/>
              <w:t>参数</w:t>
            </w:r>
          </w:p>
        </w:tc>
        <w:tc>
          <w:tcPr>
            <w:tcW w:w="1195" w:type="pct"/>
            <w:shd w:val="clear" w:color="auto" w:fill="BDD6EE" w:themeFill="accent5" w:themeFillTint="66"/>
          </w:tcPr>
          <w:p w14:paraId="58FF22E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742" w:type="pct"/>
            <w:shd w:val="clear" w:color="auto" w:fill="BDD6EE" w:themeFill="accent5" w:themeFillTint="66"/>
          </w:tcPr>
          <w:p w14:paraId="4EEA76A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742" w:type="pct"/>
            <w:shd w:val="clear" w:color="auto" w:fill="BDD6EE" w:themeFill="accent5" w:themeFillTint="66"/>
          </w:tcPr>
          <w:p w14:paraId="13D66E6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352" w:type="pct"/>
            <w:shd w:val="clear" w:color="auto" w:fill="BDD6EE" w:themeFill="accent5" w:themeFillTint="66"/>
          </w:tcPr>
          <w:p w14:paraId="24567D2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1036" w:type="pct"/>
            <w:shd w:val="clear" w:color="auto" w:fill="BDD6EE" w:themeFill="accent5" w:themeFillTint="66"/>
          </w:tcPr>
          <w:p w14:paraId="250BEDD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30522898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8CF6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686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8DDD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2D54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CAE4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7B1F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9332E0" w:rsidRPr="00E1178A" w14:paraId="22130B4A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C11FB" w14:textId="77777777" w:rsidR="009332E0" w:rsidRPr="00E1178A" w:rsidRDefault="009332E0" w:rsidP="009332E0">
            <w:pPr>
              <w:rPr>
                <w:rFonts w:ascii="Calibri" w:eastAsia="华文楷体" w:hAnsi="Calibri" w:cstheme="minorBidi"/>
                <w:color w:val="000000" w:themeColor="text1"/>
                <w:szCs w:val="21"/>
              </w:rPr>
            </w:pPr>
            <w:r w:rsidRPr="00E1178A">
              <w:rPr>
                <w:rFonts w:ascii="Calibri" w:eastAsia="华文楷体" w:hAnsi="Calibri" w:cstheme="minorBidi" w:hint="eastAsia"/>
                <w:color w:val="000000" w:themeColor="text1"/>
                <w:szCs w:val="21"/>
              </w:rPr>
              <w:t>etPnplOtsdAmt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A9DF4" w14:textId="77777777" w:rsidR="009332E0" w:rsidRPr="00E1178A" w:rsidRDefault="009332E0" w:rsidP="009332E0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提前结清未偿还本金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A7653" w14:textId="77777777" w:rsidR="009332E0" w:rsidRPr="00E1178A" w:rsidRDefault="009332E0" w:rsidP="009332E0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A4271" w14:textId="77777777" w:rsidR="009332E0" w:rsidRPr="00E1178A" w:rsidRDefault="00C4752B" w:rsidP="009332E0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BF4A" w14:textId="77777777" w:rsidR="009332E0" w:rsidRPr="00E1178A" w:rsidRDefault="009332E0" w:rsidP="009332E0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E7CB6" w14:textId="77777777" w:rsidR="009332E0" w:rsidRPr="00E1178A" w:rsidRDefault="009332E0" w:rsidP="009332E0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9332E0" w:rsidRPr="00E1178A" w14:paraId="2F51DD77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4E010" w14:textId="77777777" w:rsidR="009332E0" w:rsidRPr="00E1178A" w:rsidRDefault="009332E0" w:rsidP="009332E0">
            <w:pPr>
              <w:rPr>
                <w:rFonts w:ascii="Calibri" w:eastAsia="华文楷体" w:hAnsi="Calibri" w:cstheme="minorBidi"/>
                <w:color w:val="000000" w:themeColor="text1"/>
                <w:szCs w:val="21"/>
              </w:rPr>
            </w:pPr>
            <w:r w:rsidRPr="00E1178A">
              <w:rPr>
                <w:rFonts w:ascii="Calibri" w:eastAsia="华文楷体" w:hAnsi="Calibri" w:cstheme="minorBidi" w:hint="eastAsia"/>
                <w:color w:val="000000" w:themeColor="text1"/>
                <w:szCs w:val="21"/>
              </w:rPr>
              <w:t>etRentAmt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498E9" w14:textId="77777777" w:rsidR="009332E0" w:rsidRPr="00E1178A" w:rsidRDefault="009332E0" w:rsidP="009332E0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提前结清应收租金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AE6FB" w14:textId="77777777" w:rsidR="009332E0" w:rsidRPr="00E1178A" w:rsidRDefault="009332E0" w:rsidP="009332E0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BF7D6" w14:textId="77777777" w:rsidR="009332E0" w:rsidRPr="00E1178A" w:rsidRDefault="005439F2" w:rsidP="009332E0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FB69E" w14:textId="77777777" w:rsidR="009332E0" w:rsidRPr="00E1178A" w:rsidRDefault="009332E0" w:rsidP="009332E0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D9821" w14:textId="77777777" w:rsidR="009332E0" w:rsidRPr="00E1178A" w:rsidRDefault="009332E0" w:rsidP="009332E0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9332E0" w:rsidRPr="00E1178A" w14:paraId="536C38D0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9EFE6" w14:textId="77777777" w:rsidR="009332E0" w:rsidRPr="00E1178A" w:rsidRDefault="009332E0" w:rsidP="009332E0">
            <w:pPr>
              <w:rPr>
                <w:rFonts w:ascii="Calibri" w:eastAsia="华文楷体" w:hAnsi="Calibri" w:cstheme="minorBidi"/>
                <w:color w:val="000000" w:themeColor="text1"/>
                <w:szCs w:val="21"/>
              </w:rPr>
            </w:pPr>
            <w:r w:rsidRPr="00E1178A">
              <w:rPr>
                <w:rFonts w:ascii="Calibri" w:eastAsia="华文楷体" w:hAnsi="Calibri" w:cstheme="minorBidi" w:hint="eastAsia"/>
                <w:color w:val="000000" w:themeColor="text1"/>
                <w:szCs w:val="21"/>
              </w:rPr>
              <w:t>etPnlIntAmt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54A4E" w14:textId="77777777" w:rsidR="009332E0" w:rsidRPr="00E1178A" w:rsidRDefault="009332E0" w:rsidP="009332E0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提前结清应收罚息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08700" w14:textId="77777777" w:rsidR="009332E0" w:rsidRPr="00E1178A" w:rsidRDefault="009332E0" w:rsidP="009332E0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7DDCC" w14:textId="77777777" w:rsidR="009332E0" w:rsidRPr="00E1178A" w:rsidRDefault="00C4752B" w:rsidP="009332E0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4A9EE" w14:textId="77777777" w:rsidR="009332E0" w:rsidRPr="00E1178A" w:rsidRDefault="009332E0" w:rsidP="009332E0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812F6" w14:textId="77777777" w:rsidR="009332E0" w:rsidRPr="00E1178A" w:rsidRDefault="009332E0" w:rsidP="009332E0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9332E0" w:rsidRPr="00E1178A" w14:paraId="613611BC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C6E68" w14:textId="77777777" w:rsidR="009332E0" w:rsidRPr="00E1178A" w:rsidRDefault="009332E0" w:rsidP="009332E0">
            <w:pPr>
              <w:rPr>
                <w:rFonts w:ascii="Calibri" w:eastAsia="华文楷体" w:hAnsi="Calibri" w:cstheme="minorBidi"/>
                <w:color w:val="000000" w:themeColor="text1"/>
                <w:szCs w:val="21"/>
              </w:rPr>
            </w:pPr>
            <w:r w:rsidRPr="00E1178A">
              <w:rPr>
                <w:rFonts w:ascii="Calibri" w:eastAsia="华文楷体" w:hAnsi="Calibri" w:cstheme="minorBidi" w:hint="eastAsia"/>
                <w:color w:val="000000" w:themeColor="text1"/>
                <w:szCs w:val="21"/>
              </w:rPr>
              <w:t>etPnlAmt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48CBC" w14:textId="77777777" w:rsidR="009332E0" w:rsidRPr="00E1178A" w:rsidRDefault="009332E0" w:rsidP="009332E0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提前结清应收罚金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7D300" w14:textId="77777777" w:rsidR="009332E0" w:rsidRPr="00E1178A" w:rsidRDefault="009332E0" w:rsidP="009332E0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68483" w14:textId="77777777" w:rsidR="009332E0" w:rsidRPr="00E1178A" w:rsidRDefault="00C4752B" w:rsidP="009332E0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66371" w14:textId="77777777" w:rsidR="009332E0" w:rsidRPr="00E1178A" w:rsidRDefault="009332E0" w:rsidP="009332E0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1B554" w14:textId="77777777" w:rsidR="009332E0" w:rsidRPr="00E1178A" w:rsidRDefault="009332E0" w:rsidP="009332E0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9332E0" w:rsidRPr="00E1178A" w14:paraId="1B3368E5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3384E" w14:textId="77777777" w:rsidR="009332E0" w:rsidRPr="00E1178A" w:rsidRDefault="009332E0" w:rsidP="009332E0">
            <w:pPr>
              <w:rPr>
                <w:rFonts w:ascii="Calibri" w:eastAsia="华文楷体" w:hAnsi="Calibri" w:cstheme="minorBidi"/>
                <w:color w:val="000000" w:themeColor="text1"/>
                <w:szCs w:val="21"/>
              </w:rPr>
            </w:pPr>
            <w:r w:rsidRPr="00E1178A">
              <w:rPr>
                <w:rFonts w:ascii="Calibri" w:eastAsia="华文楷体" w:hAnsi="Calibri" w:cstheme="minorBidi" w:hint="eastAsia"/>
                <w:color w:val="000000" w:themeColor="text1"/>
                <w:szCs w:val="21"/>
              </w:rPr>
              <w:t>etTotRmndAmt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3EE76" w14:textId="77777777" w:rsidR="009332E0" w:rsidRPr="00E1178A" w:rsidRDefault="009332E0" w:rsidP="009332E0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提前结清多收款总金额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014E3" w14:textId="77777777" w:rsidR="009332E0" w:rsidRPr="00E1178A" w:rsidRDefault="009332E0" w:rsidP="009332E0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1138" w14:textId="77777777" w:rsidR="009332E0" w:rsidRPr="00E1178A" w:rsidRDefault="00C4752B" w:rsidP="009332E0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7797E" w14:textId="77777777" w:rsidR="009332E0" w:rsidRPr="00E1178A" w:rsidRDefault="009332E0" w:rsidP="009332E0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CC30B" w14:textId="77777777" w:rsidR="009332E0" w:rsidRPr="00E1178A" w:rsidRDefault="009332E0" w:rsidP="009332E0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15634A" w:rsidRPr="00E1178A" w14:paraId="47B4216E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BE240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etStlTotAmt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3688C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提前结清应收款总金额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E9EA6" w14:textId="77777777" w:rsidR="0015634A" w:rsidRPr="00E1178A" w:rsidRDefault="0015634A" w:rsidP="0015634A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90D57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17D93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B485F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15634A" w:rsidRPr="00E1178A" w14:paraId="44545479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34649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grossRcvbAmt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C49BE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提前结清多收款总金额及抵扣项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5D517" w14:textId="77777777" w:rsidR="0015634A" w:rsidRPr="00E1178A" w:rsidRDefault="0015634A" w:rsidP="0015634A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CAFBF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EE471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E836B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15634A" w:rsidRPr="00E1178A" w14:paraId="4DFE9C8D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96D10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buybActlAmt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9E71D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提前结清当前应收总金额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41762" w14:textId="77777777" w:rsidR="0015634A" w:rsidRPr="00E1178A" w:rsidRDefault="0015634A" w:rsidP="0015634A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1C7E5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E6600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BBE41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15634A" w:rsidRPr="00E1178A" w14:paraId="1BADC8D9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8BE5D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etDate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BDA44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提前结清日期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12C6E" w14:textId="77777777" w:rsidR="0015634A" w:rsidRPr="00E1178A" w:rsidRDefault="0015634A" w:rsidP="0015634A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26DF9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1C685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9A6B9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格式：</w:t>
            </w:r>
            <w:r w:rsidRPr="00E1178A">
              <w:rPr>
                <w:rFonts w:eastAsia="宋体"/>
                <w:color w:val="000000" w:themeColor="text1"/>
              </w:rPr>
              <w:t>yyyy -MM-dd</w:t>
            </w:r>
            <w:r w:rsidRPr="00E1178A">
              <w:rPr>
                <w:rFonts w:eastAsia="宋体" w:hint="eastAsia"/>
                <w:color w:val="000000" w:themeColor="text1"/>
              </w:rPr>
              <w:t>字符串</w:t>
            </w:r>
          </w:p>
        </w:tc>
      </w:tr>
      <w:tr w:rsidR="0015634A" w:rsidRPr="00E1178A" w14:paraId="156D282C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EE4CD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receiptAmt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C809C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收款单未核销总金额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ECF7E" w14:textId="77777777" w:rsidR="0015634A" w:rsidRPr="00E1178A" w:rsidRDefault="0015634A" w:rsidP="0015634A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AE121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color w:val="000000" w:themeColor="text1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B65FD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45AD3" w14:textId="77777777" w:rsidR="0015634A" w:rsidRPr="00E1178A" w:rsidRDefault="0015634A" w:rsidP="0015634A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977AFC" w:rsidRPr="00E1178A" w14:paraId="504A4181" w14:textId="77777777" w:rsidTr="00533DBB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DD586" w14:textId="418C86AF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exclSlvgVal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53B5C" w14:textId="4717BA72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价外残值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335C7" w14:textId="74587D34" w:rsidR="00977AFC" w:rsidRPr="00E1178A" w:rsidRDefault="00977AFC" w:rsidP="00977AFC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2E8CA" w14:textId="01C83346" w:rsidR="00977AFC" w:rsidRPr="00E1178A" w:rsidRDefault="00977AFC" w:rsidP="00977AFC">
            <w:pPr>
              <w:jc w:val="both"/>
              <w:rPr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94A87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CD8EA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977AFC" w:rsidRPr="00E1178A" w14:paraId="6C5787BB" w14:textId="77777777" w:rsidTr="00533DBB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68ADE" w14:textId="74FEF3B0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sdCusAmt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66EE" w14:textId="73D7905C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客户保证金抵扣金额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B6ABE" w14:textId="2FCA0924" w:rsidR="00977AFC" w:rsidRPr="00E1178A" w:rsidRDefault="00977AFC" w:rsidP="00977AFC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AA9ED" w14:textId="74CD7D52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5DE10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D40B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977AFC" w:rsidRPr="00E1178A" w14:paraId="2F18AD54" w14:textId="77777777" w:rsidTr="002B0E3D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A9944" w14:textId="60BE326D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sdFacAmt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68552" w14:textId="7BA1614D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厂商保证金标识抵扣金额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5566E" w14:textId="791EC1C7" w:rsidR="00977AFC" w:rsidRPr="00E1178A" w:rsidRDefault="00977AFC" w:rsidP="00977AFC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1AA47" w14:textId="2BFCE468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E4A6D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9E8E7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p w14:paraId="17AAD975" w14:textId="77777777" w:rsidR="0034123D" w:rsidRPr="00E1178A" w:rsidRDefault="0034123D" w:rsidP="0034123D">
      <w:pPr>
        <w:rPr>
          <w:rFonts w:eastAsia="宋体"/>
          <w:color w:val="000000" w:themeColor="text1"/>
          <w:shd w:val="clear" w:color="auto" w:fill="FFD966" w:themeFill="accent4" w:themeFillTint="99"/>
        </w:rPr>
      </w:pPr>
    </w:p>
    <w:p w14:paraId="10651D32" w14:textId="77777777" w:rsidR="0034123D" w:rsidRPr="00E1178A" w:rsidRDefault="0034123D" w:rsidP="0034123D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160" w:name="_Toc51160286"/>
      <w:r w:rsidRPr="00E1178A">
        <w:rPr>
          <w:rFonts w:ascii="Times New Roman" w:eastAsia="宋体" w:hAnsi="Times New Roman" w:cs="Times New Roman"/>
          <w:color w:val="000000" w:themeColor="text1"/>
        </w:rPr>
        <w:t>提前结清结果查询</w:t>
      </w:r>
      <w:bookmarkEnd w:id="160"/>
    </w:p>
    <w:p w14:paraId="121DC9C7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61" w:name="_Toc51160287"/>
      <w:r w:rsidRPr="00E1178A">
        <w:rPr>
          <w:rFonts w:eastAsia="宋体"/>
          <w:color w:val="000000" w:themeColor="text1"/>
        </w:rPr>
        <w:t>功能描述</w:t>
      </w:r>
      <w:bookmarkEnd w:id="161"/>
    </w:p>
    <w:p w14:paraId="1BD29D21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提前结清申请处理成功后，根据批次号查询该批次提前结清申请的处理结果。</w:t>
      </w:r>
    </w:p>
    <w:p w14:paraId="79E2B98D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62" w:name="_Toc51160288"/>
      <w:r w:rsidRPr="00E1178A">
        <w:rPr>
          <w:rFonts w:eastAsia="宋体"/>
          <w:color w:val="000000" w:themeColor="text1"/>
        </w:rPr>
        <w:t>业务逻辑</w:t>
      </w:r>
      <w:bookmarkEnd w:id="162"/>
    </w:p>
    <w:p w14:paraId="09F549C4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正式提前结清申请的结果查询，均调用此接口服务。</w:t>
      </w:r>
    </w:p>
    <w:p w14:paraId="221B9B47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如提前结清申请业务量较多（单批次大于</w:t>
      </w:r>
      <w:r w:rsidRPr="00E1178A">
        <w:rPr>
          <w:rFonts w:eastAsia="宋体"/>
          <w:color w:val="000000" w:themeColor="text1"/>
        </w:rPr>
        <w:t>500</w:t>
      </w:r>
      <w:r w:rsidRPr="00E1178A">
        <w:rPr>
          <w:rFonts w:eastAsia="宋体"/>
          <w:color w:val="000000" w:themeColor="text1"/>
        </w:rPr>
        <w:t>笔），建议同批次连续两次查询间隔</w:t>
      </w:r>
      <w:r w:rsidRPr="00E1178A">
        <w:rPr>
          <w:rFonts w:eastAsia="宋体"/>
          <w:color w:val="000000" w:themeColor="text1"/>
        </w:rPr>
        <w:t>5</w:t>
      </w:r>
      <w:r w:rsidRPr="00E1178A">
        <w:rPr>
          <w:rFonts w:eastAsia="宋体"/>
          <w:color w:val="000000" w:themeColor="text1"/>
        </w:rPr>
        <w:t>分钟。</w:t>
      </w:r>
    </w:p>
    <w:p w14:paraId="1820B9AE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63" w:name="_Toc51160289"/>
      <w:r w:rsidRPr="00E1178A">
        <w:rPr>
          <w:rFonts w:eastAsia="宋体"/>
          <w:color w:val="000000" w:themeColor="text1"/>
        </w:rPr>
        <w:lastRenderedPageBreak/>
        <w:t>请求</w:t>
      </w:r>
      <w:r w:rsidRPr="00E1178A">
        <w:rPr>
          <w:rFonts w:eastAsia="宋体"/>
          <w:color w:val="000000" w:themeColor="text1"/>
        </w:rPr>
        <w:t>URL</w:t>
      </w:r>
      <w:bookmarkEnd w:id="163"/>
    </w:p>
    <w:p w14:paraId="3A7FF53E" w14:textId="77777777" w:rsidR="00FE7DA7" w:rsidRPr="00E1178A" w:rsidRDefault="00FE7DA7" w:rsidP="00FE7DA7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 w:hint="eastAsia"/>
          <w:color w:val="000000" w:themeColor="text1"/>
        </w:rPr>
        <w:t xml:space="preserve"> prepaymentResult</w:t>
      </w:r>
    </w:p>
    <w:p w14:paraId="59F02BBB" w14:textId="77777777" w:rsidR="00FE7DA7" w:rsidRPr="00E1178A" w:rsidRDefault="00FE7DA7" w:rsidP="00FE7DA7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6DCA8776" w14:textId="77777777" w:rsidR="00FE7DA7" w:rsidRPr="00E1178A" w:rsidRDefault="00FE7DA7" w:rsidP="00FE7DA7">
      <w:pPr>
        <w:rPr>
          <w:color w:val="000000" w:themeColor="text1"/>
        </w:rPr>
      </w:pPr>
    </w:p>
    <w:p w14:paraId="0DBBB49A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64" w:name="_Toc51160290"/>
      <w:r w:rsidRPr="00E1178A">
        <w:rPr>
          <w:rFonts w:eastAsia="宋体"/>
          <w:color w:val="000000" w:themeColor="text1"/>
        </w:rPr>
        <w:t>请求参数说明</w:t>
      </w:r>
      <w:bookmarkEnd w:id="16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1950"/>
        <w:gridCol w:w="1618"/>
        <w:gridCol w:w="948"/>
        <w:gridCol w:w="948"/>
        <w:gridCol w:w="1340"/>
      </w:tblGrid>
      <w:tr w:rsidR="0034123D" w:rsidRPr="00E1178A" w14:paraId="7306EE7C" w14:textId="77777777" w:rsidTr="00D77E6F">
        <w:tc>
          <w:tcPr>
            <w:tcW w:w="896" w:type="pct"/>
            <w:shd w:val="clear" w:color="auto" w:fill="BDD6EE" w:themeFill="accent5" w:themeFillTint="66"/>
          </w:tcPr>
          <w:p w14:paraId="750C3FC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1176" w:type="pct"/>
            <w:shd w:val="clear" w:color="auto" w:fill="BDD6EE" w:themeFill="accent5" w:themeFillTint="66"/>
          </w:tcPr>
          <w:p w14:paraId="71F87CB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976" w:type="pct"/>
            <w:shd w:val="clear" w:color="auto" w:fill="BDD6EE" w:themeFill="accent5" w:themeFillTint="66"/>
          </w:tcPr>
          <w:p w14:paraId="64D5E31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572" w:type="pct"/>
            <w:shd w:val="clear" w:color="auto" w:fill="BDD6EE" w:themeFill="accent5" w:themeFillTint="66"/>
          </w:tcPr>
          <w:p w14:paraId="7C756BA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572" w:type="pct"/>
            <w:shd w:val="clear" w:color="auto" w:fill="BDD6EE" w:themeFill="accent5" w:themeFillTint="66"/>
          </w:tcPr>
          <w:p w14:paraId="3FB0BDE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7A7198F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708D1F59" w14:textId="77777777" w:rsidTr="00D77E6F"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7FD76" w14:textId="77777777" w:rsidR="0034123D" w:rsidRPr="00E1178A" w:rsidRDefault="003B2F9B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queryId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37FCB" w14:textId="77777777" w:rsidR="0034123D" w:rsidRPr="00E1178A" w:rsidRDefault="00127F18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提前结清结果查询</w:t>
            </w:r>
            <w:r w:rsidRPr="00E1178A">
              <w:rPr>
                <w:rFonts w:eastAsia="宋体" w:hint="eastAsia"/>
                <w:color w:val="000000" w:themeColor="text1"/>
              </w:rPr>
              <w:t>I</w:t>
            </w:r>
            <w:r w:rsidRPr="00E1178A">
              <w:rPr>
                <w:rFonts w:eastAsia="宋体"/>
                <w:color w:val="000000" w:themeColor="text1"/>
              </w:rPr>
              <w:t>D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A663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F184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42C2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64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E700A" w14:textId="77777777" w:rsidR="0034123D" w:rsidRPr="00E1178A" w:rsidRDefault="00127F18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提前结清申请时的返回的结果查询</w:t>
            </w:r>
            <w:r w:rsidRPr="00E1178A">
              <w:rPr>
                <w:rFonts w:eastAsia="宋体" w:hint="eastAsia"/>
                <w:color w:val="000000" w:themeColor="text1"/>
              </w:rPr>
              <w:t>I</w:t>
            </w:r>
            <w:r w:rsidRPr="00E1178A">
              <w:rPr>
                <w:rFonts w:eastAsia="宋体"/>
                <w:color w:val="000000" w:themeColor="text1"/>
              </w:rPr>
              <w:t>D</w:t>
            </w:r>
          </w:p>
        </w:tc>
      </w:tr>
    </w:tbl>
    <w:p w14:paraId="70F892DD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65" w:name="_Toc51160291"/>
      <w:r w:rsidRPr="00E1178A">
        <w:rPr>
          <w:rFonts w:eastAsia="宋体"/>
          <w:color w:val="000000" w:themeColor="text1"/>
        </w:rPr>
        <w:t>响应参数说明</w:t>
      </w:r>
      <w:bookmarkEnd w:id="16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1855"/>
        <w:gridCol w:w="1340"/>
        <w:gridCol w:w="797"/>
        <w:gridCol w:w="799"/>
        <w:gridCol w:w="2230"/>
      </w:tblGrid>
      <w:tr w:rsidR="0034123D" w:rsidRPr="00E1178A" w14:paraId="2631BC00" w14:textId="77777777" w:rsidTr="00D77E6F">
        <w:tc>
          <w:tcPr>
            <w:tcW w:w="765" w:type="pct"/>
            <w:shd w:val="clear" w:color="auto" w:fill="BDD6EE" w:themeFill="accent5" w:themeFillTint="66"/>
          </w:tcPr>
          <w:p w14:paraId="0B271A1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1119" w:type="pct"/>
            <w:shd w:val="clear" w:color="auto" w:fill="BDD6EE" w:themeFill="accent5" w:themeFillTint="66"/>
          </w:tcPr>
          <w:p w14:paraId="76212DF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71EE14E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481" w:type="pct"/>
            <w:shd w:val="clear" w:color="auto" w:fill="BDD6EE" w:themeFill="accent5" w:themeFillTint="66"/>
          </w:tcPr>
          <w:p w14:paraId="55A3F12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482" w:type="pct"/>
            <w:shd w:val="clear" w:color="auto" w:fill="BDD6EE" w:themeFill="accent5" w:themeFillTint="66"/>
          </w:tcPr>
          <w:p w14:paraId="0D6730E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1345" w:type="pct"/>
            <w:shd w:val="clear" w:color="auto" w:fill="BDD6EE" w:themeFill="accent5" w:themeFillTint="66"/>
          </w:tcPr>
          <w:p w14:paraId="4ACC99B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1A1D1F47" w14:textId="77777777" w:rsidTr="00D77E6F">
        <w:tc>
          <w:tcPr>
            <w:tcW w:w="765" w:type="pct"/>
            <w:shd w:val="clear" w:color="auto" w:fill="auto"/>
          </w:tcPr>
          <w:p w14:paraId="5D062085" w14:textId="079FE59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etRes</w:t>
            </w:r>
            <w:r w:rsidR="00835909" w:rsidRPr="00E1178A">
              <w:rPr>
                <w:rFonts w:eastAsia="宋体" w:hint="eastAsia"/>
                <w:color w:val="000000" w:themeColor="text1"/>
              </w:rPr>
              <w:t>p</w:t>
            </w:r>
            <w:r w:rsidRPr="00E1178A">
              <w:rPr>
                <w:rFonts w:eastAsia="宋体"/>
                <w:color w:val="000000" w:themeColor="text1"/>
              </w:rPr>
              <w:t>List</w:t>
            </w:r>
          </w:p>
        </w:tc>
        <w:tc>
          <w:tcPr>
            <w:tcW w:w="1119" w:type="pct"/>
            <w:shd w:val="clear" w:color="auto" w:fill="auto"/>
          </w:tcPr>
          <w:p w14:paraId="4F1A63F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提前结清明细</w:t>
            </w:r>
          </w:p>
        </w:tc>
        <w:tc>
          <w:tcPr>
            <w:tcW w:w="808" w:type="pct"/>
            <w:shd w:val="clear" w:color="auto" w:fill="auto"/>
          </w:tcPr>
          <w:p w14:paraId="42799F7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List</w:t>
            </w:r>
          </w:p>
        </w:tc>
        <w:tc>
          <w:tcPr>
            <w:tcW w:w="481" w:type="pct"/>
            <w:shd w:val="clear" w:color="auto" w:fill="auto"/>
          </w:tcPr>
          <w:p w14:paraId="4EE6B26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82" w:type="pct"/>
            <w:shd w:val="clear" w:color="auto" w:fill="auto"/>
          </w:tcPr>
          <w:p w14:paraId="0356F90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52B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p w14:paraId="6A45AB80" w14:textId="1C379811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提前结清明细</w:t>
      </w:r>
      <w:r w:rsidRPr="00E1178A">
        <w:rPr>
          <w:rFonts w:eastAsia="宋体"/>
          <w:color w:val="000000" w:themeColor="text1"/>
        </w:rPr>
        <w:t>(etRes</w:t>
      </w:r>
      <w:r w:rsidR="00835909" w:rsidRPr="00E1178A">
        <w:rPr>
          <w:rFonts w:eastAsia="宋体" w:hint="eastAsia"/>
          <w:color w:val="000000" w:themeColor="text1"/>
        </w:rPr>
        <w:t>p</w:t>
      </w:r>
      <w:r w:rsidRPr="00E1178A">
        <w:rPr>
          <w:rFonts w:eastAsia="宋体"/>
          <w:color w:val="000000" w:themeColor="text1"/>
        </w:rPr>
        <w:t>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2098"/>
        <w:gridCol w:w="1169"/>
        <w:gridCol w:w="703"/>
        <w:gridCol w:w="703"/>
        <w:gridCol w:w="2512"/>
      </w:tblGrid>
      <w:tr w:rsidR="0034123D" w:rsidRPr="00E1178A" w14:paraId="2BD67C62" w14:textId="77777777" w:rsidTr="00D77E6F">
        <w:tc>
          <w:tcPr>
            <w:tcW w:w="666" w:type="pct"/>
            <w:shd w:val="clear" w:color="auto" w:fill="BDD6EE" w:themeFill="accent5" w:themeFillTint="66"/>
          </w:tcPr>
          <w:p w14:paraId="0DD13CF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1265" w:type="pct"/>
            <w:shd w:val="clear" w:color="auto" w:fill="BDD6EE" w:themeFill="accent5" w:themeFillTint="66"/>
          </w:tcPr>
          <w:p w14:paraId="2F1DC0E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705" w:type="pct"/>
            <w:shd w:val="clear" w:color="auto" w:fill="BDD6EE" w:themeFill="accent5" w:themeFillTint="66"/>
          </w:tcPr>
          <w:p w14:paraId="237E359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424" w:type="pct"/>
            <w:shd w:val="clear" w:color="auto" w:fill="BDD6EE" w:themeFill="accent5" w:themeFillTint="66"/>
          </w:tcPr>
          <w:p w14:paraId="3BDA82E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424" w:type="pct"/>
            <w:shd w:val="clear" w:color="auto" w:fill="BDD6EE" w:themeFill="accent5" w:themeFillTint="66"/>
          </w:tcPr>
          <w:p w14:paraId="48DC8F5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1515" w:type="pct"/>
            <w:shd w:val="clear" w:color="auto" w:fill="BDD6EE" w:themeFill="accent5" w:themeFillTint="66"/>
          </w:tcPr>
          <w:p w14:paraId="5074CC8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272AB231" w14:textId="77777777" w:rsidTr="00D77E6F">
        <w:tc>
          <w:tcPr>
            <w:tcW w:w="666" w:type="pct"/>
            <w:shd w:val="clear" w:color="auto" w:fill="FFFFFF"/>
          </w:tcPr>
          <w:p w14:paraId="5E6E775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265" w:type="pct"/>
            <w:shd w:val="clear" w:color="auto" w:fill="FFFFFF"/>
          </w:tcPr>
          <w:p w14:paraId="4EE455B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705" w:type="pct"/>
            <w:shd w:val="clear" w:color="auto" w:fill="FFFFFF"/>
          </w:tcPr>
          <w:p w14:paraId="28B9078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24" w:type="pct"/>
            <w:shd w:val="clear" w:color="auto" w:fill="FFFFFF"/>
          </w:tcPr>
          <w:p w14:paraId="5D637D4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4" w:type="pct"/>
            <w:shd w:val="clear" w:color="auto" w:fill="FFFFFF"/>
          </w:tcPr>
          <w:p w14:paraId="4CCA949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128</w:t>
            </w:r>
          </w:p>
        </w:tc>
        <w:tc>
          <w:tcPr>
            <w:tcW w:w="1515" w:type="pct"/>
            <w:shd w:val="clear" w:color="auto" w:fill="FFFFFF"/>
          </w:tcPr>
          <w:p w14:paraId="12B43A3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5778F42A" w14:textId="77777777" w:rsidTr="00D77E6F">
        <w:tc>
          <w:tcPr>
            <w:tcW w:w="666" w:type="pct"/>
            <w:shd w:val="clear" w:color="auto" w:fill="FFFFFF"/>
          </w:tcPr>
          <w:p w14:paraId="2C02C397" w14:textId="698DFFEC" w:rsidR="0034123D" w:rsidRPr="00E1178A" w:rsidRDefault="00835909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s</w:t>
            </w:r>
            <w:r w:rsidR="0034123D" w:rsidRPr="00E1178A">
              <w:rPr>
                <w:rFonts w:eastAsia="宋体"/>
                <w:color w:val="000000" w:themeColor="text1"/>
              </w:rPr>
              <w:t>tatus</w:t>
            </w:r>
          </w:p>
        </w:tc>
        <w:tc>
          <w:tcPr>
            <w:tcW w:w="1265" w:type="pct"/>
            <w:shd w:val="clear" w:color="auto" w:fill="FFFFFF"/>
          </w:tcPr>
          <w:p w14:paraId="01163DC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提前结清结果</w:t>
            </w:r>
          </w:p>
        </w:tc>
        <w:tc>
          <w:tcPr>
            <w:tcW w:w="705" w:type="pct"/>
            <w:shd w:val="clear" w:color="auto" w:fill="FFFFFF"/>
          </w:tcPr>
          <w:p w14:paraId="4D4C4DB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24" w:type="pct"/>
            <w:shd w:val="clear" w:color="auto" w:fill="FFFFFF"/>
          </w:tcPr>
          <w:p w14:paraId="034F14B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4" w:type="pct"/>
            <w:shd w:val="clear" w:color="auto" w:fill="FFFFFF"/>
          </w:tcPr>
          <w:p w14:paraId="0BDA999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</w:t>
            </w:r>
          </w:p>
        </w:tc>
        <w:tc>
          <w:tcPr>
            <w:tcW w:w="1515" w:type="pct"/>
            <w:shd w:val="clear" w:color="auto" w:fill="FFFFFF"/>
          </w:tcPr>
          <w:p w14:paraId="5C43A31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0-</w:t>
            </w:r>
            <w:r w:rsidRPr="00E1178A">
              <w:rPr>
                <w:rFonts w:eastAsia="宋体"/>
                <w:color w:val="000000" w:themeColor="text1"/>
              </w:rPr>
              <w:t>处理中</w:t>
            </w:r>
          </w:p>
          <w:p w14:paraId="29D429F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1-</w:t>
            </w:r>
            <w:r w:rsidRPr="00E1178A">
              <w:rPr>
                <w:rFonts w:eastAsia="宋体"/>
                <w:color w:val="000000" w:themeColor="text1"/>
              </w:rPr>
              <w:t>成功</w:t>
            </w:r>
          </w:p>
          <w:p w14:paraId="4B5A04D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2-</w:t>
            </w:r>
            <w:r w:rsidRPr="00E1178A">
              <w:rPr>
                <w:rFonts w:eastAsia="宋体"/>
                <w:color w:val="000000" w:themeColor="text1"/>
              </w:rPr>
              <w:t>失败</w:t>
            </w:r>
          </w:p>
        </w:tc>
      </w:tr>
      <w:tr w:rsidR="0034123D" w:rsidRPr="00E1178A" w14:paraId="423B7A25" w14:textId="77777777" w:rsidTr="00D77E6F">
        <w:tc>
          <w:tcPr>
            <w:tcW w:w="666" w:type="pct"/>
            <w:shd w:val="clear" w:color="auto" w:fill="FFFFFF"/>
          </w:tcPr>
          <w:p w14:paraId="563BC85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etStlDate</w:t>
            </w:r>
          </w:p>
        </w:tc>
        <w:tc>
          <w:tcPr>
            <w:tcW w:w="1265" w:type="pct"/>
            <w:shd w:val="clear" w:color="auto" w:fill="FFFFFF"/>
          </w:tcPr>
          <w:p w14:paraId="4E81D70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提前结清完成日期</w:t>
            </w:r>
          </w:p>
        </w:tc>
        <w:tc>
          <w:tcPr>
            <w:tcW w:w="705" w:type="pct"/>
            <w:shd w:val="clear" w:color="auto" w:fill="FFFFFF"/>
          </w:tcPr>
          <w:p w14:paraId="6623C398" w14:textId="77777777" w:rsidR="0034123D" w:rsidRPr="00E1178A" w:rsidRDefault="00EE1195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24" w:type="pct"/>
            <w:shd w:val="clear" w:color="auto" w:fill="FFFFFF"/>
          </w:tcPr>
          <w:p w14:paraId="05138F1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O</w:t>
            </w:r>
          </w:p>
        </w:tc>
        <w:tc>
          <w:tcPr>
            <w:tcW w:w="424" w:type="pct"/>
            <w:shd w:val="clear" w:color="auto" w:fill="FFFFFF"/>
          </w:tcPr>
          <w:p w14:paraId="5A64216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515" w:type="pct"/>
            <w:shd w:val="clear" w:color="auto" w:fill="FFFFFF"/>
          </w:tcPr>
          <w:p w14:paraId="4E62E01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格式：</w:t>
            </w:r>
            <w:r w:rsidRPr="00E1178A">
              <w:rPr>
                <w:rFonts w:eastAsia="宋体"/>
                <w:color w:val="000000" w:themeColor="text1"/>
              </w:rPr>
              <w:t>yyyy -MM-dd</w:t>
            </w:r>
            <w:r w:rsidRPr="00E1178A">
              <w:rPr>
                <w:rFonts w:eastAsia="宋体" w:hint="eastAsia"/>
                <w:color w:val="000000" w:themeColor="text1"/>
              </w:rPr>
              <w:t>字符串</w:t>
            </w:r>
          </w:p>
        </w:tc>
      </w:tr>
      <w:tr w:rsidR="0034123D" w:rsidRPr="00E1178A" w14:paraId="77B25A3E" w14:textId="77777777" w:rsidTr="00D77E6F">
        <w:tc>
          <w:tcPr>
            <w:tcW w:w="666" w:type="pct"/>
            <w:shd w:val="clear" w:color="auto" w:fill="FFFFFF"/>
          </w:tcPr>
          <w:p w14:paraId="7EC9A23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message</w:t>
            </w:r>
          </w:p>
        </w:tc>
        <w:tc>
          <w:tcPr>
            <w:tcW w:w="1265" w:type="pct"/>
            <w:shd w:val="clear" w:color="auto" w:fill="FFFFFF"/>
          </w:tcPr>
          <w:p w14:paraId="18615B2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错误信息</w:t>
            </w:r>
          </w:p>
        </w:tc>
        <w:tc>
          <w:tcPr>
            <w:tcW w:w="705" w:type="pct"/>
            <w:shd w:val="clear" w:color="auto" w:fill="FFFFFF"/>
          </w:tcPr>
          <w:p w14:paraId="69F3613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24" w:type="pct"/>
            <w:shd w:val="clear" w:color="auto" w:fill="FFFFFF"/>
          </w:tcPr>
          <w:p w14:paraId="38E4E6E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O</w:t>
            </w:r>
          </w:p>
        </w:tc>
        <w:tc>
          <w:tcPr>
            <w:tcW w:w="424" w:type="pct"/>
            <w:shd w:val="clear" w:color="auto" w:fill="FFFFFF"/>
          </w:tcPr>
          <w:p w14:paraId="407AEBA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1024</w:t>
            </w:r>
          </w:p>
        </w:tc>
        <w:tc>
          <w:tcPr>
            <w:tcW w:w="1515" w:type="pct"/>
            <w:shd w:val="clear" w:color="auto" w:fill="FFFFFF"/>
          </w:tcPr>
          <w:p w14:paraId="46B0622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提前结清失败说明</w:t>
            </w:r>
          </w:p>
        </w:tc>
      </w:tr>
    </w:tbl>
    <w:p w14:paraId="103CE1D4" w14:textId="77777777" w:rsidR="0034123D" w:rsidRPr="00E1178A" w:rsidRDefault="0034123D" w:rsidP="0034123D">
      <w:pPr>
        <w:rPr>
          <w:rFonts w:eastAsia="宋体"/>
          <w:color w:val="000000" w:themeColor="text1"/>
          <w:shd w:val="clear" w:color="auto" w:fill="FFD966" w:themeFill="accent4" w:themeFillTint="99"/>
        </w:rPr>
      </w:pPr>
    </w:p>
    <w:p w14:paraId="0AB04BAC" w14:textId="77777777" w:rsidR="0034123D" w:rsidRPr="00E1178A" w:rsidRDefault="0034123D" w:rsidP="0034123D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166" w:name="_Toc51160292"/>
      <w:r w:rsidRPr="00E1178A">
        <w:rPr>
          <w:rFonts w:ascii="Times New Roman" w:eastAsia="宋体" w:hAnsi="Times New Roman" w:cs="Times New Roman"/>
          <w:color w:val="000000" w:themeColor="text1"/>
        </w:rPr>
        <w:t>回购申请</w:t>
      </w:r>
      <w:bookmarkEnd w:id="166"/>
    </w:p>
    <w:p w14:paraId="2853CE2B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67" w:name="_Toc51160293"/>
      <w:r w:rsidRPr="00E1178A">
        <w:rPr>
          <w:rFonts w:eastAsia="宋体"/>
          <w:color w:val="000000" w:themeColor="text1"/>
        </w:rPr>
        <w:t>功能描述</w:t>
      </w:r>
      <w:bookmarkEnd w:id="167"/>
    </w:p>
    <w:p w14:paraId="32190271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触发正式回购申请接口。</w:t>
      </w:r>
    </w:p>
    <w:p w14:paraId="047F7315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68" w:name="_Toc51160294"/>
      <w:r w:rsidRPr="00E1178A">
        <w:rPr>
          <w:rFonts w:eastAsia="宋体"/>
          <w:color w:val="000000" w:themeColor="text1"/>
        </w:rPr>
        <w:t>业务逻辑</w:t>
      </w:r>
      <w:bookmarkEnd w:id="168"/>
    </w:p>
    <w:p w14:paraId="286EB1CA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必须符合数据规范。不符合数据规范的记录不予处理。</w:t>
      </w:r>
    </w:p>
    <w:p w14:paraId="39A75EF6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需要保证同一批次中发起回购申请的</w:t>
      </w:r>
      <w:r w:rsidRPr="00E1178A">
        <w:rPr>
          <w:rFonts w:eastAsia="宋体" w:hint="eastAsia"/>
          <w:color w:val="000000" w:themeColor="text1"/>
        </w:rPr>
        <w:t>借据</w:t>
      </w:r>
      <w:r w:rsidRPr="00E1178A">
        <w:rPr>
          <w:rFonts w:eastAsia="宋体"/>
          <w:color w:val="000000" w:themeColor="text1"/>
        </w:rPr>
        <w:t>编号不可重复，</w:t>
      </w:r>
      <w:r w:rsidRPr="00E1178A">
        <w:rPr>
          <w:rFonts w:eastAsia="宋体" w:hint="eastAsia"/>
          <w:color w:val="000000" w:themeColor="text1"/>
        </w:rPr>
        <w:t>借据</w:t>
      </w:r>
      <w:r w:rsidRPr="00E1178A">
        <w:rPr>
          <w:rFonts w:eastAsia="宋体"/>
          <w:color w:val="000000" w:themeColor="text1"/>
        </w:rPr>
        <w:t>编号对应合同主状态为已起租，且子状态不能为提前结清</w:t>
      </w:r>
      <w:r w:rsidRPr="00E1178A">
        <w:rPr>
          <w:rFonts w:eastAsia="宋体" w:hint="eastAsia"/>
          <w:color w:val="000000" w:themeColor="text1"/>
        </w:rPr>
        <w:t>及回购</w:t>
      </w:r>
      <w:r w:rsidRPr="00E1178A">
        <w:rPr>
          <w:rFonts w:eastAsia="宋体"/>
          <w:color w:val="000000" w:themeColor="text1"/>
        </w:rPr>
        <w:t>。规则同提前结清。</w:t>
      </w:r>
    </w:p>
    <w:p w14:paraId="64F2CF45" w14:textId="77777777" w:rsidR="0034123D" w:rsidRPr="00E1178A" w:rsidRDefault="0034123D" w:rsidP="0034123D">
      <w:pPr>
        <w:rPr>
          <w:rFonts w:eastAsia="宋体"/>
          <w:color w:val="000000" w:themeColor="text1"/>
        </w:rPr>
      </w:pPr>
    </w:p>
    <w:p w14:paraId="520663FB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提前结清日期核心系统</w:t>
      </w:r>
      <w:r w:rsidRPr="00E1178A">
        <w:rPr>
          <w:rFonts w:eastAsia="宋体" w:hint="eastAsia"/>
          <w:color w:val="000000" w:themeColor="text1"/>
        </w:rPr>
        <w:t>按照申请日</w:t>
      </w:r>
      <w:r w:rsidRPr="00E1178A">
        <w:rPr>
          <w:rFonts w:eastAsia="宋体"/>
          <w:color w:val="000000" w:themeColor="text1"/>
        </w:rPr>
        <w:t>计算。</w:t>
      </w:r>
    </w:p>
    <w:p w14:paraId="5A366CD3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69" w:name="_Toc51160295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169"/>
    </w:p>
    <w:p w14:paraId="74F9AFEB" w14:textId="77777777" w:rsidR="00FE7DA7" w:rsidRPr="00E1178A" w:rsidRDefault="00FE7DA7" w:rsidP="00FE7DA7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 w:hint="eastAsia"/>
          <w:color w:val="000000" w:themeColor="text1"/>
        </w:rPr>
        <w:t xml:space="preserve"> applyRepurchase</w:t>
      </w:r>
    </w:p>
    <w:p w14:paraId="29DEBF56" w14:textId="77777777" w:rsidR="00FE7DA7" w:rsidRPr="00E1178A" w:rsidRDefault="00FE7DA7" w:rsidP="00FE7DA7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615F0E8C" w14:textId="77777777" w:rsidR="00FE7DA7" w:rsidRPr="00E1178A" w:rsidRDefault="00FE7DA7" w:rsidP="00FE7DA7">
      <w:pPr>
        <w:rPr>
          <w:color w:val="000000" w:themeColor="text1"/>
        </w:rPr>
      </w:pPr>
    </w:p>
    <w:p w14:paraId="16BDF591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70" w:name="_Toc51160296"/>
      <w:r w:rsidRPr="00E1178A">
        <w:rPr>
          <w:rFonts w:eastAsia="宋体"/>
          <w:color w:val="000000" w:themeColor="text1"/>
        </w:rPr>
        <w:t>请求参数说明</w:t>
      </w:r>
      <w:bookmarkEnd w:id="17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540"/>
        <w:gridCol w:w="1630"/>
        <w:gridCol w:w="774"/>
        <w:gridCol w:w="774"/>
        <w:gridCol w:w="2159"/>
      </w:tblGrid>
      <w:tr w:rsidR="0034123D" w:rsidRPr="00E1178A" w14:paraId="5E9EED24" w14:textId="77777777" w:rsidTr="00D77E6F">
        <w:tc>
          <w:tcPr>
            <w:tcW w:w="852" w:type="pct"/>
            <w:shd w:val="clear" w:color="auto" w:fill="BDD6EE" w:themeFill="accent5" w:themeFillTint="66"/>
          </w:tcPr>
          <w:p w14:paraId="108273F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bookmarkStart w:id="171" w:name="_Hlk29220398"/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929" w:type="pct"/>
            <w:shd w:val="clear" w:color="auto" w:fill="BDD6EE" w:themeFill="accent5" w:themeFillTint="66"/>
          </w:tcPr>
          <w:p w14:paraId="77A6F48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983" w:type="pct"/>
            <w:shd w:val="clear" w:color="auto" w:fill="BDD6EE" w:themeFill="accent5" w:themeFillTint="66"/>
          </w:tcPr>
          <w:p w14:paraId="5B01167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467" w:type="pct"/>
            <w:shd w:val="clear" w:color="auto" w:fill="BDD6EE" w:themeFill="accent5" w:themeFillTint="66"/>
          </w:tcPr>
          <w:p w14:paraId="53C8EC6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467" w:type="pct"/>
            <w:shd w:val="clear" w:color="auto" w:fill="BDD6EE" w:themeFill="accent5" w:themeFillTint="66"/>
          </w:tcPr>
          <w:p w14:paraId="5E22760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1302" w:type="pct"/>
            <w:shd w:val="clear" w:color="auto" w:fill="BDD6EE" w:themeFill="accent5" w:themeFillTint="66"/>
          </w:tcPr>
          <w:p w14:paraId="6B16A40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7A898D92" w14:textId="77777777" w:rsidTr="00D77E6F">
        <w:trPr>
          <w:trHeight w:val="13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C673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etReqList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009A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回购明细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F751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List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B748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41D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13E8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bookmarkEnd w:id="171"/>
    <w:p w14:paraId="0A091F0A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回购明细</w:t>
      </w:r>
      <w:r w:rsidRPr="00E1178A">
        <w:rPr>
          <w:rFonts w:eastAsia="宋体"/>
          <w:color w:val="000000" w:themeColor="text1"/>
        </w:rPr>
        <w:t>(etReqList)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1185"/>
        <w:gridCol w:w="942"/>
        <w:gridCol w:w="1550"/>
        <w:gridCol w:w="579"/>
        <w:gridCol w:w="2452"/>
      </w:tblGrid>
      <w:tr w:rsidR="0034123D" w:rsidRPr="00E1178A" w14:paraId="47C871BA" w14:textId="77777777" w:rsidTr="00D77E6F">
        <w:tc>
          <w:tcPr>
            <w:tcW w:w="954" w:type="pct"/>
            <w:shd w:val="clear" w:color="auto" w:fill="BDD6EE" w:themeFill="accent5" w:themeFillTint="66"/>
          </w:tcPr>
          <w:p w14:paraId="1AF885F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715" w:type="pct"/>
            <w:shd w:val="clear" w:color="auto" w:fill="BDD6EE" w:themeFill="accent5" w:themeFillTint="66"/>
          </w:tcPr>
          <w:p w14:paraId="4B39466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568" w:type="pct"/>
            <w:shd w:val="clear" w:color="auto" w:fill="BDD6EE" w:themeFill="accent5" w:themeFillTint="66"/>
          </w:tcPr>
          <w:p w14:paraId="6F4FA5A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935" w:type="pct"/>
            <w:shd w:val="clear" w:color="auto" w:fill="BDD6EE" w:themeFill="accent5" w:themeFillTint="66"/>
          </w:tcPr>
          <w:p w14:paraId="5D93D52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349" w:type="pct"/>
            <w:shd w:val="clear" w:color="auto" w:fill="BDD6EE" w:themeFill="accent5" w:themeFillTint="66"/>
          </w:tcPr>
          <w:p w14:paraId="0B6459C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1479" w:type="pct"/>
            <w:shd w:val="clear" w:color="auto" w:fill="BDD6EE" w:themeFill="accent5" w:themeFillTint="66"/>
          </w:tcPr>
          <w:p w14:paraId="23D5451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671700BC" w14:textId="77777777" w:rsidTr="00D77E6F"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FB56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EF92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9F53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0E57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0FAB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128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E7C6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p w14:paraId="7884289A" w14:textId="77777777" w:rsidR="0034123D" w:rsidRPr="00E1178A" w:rsidRDefault="0034123D" w:rsidP="0034123D">
      <w:pPr>
        <w:rPr>
          <w:rFonts w:eastAsia="宋体"/>
          <w:color w:val="000000" w:themeColor="text1"/>
        </w:rPr>
      </w:pPr>
    </w:p>
    <w:p w14:paraId="011682E7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72" w:name="_Toc51160297"/>
      <w:r w:rsidRPr="00E1178A">
        <w:rPr>
          <w:rFonts w:eastAsia="宋体"/>
          <w:color w:val="000000" w:themeColor="text1"/>
        </w:rPr>
        <w:t>响应参数说明</w:t>
      </w:r>
      <w:bookmarkEnd w:id="17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2"/>
        <w:gridCol w:w="2722"/>
        <w:gridCol w:w="1340"/>
        <w:gridCol w:w="730"/>
        <w:gridCol w:w="565"/>
        <w:gridCol w:w="1491"/>
      </w:tblGrid>
      <w:tr w:rsidR="0034123D" w:rsidRPr="00E1178A" w14:paraId="373AEB9C" w14:textId="77777777" w:rsidTr="00D77E6F">
        <w:tc>
          <w:tcPr>
            <w:tcW w:w="870" w:type="pct"/>
            <w:shd w:val="clear" w:color="auto" w:fill="BDD6EE" w:themeFill="accent5" w:themeFillTint="66"/>
          </w:tcPr>
          <w:p w14:paraId="57A87B3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bookmarkStart w:id="173" w:name="_Hlk29220296"/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1642" w:type="pct"/>
            <w:shd w:val="clear" w:color="auto" w:fill="BDD6EE" w:themeFill="accent5" w:themeFillTint="66"/>
          </w:tcPr>
          <w:p w14:paraId="758B8F4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0605434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440" w:type="pct"/>
            <w:shd w:val="clear" w:color="auto" w:fill="BDD6EE" w:themeFill="accent5" w:themeFillTint="66"/>
          </w:tcPr>
          <w:p w14:paraId="12F1FD2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341" w:type="pct"/>
            <w:shd w:val="clear" w:color="auto" w:fill="BDD6EE" w:themeFill="accent5" w:themeFillTint="66"/>
          </w:tcPr>
          <w:p w14:paraId="6889107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899" w:type="pct"/>
            <w:shd w:val="clear" w:color="auto" w:fill="BDD6EE" w:themeFill="accent5" w:themeFillTint="66"/>
          </w:tcPr>
          <w:p w14:paraId="6D497C8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4B66599E" w14:textId="77777777" w:rsidTr="00D77E6F">
        <w:trPr>
          <w:trHeight w:val="130"/>
        </w:trPr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D8BB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etRespList</w:t>
            </w:r>
          </w:p>
        </w:tc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6201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客户方回购申请结果：承租人与资金方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8AFD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List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EEDD9" w14:textId="77777777" w:rsidR="0034123D" w:rsidRPr="00E1178A" w:rsidRDefault="00C5467E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O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78BC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9307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06F4B33A" w14:textId="77777777" w:rsidTr="00D77E6F">
        <w:trPr>
          <w:trHeight w:val="130"/>
        </w:trPr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8E86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etRespSubList</w:t>
            </w:r>
          </w:p>
        </w:tc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78CE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资金方回购申请结果：资金方与机构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4840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List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AF1A4" w14:textId="77777777" w:rsidR="0034123D" w:rsidRPr="00E1178A" w:rsidRDefault="00C5467E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O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F14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8FC5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非返利为空</w:t>
            </w:r>
          </w:p>
        </w:tc>
      </w:tr>
      <w:tr w:rsidR="009D19B0" w:rsidRPr="00E1178A" w14:paraId="2146884B" w14:textId="77777777" w:rsidTr="00D77E6F">
        <w:trPr>
          <w:trHeight w:val="130"/>
        </w:trPr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C7EF3" w14:textId="77777777" w:rsidR="009D19B0" w:rsidRPr="00E1178A" w:rsidRDefault="009D19B0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q</w:t>
            </w:r>
            <w:r w:rsidRPr="00E1178A">
              <w:rPr>
                <w:rFonts w:eastAsia="宋体" w:hint="eastAsia"/>
                <w:color w:val="000000" w:themeColor="text1"/>
              </w:rPr>
              <w:t>uery</w:t>
            </w:r>
            <w:r w:rsidRPr="00E1178A">
              <w:rPr>
                <w:rFonts w:eastAsia="宋体"/>
                <w:color w:val="000000" w:themeColor="text1"/>
              </w:rPr>
              <w:t>Id</w:t>
            </w:r>
          </w:p>
        </w:tc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F2A09" w14:textId="77777777" w:rsidR="009D19B0" w:rsidRPr="00E1178A" w:rsidRDefault="000504CC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回购申请结果查询</w:t>
            </w:r>
            <w:r w:rsidRPr="00E1178A">
              <w:rPr>
                <w:rFonts w:eastAsia="宋体" w:hint="eastAsia"/>
                <w:color w:val="000000" w:themeColor="text1"/>
              </w:rPr>
              <w:t>Id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C7B8E" w14:textId="77777777" w:rsidR="009D19B0" w:rsidRPr="00E1178A" w:rsidRDefault="00A71AF6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S</w:t>
            </w:r>
            <w:r w:rsidRPr="00E1178A">
              <w:rPr>
                <w:rFonts w:eastAsia="宋体"/>
                <w:color w:val="000000" w:themeColor="text1"/>
              </w:rPr>
              <w:t>tring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CB9B8" w14:textId="77777777" w:rsidR="009D19B0" w:rsidRPr="00E1178A" w:rsidRDefault="00C009B5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M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DBE75" w14:textId="77777777" w:rsidR="009D19B0" w:rsidRPr="00E1178A" w:rsidRDefault="009D19B0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05696" w14:textId="77777777" w:rsidR="009D19B0" w:rsidRPr="00E1178A" w:rsidRDefault="009D19B0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bookmarkEnd w:id="173"/>
    <w:p w14:paraId="29E769E2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客户方回购申请结果：承租人与资金方</w:t>
      </w:r>
      <w:r w:rsidRPr="00E1178A">
        <w:rPr>
          <w:rFonts w:eastAsia="宋体"/>
          <w:color w:val="000000" w:themeColor="text1"/>
        </w:rPr>
        <w:t>(etRespList)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1928"/>
        <w:gridCol w:w="1631"/>
        <w:gridCol w:w="575"/>
        <w:gridCol w:w="637"/>
        <w:gridCol w:w="1970"/>
      </w:tblGrid>
      <w:tr w:rsidR="0034123D" w:rsidRPr="00E1178A" w14:paraId="541D8B2D" w14:textId="77777777" w:rsidTr="00977AFC">
        <w:tc>
          <w:tcPr>
            <w:tcW w:w="934" w:type="pct"/>
            <w:shd w:val="clear" w:color="auto" w:fill="BDD6EE" w:themeFill="accent5" w:themeFillTint="66"/>
          </w:tcPr>
          <w:p w14:paraId="2DD5C54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1163" w:type="pct"/>
            <w:shd w:val="clear" w:color="auto" w:fill="BDD6EE" w:themeFill="accent5" w:themeFillTint="66"/>
          </w:tcPr>
          <w:p w14:paraId="7CFD841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984" w:type="pct"/>
            <w:shd w:val="clear" w:color="auto" w:fill="BDD6EE" w:themeFill="accent5" w:themeFillTint="66"/>
          </w:tcPr>
          <w:p w14:paraId="24C13DA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347" w:type="pct"/>
            <w:shd w:val="clear" w:color="auto" w:fill="BDD6EE" w:themeFill="accent5" w:themeFillTint="66"/>
          </w:tcPr>
          <w:p w14:paraId="2466D44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384" w:type="pct"/>
            <w:shd w:val="clear" w:color="auto" w:fill="BDD6EE" w:themeFill="accent5" w:themeFillTint="66"/>
          </w:tcPr>
          <w:p w14:paraId="17EBADB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1188" w:type="pct"/>
            <w:shd w:val="clear" w:color="auto" w:fill="BDD6EE" w:themeFill="accent5" w:themeFillTint="66"/>
          </w:tcPr>
          <w:p w14:paraId="47744F9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73B3BCCB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10FD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9AAC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A84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97BA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等线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A1AB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128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00F9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5C2D0AE0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EB1E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status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AE19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检查结果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CA04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D1EB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等线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FBC9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3384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0-</w:t>
            </w:r>
            <w:r w:rsidRPr="00E1178A">
              <w:rPr>
                <w:rFonts w:eastAsia="宋体"/>
                <w:color w:val="000000" w:themeColor="text1"/>
              </w:rPr>
              <w:t>失败</w:t>
            </w:r>
          </w:p>
          <w:p w14:paraId="6803284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1-</w:t>
            </w:r>
            <w:r w:rsidRPr="00E1178A">
              <w:rPr>
                <w:rFonts w:eastAsia="宋体"/>
                <w:color w:val="000000" w:themeColor="text1"/>
              </w:rPr>
              <w:t>成功</w:t>
            </w:r>
          </w:p>
        </w:tc>
      </w:tr>
      <w:tr w:rsidR="0034123D" w:rsidRPr="00E1178A" w14:paraId="0C86F49D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7207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message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5876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错误信息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8D5F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4F9F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等线"/>
                <w:color w:val="000000" w:themeColor="text1"/>
                <w:sz w:val="22"/>
                <w:szCs w:val="22"/>
              </w:rPr>
              <w:t>O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52F4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1024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2738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回购检查失败说明</w:t>
            </w:r>
          </w:p>
        </w:tc>
      </w:tr>
      <w:tr w:rsidR="00FA25E4" w:rsidRPr="00E1178A" w14:paraId="640FDD91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2D419" w14:textId="77777777" w:rsidR="00FA25E4" w:rsidRPr="00E1178A" w:rsidRDefault="00FA25E4" w:rsidP="00FA25E4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etPnplOtsdAmt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F8B3D" w14:textId="77777777" w:rsidR="00FA25E4" w:rsidRPr="00E1178A" w:rsidRDefault="00FA25E4" w:rsidP="00FA25E4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回购未偿还本金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D79EE" w14:textId="77777777" w:rsidR="00FA25E4" w:rsidRPr="00E1178A" w:rsidRDefault="00FA25E4" w:rsidP="00FA25E4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B5FF9" w14:textId="77777777" w:rsidR="00FA25E4" w:rsidRPr="00E1178A" w:rsidRDefault="00FA25E4" w:rsidP="00FA25E4">
            <w:pPr>
              <w:rPr>
                <w:color w:val="000000" w:themeColor="text1"/>
              </w:rPr>
            </w:pPr>
            <w:r w:rsidRPr="00E1178A">
              <w:rPr>
                <w:rFonts w:eastAsia="等线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DBC5C" w14:textId="77777777" w:rsidR="00FA25E4" w:rsidRPr="00E1178A" w:rsidRDefault="00FA25E4" w:rsidP="00FA25E4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FD449" w14:textId="77777777" w:rsidR="00FA25E4" w:rsidRPr="00E1178A" w:rsidRDefault="00FA25E4" w:rsidP="00FA25E4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FA25E4" w:rsidRPr="00E1178A" w14:paraId="55821EA7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3F6FD" w14:textId="77777777" w:rsidR="00FA25E4" w:rsidRPr="00E1178A" w:rsidRDefault="00FA25E4" w:rsidP="00FA25E4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etRentAmt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736A7" w14:textId="77777777" w:rsidR="00FA25E4" w:rsidRPr="00E1178A" w:rsidRDefault="00FA25E4" w:rsidP="00FA25E4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回购应收租金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89058" w14:textId="77777777" w:rsidR="00FA25E4" w:rsidRPr="00E1178A" w:rsidRDefault="00FA25E4" w:rsidP="00FA25E4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6341F" w14:textId="77777777" w:rsidR="00FA25E4" w:rsidRPr="00E1178A" w:rsidRDefault="00FA25E4" w:rsidP="00FA25E4">
            <w:pPr>
              <w:rPr>
                <w:color w:val="000000" w:themeColor="text1"/>
              </w:rPr>
            </w:pPr>
            <w:r w:rsidRPr="00E1178A">
              <w:rPr>
                <w:rFonts w:eastAsia="等线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A4CEC" w14:textId="77777777" w:rsidR="00FA25E4" w:rsidRPr="00E1178A" w:rsidRDefault="00FA25E4" w:rsidP="00FA25E4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D465" w14:textId="77777777" w:rsidR="00FA25E4" w:rsidRPr="00E1178A" w:rsidRDefault="00FA25E4" w:rsidP="00FA25E4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FA25E4" w:rsidRPr="00E1178A" w14:paraId="3E034F96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EBF29" w14:textId="77777777" w:rsidR="00FA25E4" w:rsidRPr="00E1178A" w:rsidRDefault="00FA25E4" w:rsidP="00FA25E4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etPnlIntAmt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88793" w14:textId="77777777" w:rsidR="00FA25E4" w:rsidRPr="00E1178A" w:rsidRDefault="00FA25E4" w:rsidP="00FA25E4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回购应收罚息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5D9A8" w14:textId="77777777" w:rsidR="00FA25E4" w:rsidRPr="00E1178A" w:rsidRDefault="00FA25E4" w:rsidP="00FA25E4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BF845" w14:textId="77777777" w:rsidR="00FA25E4" w:rsidRPr="00E1178A" w:rsidRDefault="00FA25E4" w:rsidP="00FA25E4">
            <w:pPr>
              <w:rPr>
                <w:color w:val="000000" w:themeColor="text1"/>
              </w:rPr>
            </w:pPr>
            <w:r w:rsidRPr="00E1178A">
              <w:rPr>
                <w:rFonts w:eastAsia="等线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03AD2" w14:textId="77777777" w:rsidR="00FA25E4" w:rsidRPr="00E1178A" w:rsidRDefault="00FA25E4" w:rsidP="00FA25E4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D5644" w14:textId="77777777" w:rsidR="00FA25E4" w:rsidRPr="00E1178A" w:rsidRDefault="00FA25E4" w:rsidP="00FA25E4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FA25E4" w:rsidRPr="00E1178A" w14:paraId="0BD98495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10203" w14:textId="77777777" w:rsidR="00FA25E4" w:rsidRPr="00E1178A" w:rsidRDefault="00FA25E4" w:rsidP="00FA25E4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etPnlAmt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702BC" w14:textId="77777777" w:rsidR="00FA25E4" w:rsidRPr="00E1178A" w:rsidRDefault="00FA25E4" w:rsidP="00FA25E4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回购应收罚金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0B161" w14:textId="77777777" w:rsidR="00FA25E4" w:rsidRPr="00E1178A" w:rsidRDefault="00FA25E4" w:rsidP="00FA25E4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189DD" w14:textId="77777777" w:rsidR="00FA25E4" w:rsidRPr="00E1178A" w:rsidRDefault="00FA25E4" w:rsidP="00FA25E4">
            <w:pPr>
              <w:rPr>
                <w:color w:val="000000" w:themeColor="text1"/>
              </w:rPr>
            </w:pPr>
            <w:r w:rsidRPr="00E1178A">
              <w:rPr>
                <w:rFonts w:eastAsia="等线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C2E4" w14:textId="77777777" w:rsidR="00FA25E4" w:rsidRPr="00E1178A" w:rsidRDefault="00FA25E4" w:rsidP="00FA25E4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B9C58" w14:textId="77777777" w:rsidR="00FA25E4" w:rsidRPr="00E1178A" w:rsidRDefault="00FA25E4" w:rsidP="00FA25E4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FA25E4" w:rsidRPr="00E1178A" w14:paraId="6D2F0DC7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00CD7" w14:textId="77777777" w:rsidR="00FA25E4" w:rsidRPr="00E1178A" w:rsidRDefault="00FA25E4" w:rsidP="00FA25E4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etTotRmndAmt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95D3D" w14:textId="77777777" w:rsidR="00FA25E4" w:rsidRPr="00E1178A" w:rsidRDefault="00FA25E4" w:rsidP="00FA25E4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回购多收款总金额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AAB6D" w14:textId="77777777" w:rsidR="00FA25E4" w:rsidRPr="00E1178A" w:rsidRDefault="00FA25E4" w:rsidP="00FA25E4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F4C43" w14:textId="77777777" w:rsidR="00FA25E4" w:rsidRPr="00E1178A" w:rsidRDefault="00FA25E4" w:rsidP="00FA25E4">
            <w:pPr>
              <w:rPr>
                <w:color w:val="000000" w:themeColor="text1"/>
              </w:rPr>
            </w:pPr>
            <w:r w:rsidRPr="00E1178A">
              <w:rPr>
                <w:rFonts w:eastAsia="等线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D941D" w14:textId="77777777" w:rsidR="00FA25E4" w:rsidRPr="00E1178A" w:rsidRDefault="00FA25E4" w:rsidP="00FA25E4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7D40F" w14:textId="77777777" w:rsidR="00FA25E4" w:rsidRPr="00E1178A" w:rsidRDefault="00FA25E4" w:rsidP="00FA25E4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5B75D5" w:rsidRPr="00E1178A" w14:paraId="75297AB4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06C53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etStlTotAmt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88EAE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回购应收款总金额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6A3F2" w14:textId="77777777" w:rsidR="005B75D5" w:rsidRPr="00E1178A" w:rsidRDefault="005B75D5" w:rsidP="00EE119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C42C6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等线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A60D3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14FA7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5B75D5" w:rsidRPr="00E1178A" w14:paraId="1900126F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53EB4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lastRenderedPageBreak/>
              <w:t>grossRcvbAmt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36E37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回购多收款总金额</w:t>
            </w:r>
            <w:r w:rsidRPr="00E1178A">
              <w:rPr>
                <w:rFonts w:eastAsia="宋体" w:hint="eastAsia"/>
                <w:color w:val="000000" w:themeColor="text1"/>
              </w:rPr>
              <w:t>及抵扣金额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7D9E6" w14:textId="77777777" w:rsidR="005B75D5" w:rsidRPr="00E1178A" w:rsidRDefault="005B75D5" w:rsidP="00EE119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FC96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等线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CCA88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27430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5B75D5" w:rsidRPr="00E1178A" w14:paraId="6EB2C484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FDA42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buybActlAmt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4EDB7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当前</w:t>
            </w:r>
            <w:r w:rsidRPr="00E1178A">
              <w:rPr>
                <w:rFonts w:eastAsia="宋体"/>
                <w:color w:val="000000" w:themeColor="text1"/>
              </w:rPr>
              <w:t>回购应收款总金额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07A38" w14:textId="77777777" w:rsidR="005B75D5" w:rsidRPr="00E1178A" w:rsidRDefault="005B75D5" w:rsidP="00EE119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D9030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等线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12CBF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E74C7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5B75D5" w:rsidRPr="00E1178A" w14:paraId="7C56EE7F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9EE11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bbDate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EF497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回购</w:t>
            </w:r>
            <w:r w:rsidRPr="00E1178A">
              <w:rPr>
                <w:rFonts w:eastAsia="宋体"/>
                <w:color w:val="000000" w:themeColor="text1"/>
              </w:rPr>
              <w:t>日期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A2CB4" w14:textId="77777777" w:rsidR="005B75D5" w:rsidRPr="00E1178A" w:rsidRDefault="005B75D5" w:rsidP="00EE119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1EC4E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等线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329ED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C4EC6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格式：</w:t>
            </w:r>
            <w:r w:rsidRPr="00E1178A">
              <w:rPr>
                <w:rFonts w:eastAsia="宋体"/>
                <w:color w:val="000000" w:themeColor="text1"/>
              </w:rPr>
              <w:t>yyyy -MM-dd</w:t>
            </w:r>
            <w:r w:rsidRPr="00E1178A">
              <w:rPr>
                <w:rFonts w:eastAsia="宋体" w:hint="eastAsia"/>
                <w:color w:val="000000" w:themeColor="text1"/>
              </w:rPr>
              <w:t>字符串</w:t>
            </w:r>
          </w:p>
        </w:tc>
      </w:tr>
      <w:tr w:rsidR="005B75D5" w:rsidRPr="00E1178A" w14:paraId="17B0DE58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885E8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receiptAmt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F438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收款单未核销总金额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6C124" w14:textId="77777777" w:rsidR="005B75D5" w:rsidRPr="00E1178A" w:rsidRDefault="005B75D5" w:rsidP="00EE119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C4FC7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等线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D6CFE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B3519" w14:textId="77777777" w:rsidR="005B75D5" w:rsidRPr="00E1178A" w:rsidRDefault="005B75D5" w:rsidP="005B75D5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977AFC" w:rsidRPr="00E1178A" w14:paraId="77F0F4C2" w14:textId="77777777" w:rsidTr="00533DBB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7C6C3" w14:textId="480E50FF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exclSlvgVal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111C3" w14:textId="68462199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价外残值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34765" w14:textId="6583D80D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6DA8F" w14:textId="0E045307" w:rsidR="00977AFC" w:rsidRPr="00E1178A" w:rsidRDefault="00977AFC" w:rsidP="00977AFC">
            <w:pPr>
              <w:jc w:val="both"/>
              <w:rPr>
                <w:rFonts w:eastAsia="等线"/>
                <w:color w:val="000000" w:themeColor="text1"/>
                <w:sz w:val="22"/>
                <w:szCs w:val="22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B9D3B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BAEE2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977AFC" w:rsidRPr="00E1178A" w14:paraId="6F05A0D6" w14:textId="77777777" w:rsidTr="00533DBB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39B61" w14:textId="45F8225C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sdCusAmt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CA1F7" w14:textId="5B4AFD8F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客户保证金抵扣金额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E76BF" w14:textId="66EE447E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3428" w14:textId="5DC6850A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3DA45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94694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977AFC" w:rsidRPr="00E1178A" w14:paraId="5BB03499" w14:textId="77777777" w:rsidTr="002B0E3D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1418F" w14:textId="11DEAE0C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sdFacAmt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D175D" w14:textId="26C7BB62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厂商保证金标识抵扣金额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633E9" w14:textId="576C5AD8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2456A" w14:textId="72E5EBCE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DD032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8DC17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p w14:paraId="774E9CC6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资金方回购申请结果：资金方与机构</w:t>
      </w:r>
      <w:r w:rsidRPr="00E1178A">
        <w:rPr>
          <w:rFonts w:eastAsia="宋体"/>
          <w:color w:val="000000" w:themeColor="text1"/>
        </w:rPr>
        <w:t>(etRespSubList)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6"/>
        <w:gridCol w:w="1937"/>
        <w:gridCol w:w="1635"/>
        <w:gridCol w:w="577"/>
        <w:gridCol w:w="622"/>
        <w:gridCol w:w="1973"/>
      </w:tblGrid>
      <w:tr w:rsidR="0034123D" w:rsidRPr="00E1178A" w14:paraId="6EDE51CE" w14:textId="77777777" w:rsidTr="00977AFC">
        <w:tc>
          <w:tcPr>
            <w:tcW w:w="932" w:type="pct"/>
            <w:shd w:val="clear" w:color="auto" w:fill="BDD6EE" w:themeFill="accent5" w:themeFillTint="66"/>
          </w:tcPr>
          <w:p w14:paraId="1DE14AB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1168" w:type="pct"/>
            <w:shd w:val="clear" w:color="auto" w:fill="BDD6EE" w:themeFill="accent5" w:themeFillTint="66"/>
          </w:tcPr>
          <w:p w14:paraId="66FC592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986" w:type="pct"/>
            <w:shd w:val="clear" w:color="auto" w:fill="BDD6EE" w:themeFill="accent5" w:themeFillTint="66"/>
          </w:tcPr>
          <w:p w14:paraId="79F5CF2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348" w:type="pct"/>
            <w:shd w:val="clear" w:color="auto" w:fill="BDD6EE" w:themeFill="accent5" w:themeFillTint="66"/>
          </w:tcPr>
          <w:p w14:paraId="66186FF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375" w:type="pct"/>
            <w:shd w:val="clear" w:color="auto" w:fill="BDD6EE" w:themeFill="accent5" w:themeFillTint="66"/>
          </w:tcPr>
          <w:p w14:paraId="528C597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1190" w:type="pct"/>
            <w:shd w:val="clear" w:color="auto" w:fill="BDD6EE" w:themeFill="accent5" w:themeFillTint="66"/>
          </w:tcPr>
          <w:p w14:paraId="6D519C1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7D73DA99" w14:textId="77777777" w:rsidTr="00977AFC">
        <w:tc>
          <w:tcPr>
            <w:tcW w:w="932" w:type="pct"/>
            <w:shd w:val="clear" w:color="auto" w:fill="FFFFFF"/>
          </w:tcPr>
          <w:p w14:paraId="61F54D3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168" w:type="pct"/>
            <w:shd w:val="clear" w:color="auto" w:fill="FFFFFF"/>
          </w:tcPr>
          <w:p w14:paraId="1AA0EB5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986" w:type="pct"/>
            <w:shd w:val="clear" w:color="auto" w:fill="FFFFFF"/>
          </w:tcPr>
          <w:p w14:paraId="2A7020D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2AA8F4E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2EC92EF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128</w:t>
            </w:r>
          </w:p>
        </w:tc>
        <w:tc>
          <w:tcPr>
            <w:tcW w:w="1190" w:type="pct"/>
            <w:shd w:val="clear" w:color="auto" w:fill="FFFFFF"/>
          </w:tcPr>
          <w:p w14:paraId="771BB82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072EDA" w:rsidRPr="00E1178A" w14:paraId="4CE63435" w14:textId="77777777" w:rsidTr="00977AFC">
        <w:tc>
          <w:tcPr>
            <w:tcW w:w="932" w:type="pct"/>
            <w:shd w:val="clear" w:color="auto" w:fill="FFFFFF"/>
            <w:vAlign w:val="center"/>
          </w:tcPr>
          <w:p w14:paraId="60960F4C" w14:textId="77777777" w:rsidR="00072EDA" w:rsidRPr="00E1178A" w:rsidRDefault="00072EDA" w:rsidP="00072EDA">
            <w:pPr>
              <w:rPr>
                <w:rFonts w:ascii="Calibri" w:eastAsia="华文楷体" w:hAnsi="Calibri" w:cstheme="minorBidi"/>
                <w:color w:val="000000" w:themeColor="text1"/>
                <w:szCs w:val="21"/>
              </w:rPr>
            </w:pPr>
            <w:r w:rsidRPr="00E1178A">
              <w:rPr>
                <w:rFonts w:ascii="Calibri" w:eastAsia="华文楷体" w:hAnsi="Calibri" w:cstheme="minorBidi" w:hint="eastAsia"/>
                <w:color w:val="000000" w:themeColor="text1"/>
                <w:szCs w:val="21"/>
              </w:rPr>
              <w:t>etPnplOtsdAmt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77D5D037" w14:textId="77777777" w:rsidR="00072EDA" w:rsidRPr="00E1178A" w:rsidRDefault="00072EDA" w:rsidP="00072EDA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回购未偿还本金</w:t>
            </w:r>
          </w:p>
        </w:tc>
        <w:tc>
          <w:tcPr>
            <w:tcW w:w="986" w:type="pct"/>
            <w:shd w:val="clear" w:color="auto" w:fill="FFFFFF"/>
          </w:tcPr>
          <w:p w14:paraId="60A1C69D" w14:textId="77777777" w:rsidR="00072EDA" w:rsidRPr="00E1178A" w:rsidRDefault="00072EDA" w:rsidP="00072EDA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394D5FF5" w14:textId="77777777" w:rsidR="00072EDA" w:rsidRPr="00E1178A" w:rsidRDefault="00072EDA" w:rsidP="00072EDA">
            <w:pPr>
              <w:rPr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68671B8F" w14:textId="77777777" w:rsidR="00072EDA" w:rsidRPr="00E1178A" w:rsidRDefault="00072EDA" w:rsidP="00072EDA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90" w:type="pct"/>
            <w:shd w:val="clear" w:color="auto" w:fill="FFFFFF"/>
          </w:tcPr>
          <w:p w14:paraId="569929D2" w14:textId="77777777" w:rsidR="00072EDA" w:rsidRPr="00E1178A" w:rsidRDefault="00072EDA" w:rsidP="00072EDA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072EDA" w:rsidRPr="00E1178A" w14:paraId="1DF28A44" w14:textId="77777777" w:rsidTr="00977AFC">
        <w:tc>
          <w:tcPr>
            <w:tcW w:w="932" w:type="pct"/>
            <w:shd w:val="clear" w:color="auto" w:fill="FFFFFF"/>
            <w:vAlign w:val="center"/>
          </w:tcPr>
          <w:p w14:paraId="366DA3B4" w14:textId="77777777" w:rsidR="00072EDA" w:rsidRPr="00E1178A" w:rsidRDefault="00072EDA" w:rsidP="00072EDA">
            <w:pPr>
              <w:rPr>
                <w:rFonts w:ascii="Calibri" w:eastAsia="华文楷体" w:hAnsi="Calibri" w:cstheme="minorBidi"/>
                <w:color w:val="000000" w:themeColor="text1"/>
                <w:szCs w:val="21"/>
              </w:rPr>
            </w:pPr>
            <w:r w:rsidRPr="00E1178A">
              <w:rPr>
                <w:rFonts w:ascii="Calibri" w:eastAsia="华文楷体" w:hAnsi="Calibri" w:cstheme="minorBidi" w:hint="eastAsia"/>
                <w:color w:val="000000" w:themeColor="text1"/>
                <w:szCs w:val="21"/>
              </w:rPr>
              <w:t>etRentAmt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272E110D" w14:textId="77777777" w:rsidR="00072EDA" w:rsidRPr="00E1178A" w:rsidRDefault="00072EDA" w:rsidP="00072EDA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回购应收租金</w:t>
            </w:r>
          </w:p>
        </w:tc>
        <w:tc>
          <w:tcPr>
            <w:tcW w:w="986" w:type="pct"/>
            <w:shd w:val="clear" w:color="auto" w:fill="FFFFFF"/>
          </w:tcPr>
          <w:p w14:paraId="2D50DF57" w14:textId="77777777" w:rsidR="00072EDA" w:rsidRPr="00E1178A" w:rsidRDefault="00072EDA" w:rsidP="00072EDA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1294C840" w14:textId="77777777" w:rsidR="00072EDA" w:rsidRPr="00E1178A" w:rsidRDefault="00072EDA" w:rsidP="00072EDA">
            <w:pPr>
              <w:rPr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70D30934" w14:textId="77777777" w:rsidR="00072EDA" w:rsidRPr="00E1178A" w:rsidRDefault="00072EDA" w:rsidP="00072EDA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90" w:type="pct"/>
            <w:shd w:val="clear" w:color="auto" w:fill="FFFFFF"/>
          </w:tcPr>
          <w:p w14:paraId="6B14F471" w14:textId="77777777" w:rsidR="00072EDA" w:rsidRPr="00E1178A" w:rsidRDefault="00072EDA" w:rsidP="00072EDA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072EDA" w:rsidRPr="00E1178A" w14:paraId="0CC4B0DD" w14:textId="77777777" w:rsidTr="00977AFC">
        <w:tc>
          <w:tcPr>
            <w:tcW w:w="932" w:type="pct"/>
            <w:shd w:val="clear" w:color="auto" w:fill="FFFFFF"/>
            <w:vAlign w:val="center"/>
          </w:tcPr>
          <w:p w14:paraId="7CAF05E0" w14:textId="77777777" w:rsidR="00072EDA" w:rsidRPr="00E1178A" w:rsidRDefault="00072EDA" w:rsidP="00072EDA">
            <w:pPr>
              <w:rPr>
                <w:rFonts w:ascii="Calibri" w:eastAsia="华文楷体" w:hAnsi="Calibri" w:cstheme="minorBidi"/>
                <w:color w:val="000000" w:themeColor="text1"/>
                <w:szCs w:val="21"/>
              </w:rPr>
            </w:pPr>
            <w:r w:rsidRPr="00E1178A">
              <w:rPr>
                <w:rFonts w:ascii="Calibri" w:eastAsia="华文楷体" w:hAnsi="Calibri" w:cstheme="minorBidi" w:hint="eastAsia"/>
                <w:color w:val="000000" w:themeColor="text1"/>
                <w:szCs w:val="21"/>
              </w:rPr>
              <w:t>etPnlIntAmt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618164E6" w14:textId="77777777" w:rsidR="00072EDA" w:rsidRPr="00E1178A" w:rsidRDefault="00072EDA" w:rsidP="00072EDA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回购应收罚息</w:t>
            </w:r>
          </w:p>
        </w:tc>
        <w:tc>
          <w:tcPr>
            <w:tcW w:w="986" w:type="pct"/>
            <w:shd w:val="clear" w:color="auto" w:fill="FFFFFF"/>
          </w:tcPr>
          <w:p w14:paraId="3C08B594" w14:textId="77777777" w:rsidR="00072EDA" w:rsidRPr="00E1178A" w:rsidRDefault="00072EDA" w:rsidP="00072EDA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352AC96E" w14:textId="77777777" w:rsidR="00072EDA" w:rsidRPr="00E1178A" w:rsidRDefault="00072EDA" w:rsidP="00072EDA">
            <w:pPr>
              <w:rPr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457E528F" w14:textId="77777777" w:rsidR="00072EDA" w:rsidRPr="00E1178A" w:rsidRDefault="00072EDA" w:rsidP="00072EDA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90" w:type="pct"/>
            <w:shd w:val="clear" w:color="auto" w:fill="FFFFFF"/>
          </w:tcPr>
          <w:p w14:paraId="1A320A5F" w14:textId="77777777" w:rsidR="00072EDA" w:rsidRPr="00E1178A" w:rsidRDefault="00072EDA" w:rsidP="00072EDA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072EDA" w:rsidRPr="00E1178A" w14:paraId="66785DFF" w14:textId="77777777" w:rsidTr="00977AFC">
        <w:tc>
          <w:tcPr>
            <w:tcW w:w="932" w:type="pct"/>
            <w:shd w:val="clear" w:color="auto" w:fill="FFFFFF"/>
            <w:vAlign w:val="center"/>
          </w:tcPr>
          <w:p w14:paraId="70C1B34C" w14:textId="77777777" w:rsidR="00072EDA" w:rsidRPr="00E1178A" w:rsidRDefault="00072EDA" w:rsidP="00072EDA">
            <w:pPr>
              <w:rPr>
                <w:rFonts w:ascii="Calibri" w:eastAsia="华文楷体" w:hAnsi="Calibri" w:cstheme="minorBidi"/>
                <w:color w:val="000000" w:themeColor="text1"/>
                <w:szCs w:val="21"/>
              </w:rPr>
            </w:pPr>
            <w:r w:rsidRPr="00E1178A">
              <w:rPr>
                <w:rFonts w:ascii="Calibri" w:eastAsia="华文楷体" w:hAnsi="Calibri" w:cstheme="minorBidi" w:hint="eastAsia"/>
                <w:color w:val="000000" w:themeColor="text1"/>
                <w:szCs w:val="21"/>
              </w:rPr>
              <w:t>etPnlAmt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52086079" w14:textId="77777777" w:rsidR="00072EDA" w:rsidRPr="00E1178A" w:rsidRDefault="00072EDA" w:rsidP="00072EDA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回购应收罚金</w:t>
            </w:r>
          </w:p>
        </w:tc>
        <w:tc>
          <w:tcPr>
            <w:tcW w:w="986" w:type="pct"/>
            <w:shd w:val="clear" w:color="auto" w:fill="FFFFFF"/>
          </w:tcPr>
          <w:p w14:paraId="2669D128" w14:textId="77777777" w:rsidR="00072EDA" w:rsidRPr="00E1178A" w:rsidRDefault="00072EDA" w:rsidP="00072EDA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4489C525" w14:textId="77777777" w:rsidR="00072EDA" w:rsidRPr="00E1178A" w:rsidRDefault="00072EDA" w:rsidP="00072EDA">
            <w:pPr>
              <w:rPr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745CFF92" w14:textId="77777777" w:rsidR="00072EDA" w:rsidRPr="00E1178A" w:rsidRDefault="00072EDA" w:rsidP="00072EDA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90" w:type="pct"/>
            <w:shd w:val="clear" w:color="auto" w:fill="FFFFFF"/>
          </w:tcPr>
          <w:p w14:paraId="2EC569CB" w14:textId="77777777" w:rsidR="00072EDA" w:rsidRPr="00E1178A" w:rsidRDefault="00072EDA" w:rsidP="00072EDA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072EDA" w:rsidRPr="00E1178A" w14:paraId="796BBAA0" w14:textId="77777777" w:rsidTr="00977AFC">
        <w:tc>
          <w:tcPr>
            <w:tcW w:w="932" w:type="pct"/>
            <w:shd w:val="clear" w:color="auto" w:fill="FFFFFF"/>
            <w:vAlign w:val="center"/>
          </w:tcPr>
          <w:p w14:paraId="32BAE3E4" w14:textId="77777777" w:rsidR="00072EDA" w:rsidRPr="00E1178A" w:rsidRDefault="00072EDA" w:rsidP="00072EDA">
            <w:pPr>
              <w:rPr>
                <w:rFonts w:ascii="Calibri" w:eastAsia="华文楷体" w:hAnsi="Calibri" w:cstheme="minorBidi"/>
                <w:color w:val="000000" w:themeColor="text1"/>
                <w:szCs w:val="21"/>
              </w:rPr>
            </w:pPr>
            <w:r w:rsidRPr="00E1178A">
              <w:rPr>
                <w:rFonts w:ascii="Calibri" w:eastAsia="华文楷体" w:hAnsi="Calibri" w:cstheme="minorBidi" w:hint="eastAsia"/>
                <w:color w:val="000000" w:themeColor="text1"/>
                <w:szCs w:val="21"/>
              </w:rPr>
              <w:t>etTotRmndAmt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46C57D04" w14:textId="77777777" w:rsidR="00072EDA" w:rsidRPr="00E1178A" w:rsidRDefault="00072EDA" w:rsidP="00072EDA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回购多收款总金额</w:t>
            </w:r>
          </w:p>
        </w:tc>
        <w:tc>
          <w:tcPr>
            <w:tcW w:w="986" w:type="pct"/>
            <w:shd w:val="clear" w:color="auto" w:fill="FFFFFF"/>
          </w:tcPr>
          <w:p w14:paraId="2159DE78" w14:textId="77777777" w:rsidR="00072EDA" w:rsidRPr="00E1178A" w:rsidRDefault="00072EDA" w:rsidP="00072EDA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0FB8572C" w14:textId="77777777" w:rsidR="00072EDA" w:rsidRPr="00E1178A" w:rsidRDefault="00072EDA" w:rsidP="00072EDA">
            <w:pPr>
              <w:rPr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2DF4E197" w14:textId="77777777" w:rsidR="00072EDA" w:rsidRPr="00E1178A" w:rsidRDefault="00072EDA" w:rsidP="00072EDA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90" w:type="pct"/>
            <w:shd w:val="clear" w:color="auto" w:fill="FFFFFF"/>
          </w:tcPr>
          <w:p w14:paraId="267F36F2" w14:textId="77777777" w:rsidR="00072EDA" w:rsidRPr="00E1178A" w:rsidRDefault="00072EDA" w:rsidP="00072EDA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E13012" w:rsidRPr="00E1178A" w14:paraId="28F8AE31" w14:textId="77777777" w:rsidTr="00977AFC">
        <w:tc>
          <w:tcPr>
            <w:tcW w:w="932" w:type="pct"/>
            <w:shd w:val="clear" w:color="auto" w:fill="FFFFFF"/>
          </w:tcPr>
          <w:p w14:paraId="34E38EBA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etStlTotAmt</w:t>
            </w:r>
          </w:p>
        </w:tc>
        <w:tc>
          <w:tcPr>
            <w:tcW w:w="1168" w:type="pct"/>
            <w:shd w:val="clear" w:color="auto" w:fill="FFFFFF"/>
          </w:tcPr>
          <w:p w14:paraId="18E74020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回购应收款总金额</w:t>
            </w:r>
          </w:p>
        </w:tc>
        <w:tc>
          <w:tcPr>
            <w:tcW w:w="986" w:type="pct"/>
            <w:shd w:val="clear" w:color="auto" w:fill="FFFFFF"/>
          </w:tcPr>
          <w:p w14:paraId="7A93DB32" w14:textId="77777777" w:rsidR="00E13012" w:rsidRPr="00E1178A" w:rsidRDefault="00E13012" w:rsidP="00E13012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154D099F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4776E75D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90" w:type="pct"/>
            <w:shd w:val="clear" w:color="auto" w:fill="FFFFFF"/>
          </w:tcPr>
          <w:p w14:paraId="3796A304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E13012" w:rsidRPr="00E1178A" w14:paraId="190646DE" w14:textId="77777777" w:rsidTr="00977AFC">
        <w:tc>
          <w:tcPr>
            <w:tcW w:w="932" w:type="pct"/>
            <w:shd w:val="clear" w:color="auto" w:fill="FFFFFF"/>
          </w:tcPr>
          <w:p w14:paraId="673F4A31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grossRcvbAmt</w:t>
            </w:r>
          </w:p>
        </w:tc>
        <w:tc>
          <w:tcPr>
            <w:tcW w:w="1168" w:type="pct"/>
            <w:shd w:val="clear" w:color="auto" w:fill="FFFFFF"/>
          </w:tcPr>
          <w:p w14:paraId="020E2314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回购多收款总金额</w:t>
            </w:r>
            <w:r w:rsidRPr="00E1178A">
              <w:rPr>
                <w:rFonts w:eastAsia="宋体" w:hint="eastAsia"/>
                <w:color w:val="000000" w:themeColor="text1"/>
              </w:rPr>
              <w:t>及抵扣金额</w:t>
            </w:r>
          </w:p>
        </w:tc>
        <w:tc>
          <w:tcPr>
            <w:tcW w:w="986" w:type="pct"/>
            <w:shd w:val="clear" w:color="auto" w:fill="FFFFFF"/>
          </w:tcPr>
          <w:p w14:paraId="7364719B" w14:textId="77777777" w:rsidR="00E13012" w:rsidRPr="00E1178A" w:rsidRDefault="00E13012" w:rsidP="00E13012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6F67421E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67605E93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90" w:type="pct"/>
            <w:shd w:val="clear" w:color="auto" w:fill="FFFFFF"/>
          </w:tcPr>
          <w:p w14:paraId="771919F8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E13012" w:rsidRPr="00E1178A" w14:paraId="442B0BE0" w14:textId="77777777" w:rsidTr="00977AFC">
        <w:tc>
          <w:tcPr>
            <w:tcW w:w="932" w:type="pct"/>
            <w:shd w:val="clear" w:color="auto" w:fill="FFFFFF"/>
          </w:tcPr>
          <w:p w14:paraId="20D96B39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buybActlAmt</w:t>
            </w:r>
          </w:p>
        </w:tc>
        <w:tc>
          <w:tcPr>
            <w:tcW w:w="1168" w:type="pct"/>
            <w:shd w:val="clear" w:color="auto" w:fill="FFFFFF"/>
          </w:tcPr>
          <w:p w14:paraId="4FF32281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当前</w:t>
            </w:r>
            <w:r w:rsidRPr="00E1178A">
              <w:rPr>
                <w:rFonts w:eastAsia="宋体"/>
                <w:color w:val="000000" w:themeColor="text1"/>
              </w:rPr>
              <w:t>回购应收款总金额</w:t>
            </w:r>
          </w:p>
        </w:tc>
        <w:tc>
          <w:tcPr>
            <w:tcW w:w="986" w:type="pct"/>
            <w:shd w:val="clear" w:color="auto" w:fill="FFFFFF"/>
          </w:tcPr>
          <w:p w14:paraId="3D7F7C90" w14:textId="77777777" w:rsidR="00E13012" w:rsidRPr="00E1178A" w:rsidRDefault="00E13012" w:rsidP="00E13012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5EDA8803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00A0C3EB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90" w:type="pct"/>
            <w:shd w:val="clear" w:color="auto" w:fill="FFFFFF"/>
          </w:tcPr>
          <w:p w14:paraId="3288C645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E13012" w:rsidRPr="00E1178A" w14:paraId="0B33D261" w14:textId="77777777" w:rsidTr="00977AFC">
        <w:tc>
          <w:tcPr>
            <w:tcW w:w="932" w:type="pct"/>
            <w:shd w:val="clear" w:color="auto" w:fill="FFFFFF"/>
          </w:tcPr>
          <w:p w14:paraId="4273684E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bbDate</w:t>
            </w:r>
          </w:p>
        </w:tc>
        <w:tc>
          <w:tcPr>
            <w:tcW w:w="1168" w:type="pct"/>
            <w:shd w:val="clear" w:color="auto" w:fill="FFFFFF"/>
          </w:tcPr>
          <w:p w14:paraId="607544E9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回购</w:t>
            </w:r>
            <w:r w:rsidRPr="00E1178A">
              <w:rPr>
                <w:rFonts w:eastAsia="宋体"/>
                <w:color w:val="000000" w:themeColor="text1"/>
              </w:rPr>
              <w:t>日期</w:t>
            </w:r>
          </w:p>
        </w:tc>
        <w:tc>
          <w:tcPr>
            <w:tcW w:w="986" w:type="pct"/>
            <w:shd w:val="clear" w:color="auto" w:fill="FFFFFF"/>
          </w:tcPr>
          <w:p w14:paraId="0DE190EA" w14:textId="77777777" w:rsidR="00E13012" w:rsidRPr="00E1178A" w:rsidRDefault="00E13012" w:rsidP="00E13012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21811490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6FFE8A96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90" w:type="pct"/>
            <w:shd w:val="clear" w:color="auto" w:fill="FFFFFF"/>
          </w:tcPr>
          <w:p w14:paraId="13179820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格式：</w:t>
            </w:r>
            <w:r w:rsidRPr="00E1178A">
              <w:rPr>
                <w:rFonts w:eastAsia="宋体"/>
                <w:color w:val="000000" w:themeColor="text1"/>
              </w:rPr>
              <w:t>yyyy -MM-dd</w:t>
            </w:r>
            <w:r w:rsidRPr="00E1178A">
              <w:rPr>
                <w:rFonts w:eastAsia="宋体" w:hint="eastAsia"/>
                <w:color w:val="000000" w:themeColor="text1"/>
              </w:rPr>
              <w:t>字符串</w:t>
            </w:r>
          </w:p>
        </w:tc>
      </w:tr>
      <w:tr w:rsidR="00E13012" w:rsidRPr="00E1178A" w14:paraId="2BF9188D" w14:textId="77777777" w:rsidTr="00977AFC">
        <w:tc>
          <w:tcPr>
            <w:tcW w:w="932" w:type="pct"/>
            <w:shd w:val="clear" w:color="auto" w:fill="FFFFFF"/>
          </w:tcPr>
          <w:p w14:paraId="5E1A830B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receiptAmt</w:t>
            </w:r>
          </w:p>
        </w:tc>
        <w:tc>
          <w:tcPr>
            <w:tcW w:w="1168" w:type="pct"/>
            <w:shd w:val="clear" w:color="auto" w:fill="FFFFFF"/>
          </w:tcPr>
          <w:p w14:paraId="3A22127D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收款单未核销总金额</w:t>
            </w:r>
          </w:p>
        </w:tc>
        <w:tc>
          <w:tcPr>
            <w:tcW w:w="986" w:type="pct"/>
            <w:shd w:val="clear" w:color="auto" w:fill="FFFFFF"/>
          </w:tcPr>
          <w:p w14:paraId="482C28EA" w14:textId="77777777" w:rsidR="00E13012" w:rsidRPr="00E1178A" w:rsidRDefault="00E13012" w:rsidP="00E13012">
            <w:pPr>
              <w:rPr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612A7B3D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35C6B205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90" w:type="pct"/>
            <w:shd w:val="clear" w:color="auto" w:fill="FFFFFF"/>
          </w:tcPr>
          <w:p w14:paraId="22A84202" w14:textId="77777777" w:rsidR="00E13012" w:rsidRPr="00E1178A" w:rsidRDefault="00E13012" w:rsidP="00E13012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977AFC" w:rsidRPr="00E1178A" w14:paraId="32DF996B" w14:textId="77777777" w:rsidTr="00533DBB">
        <w:tc>
          <w:tcPr>
            <w:tcW w:w="932" w:type="pct"/>
            <w:shd w:val="clear" w:color="auto" w:fill="FFFFFF"/>
          </w:tcPr>
          <w:p w14:paraId="7D41A687" w14:textId="53206DF6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exclSlvgVal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5A9E9648" w14:textId="1E275873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价外残值</w:t>
            </w:r>
          </w:p>
        </w:tc>
        <w:tc>
          <w:tcPr>
            <w:tcW w:w="986" w:type="pct"/>
            <w:shd w:val="clear" w:color="auto" w:fill="FFFFFF"/>
          </w:tcPr>
          <w:p w14:paraId="10F83122" w14:textId="667904B3" w:rsidR="00977AFC" w:rsidRPr="00E1178A" w:rsidRDefault="00977AFC" w:rsidP="00977AFC">
            <w:pPr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1C81AB30" w14:textId="4BB62776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35910F01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90" w:type="pct"/>
            <w:shd w:val="clear" w:color="auto" w:fill="FFFFFF"/>
          </w:tcPr>
          <w:p w14:paraId="18F9668B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977AFC" w:rsidRPr="00E1178A" w14:paraId="341A453A" w14:textId="77777777" w:rsidTr="00533DBB">
        <w:tc>
          <w:tcPr>
            <w:tcW w:w="932" w:type="pct"/>
            <w:shd w:val="clear" w:color="auto" w:fill="FFFFFF"/>
            <w:vAlign w:val="center"/>
          </w:tcPr>
          <w:p w14:paraId="4CD9CF48" w14:textId="6EDEA379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sdCusAmt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5AF1EC80" w14:textId="6E325E41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客户保证金抵扣金额</w:t>
            </w:r>
          </w:p>
        </w:tc>
        <w:tc>
          <w:tcPr>
            <w:tcW w:w="986" w:type="pct"/>
            <w:shd w:val="clear" w:color="auto" w:fill="FFFFFF"/>
          </w:tcPr>
          <w:p w14:paraId="0E0AC132" w14:textId="1D56C2D9" w:rsidR="00977AFC" w:rsidRPr="00E1178A" w:rsidRDefault="00977AFC" w:rsidP="00977AFC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4DA254B5" w14:textId="247DD394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679890C6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90" w:type="pct"/>
            <w:shd w:val="clear" w:color="auto" w:fill="FFFFFF"/>
          </w:tcPr>
          <w:p w14:paraId="62F6E0C8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977AFC" w:rsidRPr="00E1178A" w14:paraId="5D124347" w14:textId="77777777" w:rsidTr="002B0E3D">
        <w:tc>
          <w:tcPr>
            <w:tcW w:w="932" w:type="pct"/>
            <w:shd w:val="clear" w:color="auto" w:fill="FFFFFF"/>
            <w:vAlign w:val="center"/>
          </w:tcPr>
          <w:p w14:paraId="1FF618BF" w14:textId="20ABCFFD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sdFacAmt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3F201E58" w14:textId="7A56E48A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厂商保证金标识抵扣金额</w:t>
            </w:r>
          </w:p>
        </w:tc>
        <w:tc>
          <w:tcPr>
            <w:tcW w:w="986" w:type="pct"/>
            <w:shd w:val="clear" w:color="auto" w:fill="FFFFFF"/>
          </w:tcPr>
          <w:p w14:paraId="4E38F055" w14:textId="728A74D8" w:rsidR="00977AFC" w:rsidRPr="00E1178A" w:rsidRDefault="00977AFC" w:rsidP="00977AFC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7968C8F6" w14:textId="44B18645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43F28EA3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190" w:type="pct"/>
            <w:shd w:val="clear" w:color="auto" w:fill="FFFFFF"/>
          </w:tcPr>
          <w:p w14:paraId="4B56D410" w14:textId="77777777" w:rsidR="00977AFC" w:rsidRPr="00E1178A" w:rsidRDefault="00977AFC" w:rsidP="00977AFC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p w14:paraId="0E2F9A30" w14:textId="77777777" w:rsidR="0034123D" w:rsidRPr="00E1178A" w:rsidRDefault="0034123D" w:rsidP="0034123D">
      <w:pPr>
        <w:rPr>
          <w:rFonts w:eastAsia="宋体"/>
          <w:color w:val="000000" w:themeColor="text1"/>
        </w:rPr>
      </w:pPr>
    </w:p>
    <w:p w14:paraId="533AE96B" w14:textId="77777777" w:rsidR="0034123D" w:rsidRPr="00E1178A" w:rsidRDefault="0034123D" w:rsidP="0034123D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174" w:name="_Toc51160298"/>
      <w:r w:rsidRPr="00E1178A">
        <w:rPr>
          <w:rFonts w:ascii="Times New Roman" w:eastAsia="宋体" w:hAnsi="Times New Roman" w:cs="Times New Roman"/>
          <w:color w:val="000000" w:themeColor="text1"/>
        </w:rPr>
        <w:lastRenderedPageBreak/>
        <w:t>回购结果查询</w:t>
      </w:r>
      <w:bookmarkEnd w:id="174"/>
    </w:p>
    <w:p w14:paraId="1619A0BD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75" w:name="_Toc51160299"/>
      <w:r w:rsidRPr="00E1178A">
        <w:rPr>
          <w:rFonts w:eastAsia="宋体"/>
          <w:color w:val="000000" w:themeColor="text1"/>
        </w:rPr>
        <w:t>功能描述</w:t>
      </w:r>
      <w:bookmarkEnd w:id="175"/>
    </w:p>
    <w:p w14:paraId="70383797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回购申请处理成功后，根据批次号查询该批次回购申请的处理结果。</w:t>
      </w:r>
    </w:p>
    <w:p w14:paraId="37B9A041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76" w:name="_Toc51160300"/>
      <w:r w:rsidRPr="00E1178A">
        <w:rPr>
          <w:rFonts w:eastAsia="宋体"/>
          <w:color w:val="000000" w:themeColor="text1"/>
        </w:rPr>
        <w:t>业务逻辑</w:t>
      </w:r>
      <w:bookmarkEnd w:id="176"/>
    </w:p>
    <w:p w14:paraId="6745B5F4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正式回购申请的结果查询，均调用此接口服务。</w:t>
      </w:r>
    </w:p>
    <w:p w14:paraId="78623165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如回购申请业务量较多（单批次大于</w:t>
      </w:r>
      <w:r w:rsidRPr="00E1178A">
        <w:rPr>
          <w:rFonts w:eastAsia="宋体"/>
          <w:color w:val="000000" w:themeColor="text1"/>
        </w:rPr>
        <w:t>500</w:t>
      </w:r>
      <w:r w:rsidRPr="00E1178A">
        <w:rPr>
          <w:rFonts w:eastAsia="宋体"/>
          <w:color w:val="000000" w:themeColor="text1"/>
        </w:rPr>
        <w:t>笔），建议同批次连续两次查询间隔</w:t>
      </w:r>
      <w:r w:rsidRPr="00E1178A">
        <w:rPr>
          <w:rFonts w:eastAsia="宋体"/>
          <w:color w:val="000000" w:themeColor="text1"/>
        </w:rPr>
        <w:t>5</w:t>
      </w:r>
      <w:r w:rsidRPr="00E1178A">
        <w:rPr>
          <w:rFonts w:eastAsia="宋体"/>
          <w:color w:val="000000" w:themeColor="text1"/>
        </w:rPr>
        <w:t>分钟。</w:t>
      </w:r>
    </w:p>
    <w:p w14:paraId="6A0DF523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77" w:name="_Toc51160301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177"/>
    </w:p>
    <w:p w14:paraId="34822CE3" w14:textId="77777777" w:rsidR="00FE7DA7" w:rsidRPr="00E1178A" w:rsidRDefault="00FE7DA7" w:rsidP="00FE7DA7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 w:hint="eastAsia"/>
          <w:color w:val="000000" w:themeColor="text1"/>
        </w:rPr>
        <w:t xml:space="preserve"> repurchaseResult</w:t>
      </w:r>
    </w:p>
    <w:p w14:paraId="0100CCE5" w14:textId="77777777" w:rsidR="00FE7DA7" w:rsidRPr="00E1178A" w:rsidRDefault="00FE7DA7" w:rsidP="00FE7DA7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16C12B29" w14:textId="77777777" w:rsidR="0034123D" w:rsidRPr="00E1178A" w:rsidRDefault="0034123D" w:rsidP="0034123D">
      <w:pPr>
        <w:rPr>
          <w:rFonts w:eastAsia="宋体"/>
          <w:color w:val="000000" w:themeColor="text1"/>
        </w:rPr>
      </w:pPr>
    </w:p>
    <w:p w14:paraId="0BA17FB1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78" w:name="_Toc51160302"/>
      <w:r w:rsidRPr="00E1178A">
        <w:rPr>
          <w:rFonts w:eastAsia="宋体"/>
          <w:color w:val="000000" w:themeColor="text1"/>
        </w:rPr>
        <w:t>请求参数说明</w:t>
      </w:r>
      <w:bookmarkEnd w:id="17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2016"/>
        <w:gridCol w:w="1683"/>
        <w:gridCol w:w="1013"/>
        <w:gridCol w:w="1013"/>
        <w:gridCol w:w="1013"/>
      </w:tblGrid>
      <w:tr w:rsidR="0034123D" w:rsidRPr="00E1178A" w14:paraId="5DF20FB0" w14:textId="77777777" w:rsidTr="00D77E6F">
        <w:tc>
          <w:tcPr>
            <w:tcW w:w="936" w:type="pct"/>
            <w:shd w:val="clear" w:color="auto" w:fill="BDD6EE" w:themeFill="accent5" w:themeFillTint="66"/>
          </w:tcPr>
          <w:p w14:paraId="4DAC665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1216" w:type="pct"/>
            <w:shd w:val="clear" w:color="auto" w:fill="BDD6EE" w:themeFill="accent5" w:themeFillTint="66"/>
          </w:tcPr>
          <w:p w14:paraId="69DE8F7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1015" w:type="pct"/>
            <w:shd w:val="clear" w:color="auto" w:fill="BDD6EE" w:themeFill="accent5" w:themeFillTint="66"/>
          </w:tcPr>
          <w:p w14:paraId="1A330D2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338C056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1DB82CC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3D9A27B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214EF089" w14:textId="77777777" w:rsidTr="00D77E6F"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0B0F9" w14:textId="77777777" w:rsidR="0034123D" w:rsidRPr="00E1178A" w:rsidRDefault="00701AE8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q</w:t>
            </w:r>
            <w:r w:rsidRPr="00E1178A">
              <w:rPr>
                <w:rFonts w:eastAsia="宋体"/>
                <w:color w:val="000000" w:themeColor="text1"/>
              </w:rPr>
              <w:t>ueryId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218B8" w14:textId="77777777" w:rsidR="0034123D" w:rsidRPr="00E1178A" w:rsidRDefault="00B44788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回购申请结果查询</w:t>
            </w:r>
            <w:r w:rsidRPr="00E1178A">
              <w:rPr>
                <w:rFonts w:eastAsia="宋体" w:hint="eastAsia"/>
                <w:color w:val="000000" w:themeColor="text1"/>
              </w:rPr>
              <w:t>I</w:t>
            </w:r>
            <w:r w:rsidRPr="00E1178A">
              <w:rPr>
                <w:rFonts w:eastAsia="宋体"/>
                <w:color w:val="000000" w:themeColor="text1"/>
              </w:rPr>
              <w:t>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B4A0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29EE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76AB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64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519E4" w14:textId="77777777" w:rsidR="0034123D" w:rsidRPr="00E1178A" w:rsidRDefault="00302912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</w:rPr>
              <w:t>回购申请返回</w:t>
            </w:r>
          </w:p>
        </w:tc>
      </w:tr>
    </w:tbl>
    <w:p w14:paraId="6C6E6DCA" w14:textId="77777777" w:rsidR="0034123D" w:rsidRPr="00E1178A" w:rsidRDefault="0034123D" w:rsidP="0034123D">
      <w:pPr>
        <w:rPr>
          <w:rFonts w:eastAsia="宋体"/>
          <w:color w:val="000000" w:themeColor="text1"/>
        </w:rPr>
      </w:pPr>
    </w:p>
    <w:p w14:paraId="6376DD29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79" w:name="_Toc51160303"/>
      <w:r w:rsidRPr="00E1178A">
        <w:rPr>
          <w:rFonts w:eastAsia="宋体"/>
          <w:color w:val="000000" w:themeColor="text1"/>
        </w:rPr>
        <w:t>响应参数说明</w:t>
      </w:r>
      <w:bookmarkEnd w:id="17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1356"/>
        <w:gridCol w:w="1721"/>
        <w:gridCol w:w="817"/>
        <w:gridCol w:w="817"/>
        <w:gridCol w:w="2280"/>
      </w:tblGrid>
      <w:tr w:rsidR="0034123D" w:rsidRPr="00E1178A" w14:paraId="584C2D71" w14:textId="77777777" w:rsidTr="00D77E6F">
        <w:tc>
          <w:tcPr>
            <w:tcW w:w="783" w:type="pct"/>
            <w:shd w:val="clear" w:color="auto" w:fill="BDD6EE" w:themeFill="accent5" w:themeFillTint="66"/>
          </w:tcPr>
          <w:p w14:paraId="620F549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818" w:type="pct"/>
            <w:shd w:val="clear" w:color="auto" w:fill="BDD6EE" w:themeFill="accent5" w:themeFillTint="66"/>
          </w:tcPr>
          <w:p w14:paraId="012E32B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1038" w:type="pct"/>
            <w:shd w:val="clear" w:color="auto" w:fill="BDD6EE" w:themeFill="accent5" w:themeFillTint="66"/>
          </w:tcPr>
          <w:p w14:paraId="645CD0A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493" w:type="pct"/>
            <w:shd w:val="clear" w:color="auto" w:fill="BDD6EE" w:themeFill="accent5" w:themeFillTint="66"/>
          </w:tcPr>
          <w:p w14:paraId="57BE652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493" w:type="pct"/>
            <w:shd w:val="clear" w:color="auto" w:fill="BDD6EE" w:themeFill="accent5" w:themeFillTint="66"/>
          </w:tcPr>
          <w:p w14:paraId="3E3B421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1375" w:type="pct"/>
            <w:shd w:val="clear" w:color="auto" w:fill="BDD6EE" w:themeFill="accent5" w:themeFillTint="66"/>
          </w:tcPr>
          <w:p w14:paraId="02642E2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23D44B98" w14:textId="77777777" w:rsidTr="00D77E6F"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831A0" w14:textId="096D95D1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etRes</w:t>
            </w:r>
            <w:r w:rsidR="006435E0" w:rsidRPr="00E1178A">
              <w:rPr>
                <w:rFonts w:eastAsia="宋体" w:hint="eastAsia"/>
                <w:color w:val="000000" w:themeColor="text1"/>
              </w:rPr>
              <w:t>p</w:t>
            </w:r>
            <w:r w:rsidRPr="00E1178A">
              <w:rPr>
                <w:rFonts w:eastAsia="宋体"/>
                <w:color w:val="000000" w:themeColor="text1"/>
              </w:rPr>
              <w:t>List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4B55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回购明细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DD24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List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9ABF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5F97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03DE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p w14:paraId="2264DD4A" w14:textId="0981FB38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回购明细</w:t>
      </w:r>
      <w:r w:rsidR="006435E0" w:rsidRPr="00E1178A">
        <w:rPr>
          <w:rFonts w:eastAsia="宋体"/>
          <w:color w:val="000000" w:themeColor="text1"/>
        </w:rPr>
        <w:t>etRes</w:t>
      </w:r>
      <w:r w:rsidR="006435E0" w:rsidRPr="00E1178A">
        <w:rPr>
          <w:rFonts w:eastAsia="宋体" w:hint="eastAsia"/>
          <w:color w:val="000000" w:themeColor="text1"/>
        </w:rPr>
        <w:t>p</w:t>
      </w:r>
      <w:r w:rsidR="006435E0" w:rsidRPr="00E1178A">
        <w:rPr>
          <w:rFonts w:eastAsia="宋体"/>
          <w:color w:val="000000" w:themeColor="text1"/>
        </w:rPr>
        <w:t>List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731"/>
        <w:gridCol w:w="1239"/>
        <w:gridCol w:w="746"/>
        <w:gridCol w:w="746"/>
        <w:gridCol w:w="2658"/>
      </w:tblGrid>
      <w:tr w:rsidR="0034123D" w:rsidRPr="00E1178A" w14:paraId="6297317B" w14:textId="77777777" w:rsidTr="00D77E6F">
        <w:tc>
          <w:tcPr>
            <w:tcW w:w="706" w:type="pct"/>
            <w:shd w:val="clear" w:color="auto" w:fill="BDD6EE" w:themeFill="accent5" w:themeFillTint="66"/>
          </w:tcPr>
          <w:p w14:paraId="128A15E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1044" w:type="pct"/>
            <w:shd w:val="clear" w:color="auto" w:fill="BDD6EE" w:themeFill="accent5" w:themeFillTint="66"/>
          </w:tcPr>
          <w:p w14:paraId="56773DB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747" w:type="pct"/>
            <w:shd w:val="clear" w:color="auto" w:fill="BDD6EE" w:themeFill="accent5" w:themeFillTint="66"/>
          </w:tcPr>
          <w:p w14:paraId="3786BC6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450" w:type="pct"/>
            <w:shd w:val="clear" w:color="auto" w:fill="BDD6EE" w:themeFill="accent5" w:themeFillTint="66"/>
          </w:tcPr>
          <w:p w14:paraId="46F6234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450" w:type="pct"/>
            <w:shd w:val="clear" w:color="auto" w:fill="BDD6EE" w:themeFill="accent5" w:themeFillTint="66"/>
          </w:tcPr>
          <w:p w14:paraId="6BB4BB5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1603" w:type="pct"/>
            <w:shd w:val="clear" w:color="auto" w:fill="BDD6EE" w:themeFill="accent5" w:themeFillTint="66"/>
          </w:tcPr>
          <w:p w14:paraId="0F84540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6C96164E" w14:textId="77777777" w:rsidTr="00D77E6F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21F5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9166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90C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761C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F006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128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086F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59A3D3DF" w14:textId="77777777" w:rsidTr="00D77E6F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29C1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status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B95B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回购结果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A97F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5CC4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BAEC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D6F2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0-</w:t>
            </w:r>
            <w:r w:rsidRPr="00E1178A">
              <w:rPr>
                <w:rFonts w:eastAsia="宋体"/>
                <w:color w:val="000000" w:themeColor="text1"/>
              </w:rPr>
              <w:t>处理中</w:t>
            </w:r>
          </w:p>
          <w:p w14:paraId="4BEDD0A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1-</w:t>
            </w:r>
            <w:r w:rsidRPr="00E1178A">
              <w:rPr>
                <w:rFonts w:eastAsia="宋体"/>
                <w:color w:val="000000" w:themeColor="text1"/>
              </w:rPr>
              <w:t>成功</w:t>
            </w:r>
          </w:p>
          <w:p w14:paraId="7D69A9C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2-</w:t>
            </w:r>
            <w:r w:rsidRPr="00E1178A">
              <w:rPr>
                <w:rFonts w:eastAsia="宋体"/>
                <w:color w:val="000000" w:themeColor="text1"/>
              </w:rPr>
              <w:t>失败</w:t>
            </w:r>
          </w:p>
        </w:tc>
      </w:tr>
      <w:tr w:rsidR="0034123D" w:rsidRPr="00E1178A" w14:paraId="1929D564" w14:textId="77777777" w:rsidTr="00D77E6F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3E70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etStlDate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E42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回购完成日期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43430" w14:textId="77777777" w:rsidR="0034123D" w:rsidRPr="00E1178A" w:rsidRDefault="00FE5E1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2D9A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O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38DD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54C3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格式：</w:t>
            </w:r>
            <w:r w:rsidRPr="00E1178A">
              <w:rPr>
                <w:rFonts w:eastAsia="宋体"/>
                <w:color w:val="000000" w:themeColor="text1"/>
              </w:rPr>
              <w:t>yyyy -MM-dd</w:t>
            </w:r>
            <w:r w:rsidRPr="00E1178A">
              <w:rPr>
                <w:rFonts w:eastAsia="宋体" w:hint="eastAsia"/>
                <w:color w:val="000000" w:themeColor="text1"/>
              </w:rPr>
              <w:t>字符串</w:t>
            </w:r>
          </w:p>
        </w:tc>
      </w:tr>
      <w:tr w:rsidR="0034123D" w:rsidRPr="00E1178A" w14:paraId="35E930B4" w14:textId="77777777" w:rsidTr="00D77E6F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C170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message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C15C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错误信息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C299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5605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O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D266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1024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6CD2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失败说明</w:t>
            </w:r>
          </w:p>
        </w:tc>
      </w:tr>
    </w:tbl>
    <w:p w14:paraId="4DFE3392" w14:textId="77777777" w:rsidR="0034123D" w:rsidRPr="00E1178A" w:rsidRDefault="0034123D" w:rsidP="0034123D">
      <w:pPr>
        <w:rPr>
          <w:rFonts w:eastAsia="宋体"/>
          <w:color w:val="000000" w:themeColor="text1"/>
        </w:rPr>
      </w:pPr>
    </w:p>
    <w:p w14:paraId="2C0D3B23" w14:textId="77777777" w:rsidR="0034123D" w:rsidRPr="00E1178A" w:rsidRDefault="0034123D" w:rsidP="0034123D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180" w:name="_Toc51160304"/>
      <w:r w:rsidRPr="00E1178A">
        <w:rPr>
          <w:rFonts w:ascii="Times New Roman" w:eastAsia="宋体" w:hAnsi="Times New Roman" w:cs="Times New Roman"/>
          <w:color w:val="000000" w:themeColor="text1"/>
        </w:rPr>
        <w:lastRenderedPageBreak/>
        <w:t>余额查询</w:t>
      </w:r>
      <w:bookmarkEnd w:id="180"/>
    </w:p>
    <w:p w14:paraId="12A2720D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81" w:name="_Toc51160305"/>
      <w:r w:rsidRPr="00E1178A">
        <w:rPr>
          <w:rFonts w:eastAsia="宋体"/>
          <w:color w:val="000000" w:themeColor="text1"/>
        </w:rPr>
        <w:t>功能描述</w:t>
      </w:r>
      <w:bookmarkEnd w:id="181"/>
    </w:p>
    <w:p w14:paraId="7CFE295F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机构通过该接口查询剩余授信额度及剩余保证金等</w:t>
      </w:r>
    </w:p>
    <w:p w14:paraId="3D861ABF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82" w:name="_Toc51160306"/>
      <w:r w:rsidRPr="00E1178A">
        <w:rPr>
          <w:rFonts w:eastAsia="宋体"/>
          <w:color w:val="000000" w:themeColor="text1"/>
        </w:rPr>
        <w:t>业务逻辑</w:t>
      </w:r>
      <w:bookmarkEnd w:id="182"/>
    </w:p>
    <w:p w14:paraId="5CBCE754" w14:textId="77777777" w:rsidR="0034123D" w:rsidRPr="00E1178A" w:rsidRDefault="0034123D" w:rsidP="003412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必须符合数据规范。不符合数据规范的记录不予处理。</w:t>
      </w:r>
    </w:p>
    <w:p w14:paraId="56036877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83" w:name="_Toc51160307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183"/>
    </w:p>
    <w:p w14:paraId="5BCB8D19" w14:textId="77777777" w:rsidR="00FE7DA7" w:rsidRPr="00E1178A" w:rsidRDefault="00FE7DA7" w:rsidP="00FE7DA7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 w:hint="eastAsia"/>
          <w:color w:val="000000" w:themeColor="text1"/>
        </w:rPr>
        <w:t xml:space="preserve"> checkBalance</w:t>
      </w:r>
    </w:p>
    <w:p w14:paraId="2AF0D931" w14:textId="77777777" w:rsidR="00FE7DA7" w:rsidRPr="00E1178A" w:rsidRDefault="00FE7DA7" w:rsidP="00FE7DA7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74C8EFDC" w14:textId="77777777" w:rsidR="00FE7DA7" w:rsidRPr="00E1178A" w:rsidRDefault="00FE7DA7" w:rsidP="00FE7DA7">
      <w:pPr>
        <w:rPr>
          <w:color w:val="000000" w:themeColor="text1"/>
        </w:rPr>
      </w:pPr>
    </w:p>
    <w:p w14:paraId="5BA6BA90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84" w:name="_Toc51160308"/>
      <w:r w:rsidRPr="00E1178A">
        <w:rPr>
          <w:rFonts w:eastAsia="宋体"/>
          <w:color w:val="000000" w:themeColor="text1"/>
        </w:rPr>
        <w:t>请求参数说明</w:t>
      </w:r>
      <w:bookmarkEnd w:id="184"/>
    </w:p>
    <w:p w14:paraId="26501908" w14:textId="77777777" w:rsidR="0034123D" w:rsidRPr="00E1178A" w:rsidRDefault="0034123D" w:rsidP="0034123D">
      <w:pPr>
        <w:rPr>
          <w:color w:val="000000" w:themeColor="text1"/>
        </w:rPr>
      </w:pPr>
      <w:r w:rsidRPr="00E1178A">
        <w:rPr>
          <w:rFonts w:hint="eastAsia"/>
          <w:color w:val="000000" w:themeColor="text1"/>
        </w:rPr>
        <w:t>公共参数请求</w:t>
      </w:r>
    </w:p>
    <w:p w14:paraId="69DCFEE7" w14:textId="77777777" w:rsidR="0034123D" w:rsidRPr="00E1178A" w:rsidRDefault="0034123D" w:rsidP="0034123D">
      <w:pPr>
        <w:pStyle w:val="3"/>
        <w:rPr>
          <w:rFonts w:eastAsia="宋体"/>
          <w:color w:val="000000" w:themeColor="text1"/>
        </w:rPr>
      </w:pPr>
      <w:bookmarkStart w:id="185" w:name="_Toc51160309"/>
      <w:r w:rsidRPr="00E1178A">
        <w:rPr>
          <w:rFonts w:eastAsia="宋体"/>
          <w:color w:val="000000" w:themeColor="text1"/>
        </w:rPr>
        <w:t>响应参数说明</w:t>
      </w:r>
      <w:bookmarkEnd w:id="18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3"/>
        <w:gridCol w:w="1738"/>
        <w:gridCol w:w="990"/>
        <w:gridCol w:w="1733"/>
        <w:gridCol w:w="637"/>
        <w:gridCol w:w="1739"/>
      </w:tblGrid>
      <w:tr w:rsidR="0034123D" w:rsidRPr="00E1178A" w14:paraId="42147D7C" w14:textId="77777777" w:rsidTr="00D77E6F">
        <w:tc>
          <w:tcPr>
            <w:tcW w:w="876" w:type="pct"/>
            <w:shd w:val="clear" w:color="auto" w:fill="BDD6EE" w:themeFill="accent5" w:themeFillTint="66"/>
          </w:tcPr>
          <w:p w14:paraId="5E2BCA3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参数</w:t>
            </w:r>
          </w:p>
        </w:tc>
        <w:tc>
          <w:tcPr>
            <w:tcW w:w="1048" w:type="pct"/>
            <w:shd w:val="clear" w:color="auto" w:fill="BDD6EE" w:themeFill="accent5" w:themeFillTint="66"/>
          </w:tcPr>
          <w:p w14:paraId="50F8B7A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名称</w:t>
            </w:r>
          </w:p>
        </w:tc>
        <w:tc>
          <w:tcPr>
            <w:tcW w:w="597" w:type="pct"/>
            <w:shd w:val="clear" w:color="auto" w:fill="BDD6EE" w:themeFill="accent5" w:themeFillTint="66"/>
          </w:tcPr>
          <w:p w14:paraId="70AB6E0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数据类型</w:t>
            </w:r>
          </w:p>
        </w:tc>
        <w:tc>
          <w:tcPr>
            <w:tcW w:w="1045" w:type="pct"/>
            <w:shd w:val="clear" w:color="auto" w:fill="BDD6EE" w:themeFill="accent5" w:themeFillTint="66"/>
          </w:tcPr>
          <w:p w14:paraId="7BA9820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限制</w:t>
            </w:r>
          </w:p>
        </w:tc>
        <w:tc>
          <w:tcPr>
            <w:tcW w:w="384" w:type="pct"/>
            <w:shd w:val="clear" w:color="auto" w:fill="BDD6EE" w:themeFill="accent5" w:themeFillTint="66"/>
          </w:tcPr>
          <w:p w14:paraId="30EEEF7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字长</w:t>
            </w:r>
          </w:p>
        </w:tc>
        <w:tc>
          <w:tcPr>
            <w:tcW w:w="1049" w:type="pct"/>
            <w:shd w:val="clear" w:color="auto" w:fill="BDD6EE" w:themeFill="accent5" w:themeFillTint="66"/>
          </w:tcPr>
          <w:p w14:paraId="59663BE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注释</w:t>
            </w:r>
          </w:p>
        </w:tc>
      </w:tr>
      <w:tr w:rsidR="0034123D" w:rsidRPr="00E1178A" w14:paraId="217C627C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EC7D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status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5CCD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检查结果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F208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EBFA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ADB0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2982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0-</w:t>
            </w:r>
            <w:r w:rsidRPr="00E1178A">
              <w:rPr>
                <w:rFonts w:eastAsia="宋体"/>
                <w:color w:val="000000" w:themeColor="text1"/>
              </w:rPr>
              <w:t>提交失败</w:t>
            </w:r>
          </w:p>
          <w:p w14:paraId="36D4EC5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1-</w:t>
            </w:r>
            <w:r w:rsidRPr="00E1178A">
              <w:rPr>
                <w:rFonts w:eastAsia="宋体"/>
                <w:color w:val="000000" w:themeColor="text1"/>
              </w:rPr>
              <w:t>提交成功</w:t>
            </w:r>
          </w:p>
        </w:tc>
      </w:tr>
      <w:tr w:rsidR="0034123D" w:rsidRPr="00E1178A" w14:paraId="72AE9677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AF97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message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098C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错误信息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1E8A0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O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6364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C970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1024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A0C8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提交失败信息说明</w:t>
            </w:r>
          </w:p>
        </w:tc>
      </w:tr>
      <w:tr w:rsidR="0034123D" w:rsidRPr="00E1178A" w14:paraId="1E126A02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F38C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toCreLin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1491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总授信额度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A0D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C767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9E62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F837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项目总授信额度</w:t>
            </w:r>
          </w:p>
        </w:tc>
      </w:tr>
      <w:tr w:rsidR="0034123D" w:rsidRPr="00E1178A" w14:paraId="084D97BB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98E0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usedCreLin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B022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已使用授信额度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D866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AE6A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F737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CFA5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2A8641E3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2A199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unUsedCreLin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E3B0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未使用授信额度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C651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E4D6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CA83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EDFA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1A6E4224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A7AD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toSdLin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7F1C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总保证金额度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377C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6B2F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D2F0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23CA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机构保证金总额度</w:t>
            </w:r>
          </w:p>
        </w:tc>
      </w:tr>
      <w:tr w:rsidR="0034123D" w:rsidRPr="00E1178A" w14:paraId="79736181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C26A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usedSdLin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3009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已使用保证金额度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ACF1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67EB8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80D8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B756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45863A36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08C7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unUsedSdLin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8D18C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未使用保证金额度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BC36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DEB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14CFA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2F0A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3BFCC5FF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40EC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lastRenderedPageBreak/>
              <w:t>toStaLin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77DA7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总非标额度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1A3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7038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E3CE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48B3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机构非标总额度</w:t>
            </w:r>
          </w:p>
        </w:tc>
      </w:tr>
      <w:tr w:rsidR="0034123D" w:rsidRPr="00E1178A" w14:paraId="73E5588D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4906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usedStaLin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4347B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已使用非标额度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E18BD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8047E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13CF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14C3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E1178A" w14:paraId="7A06C211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2FFA6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unUsedStaLin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668D4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未使用非标额度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091F1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B8705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E1178A">
              <w:rPr>
                <w:rFonts w:eastAsia="宋体"/>
                <w:color w:val="000000" w:themeColor="text1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94B2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04E3F" w14:textId="77777777" w:rsidR="0034123D" w:rsidRPr="00E1178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p w14:paraId="704FF7B1" w14:textId="77777777" w:rsidR="00EC23E0" w:rsidRPr="00E1178A" w:rsidRDefault="00EC23E0" w:rsidP="000C074C">
      <w:pPr>
        <w:rPr>
          <w:rFonts w:eastAsia="宋体"/>
          <w:color w:val="000000" w:themeColor="text1"/>
        </w:rPr>
      </w:pPr>
    </w:p>
    <w:p w14:paraId="46DE2255" w14:textId="77777777" w:rsidR="00EC23E0" w:rsidRPr="00E1178A" w:rsidRDefault="00EC23E0" w:rsidP="00EC23E0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186" w:name="_Toc51160310"/>
      <w:r w:rsidRPr="00E1178A">
        <w:rPr>
          <w:rFonts w:ascii="Times New Roman" w:eastAsia="宋体" w:hAnsi="Times New Roman" w:cs="Times New Roman" w:hint="eastAsia"/>
          <w:color w:val="000000" w:themeColor="text1"/>
        </w:rPr>
        <w:t>签约</w:t>
      </w:r>
      <w:r w:rsidRPr="00E1178A">
        <w:rPr>
          <w:rFonts w:ascii="Times New Roman" w:eastAsia="宋体" w:hAnsi="Times New Roman" w:cs="Times New Roman"/>
          <w:color w:val="000000" w:themeColor="text1"/>
        </w:rPr>
        <w:t>结果通知</w:t>
      </w:r>
      <w:bookmarkEnd w:id="186"/>
    </w:p>
    <w:p w14:paraId="52D7F969" w14:textId="77777777" w:rsidR="00EC23E0" w:rsidRPr="00E1178A" w:rsidRDefault="00EC23E0" w:rsidP="00EC23E0">
      <w:pPr>
        <w:pStyle w:val="3"/>
        <w:rPr>
          <w:rFonts w:eastAsia="宋体"/>
          <w:color w:val="000000" w:themeColor="text1"/>
        </w:rPr>
      </w:pPr>
      <w:bookmarkStart w:id="187" w:name="_Toc51160311"/>
      <w:r w:rsidRPr="00E1178A">
        <w:rPr>
          <w:rFonts w:eastAsia="宋体"/>
          <w:color w:val="000000" w:themeColor="text1"/>
        </w:rPr>
        <w:t>功能描述</w:t>
      </w:r>
      <w:bookmarkEnd w:id="187"/>
    </w:p>
    <w:p w14:paraId="42880584" w14:textId="304A0206" w:rsidR="00EC23E0" w:rsidRPr="00E1178A" w:rsidRDefault="00EC23E0" w:rsidP="00EC23E0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使用该接口</w:t>
      </w:r>
      <w:r w:rsidRPr="00E1178A">
        <w:rPr>
          <w:rFonts w:eastAsia="宋体" w:hint="eastAsia"/>
          <w:color w:val="000000" w:themeColor="text1"/>
        </w:rPr>
        <w:t>通知</w:t>
      </w:r>
      <w:r w:rsidR="00243997" w:rsidRPr="00E1178A">
        <w:rPr>
          <w:rFonts w:eastAsia="宋体"/>
          <w:color w:val="000000" w:themeColor="text1"/>
        </w:rPr>
        <w:t>易鑫</w:t>
      </w:r>
      <w:r w:rsidRPr="00E1178A">
        <w:rPr>
          <w:rFonts w:eastAsia="宋体"/>
          <w:color w:val="000000" w:themeColor="text1"/>
        </w:rPr>
        <w:t>获取已签约合同信息；</w:t>
      </w:r>
    </w:p>
    <w:p w14:paraId="774860A8" w14:textId="77777777" w:rsidR="00EC23E0" w:rsidRPr="00E1178A" w:rsidRDefault="00EC23E0" w:rsidP="00EC23E0">
      <w:pPr>
        <w:pStyle w:val="3"/>
        <w:rPr>
          <w:rFonts w:eastAsia="宋体"/>
          <w:color w:val="000000" w:themeColor="text1"/>
        </w:rPr>
      </w:pPr>
      <w:bookmarkStart w:id="188" w:name="_Toc51160312"/>
      <w:r w:rsidRPr="00E1178A">
        <w:rPr>
          <w:rFonts w:eastAsia="宋体"/>
          <w:color w:val="000000" w:themeColor="text1"/>
        </w:rPr>
        <w:t>业务逻辑</w:t>
      </w:r>
      <w:bookmarkEnd w:id="188"/>
    </w:p>
    <w:p w14:paraId="2EB106B7" w14:textId="77777777" w:rsidR="00EC23E0" w:rsidRPr="00E1178A" w:rsidRDefault="00EC23E0" w:rsidP="00EC23E0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585B73B8" w14:textId="77777777" w:rsidR="00EC23E0" w:rsidRPr="00E1178A" w:rsidRDefault="00EC23E0" w:rsidP="00EC23E0">
      <w:pPr>
        <w:pStyle w:val="3"/>
        <w:rPr>
          <w:rFonts w:eastAsia="宋体"/>
          <w:color w:val="000000" w:themeColor="text1"/>
        </w:rPr>
      </w:pPr>
      <w:bookmarkStart w:id="189" w:name="_Toc51160313"/>
      <w:r w:rsidRPr="00E1178A">
        <w:rPr>
          <w:rFonts w:eastAsia="宋体"/>
          <w:color w:val="000000" w:themeColor="text1"/>
        </w:rPr>
        <w:t>请求</w:t>
      </w:r>
      <w:r w:rsidRPr="00E1178A">
        <w:rPr>
          <w:rFonts w:eastAsia="宋体"/>
          <w:color w:val="000000" w:themeColor="text1"/>
        </w:rPr>
        <w:t>URL</w:t>
      </w:r>
      <w:bookmarkEnd w:id="189"/>
    </w:p>
    <w:p w14:paraId="4773407F" w14:textId="77777777" w:rsidR="00EC23E0" w:rsidRPr="00E1178A" w:rsidRDefault="00EC23E0" w:rsidP="00EC23E0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测试地址：</w:t>
      </w:r>
      <w:r w:rsidRPr="00E1178A">
        <w:rPr>
          <w:rFonts w:eastAsia="宋体" w:hint="eastAsia"/>
          <w:color w:val="000000" w:themeColor="text1"/>
        </w:rPr>
        <w:t>c</w:t>
      </w:r>
      <w:r w:rsidRPr="00E1178A">
        <w:rPr>
          <w:rFonts w:eastAsia="宋体"/>
          <w:color w:val="000000" w:themeColor="text1"/>
        </w:rPr>
        <w:t>ontractNotify</w:t>
      </w:r>
    </w:p>
    <w:p w14:paraId="2B7E1C22" w14:textId="77777777" w:rsidR="00EC23E0" w:rsidRPr="00E1178A" w:rsidRDefault="00EC23E0" w:rsidP="00EC23E0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正式地址：</w:t>
      </w:r>
    </w:p>
    <w:p w14:paraId="200A0F95" w14:textId="77777777" w:rsidR="00EC23E0" w:rsidRPr="00E1178A" w:rsidRDefault="00EC23E0" w:rsidP="00EC23E0">
      <w:pPr>
        <w:pStyle w:val="3"/>
        <w:rPr>
          <w:rFonts w:eastAsia="宋体"/>
          <w:color w:val="000000" w:themeColor="text1"/>
        </w:rPr>
      </w:pPr>
      <w:bookmarkStart w:id="190" w:name="_Toc51160314"/>
      <w:r w:rsidRPr="00E1178A">
        <w:rPr>
          <w:rFonts w:eastAsia="宋体"/>
          <w:color w:val="000000" w:themeColor="text1"/>
        </w:rPr>
        <w:t>请求参数说明</w:t>
      </w:r>
      <w:bookmarkEnd w:id="19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1078"/>
        <w:gridCol w:w="1603"/>
        <w:gridCol w:w="851"/>
        <w:gridCol w:w="851"/>
        <w:gridCol w:w="2625"/>
      </w:tblGrid>
      <w:tr w:rsidR="00EC23E0" w:rsidRPr="00E1178A" w14:paraId="61F15E9F" w14:textId="77777777" w:rsidTr="00D77E6F">
        <w:tc>
          <w:tcPr>
            <w:tcW w:w="774" w:type="pct"/>
            <w:shd w:val="clear" w:color="auto" w:fill="BDD6EE" w:themeFill="accent5" w:themeFillTint="66"/>
          </w:tcPr>
          <w:p w14:paraId="3D0488B1" w14:textId="77777777" w:rsidR="00EC23E0" w:rsidRPr="00E1178A" w:rsidRDefault="00EC23E0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650" w:type="pct"/>
            <w:shd w:val="clear" w:color="auto" w:fill="BDD6EE" w:themeFill="accent5" w:themeFillTint="66"/>
          </w:tcPr>
          <w:p w14:paraId="71FCC5AA" w14:textId="77777777" w:rsidR="00EC23E0" w:rsidRPr="00E1178A" w:rsidRDefault="00EC23E0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967" w:type="pct"/>
            <w:shd w:val="clear" w:color="auto" w:fill="BDD6EE" w:themeFill="accent5" w:themeFillTint="66"/>
          </w:tcPr>
          <w:p w14:paraId="09380305" w14:textId="77777777" w:rsidR="00EC23E0" w:rsidRPr="00E1178A" w:rsidRDefault="00EC23E0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44D89ED3" w14:textId="77777777" w:rsidR="00EC23E0" w:rsidRPr="00E1178A" w:rsidRDefault="00EC23E0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4551CD7C" w14:textId="77777777" w:rsidR="00EC23E0" w:rsidRPr="00E1178A" w:rsidRDefault="00EC23E0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583" w:type="pct"/>
            <w:shd w:val="clear" w:color="auto" w:fill="BDD6EE" w:themeFill="accent5" w:themeFillTint="66"/>
          </w:tcPr>
          <w:p w14:paraId="6E44D6CD" w14:textId="77777777" w:rsidR="00EC23E0" w:rsidRPr="00E1178A" w:rsidRDefault="00EC23E0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EC23E0" w:rsidRPr="00E1178A" w14:paraId="495FF897" w14:textId="77777777" w:rsidTr="00D77E6F">
        <w:tc>
          <w:tcPr>
            <w:tcW w:w="774" w:type="pct"/>
            <w:shd w:val="clear" w:color="auto" w:fill="auto"/>
          </w:tcPr>
          <w:p w14:paraId="03C7E630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applyNo</w:t>
            </w:r>
          </w:p>
        </w:tc>
        <w:tc>
          <w:tcPr>
            <w:tcW w:w="650" w:type="pct"/>
            <w:shd w:val="clear" w:color="auto" w:fill="auto"/>
          </w:tcPr>
          <w:p w14:paraId="26D66C8C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申请编号</w:t>
            </w:r>
          </w:p>
        </w:tc>
        <w:tc>
          <w:tcPr>
            <w:tcW w:w="967" w:type="pct"/>
            <w:shd w:val="clear" w:color="auto" w:fill="auto"/>
          </w:tcPr>
          <w:p w14:paraId="0B0EF7AD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58405FE5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38ABA8F0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1</w:t>
            </w:r>
            <w:r w:rsidRPr="00E1178A">
              <w:rPr>
                <w:rFonts w:eastAsia="宋体"/>
                <w:color w:val="000000" w:themeColor="text1"/>
                <w:szCs w:val="21"/>
              </w:rPr>
              <w:t>28</w:t>
            </w:r>
          </w:p>
        </w:tc>
        <w:tc>
          <w:tcPr>
            <w:tcW w:w="1583" w:type="pct"/>
            <w:shd w:val="clear" w:color="auto" w:fill="auto"/>
          </w:tcPr>
          <w:p w14:paraId="2C7CC360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EC23E0" w:rsidRPr="00E1178A" w14:paraId="7FC0EC80" w14:textId="77777777" w:rsidTr="00D77E6F">
        <w:tc>
          <w:tcPr>
            <w:tcW w:w="774" w:type="pct"/>
            <w:shd w:val="clear" w:color="auto" w:fill="auto"/>
          </w:tcPr>
          <w:p w14:paraId="01D093F9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contractList</w:t>
            </w:r>
          </w:p>
        </w:tc>
        <w:tc>
          <w:tcPr>
            <w:tcW w:w="650" w:type="pct"/>
            <w:shd w:val="clear" w:color="auto" w:fill="auto"/>
          </w:tcPr>
          <w:p w14:paraId="39C96623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合同列表</w:t>
            </w:r>
          </w:p>
        </w:tc>
        <w:tc>
          <w:tcPr>
            <w:tcW w:w="967" w:type="pct"/>
            <w:shd w:val="clear" w:color="auto" w:fill="auto"/>
          </w:tcPr>
          <w:p w14:paraId="7E602CC6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object</w:t>
            </w:r>
          </w:p>
        </w:tc>
        <w:tc>
          <w:tcPr>
            <w:tcW w:w="513" w:type="pct"/>
            <w:shd w:val="clear" w:color="auto" w:fill="auto"/>
          </w:tcPr>
          <w:p w14:paraId="4AA29387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5A027596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583" w:type="pct"/>
            <w:shd w:val="clear" w:color="auto" w:fill="auto"/>
          </w:tcPr>
          <w:p w14:paraId="2B65E9A3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273DE5FC" w14:textId="77777777" w:rsidR="00EC23E0" w:rsidRPr="00E1178A" w:rsidRDefault="00EC23E0" w:rsidP="00EC23E0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合同列表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1076"/>
        <w:gridCol w:w="1184"/>
        <w:gridCol w:w="846"/>
        <w:gridCol w:w="851"/>
        <w:gridCol w:w="3049"/>
      </w:tblGrid>
      <w:tr w:rsidR="00EC23E0" w:rsidRPr="00E1178A" w14:paraId="62968304" w14:textId="77777777" w:rsidTr="00D77E6F">
        <w:tc>
          <w:tcPr>
            <w:tcW w:w="775" w:type="pct"/>
            <w:shd w:val="clear" w:color="auto" w:fill="BDD6EE" w:themeFill="accent5" w:themeFillTint="66"/>
          </w:tcPr>
          <w:p w14:paraId="0CACB537" w14:textId="77777777" w:rsidR="00EC23E0" w:rsidRPr="00E1178A" w:rsidRDefault="00EC23E0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649" w:type="pct"/>
            <w:shd w:val="clear" w:color="auto" w:fill="BDD6EE" w:themeFill="accent5" w:themeFillTint="66"/>
          </w:tcPr>
          <w:p w14:paraId="58B0A917" w14:textId="77777777" w:rsidR="00EC23E0" w:rsidRPr="00E1178A" w:rsidRDefault="00EC23E0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714" w:type="pct"/>
            <w:shd w:val="clear" w:color="auto" w:fill="BDD6EE" w:themeFill="accent5" w:themeFillTint="66"/>
          </w:tcPr>
          <w:p w14:paraId="0C53B458" w14:textId="77777777" w:rsidR="00EC23E0" w:rsidRPr="00E1178A" w:rsidRDefault="00EC23E0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10" w:type="pct"/>
            <w:shd w:val="clear" w:color="auto" w:fill="BDD6EE" w:themeFill="accent5" w:themeFillTint="66"/>
          </w:tcPr>
          <w:p w14:paraId="023A5769" w14:textId="77777777" w:rsidR="00EC23E0" w:rsidRPr="00E1178A" w:rsidRDefault="00EC23E0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1337F68B" w14:textId="77777777" w:rsidR="00EC23E0" w:rsidRPr="00E1178A" w:rsidRDefault="00EC23E0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839" w:type="pct"/>
            <w:shd w:val="clear" w:color="auto" w:fill="BDD6EE" w:themeFill="accent5" w:themeFillTint="66"/>
          </w:tcPr>
          <w:p w14:paraId="64F9EA18" w14:textId="77777777" w:rsidR="00EC23E0" w:rsidRPr="00E1178A" w:rsidRDefault="00EC23E0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EC23E0" w:rsidRPr="00E1178A" w14:paraId="189AF0AD" w14:textId="77777777" w:rsidTr="00D77E6F">
        <w:tc>
          <w:tcPr>
            <w:tcW w:w="775" w:type="pct"/>
            <w:shd w:val="clear" w:color="auto" w:fill="auto"/>
          </w:tcPr>
          <w:p w14:paraId="432D2AA9" w14:textId="77777777" w:rsidR="00EC23E0" w:rsidRPr="005149ED" w:rsidRDefault="00EC23E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contractType</w:t>
            </w:r>
          </w:p>
        </w:tc>
        <w:tc>
          <w:tcPr>
            <w:tcW w:w="649" w:type="pct"/>
            <w:shd w:val="clear" w:color="auto" w:fill="auto"/>
          </w:tcPr>
          <w:p w14:paraId="36CA790D" w14:textId="77777777" w:rsidR="00EC23E0" w:rsidRPr="00E1178A" w:rsidRDefault="00EC23E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合同类型</w:t>
            </w:r>
          </w:p>
        </w:tc>
        <w:tc>
          <w:tcPr>
            <w:tcW w:w="714" w:type="pct"/>
            <w:shd w:val="clear" w:color="auto" w:fill="auto"/>
          </w:tcPr>
          <w:p w14:paraId="1092B188" w14:textId="77777777" w:rsidR="00EC23E0" w:rsidRPr="00E1178A" w:rsidRDefault="00EC23E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0" w:type="pct"/>
            <w:shd w:val="clear" w:color="auto" w:fill="auto"/>
          </w:tcPr>
          <w:p w14:paraId="66B15EA8" w14:textId="77777777" w:rsidR="00EC23E0" w:rsidRPr="00E1178A" w:rsidRDefault="00EC23E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3D895256" w14:textId="77777777" w:rsidR="00EC23E0" w:rsidRPr="005149ED" w:rsidRDefault="00EC23E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20</w:t>
            </w:r>
          </w:p>
        </w:tc>
        <w:tc>
          <w:tcPr>
            <w:tcW w:w="1839" w:type="pct"/>
            <w:shd w:val="clear" w:color="auto" w:fill="auto"/>
          </w:tcPr>
          <w:p w14:paraId="58287805" w14:textId="77777777" w:rsidR="00CB7D00" w:rsidRPr="005149ED" w:rsidRDefault="00CB7D0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C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03-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融资租赁合同</w:t>
            </w:r>
          </w:p>
          <w:p w14:paraId="23913C4C" w14:textId="77777777" w:rsidR="00CB7D00" w:rsidRPr="005149ED" w:rsidRDefault="00CB7D0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C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08-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租赁车辆交付确认函</w:t>
            </w:r>
          </w:p>
          <w:p w14:paraId="15C2F957" w14:textId="77777777" w:rsidR="00CB7D00" w:rsidRPr="005149ED" w:rsidRDefault="00CB7D0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C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04-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抵押合同</w:t>
            </w:r>
          </w:p>
          <w:p w14:paraId="73E44E40" w14:textId="77777777" w:rsidR="00EC23E0" w:rsidRPr="005149ED" w:rsidRDefault="00CB7D0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C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17-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租赁资产转让协议</w:t>
            </w:r>
          </w:p>
        </w:tc>
      </w:tr>
      <w:tr w:rsidR="00EC23E0" w:rsidRPr="00E1178A" w14:paraId="7F4D99F6" w14:textId="77777777" w:rsidTr="00D77E6F">
        <w:trPr>
          <w:trHeight w:val="50"/>
        </w:trPr>
        <w:tc>
          <w:tcPr>
            <w:tcW w:w="775" w:type="pct"/>
            <w:shd w:val="clear" w:color="auto" w:fill="auto"/>
          </w:tcPr>
          <w:p w14:paraId="0B0FE768" w14:textId="77777777" w:rsidR="00EC23E0" w:rsidRPr="005149ED" w:rsidRDefault="00EC23E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filePath</w:t>
            </w:r>
          </w:p>
        </w:tc>
        <w:tc>
          <w:tcPr>
            <w:tcW w:w="649" w:type="pct"/>
            <w:shd w:val="clear" w:color="auto" w:fill="auto"/>
          </w:tcPr>
          <w:p w14:paraId="7C2D29FD" w14:textId="77777777" w:rsidR="00EC23E0" w:rsidRPr="005149ED" w:rsidRDefault="00EC23E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文件路径</w:t>
            </w:r>
          </w:p>
        </w:tc>
        <w:tc>
          <w:tcPr>
            <w:tcW w:w="714" w:type="pct"/>
            <w:shd w:val="clear" w:color="auto" w:fill="auto"/>
          </w:tcPr>
          <w:p w14:paraId="6BB0CB5D" w14:textId="77777777" w:rsidR="00EC23E0" w:rsidRPr="00E1178A" w:rsidRDefault="00EC23E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0" w:type="pct"/>
            <w:shd w:val="clear" w:color="auto" w:fill="auto"/>
          </w:tcPr>
          <w:p w14:paraId="7876A3BF" w14:textId="77777777" w:rsidR="00EC23E0" w:rsidRPr="00E1178A" w:rsidRDefault="00EC23E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7A74C50D" w14:textId="77777777" w:rsidR="00EC23E0" w:rsidRPr="005149ED" w:rsidRDefault="00EC23E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5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12</w:t>
            </w:r>
          </w:p>
        </w:tc>
        <w:tc>
          <w:tcPr>
            <w:tcW w:w="1839" w:type="pct"/>
            <w:shd w:val="clear" w:color="auto" w:fill="auto"/>
          </w:tcPr>
          <w:p w14:paraId="6CB88EDD" w14:textId="77777777" w:rsidR="00EC23E0" w:rsidRPr="005149ED" w:rsidRDefault="00EC23E0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</w:p>
        </w:tc>
      </w:tr>
      <w:tr w:rsidR="00A652A2" w:rsidRPr="00E1178A" w14:paraId="015072F2" w14:textId="77777777" w:rsidTr="00D77E6F">
        <w:trPr>
          <w:trHeight w:val="50"/>
        </w:trPr>
        <w:tc>
          <w:tcPr>
            <w:tcW w:w="775" w:type="pct"/>
            <w:shd w:val="clear" w:color="auto" w:fill="auto"/>
          </w:tcPr>
          <w:p w14:paraId="5F185EF0" w14:textId="77777777" w:rsidR="00A652A2" w:rsidRPr="005149ED" w:rsidRDefault="00A652A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sign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tatus</w:t>
            </w:r>
          </w:p>
        </w:tc>
        <w:tc>
          <w:tcPr>
            <w:tcW w:w="649" w:type="pct"/>
            <w:shd w:val="clear" w:color="auto" w:fill="auto"/>
          </w:tcPr>
          <w:p w14:paraId="44FEFEAB" w14:textId="77777777" w:rsidR="00A652A2" w:rsidRPr="005149ED" w:rsidRDefault="00A652A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签署状态</w:t>
            </w:r>
          </w:p>
        </w:tc>
        <w:tc>
          <w:tcPr>
            <w:tcW w:w="714" w:type="pct"/>
            <w:shd w:val="clear" w:color="auto" w:fill="auto"/>
          </w:tcPr>
          <w:p w14:paraId="057CCC07" w14:textId="77777777" w:rsidR="00A652A2" w:rsidRPr="005149ED" w:rsidRDefault="00A652A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0" w:type="pct"/>
            <w:shd w:val="clear" w:color="auto" w:fill="auto"/>
          </w:tcPr>
          <w:p w14:paraId="1FABDD38" w14:textId="77777777" w:rsidR="00A652A2" w:rsidRPr="005149ED" w:rsidRDefault="00A652A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1F527B6C" w14:textId="77777777" w:rsidR="00A652A2" w:rsidRPr="005149ED" w:rsidRDefault="00A652A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</w:p>
        </w:tc>
        <w:tc>
          <w:tcPr>
            <w:tcW w:w="1839" w:type="pct"/>
            <w:shd w:val="clear" w:color="auto" w:fill="auto"/>
          </w:tcPr>
          <w:p w14:paraId="3A559C0D" w14:textId="77777777" w:rsidR="00A652A2" w:rsidRPr="005149ED" w:rsidRDefault="00A652A2" w:rsidP="005149ED">
            <w:pPr>
              <w:adjustRightInd w:val="0"/>
              <w:snapToGrid w:val="0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0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：待签署；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1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：签署成功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 xml:space="preserve"> </w:t>
            </w:r>
            <w:r w:rsidRPr="005149ED">
              <w:rPr>
                <w:rFonts w:eastAsia="宋体"/>
                <w:color w:val="000000" w:themeColor="text1"/>
                <w:szCs w:val="21"/>
                <w:lang w:val="zh-TW" w:eastAsia="zh-TW"/>
              </w:rPr>
              <w:t>2</w:t>
            </w:r>
            <w:r w:rsidRPr="005149ED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：签署失败</w:t>
            </w:r>
          </w:p>
        </w:tc>
      </w:tr>
    </w:tbl>
    <w:p w14:paraId="065667B0" w14:textId="77777777" w:rsidR="00EC23E0" w:rsidRPr="00E1178A" w:rsidRDefault="00EC23E0" w:rsidP="00EC23E0">
      <w:pPr>
        <w:rPr>
          <w:rFonts w:eastAsia="宋体"/>
          <w:color w:val="000000" w:themeColor="text1"/>
        </w:rPr>
      </w:pPr>
    </w:p>
    <w:p w14:paraId="3BD48023" w14:textId="77777777" w:rsidR="00EC23E0" w:rsidRPr="00E1178A" w:rsidRDefault="00EC23E0" w:rsidP="00EC23E0">
      <w:pPr>
        <w:pStyle w:val="3"/>
        <w:rPr>
          <w:rFonts w:eastAsia="宋体"/>
          <w:color w:val="000000" w:themeColor="text1"/>
        </w:rPr>
      </w:pPr>
      <w:bookmarkStart w:id="191" w:name="_Toc51160315"/>
      <w:r w:rsidRPr="00E1178A">
        <w:rPr>
          <w:rFonts w:eastAsia="宋体"/>
          <w:color w:val="000000" w:themeColor="text1"/>
        </w:rPr>
        <w:lastRenderedPageBreak/>
        <w:t>响应参数说明</w:t>
      </w:r>
      <w:bookmarkEnd w:id="19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8"/>
        <w:gridCol w:w="1340"/>
        <w:gridCol w:w="1121"/>
        <w:gridCol w:w="849"/>
        <w:gridCol w:w="1451"/>
        <w:gridCol w:w="1741"/>
      </w:tblGrid>
      <w:tr w:rsidR="00E1178A" w:rsidRPr="00E1178A" w14:paraId="11F5FC39" w14:textId="77777777" w:rsidTr="00E1178A">
        <w:tc>
          <w:tcPr>
            <w:tcW w:w="1078" w:type="pct"/>
            <w:shd w:val="clear" w:color="auto" w:fill="BDD6EE"/>
          </w:tcPr>
          <w:p w14:paraId="6244A2B3" w14:textId="77777777" w:rsidR="00EC23E0" w:rsidRPr="00E1178A" w:rsidRDefault="00EC23E0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7E22A1C3" w14:textId="77777777" w:rsidR="00EC23E0" w:rsidRPr="00E1178A" w:rsidRDefault="00EC23E0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11A4B5E5" w14:textId="77777777" w:rsidR="00EC23E0" w:rsidRPr="00E1178A" w:rsidRDefault="00EC23E0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76E2D600" w14:textId="77777777" w:rsidR="00EC23E0" w:rsidRPr="00E1178A" w:rsidRDefault="00EC23E0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7738A699" w14:textId="77777777" w:rsidR="00EC23E0" w:rsidRPr="00E1178A" w:rsidRDefault="00EC23E0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535C2B4D" w14:textId="77777777" w:rsidR="00EC23E0" w:rsidRPr="00E1178A" w:rsidRDefault="00EC23E0" w:rsidP="00D77E6F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E1178A" w:rsidRPr="00E1178A" w14:paraId="1685EAE7" w14:textId="77777777" w:rsidTr="00E1178A">
        <w:trPr>
          <w:trHeight w:val="348"/>
        </w:trPr>
        <w:tc>
          <w:tcPr>
            <w:tcW w:w="1078" w:type="pct"/>
            <w:shd w:val="clear" w:color="auto" w:fill="auto"/>
          </w:tcPr>
          <w:p w14:paraId="24D9C29E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510BEBCF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516237D2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4004420A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7E664FCC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361040F7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0-</w:t>
            </w:r>
            <w:r w:rsidRPr="00E1178A">
              <w:rPr>
                <w:rFonts w:eastAsia="宋体"/>
                <w:color w:val="000000" w:themeColor="text1"/>
                <w:szCs w:val="21"/>
              </w:rPr>
              <w:t>失败</w:t>
            </w:r>
          </w:p>
          <w:p w14:paraId="28992750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1-</w:t>
            </w:r>
            <w:r w:rsidRPr="00E1178A">
              <w:rPr>
                <w:rFonts w:eastAsia="宋体"/>
                <w:color w:val="000000" w:themeColor="text1"/>
                <w:szCs w:val="21"/>
              </w:rPr>
              <w:t>成功</w:t>
            </w:r>
          </w:p>
        </w:tc>
      </w:tr>
      <w:tr w:rsidR="00E1178A" w:rsidRPr="00E1178A" w14:paraId="7C383EF5" w14:textId="77777777" w:rsidTr="00E1178A">
        <w:trPr>
          <w:trHeight w:val="348"/>
        </w:trPr>
        <w:tc>
          <w:tcPr>
            <w:tcW w:w="1078" w:type="pct"/>
            <w:shd w:val="clear" w:color="auto" w:fill="auto"/>
          </w:tcPr>
          <w:p w14:paraId="2A91544B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245B99D0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69288EDC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53FD8701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40311F95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37957863" w14:textId="77777777" w:rsidR="00EC23E0" w:rsidRPr="00E1178A" w:rsidRDefault="00EC23E0" w:rsidP="00D77E6F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失败信息说明</w:t>
            </w:r>
          </w:p>
        </w:tc>
      </w:tr>
    </w:tbl>
    <w:p w14:paraId="602D6CDC" w14:textId="6F1D6AC1" w:rsidR="00D767C9" w:rsidRPr="00E1178A" w:rsidRDefault="00D767C9" w:rsidP="00E1178A">
      <w:pPr>
        <w:rPr>
          <w:color w:val="000000" w:themeColor="text1"/>
        </w:rPr>
      </w:pPr>
    </w:p>
    <w:p w14:paraId="49B61494" w14:textId="42E3ABCD" w:rsidR="00D767C9" w:rsidRPr="00E1178A" w:rsidRDefault="00D767C9" w:rsidP="00E1178A">
      <w:pPr>
        <w:rPr>
          <w:color w:val="000000" w:themeColor="text1"/>
        </w:rPr>
      </w:pPr>
    </w:p>
    <w:p w14:paraId="40558FC5" w14:textId="77777777" w:rsidR="00D767C9" w:rsidRPr="00E1178A" w:rsidRDefault="00D767C9">
      <w:pPr>
        <w:rPr>
          <w:color w:val="000000" w:themeColor="text1"/>
          <w:lang w:val="zh-CN"/>
        </w:rPr>
      </w:pPr>
    </w:p>
    <w:p w14:paraId="2D795F4B" w14:textId="77777777" w:rsidR="00D767C9" w:rsidRPr="00E1178A" w:rsidRDefault="00D767C9">
      <w:pPr>
        <w:rPr>
          <w:color w:val="000000" w:themeColor="text1"/>
          <w:lang w:val="zh-CN"/>
        </w:rPr>
      </w:pPr>
      <w:r w:rsidRPr="00E1178A">
        <w:rPr>
          <w:color w:val="000000" w:themeColor="text1"/>
          <w:lang w:val="zh-CN"/>
        </w:rPr>
        <w:br w:type="page"/>
      </w:r>
    </w:p>
    <w:p w14:paraId="5D2E6263" w14:textId="28FEA562" w:rsidR="00D767C9" w:rsidRPr="00E1178A" w:rsidRDefault="00D767C9" w:rsidP="002B0E3D">
      <w:pPr>
        <w:pStyle w:val="2"/>
        <w:rPr>
          <w:color w:val="000000" w:themeColor="text1"/>
        </w:rPr>
      </w:pPr>
      <w:bookmarkStart w:id="192" w:name="_Toc51160316"/>
      <w:r w:rsidRPr="00E1178A">
        <w:rPr>
          <w:rFonts w:hint="eastAsia"/>
          <w:color w:val="000000" w:themeColor="text1"/>
        </w:rPr>
        <w:lastRenderedPageBreak/>
        <w:t>解除银行卡绑定接口</w:t>
      </w:r>
      <w:bookmarkEnd w:id="192"/>
    </w:p>
    <w:p w14:paraId="57815E55" w14:textId="74746CE0" w:rsidR="00D767C9" w:rsidRPr="00E1178A" w:rsidRDefault="00D767C9" w:rsidP="00D767C9">
      <w:pPr>
        <w:pStyle w:val="3"/>
        <w:rPr>
          <w:color w:val="000000" w:themeColor="text1"/>
        </w:rPr>
      </w:pPr>
      <w:r w:rsidRPr="00E1178A">
        <w:rPr>
          <w:rFonts w:hint="eastAsia"/>
          <w:color w:val="000000" w:themeColor="text1"/>
        </w:rPr>
        <w:t xml:space="preserve"> </w:t>
      </w:r>
      <w:bookmarkStart w:id="193" w:name="_Toc51160317"/>
      <w:r w:rsidRPr="00E1178A">
        <w:rPr>
          <w:rFonts w:hint="eastAsia"/>
          <w:color w:val="000000" w:themeColor="text1"/>
        </w:rPr>
        <w:t>功能描述</w:t>
      </w:r>
      <w:bookmarkEnd w:id="193"/>
    </w:p>
    <w:p w14:paraId="369FFDCC" w14:textId="77777777" w:rsidR="00D767C9" w:rsidRPr="00E1178A" w:rsidRDefault="00D767C9" w:rsidP="00D767C9">
      <w:pPr>
        <w:ind w:firstLineChars="200" w:firstLine="420"/>
        <w:rPr>
          <w:rFonts w:ascii="宋体" w:eastAsia="宋体" w:hAnsi="宋体"/>
          <w:color w:val="000000" w:themeColor="text1"/>
        </w:rPr>
      </w:pPr>
      <w:r w:rsidRPr="00E1178A">
        <w:rPr>
          <w:rFonts w:ascii="宋体" w:eastAsia="宋体" w:hAnsi="宋体" w:hint="eastAsia"/>
          <w:color w:val="000000" w:themeColor="text1"/>
        </w:rPr>
        <w:t>根据合作机构号+预签约唯一码+短信验证码进行银行卡确认绑卡，确认绑卡成功后，反馈签约协议号+银行编码+银行名称。</w:t>
      </w:r>
    </w:p>
    <w:p w14:paraId="3D6F2358" w14:textId="587925F1" w:rsidR="00D767C9" w:rsidRPr="00E1178A" w:rsidRDefault="00D767C9" w:rsidP="00D767C9">
      <w:pPr>
        <w:rPr>
          <w:color w:val="000000" w:themeColor="text1"/>
        </w:rPr>
      </w:pPr>
    </w:p>
    <w:p w14:paraId="6685C9FE" w14:textId="03055D2E" w:rsidR="00D767C9" w:rsidRPr="00E1178A" w:rsidRDefault="00D767C9" w:rsidP="00D767C9">
      <w:pPr>
        <w:pStyle w:val="3"/>
        <w:rPr>
          <w:color w:val="000000" w:themeColor="text1"/>
        </w:rPr>
      </w:pPr>
      <w:r w:rsidRPr="00E1178A">
        <w:rPr>
          <w:rFonts w:hint="eastAsia"/>
          <w:color w:val="000000" w:themeColor="text1"/>
        </w:rPr>
        <w:t xml:space="preserve"> </w:t>
      </w:r>
      <w:bookmarkStart w:id="194" w:name="_Toc51160318"/>
      <w:r w:rsidRPr="00E1178A">
        <w:rPr>
          <w:rFonts w:hint="eastAsia"/>
          <w:color w:val="000000" w:themeColor="text1"/>
        </w:rPr>
        <w:t>业务逻辑</w:t>
      </w:r>
      <w:bookmarkEnd w:id="194"/>
    </w:p>
    <w:p w14:paraId="3A19A47D" w14:textId="77777777" w:rsidR="00D767C9" w:rsidRPr="00E1178A" w:rsidRDefault="00D767C9" w:rsidP="00D767C9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47B82D15" w14:textId="63CC39B7" w:rsidR="00D767C9" w:rsidRPr="00E1178A" w:rsidRDefault="00D767C9" w:rsidP="00D767C9">
      <w:pPr>
        <w:pStyle w:val="3"/>
        <w:rPr>
          <w:color w:val="000000" w:themeColor="text1"/>
        </w:rPr>
      </w:pPr>
      <w:bookmarkStart w:id="195" w:name="_Toc51160319"/>
      <w:r w:rsidRPr="00E1178A">
        <w:rPr>
          <w:rFonts w:hint="eastAsia"/>
          <w:color w:val="000000" w:themeColor="text1"/>
        </w:rPr>
        <w:t>请求</w:t>
      </w:r>
      <w:r w:rsidRPr="00E1178A">
        <w:rPr>
          <w:rFonts w:hint="eastAsia"/>
          <w:color w:val="000000" w:themeColor="text1"/>
        </w:rPr>
        <w:t>url</w:t>
      </w:r>
      <w:bookmarkEnd w:id="195"/>
    </w:p>
    <w:p w14:paraId="2918E23C" w14:textId="1C486A36" w:rsidR="00D767C9" w:rsidRPr="00E1178A" w:rsidRDefault="00D767C9" w:rsidP="00D767C9">
      <w:pPr>
        <w:tabs>
          <w:tab w:val="left" w:pos="1200"/>
        </w:tabs>
        <w:spacing w:line="278" w:lineRule="exact"/>
        <w:rPr>
          <w:rFonts w:ascii="仿宋" w:eastAsia="仿宋" w:hAnsi="仿宋" w:cs="仿宋"/>
          <w:color w:val="000000" w:themeColor="text1"/>
          <w:szCs w:val="21"/>
        </w:rPr>
      </w:pPr>
      <w:r w:rsidRPr="00E1178A">
        <w:rPr>
          <w:rFonts w:ascii="宋体" w:eastAsia="宋体" w:hAnsi="宋体" w:hint="eastAsia"/>
          <w:color w:val="000000" w:themeColor="text1"/>
        </w:rPr>
        <w:t>u</w:t>
      </w:r>
      <w:r w:rsidRPr="00E1178A">
        <w:rPr>
          <w:rFonts w:ascii="宋体" w:eastAsia="宋体" w:hAnsi="宋体"/>
          <w:color w:val="000000" w:themeColor="text1"/>
        </w:rPr>
        <w:t>nbind</w:t>
      </w:r>
      <w:r w:rsidRPr="00E1178A">
        <w:rPr>
          <w:rFonts w:ascii="宋体" w:eastAsia="宋体" w:hAnsi="宋体" w:hint="eastAsia"/>
          <w:color w:val="000000" w:themeColor="text1"/>
        </w:rPr>
        <w:t>B</w:t>
      </w:r>
      <w:r w:rsidRPr="00E1178A">
        <w:rPr>
          <w:rFonts w:ascii="宋体" w:eastAsia="宋体" w:hAnsi="宋体"/>
          <w:color w:val="000000" w:themeColor="text1"/>
        </w:rPr>
        <w:t>ank</w:t>
      </w:r>
      <w:r w:rsidRPr="00E1178A">
        <w:rPr>
          <w:rFonts w:ascii="宋体" w:eastAsia="宋体" w:hAnsi="宋体" w:hint="eastAsia"/>
          <w:color w:val="000000" w:themeColor="text1"/>
        </w:rPr>
        <w:t>C</w:t>
      </w:r>
      <w:r w:rsidRPr="00E1178A">
        <w:rPr>
          <w:rFonts w:ascii="宋体" w:eastAsia="宋体" w:hAnsi="宋体"/>
          <w:color w:val="000000" w:themeColor="text1"/>
        </w:rPr>
        <w:t>ard</w:t>
      </w:r>
    </w:p>
    <w:p w14:paraId="71B24843" w14:textId="2850E94E" w:rsidR="00D767C9" w:rsidRPr="00E1178A" w:rsidRDefault="00D767C9" w:rsidP="00D767C9">
      <w:pPr>
        <w:pStyle w:val="3"/>
        <w:rPr>
          <w:color w:val="000000" w:themeColor="text1"/>
        </w:rPr>
      </w:pPr>
      <w:bookmarkStart w:id="196" w:name="_Toc51160320"/>
      <w:r w:rsidRPr="00E1178A">
        <w:rPr>
          <w:rFonts w:hint="eastAsia"/>
          <w:color w:val="000000" w:themeColor="text1"/>
        </w:rPr>
        <w:t>请求参数</w:t>
      </w:r>
      <w:r w:rsidR="008D546A">
        <w:rPr>
          <w:rFonts w:hint="eastAsia"/>
          <w:color w:val="000000" w:themeColor="text1"/>
        </w:rPr>
        <w:t>·</w:t>
      </w:r>
      <w:bookmarkEnd w:id="196"/>
    </w:p>
    <w:tbl>
      <w:tblPr>
        <w:tblStyle w:val="a8"/>
        <w:tblpPr w:leftFromText="180" w:rightFromText="180" w:vertAnchor="text" w:horzAnchor="margin" w:tblpY="476"/>
        <w:tblW w:w="9519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709"/>
        <w:gridCol w:w="2126"/>
        <w:gridCol w:w="3570"/>
      </w:tblGrid>
      <w:tr w:rsidR="00F91E49" w:rsidRPr="00E1178A" w14:paraId="16792185" w14:textId="77777777" w:rsidTr="005149ED">
        <w:trPr>
          <w:trHeight w:val="20"/>
        </w:trPr>
        <w:tc>
          <w:tcPr>
            <w:tcW w:w="988" w:type="dxa"/>
            <w:shd w:val="clear" w:color="auto" w:fill="D9E2F3" w:themeFill="accent1" w:themeFillTint="33"/>
          </w:tcPr>
          <w:p w14:paraId="3C6797FA" w14:textId="4061F15C" w:rsidR="00F91E49" w:rsidRPr="00E1178A" w:rsidRDefault="00F91E49" w:rsidP="00D767C9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1275" w:type="dxa"/>
            <w:shd w:val="clear" w:color="auto" w:fill="D9E2F3" w:themeFill="accent1" w:themeFillTint="33"/>
          </w:tcPr>
          <w:p w14:paraId="7333719E" w14:textId="6A8D96AB" w:rsidR="00F91E49" w:rsidRPr="00E1178A" w:rsidRDefault="00F91E49" w:rsidP="00D767C9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字段说明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6D3E182D" w14:textId="036FCDB6" w:rsidR="00F91E49" w:rsidRPr="00E1178A" w:rsidRDefault="00F91E49" w:rsidP="00D767C9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023265B2" w14:textId="21180D11" w:rsidR="00F91E49" w:rsidRPr="00E1178A" w:rsidRDefault="00F91E49" w:rsidP="00D767C9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0B77AA6" w14:textId="62D7DBF4" w:rsidR="00F91E49" w:rsidRPr="00E1178A" w:rsidRDefault="00F91E49" w:rsidP="00D767C9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3570" w:type="dxa"/>
            <w:shd w:val="clear" w:color="auto" w:fill="D9E2F3" w:themeFill="accent1" w:themeFillTint="33"/>
          </w:tcPr>
          <w:p w14:paraId="194F68EE" w14:textId="47E4D475" w:rsidR="00F91E49" w:rsidRPr="00E1178A" w:rsidRDefault="00F91E49" w:rsidP="00D767C9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备注</w:t>
            </w:r>
          </w:p>
        </w:tc>
      </w:tr>
      <w:tr w:rsidR="00F91E49" w:rsidRPr="00E1178A" w14:paraId="52A8DD76" w14:textId="77777777" w:rsidTr="005149ED">
        <w:trPr>
          <w:trHeight w:val="20"/>
        </w:trPr>
        <w:tc>
          <w:tcPr>
            <w:tcW w:w="988" w:type="dxa"/>
          </w:tcPr>
          <w:p w14:paraId="4007A17D" w14:textId="77777777" w:rsidR="00F91E49" w:rsidRPr="005149ED" w:rsidRDefault="00F91E4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a</w:t>
            </w:r>
            <w:r w:rsidRPr="005149ED">
              <w:rPr>
                <w:rFonts w:eastAsia="宋体"/>
                <w:color w:val="000000" w:themeColor="text1"/>
                <w:szCs w:val="21"/>
              </w:rPr>
              <w:t>pplyNo</w:t>
            </w:r>
          </w:p>
        </w:tc>
        <w:tc>
          <w:tcPr>
            <w:tcW w:w="1275" w:type="dxa"/>
          </w:tcPr>
          <w:p w14:paraId="22A85DB7" w14:textId="54DA0F56" w:rsidR="00F91E49" w:rsidRPr="005149ED" w:rsidRDefault="00F91E4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申请编号</w:t>
            </w:r>
          </w:p>
        </w:tc>
        <w:tc>
          <w:tcPr>
            <w:tcW w:w="851" w:type="dxa"/>
          </w:tcPr>
          <w:p w14:paraId="7FCB1EC2" w14:textId="179AA493" w:rsidR="00F91E49" w:rsidRPr="005149ED" w:rsidRDefault="00F91E4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09" w:type="dxa"/>
          </w:tcPr>
          <w:p w14:paraId="2E67FD53" w14:textId="0D5185AD" w:rsidR="00F91E49" w:rsidRPr="005149ED" w:rsidRDefault="00F91E4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2126" w:type="dxa"/>
          </w:tcPr>
          <w:p w14:paraId="4C94F856" w14:textId="7C2C58BA" w:rsidR="00F91E49" w:rsidRPr="005149ED" w:rsidRDefault="00F91E4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1</w:t>
            </w:r>
            <w:r w:rsidRPr="005149ED">
              <w:rPr>
                <w:rFonts w:eastAsia="宋体"/>
                <w:color w:val="000000" w:themeColor="text1"/>
                <w:szCs w:val="21"/>
              </w:rPr>
              <w:t>28</w:t>
            </w:r>
          </w:p>
        </w:tc>
        <w:tc>
          <w:tcPr>
            <w:tcW w:w="3570" w:type="dxa"/>
          </w:tcPr>
          <w:p w14:paraId="2CF1C896" w14:textId="09E90C99" w:rsidR="00F91E49" w:rsidRPr="005149ED" w:rsidRDefault="00F91E4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与进件申请时的</w:t>
            </w:r>
            <w:r w:rsidRPr="005149ED">
              <w:rPr>
                <w:rFonts w:eastAsia="宋体" w:hint="eastAsia"/>
                <w:color w:val="000000" w:themeColor="text1"/>
                <w:szCs w:val="21"/>
              </w:rPr>
              <w:t>a</w:t>
            </w:r>
            <w:r w:rsidRPr="005149ED">
              <w:rPr>
                <w:rFonts w:eastAsia="宋体"/>
                <w:color w:val="000000" w:themeColor="text1"/>
                <w:szCs w:val="21"/>
              </w:rPr>
              <w:t>pplyNo</w:t>
            </w:r>
            <w:r w:rsidRPr="005149ED">
              <w:rPr>
                <w:rFonts w:eastAsia="宋体" w:hint="eastAsia"/>
                <w:color w:val="000000" w:themeColor="text1"/>
                <w:szCs w:val="21"/>
              </w:rPr>
              <w:t>一致</w:t>
            </w:r>
          </w:p>
        </w:tc>
      </w:tr>
      <w:tr w:rsidR="00F91E49" w:rsidRPr="00E1178A" w14:paraId="4A1C7CE9" w14:textId="77777777" w:rsidTr="005149ED">
        <w:trPr>
          <w:trHeight w:val="20"/>
        </w:trPr>
        <w:tc>
          <w:tcPr>
            <w:tcW w:w="988" w:type="dxa"/>
          </w:tcPr>
          <w:p w14:paraId="3344CFD6" w14:textId="77777777" w:rsidR="00F91E49" w:rsidRPr="005149ED" w:rsidRDefault="00F91E4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protocolNo</w:t>
            </w:r>
          </w:p>
        </w:tc>
        <w:tc>
          <w:tcPr>
            <w:tcW w:w="1275" w:type="dxa"/>
          </w:tcPr>
          <w:p w14:paraId="578B7EE2" w14:textId="4C8B41B0" w:rsidR="00F91E49" w:rsidRPr="005149ED" w:rsidRDefault="00F91E4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签约协议号</w:t>
            </w:r>
          </w:p>
        </w:tc>
        <w:tc>
          <w:tcPr>
            <w:tcW w:w="851" w:type="dxa"/>
          </w:tcPr>
          <w:p w14:paraId="71E601A8" w14:textId="302005CE" w:rsidR="00F91E49" w:rsidRPr="005149ED" w:rsidRDefault="00F91E4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09" w:type="dxa"/>
          </w:tcPr>
          <w:p w14:paraId="1FDA7DB9" w14:textId="5C842F3C" w:rsidR="00F91E49" w:rsidRPr="005149ED" w:rsidRDefault="00F91E4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2126" w:type="dxa"/>
          </w:tcPr>
          <w:p w14:paraId="6B804189" w14:textId="2447C9EB" w:rsidR="00F91E49" w:rsidRPr="005149ED" w:rsidRDefault="00F91E4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1</w:t>
            </w:r>
            <w:r w:rsidRPr="005149ED">
              <w:rPr>
                <w:rFonts w:eastAsia="宋体"/>
                <w:color w:val="000000" w:themeColor="text1"/>
                <w:szCs w:val="21"/>
              </w:rPr>
              <w:t>28</w:t>
            </w:r>
          </w:p>
        </w:tc>
        <w:tc>
          <w:tcPr>
            <w:tcW w:w="3570" w:type="dxa"/>
          </w:tcPr>
          <w:p w14:paraId="0F4E4E3F" w14:textId="0A07E246" w:rsidR="00F91E49" w:rsidRPr="005149ED" w:rsidRDefault="00F91E4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确认绑卡成功后第三方反馈的签约协议号</w:t>
            </w:r>
          </w:p>
        </w:tc>
      </w:tr>
      <w:tr w:rsidR="00F91E49" w:rsidRPr="00E1178A" w14:paraId="13191095" w14:textId="77777777" w:rsidTr="005149ED">
        <w:trPr>
          <w:trHeight w:val="20"/>
        </w:trPr>
        <w:tc>
          <w:tcPr>
            <w:tcW w:w="988" w:type="dxa"/>
          </w:tcPr>
          <w:p w14:paraId="41F0CF0F" w14:textId="77777777" w:rsidR="00F91E49" w:rsidRPr="005149ED" w:rsidRDefault="00F91E4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remarks</w:t>
            </w:r>
          </w:p>
        </w:tc>
        <w:tc>
          <w:tcPr>
            <w:tcW w:w="1275" w:type="dxa"/>
          </w:tcPr>
          <w:p w14:paraId="287FCE74" w14:textId="1563E8E9" w:rsidR="00F91E49" w:rsidRPr="005149ED" w:rsidRDefault="00F91E4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851" w:type="dxa"/>
          </w:tcPr>
          <w:p w14:paraId="4E44592D" w14:textId="1D8F9625" w:rsidR="00F91E49" w:rsidRPr="005149ED" w:rsidRDefault="00F91E4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09" w:type="dxa"/>
          </w:tcPr>
          <w:p w14:paraId="2F1DEE50" w14:textId="6E8FA327" w:rsidR="00F91E49" w:rsidRPr="005149ED" w:rsidRDefault="00F91E4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O</w:t>
            </w:r>
          </w:p>
        </w:tc>
        <w:tc>
          <w:tcPr>
            <w:tcW w:w="2126" w:type="dxa"/>
          </w:tcPr>
          <w:p w14:paraId="0792F0C7" w14:textId="77777777" w:rsidR="00F91E49" w:rsidRPr="005149ED" w:rsidRDefault="00F91E49" w:rsidP="005149ED">
            <w:pPr>
              <w:spacing w:line="278" w:lineRule="exact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3570" w:type="dxa"/>
          </w:tcPr>
          <w:p w14:paraId="49606BEC" w14:textId="325F281F" w:rsidR="00F91E49" w:rsidRPr="005149ED" w:rsidRDefault="00F91E49" w:rsidP="005149ED">
            <w:pPr>
              <w:spacing w:line="278" w:lineRule="exact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439DE16C" w14:textId="77777777" w:rsidR="00D767C9" w:rsidRPr="00E1178A" w:rsidRDefault="00D767C9" w:rsidP="00D767C9">
      <w:pPr>
        <w:rPr>
          <w:color w:val="000000" w:themeColor="text1"/>
        </w:rPr>
      </w:pPr>
    </w:p>
    <w:p w14:paraId="469D7440" w14:textId="252496DB" w:rsidR="00D767C9" w:rsidRPr="00E1178A" w:rsidRDefault="00D767C9" w:rsidP="00D767C9">
      <w:pPr>
        <w:spacing w:line="335" w:lineRule="exact"/>
        <w:rPr>
          <w:rFonts w:ascii="仿宋" w:eastAsia="PMingLiU" w:hAnsi="仿宋" w:cs="仿宋"/>
          <w:color w:val="000000" w:themeColor="text1"/>
          <w:szCs w:val="21"/>
          <w:lang w:eastAsia="zh-TW"/>
        </w:rPr>
      </w:pPr>
    </w:p>
    <w:p w14:paraId="07BC2654" w14:textId="6BAF7CC6" w:rsidR="00D767C9" w:rsidRPr="00E1178A" w:rsidRDefault="00D767C9" w:rsidP="00D767C9">
      <w:pPr>
        <w:pStyle w:val="3"/>
        <w:rPr>
          <w:color w:val="000000" w:themeColor="text1"/>
        </w:rPr>
      </w:pPr>
      <w:bookmarkStart w:id="197" w:name="_Toc51160321"/>
      <w:r w:rsidRPr="00E1178A">
        <w:rPr>
          <w:rFonts w:hint="eastAsia"/>
          <w:color w:val="000000" w:themeColor="text1"/>
        </w:rPr>
        <w:t>响应参数</w:t>
      </w:r>
      <w:bookmarkEnd w:id="197"/>
    </w:p>
    <w:tbl>
      <w:tblPr>
        <w:tblStyle w:val="a8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3544"/>
      </w:tblGrid>
      <w:tr w:rsidR="00D767C9" w:rsidRPr="00E1178A" w14:paraId="7D084211" w14:textId="77777777" w:rsidTr="007B6AB2">
        <w:trPr>
          <w:trHeight w:val="304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5380A03E" w14:textId="77777777" w:rsidR="00D767C9" w:rsidRPr="00E1178A" w:rsidRDefault="00D767C9" w:rsidP="00D767C9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参数</w:t>
            </w: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D9E2F3" w:themeFill="accent1" w:themeFillTint="33"/>
            <w:vAlign w:val="center"/>
          </w:tcPr>
          <w:p w14:paraId="08905A9F" w14:textId="77777777" w:rsidR="00D767C9" w:rsidRPr="00E1178A" w:rsidRDefault="00D767C9" w:rsidP="00D767C9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类型</w:t>
            </w:r>
          </w:p>
        </w:tc>
        <w:tc>
          <w:tcPr>
            <w:tcW w:w="2126" w:type="dxa"/>
            <w:shd w:val="clear" w:color="auto" w:fill="D9E2F3" w:themeFill="accent1" w:themeFillTint="33"/>
            <w:vAlign w:val="center"/>
          </w:tcPr>
          <w:p w14:paraId="24F1460D" w14:textId="77777777" w:rsidR="00D767C9" w:rsidRPr="00E1178A" w:rsidRDefault="00D767C9" w:rsidP="00D767C9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字段说明</w:t>
            </w:r>
          </w:p>
        </w:tc>
        <w:tc>
          <w:tcPr>
            <w:tcW w:w="3544" w:type="dxa"/>
            <w:shd w:val="clear" w:color="auto" w:fill="D9E2F3" w:themeFill="accent1" w:themeFillTint="33"/>
            <w:vAlign w:val="center"/>
          </w:tcPr>
          <w:p w14:paraId="571934B7" w14:textId="77777777" w:rsidR="00D767C9" w:rsidRPr="00E1178A" w:rsidRDefault="00D767C9" w:rsidP="00D767C9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备注</w:t>
            </w:r>
          </w:p>
        </w:tc>
      </w:tr>
      <w:tr w:rsidR="00D767C9" w:rsidRPr="00E1178A" w14:paraId="47F17275" w14:textId="77777777" w:rsidTr="007B6AB2">
        <w:trPr>
          <w:trHeight w:val="20"/>
        </w:trPr>
        <w:tc>
          <w:tcPr>
            <w:tcW w:w="1838" w:type="dxa"/>
          </w:tcPr>
          <w:p w14:paraId="40DB9477" w14:textId="77777777" w:rsidR="00D767C9" w:rsidRPr="005149ED" w:rsidRDefault="00D767C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985" w:type="dxa"/>
          </w:tcPr>
          <w:p w14:paraId="42DB70AC" w14:textId="77777777" w:rsidR="00D767C9" w:rsidRPr="005149ED" w:rsidRDefault="00D767C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126" w:type="dxa"/>
          </w:tcPr>
          <w:p w14:paraId="777E4F59" w14:textId="77777777" w:rsidR="00D767C9" w:rsidRPr="005149ED" w:rsidRDefault="00D767C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3544" w:type="dxa"/>
          </w:tcPr>
          <w:p w14:paraId="43B6F381" w14:textId="77777777" w:rsidR="00D767C9" w:rsidRPr="005149ED" w:rsidRDefault="00D767C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0-</w:t>
            </w:r>
            <w:r w:rsidRPr="005149ED">
              <w:rPr>
                <w:rFonts w:eastAsia="宋体" w:hint="eastAsia"/>
                <w:color w:val="000000" w:themeColor="text1"/>
                <w:szCs w:val="21"/>
              </w:rPr>
              <w:t>失败</w:t>
            </w:r>
          </w:p>
          <w:p w14:paraId="5CA88489" w14:textId="77777777" w:rsidR="00D767C9" w:rsidRPr="005149ED" w:rsidRDefault="00D767C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1-</w:t>
            </w:r>
            <w:r w:rsidRPr="005149ED">
              <w:rPr>
                <w:rFonts w:eastAsia="宋体" w:hint="eastAsia"/>
                <w:color w:val="000000" w:themeColor="text1"/>
                <w:szCs w:val="21"/>
              </w:rPr>
              <w:t>成功</w:t>
            </w:r>
          </w:p>
        </w:tc>
      </w:tr>
      <w:tr w:rsidR="00D767C9" w:rsidRPr="00E1178A" w14:paraId="60796568" w14:textId="77777777" w:rsidTr="007B6AB2">
        <w:trPr>
          <w:trHeight w:val="20"/>
        </w:trPr>
        <w:tc>
          <w:tcPr>
            <w:tcW w:w="1838" w:type="dxa"/>
          </w:tcPr>
          <w:p w14:paraId="14C0C18E" w14:textId="77777777" w:rsidR="00D767C9" w:rsidRPr="005149ED" w:rsidRDefault="00D767C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/>
                <w:color w:val="000000" w:themeColor="text1"/>
                <w:szCs w:val="21"/>
              </w:rPr>
              <w:t>query</w:t>
            </w:r>
            <w:r w:rsidRPr="005149ED">
              <w:rPr>
                <w:rFonts w:eastAsia="宋体" w:hint="eastAsia"/>
                <w:color w:val="000000" w:themeColor="text1"/>
                <w:szCs w:val="21"/>
              </w:rPr>
              <w:t>I</w:t>
            </w:r>
            <w:r w:rsidRPr="005149ED">
              <w:rPr>
                <w:rFonts w:eastAsia="宋体"/>
                <w:color w:val="000000" w:themeColor="text1"/>
                <w:szCs w:val="21"/>
              </w:rPr>
              <w:t>d</w:t>
            </w:r>
          </w:p>
        </w:tc>
        <w:tc>
          <w:tcPr>
            <w:tcW w:w="1985" w:type="dxa"/>
          </w:tcPr>
          <w:p w14:paraId="41CE3044" w14:textId="77777777" w:rsidR="00D767C9" w:rsidRPr="005149ED" w:rsidRDefault="00D767C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S</w:t>
            </w:r>
            <w:r w:rsidRPr="005149ED">
              <w:rPr>
                <w:rFonts w:eastAsia="宋体"/>
                <w:color w:val="000000" w:themeColor="text1"/>
                <w:szCs w:val="21"/>
              </w:rPr>
              <w:t>tring</w:t>
            </w:r>
          </w:p>
        </w:tc>
        <w:tc>
          <w:tcPr>
            <w:tcW w:w="2126" w:type="dxa"/>
          </w:tcPr>
          <w:p w14:paraId="1E1E65B7" w14:textId="77777777" w:rsidR="00D767C9" w:rsidRPr="005149ED" w:rsidRDefault="00D767C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结果查询</w:t>
            </w:r>
            <w:r w:rsidRPr="005149ED">
              <w:rPr>
                <w:rFonts w:eastAsia="宋体" w:hint="eastAsia"/>
                <w:color w:val="000000" w:themeColor="text1"/>
                <w:szCs w:val="21"/>
              </w:rPr>
              <w:t>I</w:t>
            </w:r>
            <w:r w:rsidRPr="005149ED">
              <w:rPr>
                <w:rFonts w:eastAsia="宋体"/>
                <w:color w:val="000000" w:themeColor="text1"/>
                <w:szCs w:val="21"/>
              </w:rPr>
              <w:t>D</w:t>
            </w:r>
          </w:p>
        </w:tc>
        <w:tc>
          <w:tcPr>
            <w:tcW w:w="3544" w:type="dxa"/>
          </w:tcPr>
          <w:p w14:paraId="0F30DC20" w14:textId="77777777" w:rsidR="00D767C9" w:rsidRPr="005149ED" w:rsidRDefault="00D767C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D767C9" w:rsidRPr="00E1178A" w14:paraId="3FBB5730" w14:textId="77777777" w:rsidTr="007B6AB2">
        <w:trPr>
          <w:trHeight w:val="20"/>
        </w:trPr>
        <w:tc>
          <w:tcPr>
            <w:tcW w:w="1838" w:type="dxa"/>
          </w:tcPr>
          <w:p w14:paraId="2C341FF3" w14:textId="3915B6DB" w:rsidR="00D767C9" w:rsidRPr="005149ED" w:rsidRDefault="007B6AB2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respList</w:t>
            </w:r>
          </w:p>
        </w:tc>
        <w:tc>
          <w:tcPr>
            <w:tcW w:w="1985" w:type="dxa"/>
          </w:tcPr>
          <w:p w14:paraId="66BA6698" w14:textId="4FC0BB3B" w:rsidR="00D767C9" w:rsidRPr="005149ED" w:rsidRDefault="007B6AB2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list</w:t>
            </w:r>
          </w:p>
        </w:tc>
        <w:tc>
          <w:tcPr>
            <w:tcW w:w="2126" w:type="dxa"/>
          </w:tcPr>
          <w:p w14:paraId="17FED3B3" w14:textId="1678993F" w:rsidR="00D767C9" w:rsidRPr="005149ED" w:rsidRDefault="007B6AB2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结果集合</w:t>
            </w:r>
          </w:p>
        </w:tc>
        <w:tc>
          <w:tcPr>
            <w:tcW w:w="3544" w:type="dxa"/>
          </w:tcPr>
          <w:p w14:paraId="260C44E2" w14:textId="12987A23" w:rsidR="00D767C9" w:rsidRPr="005149ED" w:rsidRDefault="00D767C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64082E7A" w14:textId="146762C5" w:rsidR="00D767C9" w:rsidRDefault="00D767C9" w:rsidP="00D767C9">
      <w:pPr>
        <w:rPr>
          <w:color w:val="000000" w:themeColor="text1"/>
        </w:rPr>
      </w:pPr>
    </w:p>
    <w:p w14:paraId="5D44CAB9" w14:textId="57665B41" w:rsidR="00D934D2" w:rsidRPr="00E1178A" w:rsidRDefault="00D934D2" w:rsidP="00D767C9">
      <w:pPr>
        <w:rPr>
          <w:color w:val="000000" w:themeColor="text1"/>
        </w:rPr>
      </w:pPr>
      <w:r>
        <w:rPr>
          <w:rFonts w:eastAsia="宋体" w:hint="eastAsia"/>
          <w:color w:val="000000" w:themeColor="text1"/>
          <w:szCs w:val="21"/>
        </w:rPr>
        <w:t>respList</w:t>
      </w:r>
      <w:r>
        <w:rPr>
          <w:rFonts w:eastAsia="宋体" w:hint="eastAsia"/>
          <w:color w:val="000000" w:themeColor="text1"/>
          <w:szCs w:val="21"/>
        </w:rPr>
        <w:t>参数说明</w:t>
      </w:r>
      <w:r w:rsidR="00676726">
        <w:rPr>
          <w:rFonts w:eastAsia="宋体" w:hint="eastAsia"/>
          <w:color w:val="000000" w:themeColor="text1"/>
          <w:szCs w:val="21"/>
        </w:rPr>
        <w:t>：</w:t>
      </w:r>
    </w:p>
    <w:tbl>
      <w:tblPr>
        <w:tblStyle w:val="a8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3544"/>
      </w:tblGrid>
      <w:tr w:rsidR="007B6AB2" w:rsidRPr="00E1178A" w14:paraId="5F64911E" w14:textId="77777777" w:rsidTr="007B6AB2">
        <w:trPr>
          <w:trHeight w:val="304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7D12041E" w14:textId="77777777" w:rsidR="007B6AB2" w:rsidRPr="00E1178A" w:rsidRDefault="007B6AB2" w:rsidP="0066049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参数</w:t>
            </w: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D9E2F3" w:themeFill="accent1" w:themeFillTint="33"/>
            <w:vAlign w:val="center"/>
          </w:tcPr>
          <w:p w14:paraId="3734F3ED" w14:textId="77777777" w:rsidR="007B6AB2" w:rsidRPr="00E1178A" w:rsidRDefault="007B6AB2" w:rsidP="0066049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类型</w:t>
            </w:r>
          </w:p>
        </w:tc>
        <w:tc>
          <w:tcPr>
            <w:tcW w:w="2126" w:type="dxa"/>
            <w:shd w:val="clear" w:color="auto" w:fill="D9E2F3" w:themeFill="accent1" w:themeFillTint="33"/>
            <w:vAlign w:val="center"/>
          </w:tcPr>
          <w:p w14:paraId="057E9CD9" w14:textId="77777777" w:rsidR="007B6AB2" w:rsidRPr="00E1178A" w:rsidRDefault="007B6AB2" w:rsidP="0066049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字段说明</w:t>
            </w:r>
          </w:p>
        </w:tc>
        <w:tc>
          <w:tcPr>
            <w:tcW w:w="3544" w:type="dxa"/>
            <w:shd w:val="clear" w:color="auto" w:fill="D9E2F3" w:themeFill="accent1" w:themeFillTint="33"/>
            <w:vAlign w:val="center"/>
          </w:tcPr>
          <w:p w14:paraId="6553EAD3" w14:textId="77777777" w:rsidR="007B6AB2" w:rsidRPr="00E1178A" w:rsidRDefault="007B6AB2" w:rsidP="0066049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备注</w:t>
            </w:r>
          </w:p>
        </w:tc>
      </w:tr>
      <w:tr w:rsidR="007B6AB2" w:rsidRPr="00E1178A" w14:paraId="5E1CED11" w14:textId="77777777" w:rsidTr="007B6AB2">
        <w:trPr>
          <w:trHeight w:val="20"/>
        </w:trPr>
        <w:tc>
          <w:tcPr>
            <w:tcW w:w="1838" w:type="dxa"/>
          </w:tcPr>
          <w:p w14:paraId="30201E64" w14:textId="77777777" w:rsidR="007B6AB2" w:rsidRPr="005149ED" w:rsidRDefault="007B6AB2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985" w:type="dxa"/>
          </w:tcPr>
          <w:p w14:paraId="5B3AAAC8" w14:textId="77777777" w:rsidR="007B6AB2" w:rsidRPr="005149ED" w:rsidRDefault="007B6AB2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126" w:type="dxa"/>
          </w:tcPr>
          <w:p w14:paraId="74B6AD4B" w14:textId="77777777" w:rsidR="007B6AB2" w:rsidRPr="005149ED" w:rsidRDefault="007B6AB2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3544" w:type="dxa"/>
          </w:tcPr>
          <w:p w14:paraId="1F231301" w14:textId="77777777" w:rsidR="007B6AB2" w:rsidRPr="005149ED" w:rsidRDefault="007B6AB2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0-</w:t>
            </w:r>
            <w:r w:rsidRPr="005149ED">
              <w:rPr>
                <w:rFonts w:eastAsia="宋体" w:hint="eastAsia"/>
                <w:color w:val="000000" w:themeColor="text1"/>
                <w:szCs w:val="21"/>
              </w:rPr>
              <w:t>失败</w:t>
            </w:r>
          </w:p>
          <w:p w14:paraId="1F9CD17A" w14:textId="77777777" w:rsidR="007B6AB2" w:rsidRPr="005149ED" w:rsidRDefault="007B6AB2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1-</w:t>
            </w:r>
            <w:r w:rsidRPr="005149ED">
              <w:rPr>
                <w:rFonts w:eastAsia="宋体" w:hint="eastAsia"/>
                <w:color w:val="000000" w:themeColor="text1"/>
                <w:szCs w:val="21"/>
              </w:rPr>
              <w:t>成功</w:t>
            </w:r>
          </w:p>
        </w:tc>
      </w:tr>
      <w:tr w:rsidR="007B6AB2" w:rsidRPr="00E1178A" w14:paraId="5E822F88" w14:textId="77777777" w:rsidTr="007B6AB2">
        <w:trPr>
          <w:trHeight w:val="20"/>
        </w:trPr>
        <w:tc>
          <w:tcPr>
            <w:tcW w:w="1838" w:type="dxa"/>
          </w:tcPr>
          <w:p w14:paraId="16BF846A" w14:textId="7AAA8DE0" w:rsidR="007B6AB2" w:rsidRPr="005149ED" w:rsidRDefault="007B6AB2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applyNo</w:t>
            </w:r>
          </w:p>
        </w:tc>
        <w:tc>
          <w:tcPr>
            <w:tcW w:w="1985" w:type="dxa"/>
          </w:tcPr>
          <w:p w14:paraId="4C4784D0" w14:textId="77777777" w:rsidR="007B6AB2" w:rsidRPr="005149ED" w:rsidRDefault="007B6AB2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S</w:t>
            </w:r>
            <w:r w:rsidRPr="005149ED">
              <w:rPr>
                <w:rFonts w:eastAsia="宋体"/>
                <w:color w:val="000000" w:themeColor="text1"/>
                <w:szCs w:val="21"/>
              </w:rPr>
              <w:t>tring</w:t>
            </w:r>
          </w:p>
        </w:tc>
        <w:tc>
          <w:tcPr>
            <w:tcW w:w="2126" w:type="dxa"/>
          </w:tcPr>
          <w:p w14:paraId="6EBF0324" w14:textId="77777777" w:rsidR="007B6AB2" w:rsidRPr="005149ED" w:rsidRDefault="007B6AB2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结果查询</w:t>
            </w:r>
            <w:r w:rsidRPr="005149ED">
              <w:rPr>
                <w:rFonts w:eastAsia="宋体" w:hint="eastAsia"/>
                <w:color w:val="000000" w:themeColor="text1"/>
                <w:szCs w:val="21"/>
              </w:rPr>
              <w:t>I</w:t>
            </w:r>
            <w:r w:rsidRPr="005149ED">
              <w:rPr>
                <w:rFonts w:eastAsia="宋体"/>
                <w:color w:val="000000" w:themeColor="text1"/>
                <w:szCs w:val="21"/>
              </w:rPr>
              <w:t>D</w:t>
            </w:r>
          </w:p>
        </w:tc>
        <w:tc>
          <w:tcPr>
            <w:tcW w:w="3544" w:type="dxa"/>
          </w:tcPr>
          <w:p w14:paraId="30E86547" w14:textId="04655C3B" w:rsidR="007B6AB2" w:rsidRPr="005149ED" w:rsidRDefault="007B6AB2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与进件申请时的</w:t>
            </w:r>
            <w:r>
              <w:rPr>
                <w:rFonts w:eastAsia="宋体" w:hint="eastAsia"/>
                <w:color w:val="000000" w:themeColor="text1"/>
                <w:szCs w:val="21"/>
              </w:rPr>
              <w:t>applyNo</w:t>
            </w:r>
            <w:r>
              <w:rPr>
                <w:rFonts w:eastAsia="宋体" w:hint="eastAsia"/>
                <w:color w:val="000000" w:themeColor="text1"/>
                <w:szCs w:val="21"/>
              </w:rPr>
              <w:t>一致</w:t>
            </w:r>
          </w:p>
        </w:tc>
      </w:tr>
      <w:tr w:rsidR="007B6AB2" w:rsidRPr="00E1178A" w14:paraId="2F073BDC" w14:textId="77777777" w:rsidTr="007B6AB2">
        <w:trPr>
          <w:trHeight w:val="20"/>
        </w:trPr>
        <w:tc>
          <w:tcPr>
            <w:tcW w:w="1838" w:type="dxa"/>
          </w:tcPr>
          <w:p w14:paraId="43664CF9" w14:textId="77777777" w:rsidR="007B6AB2" w:rsidRPr="005149ED" w:rsidRDefault="007B6AB2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lastRenderedPageBreak/>
              <w:t>message</w:t>
            </w:r>
          </w:p>
        </w:tc>
        <w:tc>
          <w:tcPr>
            <w:tcW w:w="1985" w:type="dxa"/>
          </w:tcPr>
          <w:p w14:paraId="46A3BAC2" w14:textId="77777777" w:rsidR="007B6AB2" w:rsidRPr="005149ED" w:rsidRDefault="007B6AB2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126" w:type="dxa"/>
          </w:tcPr>
          <w:p w14:paraId="12407733" w14:textId="77777777" w:rsidR="007B6AB2" w:rsidRPr="005149ED" w:rsidRDefault="007B6AB2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错误信息</w:t>
            </w:r>
          </w:p>
        </w:tc>
        <w:tc>
          <w:tcPr>
            <w:tcW w:w="3544" w:type="dxa"/>
          </w:tcPr>
          <w:p w14:paraId="4E29A762" w14:textId="77777777" w:rsidR="007B6AB2" w:rsidRPr="005149ED" w:rsidRDefault="007B6AB2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失败信息说明</w:t>
            </w:r>
          </w:p>
        </w:tc>
      </w:tr>
    </w:tbl>
    <w:p w14:paraId="564814A7" w14:textId="20B248CA" w:rsidR="00D767C9" w:rsidRPr="00E1178A" w:rsidRDefault="00D767C9" w:rsidP="00D767C9">
      <w:pPr>
        <w:rPr>
          <w:color w:val="000000" w:themeColor="text1"/>
        </w:rPr>
      </w:pPr>
    </w:p>
    <w:p w14:paraId="729F4259" w14:textId="77777777" w:rsidR="00D767C9" w:rsidRPr="00E1178A" w:rsidRDefault="00D767C9" w:rsidP="00D767C9">
      <w:pPr>
        <w:rPr>
          <w:color w:val="000000" w:themeColor="text1"/>
        </w:rPr>
      </w:pPr>
    </w:p>
    <w:p w14:paraId="3E80DEC7" w14:textId="7DF832DA" w:rsidR="00D767C9" w:rsidRDefault="00D767C9" w:rsidP="00E1178A">
      <w:pPr>
        <w:rPr>
          <w:color w:val="000000" w:themeColor="text1"/>
        </w:rPr>
      </w:pPr>
    </w:p>
    <w:p w14:paraId="73203D1A" w14:textId="7E9D0A42" w:rsidR="009F34D9" w:rsidRPr="00E1178A" w:rsidRDefault="009F34D9" w:rsidP="009F34D9">
      <w:pPr>
        <w:pStyle w:val="2"/>
        <w:rPr>
          <w:color w:val="000000" w:themeColor="text1"/>
        </w:rPr>
      </w:pPr>
      <w:bookmarkStart w:id="198" w:name="_Toc51160322"/>
      <w:r w:rsidRPr="00E1178A">
        <w:rPr>
          <w:rFonts w:hint="eastAsia"/>
          <w:color w:val="000000" w:themeColor="text1"/>
        </w:rPr>
        <w:t>绑定</w:t>
      </w:r>
      <w:r>
        <w:rPr>
          <w:rFonts w:hint="eastAsia"/>
          <w:color w:val="000000" w:themeColor="text1"/>
        </w:rPr>
        <w:t>结果查询</w:t>
      </w:r>
      <w:r w:rsidRPr="00E1178A">
        <w:rPr>
          <w:rFonts w:hint="eastAsia"/>
          <w:color w:val="000000" w:themeColor="text1"/>
        </w:rPr>
        <w:t>接口</w:t>
      </w:r>
      <w:bookmarkEnd w:id="198"/>
    </w:p>
    <w:p w14:paraId="45CDAD74" w14:textId="77777777" w:rsidR="009F34D9" w:rsidRPr="00E1178A" w:rsidRDefault="009F34D9" w:rsidP="009F34D9">
      <w:pPr>
        <w:pStyle w:val="3"/>
        <w:rPr>
          <w:color w:val="000000" w:themeColor="text1"/>
        </w:rPr>
      </w:pPr>
      <w:bookmarkStart w:id="199" w:name="_Toc51160323"/>
      <w:r w:rsidRPr="00E1178A">
        <w:rPr>
          <w:rFonts w:hint="eastAsia"/>
          <w:color w:val="000000" w:themeColor="text1"/>
        </w:rPr>
        <w:t>功能描述</w:t>
      </w:r>
      <w:bookmarkEnd w:id="199"/>
    </w:p>
    <w:p w14:paraId="430591BD" w14:textId="77777777" w:rsidR="009F34D9" w:rsidRDefault="009F34D9" w:rsidP="009F34D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根据合作机构号+银行卡号查询银行卡绑定情况。</w:t>
      </w:r>
    </w:p>
    <w:p w14:paraId="2A1A8A65" w14:textId="77777777" w:rsidR="009F34D9" w:rsidRPr="009F34D9" w:rsidRDefault="009F34D9" w:rsidP="009F34D9">
      <w:pPr>
        <w:rPr>
          <w:color w:val="000000" w:themeColor="text1"/>
        </w:rPr>
      </w:pPr>
    </w:p>
    <w:p w14:paraId="573C0CD9" w14:textId="77777777" w:rsidR="009F34D9" w:rsidRPr="00E1178A" w:rsidRDefault="009F34D9" w:rsidP="009F34D9">
      <w:pPr>
        <w:pStyle w:val="3"/>
        <w:rPr>
          <w:color w:val="000000" w:themeColor="text1"/>
        </w:rPr>
      </w:pPr>
      <w:r w:rsidRPr="00E1178A">
        <w:rPr>
          <w:rFonts w:hint="eastAsia"/>
          <w:color w:val="000000" w:themeColor="text1"/>
        </w:rPr>
        <w:t xml:space="preserve"> </w:t>
      </w:r>
      <w:bookmarkStart w:id="200" w:name="_Toc51160324"/>
      <w:r w:rsidRPr="00E1178A">
        <w:rPr>
          <w:rFonts w:hint="eastAsia"/>
          <w:color w:val="000000" w:themeColor="text1"/>
        </w:rPr>
        <w:t>业务逻辑</w:t>
      </w:r>
      <w:bookmarkEnd w:id="200"/>
    </w:p>
    <w:p w14:paraId="35C5B79A" w14:textId="77777777" w:rsidR="009F34D9" w:rsidRPr="00E1178A" w:rsidRDefault="009F34D9" w:rsidP="009F34D9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7D214F75" w14:textId="77777777" w:rsidR="009F34D9" w:rsidRPr="00E1178A" w:rsidRDefault="009F34D9" w:rsidP="009F34D9">
      <w:pPr>
        <w:pStyle w:val="3"/>
        <w:rPr>
          <w:color w:val="000000" w:themeColor="text1"/>
        </w:rPr>
      </w:pPr>
      <w:bookmarkStart w:id="201" w:name="_Toc51160325"/>
      <w:r w:rsidRPr="00E1178A">
        <w:rPr>
          <w:rFonts w:hint="eastAsia"/>
          <w:color w:val="000000" w:themeColor="text1"/>
        </w:rPr>
        <w:t>请求</w:t>
      </w:r>
      <w:r w:rsidRPr="00E1178A">
        <w:rPr>
          <w:rFonts w:hint="eastAsia"/>
          <w:color w:val="000000" w:themeColor="text1"/>
        </w:rPr>
        <w:t>url</w:t>
      </w:r>
      <w:bookmarkEnd w:id="201"/>
    </w:p>
    <w:p w14:paraId="01F22468" w14:textId="0288ED98" w:rsidR="009F34D9" w:rsidRPr="00E1178A" w:rsidRDefault="009F34D9" w:rsidP="009F34D9">
      <w:pPr>
        <w:tabs>
          <w:tab w:val="left" w:pos="1200"/>
        </w:tabs>
        <w:spacing w:line="278" w:lineRule="exact"/>
        <w:rPr>
          <w:rFonts w:ascii="仿宋" w:eastAsia="仿宋" w:hAnsi="仿宋" w:cs="仿宋"/>
          <w:color w:val="000000" w:themeColor="text1"/>
          <w:szCs w:val="21"/>
        </w:rPr>
      </w:pPr>
      <w:r w:rsidRPr="00E1178A">
        <w:rPr>
          <w:rFonts w:ascii="宋体" w:eastAsia="宋体" w:hAnsi="宋体"/>
          <w:color w:val="000000" w:themeColor="text1"/>
        </w:rPr>
        <w:t>bind</w:t>
      </w:r>
      <w:r>
        <w:rPr>
          <w:rFonts w:ascii="宋体" w:eastAsia="宋体" w:hAnsi="宋体" w:hint="eastAsia"/>
          <w:color w:val="000000" w:themeColor="text1"/>
        </w:rPr>
        <w:t>ResultQuery</w:t>
      </w:r>
    </w:p>
    <w:p w14:paraId="416B68A5" w14:textId="4E502933" w:rsidR="009F34D9" w:rsidRDefault="009F34D9" w:rsidP="009F34D9">
      <w:pPr>
        <w:pStyle w:val="3"/>
        <w:rPr>
          <w:color w:val="000000" w:themeColor="text1"/>
        </w:rPr>
      </w:pPr>
      <w:bookmarkStart w:id="202" w:name="_Toc51160326"/>
      <w:r w:rsidRPr="00E1178A">
        <w:rPr>
          <w:rFonts w:hint="eastAsia"/>
          <w:color w:val="000000" w:themeColor="text1"/>
        </w:rPr>
        <w:t>请求参数</w:t>
      </w:r>
      <w:bookmarkEnd w:id="202"/>
    </w:p>
    <w:tbl>
      <w:tblPr>
        <w:tblStyle w:val="a8"/>
        <w:tblpPr w:leftFromText="180" w:rightFromText="180" w:vertAnchor="text" w:horzAnchor="margin" w:tblpY="476"/>
        <w:tblW w:w="9578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709"/>
        <w:gridCol w:w="992"/>
        <w:gridCol w:w="3629"/>
      </w:tblGrid>
      <w:tr w:rsidR="009F34D9" w:rsidRPr="00E1178A" w14:paraId="6CD8ED1C" w14:textId="77777777" w:rsidTr="005149ED">
        <w:trPr>
          <w:trHeight w:val="19"/>
        </w:trPr>
        <w:tc>
          <w:tcPr>
            <w:tcW w:w="988" w:type="dxa"/>
            <w:shd w:val="clear" w:color="auto" w:fill="D9E2F3" w:themeFill="accent1" w:themeFillTint="33"/>
          </w:tcPr>
          <w:p w14:paraId="0127785C" w14:textId="77777777" w:rsidR="009F34D9" w:rsidRPr="00E1178A" w:rsidRDefault="009F34D9" w:rsidP="00387D76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2411499" w14:textId="77777777" w:rsidR="009F34D9" w:rsidRPr="00E1178A" w:rsidRDefault="009F34D9" w:rsidP="00387D76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字段说明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75C00DBE" w14:textId="77777777" w:rsidR="009F34D9" w:rsidRPr="00E1178A" w:rsidRDefault="009F34D9" w:rsidP="00387D76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63DC275C" w14:textId="77777777" w:rsidR="009F34D9" w:rsidRPr="00E1178A" w:rsidRDefault="009F34D9" w:rsidP="00387D76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FDEDFA6" w14:textId="77777777" w:rsidR="009F34D9" w:rsidRPr="00E1178A" w:rsidRDefault="009F34D9" w:rsidP="00387D76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3629" w:type="dxa"/>
            <w:shd w:val="clear" w:color="auto" w:fill="D9E2F3" w:themeFill="accent1" w:themeFillTint="33"/>
          </w:tcPr>
          <w:p w14:paraId="74369401" w14:textId="77777777" w:rsidR="009F34D9" w:rsidRPr="00E1178A" w:rsidRDefault="009F34D9" w:rsidP="00387D76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备注</w:t>
            </w:r>
          </w:p>
        </w:tc>
      </w:tr>
      <w:tr w:rsidR="009F34D9" w:rsidRPr="00E1178A" w14:paraId="63748EA3" w14:textId="77777777" w:rsidTr="005149ED">
        <w:trPr>
          <w:trHeight w:val="19"/>
        </w:trPr>
        <w:tc>
          <w:tcPr>
            <w:tcW w:w="988" w:type="dxa"/>
          </w:tcPr>
          <w:p w14:paraId="590D4A06" w14:textId="77777777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a</w:t>
            </w:r>
            <w:r w:rsidRPr="005149ED">
              <w:rPr>
                <w:rFonts w:eastAsia="宋体"/>
                <w:color w:val="000000" w:themeColor="text1"/>
                <w:szCs w:val="21"/>
              </w:rPr>
              <w:t>pplyNo</w:t>
            </w:r>
          </w:p>
        </w:tc>
        <w:tc>
          <w:tcPr>
            <w:tcW w:w="1559" w:type="dxa"/>
          </w:tcPr>
          <w:p w14:paraId="6DDDB5F2" w14:textId="77777777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申请编号</w:t>
            </w:r>
          </w:p>
        </w:tc>
        <w:tc>
          <w:tcPr>
            <w:tcW w:w="1701" w:type="dxa"/>
          </w:tcPr>
          <w:p w14:paraId="6D9A0916" w14:textId="77777777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09" w:type="dxa"/>
          </w:tcPr>
          <w:p w14:paraId="495B7AB7" w14:textId="77777777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992" w:type="dxa"/>
          </w:tcPr>
          <w:p w14:paraId="557FA3B5" w14:textId="44C1E4F7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3629" w:type="dxa"/>
          </w:tcPr>
          <w:p w14:paraId="1CB83FCE" w14:textId="77777777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与进件申请时的</w:t>
            </w:r>
            <w:r w:rsidRPr="005149ED">
              <w:rPr>
                <w:rFonts w:eastAsia="宋体" w:hint="eastAsia"/>
                <w:color w:val="000000" w:themeColor="text1"/>
                <w:szCs w:val="21"/>
              </w:rPr>
              <w:t>a</w:t>
            </w:r>
            <w:r w:rsidRPr="005149ED">
              <w:rPr>
                <w:rFonts w:eastAsia="宋体"/>
                <w:color w:val="000000" w:themeColor="text1"/>
                <w:szCs w:val="21"/>
              </w:rPr>
              <w:t>pplyNo</w:t>
            </w:r>
            <w:r w:rsidRPr="005149ED">
              <w:rPr>
                <w:rFonts w:eastAsia="宋体" w:hint="eastAsia"/>
                <w:color w:val="000000" w:themeColor="text1"/>
                <w:szCs w:val="21"/>
              </w:rPr>
              <w:t>一致</w:t>
            </w:r>
          </w:p>
        </w:tc>
      </w:tr>
      <w:tr w:rsidR="009F34D9" w:rsidRPr="00E1178A" w14:paraId="0563CCFB" w14:textId="77777777" w:rsidTr="005149ED">
        <w:trPr>
          <w:trHeight w:val="19"/>
        </w:trPr>
        <w:tc>
          <w:tcPr>
            <w:tcW w:w="988" w:type="dxa"/>
          </w:tcPr>
          <w:p w14:paraId="0990E407" w14:textId="51AC31DB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/>
                <w:color w:val="000000" w:themeColor="text1"/>
                <w:szCs w:val="21"/>
              </w:rPr>
              <w:t>accNo</w:t>
            </w:r>
          </w:p>
        </w:tc>
        <w:tc>
          <w:tcPr>
            <w:tcW w:w="1559" w:type="dxa"/>
          </w:tcPr>
          <w:p w14:paraId="168887BC" w14:textId="61632BBC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/>
                <w:color w:val="000000" w:themeColor="text1"/>
                <w:szCs w:val="21"/>
              </w:rPr>
              <w:t>银行卡号</w:t>
            </w:r>
          </w:p>
        </w:tc>
        <w:tc>
          <w:tcPr>
            <w:tcW w:w="1701" w:type="dxa"/>
          </w:tcPr>
          <w:p w14:paraId="0ECBEAB3" w14:textId="77777777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09" w:type="dxa"/>
          </w:tcPr>
          <w:p w14:paraId="3FF79FBB" w14:textId="77777777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992" w:type="dxa"/>
          </w:tcPr>
          <w:p w14:paraId="19B7A672" w14:textId="028D57D2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3629" w:type="dxa"/>
          </w:tcPr>
          <w:p w14:paraId="35793144" w14:textId="273EDF70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9F34D9" w:rsidRPr="00E1178A" w14:paraId="4B8282A6" w14:textId="77777777" w:rsidTr="005149ED">
        <w:trPr>
          <w:trHeight w:val="19"/>
        </w:trPr>
        <w:tc>
          <w:tcPr>
            <w:tcW w:w="988" w:type="dxa"/>
          </w:tcPr>
          <w:p w14:paraId="60BB7367" w14:textId="2404A245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/>
                <w:color w:val="000000" w:themeColor="text1"/>
                <w:szCs w:val="21"/>
              </w:rPr>
              <w:t>bankNo</w:t>
            </w:r>
          </w:p>
        </w:tc>
        <w:tc>
          <w:tcPr>
            <w:tcW w:w="1559" w:type="dxa"/>
          </w:tcPr>
          <w:p w14:paraId="1247156E" w14:textId="6FA8EE43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/>
                <w:color w:val="000000" w:themeColor="text1"/>
                <w:szCs w:val="21"/>
              </w:rPr>
              <w:t>银行代码</w:t>
            </w:r>
          </w:p>
        </w:tc>
        <w:tc>
          <w:tcPr>
            <w:tcW w:w="1701" w:type="dxa"/>
          </w:tcPr>
          <w:p w14:paraId="4C0DDCB9" w14:textId="77777777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09" w:type="dxa"/>
          </w:tcPr>
          <w:p w14:paraId="4AD99526" w14:textId="37B4CD18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992" w:type="dxa"/>
          </w:tcPr>
          <w:p w14:paraId="183BBAE2" w14:textId="77777777" w:rsidR="009F34D9" w:rsidRPr="005149ED" w:rsidRDefault="009F34D9" w:rsidP="005149ED">
            <w:pPr>
              <w:spacing w:line="278" w:lineRule="exact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3629" w:type="dxa"/>
          </w:tcPr>
          <w:p w14:paraId="467D2F0B" w14:textId="77777777" w:rsidR="009F34D9" w:rsidRPr="005149ED" w:rsidRDefault="009F34D9" w:rsidP="005149ED">
            <w:pPr>
              <w:spacing w:line="278" w:lineRule="exact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DF5C38" w:rsidRPr="00E1178A" w14:paraId="0AF1D9C1" w14:textId="77777777" w:rsidTr="005149ED">
        <w:trPr>
          <w:trHeight w:val="19"/>
        </w:trPr>
        <w:tc>
          <w:tcPr>
            <w:tcW w:w="988" w:type="dxa"/>
          </w:tcPr>
          <w:p w14:paraId="345308E8" w14:textId="1DFD0B73" w:rsidR="00DF5C38" w:rsidRPr="005149ED" w:rsidRDefault="00DF5C38" w:rsidP="00DF5C3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DF5C38">
              <w:rPr>
                <w:rFonts w:eastAsia="宋体"/>
                <w:color w:val="000000" w:themeColor="text1"/>
                <w:szCs w:val="21"/>
              </w:rPr>
              <w:t>accTel</w:t>
            </w:r>
          </w:p>
        </w:tc>
        <w:tc>
          <w:tcPr>
            <w:tcW w:w="1559" w:type="dxa"/>
          </w:tcPr>
          <w:p w14:paraId="70898571" w14:textId="217A346F" w:rsidR="00DF5C38" w:rsidRPr="005149ED" w:rsidRDefault="00DF5C38" w:rsidP="00DF5C3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DF5C38">
              <w:rPr>
                <w:rFonts w:eastAsia="宋体" w:hint="eastAsia"/>
                <w:color w:val="000000" w:themeColor="text1"/>
                <w:szCs w:val="21"/>
              </w:rPr>
              <w:t>预留手机号</w:t>
            </w:r>
          </w:p>
        </w:tc>
        <w:tc>
          <w:tcPr>
            <w:tcW w:w="1701" w:type="dxa"/>
          </w:tcPr>
          <w:p w14:paraId="66D14618" w14:textId="62F5990F" w:rsidR="00DF5C38" w:rsidRPr="005149ED" w:rsidRDefault="00DF5C38" w:rsidP="00DF5C3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09" w:type="dxa"/>
          </w:tcPr>
          <w:p w14:paraId="057B0547" w14:textId="02FDBAF5" w:rsidR="00DF5C38" w:rsidRPr="005149ED" w:rsidRDefault="00DF5C38" w:rsidP="00DF5C3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992" w:type="dxa"/>
          </w:tcPr>
          <w:p w14:paraId="5B862040" w14:textId="55A44251" w:rsidR="00DF5C38" w:rsidRPr="005149ED" w:rsidRDefault="00DF5C38" w:rsidP="00DF5C38">
            <w:pPr>
              <w:spacing w:line="278" w:lineRule="exact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3629" w:type="dxa"/>
          </w:tcPr>
          <w:p w14:paraId="43901E94" w14:textId="77777777" w:rsidR="00DF5C38" w:rsidRPr="005149ED" w:rsidRDefault="00DF5C38" w:rsidP="00DF5C38">
            <w:pPr>
              <w:spacing w:line="278" w:lineRule="exact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744962C4" w14:textId="77777777" w:rsidR="009F34D9" w:rsidRPr="009F34D9" w:rsidRDefault="009F34D9" w:rsidP="009F34D9"/>
    <w:p w14:paraId="35C3D0E7" w14:textId="67128027" w:rsidR="009F34D9" w:rsidRDefault="009F34D9" w:rsidP="00E1178A">
      <w:pPr>
        <w:rPr>
          <w:color w:val="000000" w:themeColor="text1"/>
        </w:rPr>
      </w:pPr>
    </w:p>
    <w:p w14:paraId="76E7C34F" w14:textId="77777777" w:rsidR="009F34D9" w:rsidRPr="00E1178A" w:rsidRDefault="009F34D9" w:rsidP="009F34D9">
      <w:pPr>
        <w:pStyle w:val="3"/>
        <w:rPr>
          <w:color w:val="000000" w:themeColor="text1"/>
        </w:rPr>
      </w:pPr>
      <w:bookmarkStart w:id="203" w:name="_Toc51160327"/>
      <w:r w:rsidRPr="00E1178A">
        <w:rPr>
          <w:rFonts w:hint="eastAsia"/>
          <w:color w:val="000000" w:themeColor="text1"/>
        </w:rPr>
        <w:t>响应参数</w:t>
      </w:r>
      <w:bookmarkEnd w:id="203"/>
    </w:p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3685"/>
      </w:tblGrid>
      <w:tr w:rsidR="009F34D9" w:rsidRPr="00E1178A" w14:paraId="274D25D2" w14:textId="77777777" w:rsidTr="005149ED">
        <w:trPr>
          <w:trHeight w:val="304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0FF8B2F5" w14:textId="77777777" w:rsidR="009F34D9" w:rsidRPr="00E1178A" w:rsidRDefault="009F34D9" w:rsidP="00387D76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参数</w:t>
            </w: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D9E2F3" w:themeFill="accent1" w:themeFillTint="33"/>
            <w:vAlign w:val="center"/>
          </w:tcPr>
          <w:p w14:paraId="52F62A95" w14:textId="77777777" w:rsidR="009F34D9" w:rsidRPr="00E1178A" w:rsidRDefault="009F34D9" w:rsidP="00387D76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类型</w:t>
            </w:r>
          </w:p>
        </w:tc>
        <w:tc>
          <w:tcPr>
            <w:tcW w:w="2126" w:type="dxa"/>
            <w:shd w:val="clear" w:color="auto" w:fill="D9E2F3" w:themeFill="accent1" w:themeFillTint="33"/>
            <w:vAlign w:val="center"/>
          </w:tcPr>
          <w:p w14:paraId="48CC7E34" w14:textId="77777777" w:rsidR="009F34D9" w:rsidRPr="00E1178A" w:rsidRDefault="009F34D9" w:rsidP="00387D76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字段说明</w:t>
            </w:r>
          </w:p>
        </w:tc>
        <w:tc>
          <w:tcPr>
            <w:tcW w:w="3685" w:type="dxa"/>
            <w:shd w:val="clear" w:color="auto" w:fill="D9E2F3" w:themeFill="accent1" w:themeFillTint="33"/>
            <w:vAlign w:val="center"/>
          </w:tcPr>
          <w:p w14:paraId="68127631" w14:textId="77777777" w:rsidR="009F34D9" w:rsidRPr="00E1178A" w:rsidRDefault="009F34D9" w:rsidP="00387D76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备注</w:t>
            </w:r>
          </w:p>
        </w:tc>
      </w:tr>
      <w:tr w:rsidR="009F34D9" w:rsidRPr="00E1178A" w14:paraId="3F40FCFB" w14:textId="77777777" w:rsidTr="005149ED">
        <w:trPr>
          <w:trHeight w:val="20"/>
        </w:trPr>
        <w:tc>
          <w:tcPr>
            <w:tcW w:w="1838" w:type="dxa"/>
          </w:tcPr>
          <w:p w14:paraId="55B0B1F8" w14:textId="77777777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985" w:type="dxa"/>
          </w:tcPr>
          <w:p w14:paraId="76A85846" w14:textId="77777777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126" w:type="dxa"/>
          </w:tcPr>
          <w:p w14:paraId="334F65D3" w14:textId="77777777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3685" w:type="dxa"/>
          </w:tcPr>
          <w:p w14:paraId="080214D1" w14:textId="77777777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0-</w:t>
            </w:r>
            <w:r w:rsidRPr="005149ED">
              <w:rPr>
                <w:rFonts w:eastAsia="宋体" w:hint="eastAsia"/>
                <w:color w:val="000000" w:themeColor="text1"/>
                <w:szCs w:val="21"/>
              </w:rPr>
              <w:t>失败</w:t>
            </w:r>
          </w:p>
          <w:p w14:paraId="52E53C23" w14:textId="77777777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1-</w:t>
            </w:r>
            <w:r w:rsidRPr="005149ED">
              <w:rPr>
                <w:rFonts w:eastAsia="宋体" w:hint="eastAsia"/>
                <w:color w:val="000000" w:themeColor="text1"/>
                <w:szCs w:val="21"/>
              </w:rPr>
              <w:t>成功</w:t>
            </w:r>
          </w:p>
        </w:tc>
      </w:tr>
      <w:tr w:rsidR="009F34D9" w:rsidRPr="00E1178A" w14:paraId="2D0507F8" w14:textId="77777777" w:rsidTr="005149ED">
        <w:trPr>
          <w:trHeight w:val="20"/>
        </w:trPr>
        <w:tc>
          <w:tcPr>
            <w:tcW w:w="1838" w:type="dxa"/>
          </w:tcPr>
          <w:p w14:paraId="3B360319" w14:textId="3F336522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/>
                <w:color w:val="000000" w:themeColor="text1"/>
                <w:szCs w:val="21"/>
              </w:rPr>
              <w:t>accNo</w:t>
            </w:r>
          </w:p>
        </w:tc>
        <w:tc>
          <w:tcPr>
            <w:tcW w:w="1985" w:type="dxa"/>
          </w:tcPr>
          <w:p w14:paraId="2221AEB9" w14:textId="77777777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S</w:t>
            </w:r>
            <w:r w:rsidRPr="005149ED">
              <w:rPr>
                <w:rFonts w:eastAsia="宋体"/>
                <w:color w:val="000000" w:themeColor="text1"/>
                <w:szCs w:val="21"/>
              </w:rPr>
              <w:t>tring</w:t>
            </w:r>
          </w:p>
        </w:tc>
        <w:tc>
          <w:tcPr>
            <w:tcW w:w="2126" w:type="dxa"/>
          </w:tcPr>
          <w:p w14:paraId="0138C47B" w14:textId="65CCC782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/>
                <w:color w:val="000000" w:themeColor="text1"/>
                <w:szCs w:val="21"/>
              </w:rPr>
              <w:t>银行卡号</w:t>
            </w:r>
          </w:p>
        </w:tc>
        <w:tc>
          <w:tcPr>
            <w:tcW w:w="3685" w:type="dxa"/>
          </w:tcPr>
          <w:p w14:paraId="79D64AEB" w14:textId="77777777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9F34D9" w:rsidRPr="00E1178A" w14:paraId="05A8BA0F" w14:textId="77777777" w:rsidTr="005149ED">
        <w:trPr>
          <w:trHeight w:val="20"/>
        </w:trPr>
        <w:tc>
          <w:tcPr>
            <w:tcW w:w="1838" w:type="dxa"/>
          </w:tcPr>
          <w:p w14:paraId="350F7801" w14:textId="22D7B020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/>
                <w:color w:val="000000" w:themeColor="text1"/>
                <w:szCs w:val="21"/>
              </w:rPr>
              <w:t>isAgreement</w:t>
            </w:r>
          </w:p>
        </w:tc>
        <w:tc>
          <w:tcPr>
            <w:tcW w:w="1985" w:type="dxa"/>
          </w:tcPr>
          <w:p w14:paraId="2D7BA012" w14:textId="77777777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126" w:type="dxa"/>
          </w:tcPr>
          <w:p w14:paraId="7AB8A6FB" w14:textId="349703CB" w:rsidR="009F34D9" w:rsidRPr="005149ED" w:rsidRDefault="00725CD8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是否发短信</w:t>
            </w:r>
          </w:p>
        </w:tc>
        <w:tc>
          <w:tcPr>
            <w:tcW w:w="3685" w:type="dxa"/>
          </w:tcPr>
          <w:p w14:paraId="370264BE" w14:textId="77777777" w:rsidR="00725CD8" w:rsidRPr="00725CD8" w:rsidRDefault="00725CD8" w:rsidP="00725CD8">
            <w:pPr>
              <w:numPr>
                <w:ilvl w:val="0"/>
                <w:numId w:val="23"/>
              </w:num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725CD8">
              <w:rPr>
                <w:rFonts w:eastAsia="宋体" w:hint="eastAsia"/>
                <w:color w:val="000000" w:themeColor="text1"/>
                <w:szCs w:val="21"/>
              </w:rPr>
              <w:t>否</w:t>
            </w:r>
          </w:p>
          <w:p w14:paraId="71DFA68F" w14:textId="77777777" w:rsidR="00725CD8" w:rsidRPr="00725CD8" w:rsidRDefault="00725CD8" w:rsidP="00725CD8">
            <w:pPr>
              <w:numPr>
                <w:ilvl w:val="0"/>
                <w:numId w:val="23"/>
              </w:num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725CD8">
              <w:rPr>
                <w:rFonts w:eastAsia="宋体" w:hint="eastAsia"/>
                <w:color w:val="000000" w:themeColor="text1"/>
                <w:szCs w:val="21"/>
              </w:rPr>
              <w:t>是</w:t>
            </w:r>
          </w:p>
          <w:p w14:paraId="18EAE039" w14:textId="2C05BE7A" w:rsidR="009F34D9" w:rsidRPr="005149ED" w:rsidRDefault="00725CD8" w:rsidP="00725CD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725CD8">
              <w:rPr>
                <w:rFonts w:eastAsia="宋体"/>
                <w:color w:val="000000" w:themeColor="text1"/>
                <w:szCs w:val="21"/>
              </w:rPr>
              <w:t>(</w:t>
            </w:r>
            <w:r w:rsidRPr="00725CD8">
              <w:rPr>
                <w:rFonts w:eastAsia="宋体" w:hint="eastAsia"/>
                <w:color w:val="000000" w:themeColor="text1"/>
                <w:szCs w:val="21"/>
              </w:rPr>
              <w:t>易鑫有返回其余无返回</w:t>
            </w:r>
            <w:r w:rsidRPr="00725CD8">
              <w:rPr>
                <w:rFonts w:eastAsia="宋体"/>
                <w:color w:val="000000" w:themeColor="text1"/>
                <w:szCs w:val="21"/>
              </w:rPr>
              <w:t>)</w:t>
            </w:r>
          </w:p>
        </w:tc>
      </w:tr>
      <w:tr w:rsidR="009F34D9" w:rsidRPr="00E1178A" w14:paraId="051EC0FD" w14:textId="77777777" w:rsidTr="005149ED">
        <w:trPr>
          <w:trHeight w:val="20"/>
        </w:trPr>
        <w:tc>
          <w:tcPr>
            <w:tcW w:w="1838" w:type="dxa"/>
          </w:tcPr>
          <w:p w14:paraId="527A2A70" w14:textId="6840C791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/>
                <w:color w:val="000000" w:themeColor="text1"/>
                <w:szCs w:val="21"/>
              </w:rPr>
              <w:lastRenderedPageBreak/>
              <w:t>m</w:t>
            </w:r>
            <w:r w:rsidRPr="005149ED">
              <w:rPr>
                <w:rFonts w:eastAsia="宋体" w:hint="eastAsia"/>
                <w:color w:val="000000" w:themeColor="text1"/>
                <w:szCs w:val="21"/>
              </w:rPr>
              <w:t>essage</w:t>
            </w:r>
          </w:p>
        </w:tc>
        <w:tc>
          <w:tcPr>
            <w:tcW w:w="1985" w:type="dxa"/>
          </w:tcPr>
          <w:p w14:paraId="33BAF8C2" w14:textId="270E79F8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126" w:type="dxa"/>
          </w:tcPr>
          <w:p w14:paraId="26E5FDCC" w14:textId="61B1FF30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错误信息</w:t>
            </w:r>
          </w:p>
        </w:tc>
        <w:tc>
          <w:tcPr>
            <w:tcW w:w="3685" w:type="dxa"/>
          </w:tcPr>
          <w:p w14:paraId="60465459" w14:textId="77777777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9F34D9" w:rsidRPr="00E1178A" w14:paraId="1D32C47E" w14:textId="77777777" w:rsidTr="005149ED">
        <w:trPr>
          <w:trHeight w:val="20"/>
        </w:trPr>
        <w:tc>
          <w:tcPr>
            <w:tcW w:w="1838" w:type="dxa"/>
          </w:tcPr>
          <w:p w14:paraId="409A065D" w14:textId="3EC66549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protocolNo</w:t>
            </w:r>
          </w:p>
        </w:tc>
        <w:tc>
          <w:tcPr>
            <w:tcW w:w="1985" w:type="dxa"/>
          </w:tcPr>
          <w:p w14:paraId="6FF2F2D3" w14:textId="2C3AED1F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126" w:type="dxa"/>
          </w:tcPr>
          <w:p w14:paraId="565A8F13" w14:textId="4DE9C0C6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签约协议号</w:t>
            </w:r>
          </w:p>
        </w:tc>
        <w:tc>
          <w:tcPr>
            <w:tcW w:w="3685" w:type="dxa"/>
          </w:tcPr>
          <w:p w14:paraId="6B2FA0A5" w14:textId="77777777" w:rsidR="009F34D9" w:rsidRPr="005149ED" w:rsidRDefault="009F34D9" w:rsidP="005149E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12064601" w14:textId="74AE7A2C" w:rsidR="003E139A" w:rsidRPr="00E1178A" w:rsidRDefault="003E139A" w:rsidP="003E139A">
      <w:pPr>
        <w:pStyle w:val="2"/>
        <w:rPr>
          <w:color w:val="000000" w:themeColor="text1"/>
        </w:rPr>
      </w:pPr>
      <w:bookmarkStart w:id="204" w:name="_Toc51160328"/>
      <w:r>
        <w:rPr>
          <w:rFonts w:hint="eastAsia"/>
          <w:color w:val="000000" w:themeColor="text1"/>
        </w:rPr>
        <w:t>四要素变更申请</w:t>
      </w:r>
      <w:r w:rsidRPr="00E1178A">
        <w:rPr>
          <w:rFonts w:hint="eastAsia"/>
          <w:color w:val="000000" w:themeColor="text1"/>
        </w:rPr>
        <w:t>接口</w:t>
      </w:r>
      <w:bookmarkEnd w:id="204"/>
    </w:p>
    <w:p w14:paraId="15B83C4E" w14:textId="77777777" w:rsidR="003E139A" w:rsidRPr="00E1178A" w:rsidRDefault="003E139A" w:rsidP="003E139A">
      <w:pPr>
        <w:pStyle w:val="3"/>
        <w:rPr>
          <w:color w:val="000000" w:themeColor="text1"/>
        </w:rPr>
      </w:pPr>
      <w:bookmarkStart w:id="205" w:name="_Toc51160329"/>
      <w:r w:rsidRPr="00E1178A">
        <w:rPr>
          <w:rFonts w:hint="eastAsia"/>
          <w:color w:val="000000" w:themeColor="text1"/>
        </w:rPr>
        <w:t>功能描述</w:t>
      </w:r>
      <w:bookmarkEnd w:id="205"/>
    </w:p>
    <w:p w14:paraId="57EE28B1" w14:textId="0A2B99B4" w:rsidR="003E139A" w:rsidRDefault="003E139A" w:rsidP="003E139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变更放款卡信息。</w:t>
      </w:r>
    </w:p>
    <w:p w14:paraId="669BFC85" w14:textId="77777777" w:rsidR="003E139A" w:rsidRPr="009F34D9" w:rsidRDefault="003E139A" w:rsidP="003E139A">
      <w:pPr>
        <w:rPr>
          <w:color w:val="000000" w:themeColor="text1"/>
        </w:rPr>
      </w:pPr>
    </w:p>
    <w:p w14:paraId="09335B94" w14:textId="77777777" w:rsidR="003E139A" w:rsidRPr="00E1178A" w:rsidRDefault="003E139A" w:rsidP="003E139A">
      <w:pPr>
        <w:pStyle w:val="3"/>
        <w:rPr>
          <w:color w:val="000000" w:themeColor="text1"/>
        </w:rPr>
      </w:pPr>
      <w:r w:rsidRPr="00E1178A">
        <w:rPr>
          <w:rFonts w:hint="eastAsia"/>
          <w:color w:val="000000" w:themeColor="text1"/>
        </w:rPr>
        <w:t xml:space="preserve"> </w:t>
      </w:r>
      <w:bookmarkStart w:id="206" w:name="_Toc51160330"/>
      <w:r w:rsidRPr="00E1178A">
        <w:rPr>
          <w:rFonts w:hint="eastAsia"/>
          <w:color w:val="000000" w:themeColor="text1"/>
        </w:rPr>
        <w:t>业务逻辑</w:t>
      </w:r>
      <w:bookmarkEnd w:id="206"/>
    </w:p>
    <w:p w14:paraId="124CE767" w14:textId="77777777" w:rsidR="003E139A" w:rsidRPr="00E1178A" w:rsidRDefault="003E139A" w:rsidP="003E139A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2B561B75" w14:textId="6F437F3B" w:rsidR="003E139A" w:rsidRDefault="003E139A" w:rsidP="003E139A">
      <w:pPr>
        <w:pStyle w:val="3"/>
        <w:rPr>
          <w:color w:val="000000" w:themeColor="text1"/>
        </w:rPr>
      </w:pPr>
      <w:bookmarkStart w:id="207" w:name="_Toc51160331"/>
      <w:r w:rsidRPr="00E1178A">
        <w:rPr>
          <w:rFonts w:hint="eastAsia"/>
          <w:color w:val="000000" w:themeColor="text1"/>
        </w:rPr>
        <w:t>请求</w:t>
      </w:r>
      <w:r w:rsidRPr="00E1178A">
        <w:rPr>
          <w:rFonts w:hint="eastAsia"/>
          <w:color w:val="000000" w:themeColor="text1"/>
        </w:rPr>
        <w:t>url</w:t>
      </w:r>
      <w:bookmarkEnd w:id="207"/>
    </w:p>
    <w:p w14:paraId="0B74E2D0" w14:textId="3CE6FDED" w:rsidR="003E139A" w:rsidRPr="003E139A" w:rsidRDefault="00F8333C" w:rsidP="003E139A">
      <w:r>
        <w:t>applyModifyFourElement</w:t>
      </w:r>
    </w:p>
    <w:p w14:paraId="334B64E3" w14:textId="77777777" w:rsidR="003E139A" w:rsidRDefault="003E139A" w:rsidP="003E139A">
      <w:pPr>
        <w:pStyle w:val="3"/>
        <w:rPr>
          <w:color w:val="000000" w:themeColor="text1"/>
        </w:rPr>
      </w:pPr>
      <w:bookmarkStart w:id="208" w:name="_Toc51160332"/>
      <w:r w:rsidRPr="00E1178A">
        <w:rPr>
          <w:rFonts w:hint="eastAsia"/>
          <w:color w:val="000000" w:themeColor="text1"/>
        </w:rPr>
        <w:t>请求参数</w:t>
      </w:r>
      <w:bookmarkEnd w:id="208"/>
    </w:p>
    <w:tbl>
      <w:tblPr>
        <w:tblStyle w:val="a8"/>
        <w:tblpPr w:leftFromText="180" w:rightFromText="180" w:vertAnchor="text" w:horzAnchor="margin" w:tblpY="476"/>
        <w:tblW w:w="9578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709"/>
        <w:gridCol w:w="992"/>
        <w:gridCol w:w="3629"/>
      </w:tblGrid>
      <w:tr w:rsidR="003E139A" w:rsidRPr="00E1178A" w14:paraId="3CF461A3" w14:textId="77777777" w:rsidTr="003E139A">
        <w:trPr>
          <w:trHeight w:val="19"/>
        </w:trPr>
        <w:tc>
          <w:tcPr>
            <w:tcW w:w="988" w:type="dxa"/>
            <w:shd w:val="clear" w:color="auto" w:fill="D9E2F3" w:themeFill="accent1" w:themeFillTint="33"/>
          </w:tcPr>
          <w:p w14:paraId="6E6A1DC5" w14:textId="77777777" w:rsidR="003E139A" w:rsidRPr="00E1178A" w:rsidRDefault="003E139A" w:rsidP="003E139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78050F71" w14:textId="77777777" w:rsidR="003E139A" w:rsidRPr="00E1178A" w:rsidRDefault="003E139A" w:rsidP="003E139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字段说明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752E4C12" w14:textId="77777777" w:rsidR="003E139A" w:rsidRPr="00E1178A" w:rsidRDefault="003E139A" w:rsidP="003E139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0C294FA5" w14:textId="77777777" w:rsidR="003E139A" w:rsidRPr="00E1178A" w:rsidRDefault="003E139A" w:rsidP="003E139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27E11F38" w14:textId="77777777" w:rsidR="003E139A" w:rsidRPr="00E1178A" w:rsidRDefault="003E139A" w:rsidP="003E139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3629" w:type="dxa"/>
            <w:shd w:val="clear" w:color="auto" w:fill="D9E2F3" w:themeFill="accent1" w:themeFillTint="33"/>
          </w:tcPr>
          <w:p w14:paraId="02777C9E" w14:textId="77777777" w:rsidR="003E139A" w:rsidRPr="00E1178A" w:rsidRDefault="003E139A" w:rsidP="003E139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备注</w:t>
            </w:r>
          </w:p>
        </w:tc>
      </w:tr>
      <w:tr w:rsidR="003E139A" w:rsidRPr="00E1178A" w14:paraId="6F092597" w14:textId="77777777" w:rsidTr="003E139A">
        <w:trPr>
          <w:trHeight w:val="19"/>
        </w:trPr>
        <w:tc>
          <w:tcPr>
            <w:tcW w:w="988" w:type="dxa"/>
          </w:tcPr>
          <w:p w14:paraId="06527274" w14:textId="6233EEC9" w:rsidR="003E139A" w:rsidRPr="005149ED" w:rsidRDefault="003E139A" w:rsidP="003E139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3E139A">
              <w:rPr>
                <w:rFonts w:eastAsia="宋体" w:hint="eastAsia"/>
                <w:color w:val="000000" w:themeColor="text1"/>
                <w:szCs w:val="21"/>
              </w:rPr>
              <w:t>req</w:t>
            </w:r>
            <w:r w:rsidRPr="003E139A">
              <w:rPr>
                <w:rFonts w:eastAsia="宋体"/>
                <w:color w:val="000000" w:themeColor="text1"/>
                <w:szCs w:val="21"/>
              </w:rPr>
              <w:t>List</w:t>
            </w:r>
          </w:p>
        </w:tc>
        <w:tc>
          <w:tcPr>
            <w:tcW w:w="1559" w:type="dxa"/>
          </w:tcPr>
          <w:p w14:paraId="23FD7428" w14:textId="3A42DEC3" w:rsidR="003E139A" w:rsidRPr="005149ED" w:rsidRDefault="003E139A" w:rsidP="003E139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3E139A">
              <w:rPr>
                <w:rFonts w:eastAsia="宋体" w:hint="eastAsia"/>
                <w:color w:val="000000" w:themeColor="text1"/>
                <w:szCs w:val="21"/>
              </w:rPr>
              <w:t>list</w:t>
            </w:r>
            <w:r w:rsidRPr="003E139A">
              <w:rPr>
                <w:rFonts w:eastAsia="宋体" w:hint="eastAsia"/>
                <w:color w:val="000000" w:themeColor="text1"/>
                <w:szCs w:val="21"/>
              </w:rPr>
              <w:t>数组</w:t>
            </w:r>
          </w:p>
        </w:tc>
        <w:tc>
          <w:tcPr>
            <w:tcW w:w="1701" w:type="dxa"/>
          </w:tcPr>
          <w:p w14:paraId="4D5DD5DB" w14:textId="0FD1FDAB" w:rsidR="003E139A" w:rsidRPr="005149ED" w:rsidRDefault="003E139A" w:rsidP="003E139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3E139A">
              <w:rPr>
                <w:rFonts w:eastAsia="宋体" w:hint="eastAsia"/>
                <w:color w:val="000000" w:themeColor="text1"/>
                <w:szCs w:val="21"/>
              </w:rPr>
              <w:t>List</w:t>
            </w:r>
          </w:p>
        </w:tc>
        <w:tc>
          <w:tcPr>
            <w:tcW w:w="709" w:type="dxa"/>
          </w:tcPr>
          <w:p w14:paraId="23E21CA9" w14:textId="77777777" w:rsidR="003E139A" w:rsidRPr="005149ED" w:rsidRDefault="003E139A" w:rsidP="003E139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992" w:type="dxa"/>
          </w:tcPr>
          <w:p w14:paraId="34723AAA" w14:textId="77777777" w:rsidR="003E139A" w:rsidRPr="005149ED" w:rsidRDefault="003E139A" w:rsidP="003E139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3629" w:type="dxa"/>
          </w:tcPr>
          <w:p w14:paraId="1D41593C" w14:textId="02380D05" w:rsidR="003E139A" w:rsidRPr="005149ED" w:rsidRDefault="003E139A" w:rsidP="003E139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3E139A">
              <w:rPr>
                <w:rFonts w:eastAsia="宋体" w:hint="eastAsia"/>
                <w:color w:val="000000" w:themeColor="text1"/>
                <w:szCs w:val="21"/>
              </w:rPr>
              <w:t>取值范围</w:t>
            </w:r>
            <w:r w:rsidRPr="003E139A">
              <w:rPr>
                <w:rFonts w:eastAsia="宋体" w:hint="eastAsia"/>
                <w:color w:val="000000" w:themeColor="text1"/>
                <w:szCs w:val="21"/>
              </w:rPr>
              <w:t>:</w:t>
            </w:r>
            <w:r w:rsidRPr="003E139A">
              <w:rPr>
                <w:rFonts w:eastAsia="宋体"/>
                <w:color w:val="000000" w:themeColor="text1"/>
                <w:szCs w:val="21"/>
              </w:rPr>
              <w:t>[1,200]</w:t>
            </w:r>
          </w:p>
        </w:tc>
      </w:tr>
    </w:tbl>
    <w:p w14:paraId="246ED79A" w14:textId="00BD4E28" w:rsidR="003E139A" w:rsidRDefault="003E139A" w:rsidP="003E139A"/>
    <w:p w14:paraId="5802E958" w14:textId="67ECCDFC" w:rsidR="00EA6D90" w:rsidRPr="009F34D9" w:rsidRDefault="00EA6D90" w:rsidP="003E139A"/>
    <w:tbl>
      <w:tblPr>
        <w:tblStyle w:val="a8"/>
        <w:tblpPr w:leftFromText="180" w:rightFromText="180" w:vertAnchor="text" w:horzAnchor="margin" w:tblpY="476"/>
        <w:tblW w:w="9578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701"/>
        <w:gridCol w:w="709"/>
        <w:gridCol w:w="992"/>
        <w:gridCol w:w="3629"/>
      </w:tblGrid>
      <w:tr w:rsidR="003E139A" w:rsidRPr="00E1178A" w14:paraId="34502C78" w14:textId="77777777" w:rsidTr="003E139A">
        <w:trPr>
          <w:trHeight w:val="19"/>
        </w:trPr>
        <w:tc>
          <w:tcPr>
            <w:tcW w:w="9578" w:type="dxa"/>
            <w:gridSpan w:val="6"/>
            <w:shd w:val="clear" w:color="auto" w:fill="D9E2F3" w:themeFill="accent1" w:themeFillTint="33"/>
          </w:tcPr>
          <w:p w14:paraId="5381C42F" w14:textId="08C0DABC" w:rsidR="003E139A" w:rsidRPr="00E1178A" w:rsidRDefault="003E139A" w:rsidP="003E139A">
            <w:pPr>
              <w:rPr>
                <w:rFonts w:eastAsia="宋体"/>
                <w:color w:val="000000" w:themeColor="text1"/>
                <w:szCs w:val="21"/>
              </w:rPr>
            </w:pPr>
            <w:r w:rsidRPr="003E139A">
              <w:rPr>
                <w:rFonts w:eastAsia="宋体" w:hint="eastAsia"/>
                <w:color w:val="000000" w:themeColor="text1"/>
                <w:szCs w:val="21"/>
              </w:rPr>
              <w:t xml:space="preserve">reqList </w:t>
            </w:r>
            <w:r w:rsidRPr="003E139A">
              <w:rPr>
                <w:rFonts w:eastAsia="宋体" w:hint="eastAsia"/>
                <w:color w:val="000000" w:themeColor="text1"/>
                <w:szCs w:val="21"/>
              </w:rPr>
              <w:t>字段说明</w:t>
            </w:r>
          </w:p>
        </w:tc>
      </w:tr>
      <w:tr w:rsidR="003E139A" w:rsidRPr="00E1178A" w14:paraId="46EB69E4" w14:textId="77777777" w:rsidTr="00EA6D90">
        <w:trPr>
          <w:trHeight w:val="19"/>
        </w:trPr>
        <w:tc>
          <w:tcPr>
            <w:tcW w:w="1129" w:type="dxa"/>
            <w:shd w:val="clear" w:color="auto" w:fill="D9E2F3" w:themeFill="accent1" w:themeFillTint="33"/>
          </w:tcPr>
          <w:p w14:paraId="78E6525E" w14:textId="5AD7FC63" w:rsidR="003E139A" w:rsidRPr="00E1178A" w:rsidRDefault="003E139A" w:rsidP="003E139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6F2CB5F" w14:textId="2AFA3B81" w:rsidR="003E139A" w:rsidRPr="00E1178A" w:rsidRDefault="003E139A" w:rsidP="003E139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字段说明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B70D2A8" w14:textId="5CC9A006" w:rsidR="003E139A" w:rsidRPr="00E1178A" w:rsidRDefault="003E139A" w:rsidP="003E139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24E3406" w14:textId="3E0CF00E" w:rsidR="003E139A" w:rsidRPr="00E1178A" w:rsidRDefault="003E139A" w:rsidP="003E139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1D2E9E7A" w14:textId="116215D1" w:rsidR="003E139A" w:rsidRPr="00E1178A" w:rsidRDefault="003E139A" w:rsidP="003E139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3629" w:type="dxa"/>
            <w:shd w:val="clear" w:color="auto" w:fill="D9E2F3" w:themeFill="accent1" w:themeFillTint="33"/>
          </w:tcPr>
          <w:p w14:paraId="20826F10" w14:textId="7AEBA666" w:rsidR="003E139A" w:rsidRPr="00E1178A" w:rsidRDefault="003E139A" w:rsidP="003E139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备注</w:t>
            </w:r>
          </w:p>
        </w:tc>
      </w:tr>
      <w:tr w:rsidR="00EA6D90" w:rsidRPr="00E1178A" w14:paraId="46B1E9C8" w14:textId="77777777" w:rsidTr="00EA6D90">
        <w:trPr>
          <w:trHeight w:val="19"/>
        </w:trPr>
        <w:tc>
          <w:tcPr>
            <w:tcW w:w="1129" w:type="dxa"/>
          </w:tcPr>
          <w:p w14:paraId="02C6D8EE" w14:textId="559E8CFB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/>
                <w:color w:val="000000" w:themeColor="text1"/>
                <w:szCs w:val="21"/>
              </w:rPr>
              <w:t>applyNo</w:t>
            </w:r>
          </w:p>
        </w:tc>
        <w:tc>
          <w:tcPr>
            <w:tcW w:w="1418" w:type="dxa"/>
          </w:tcPr>
          <w:p w14:paraId="217CD411" w14:textId="7EA7E6E5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 w:hint="eastAsia"/>
                <w:color w:val="000000" w:themeColor="text1"/>
                <w:szCs w:val="21"/>
              </w:rPr>
              <w:t>申请编号</w:t>
            </w:r>
          </w:p>
        </w:tc>
        <w:tc>
          <w:tcPr>
            <w:tcW w:w="1701" w:type="dxa"/>
          </w:tcPr>
          <w:p w14:paraId="4CE04D18" w14:textId="11B6FBF7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09" w:type="dxa"/>
          </w:tcPr>
          <w:p w14:paraId="53FA760C" w14:textId="04CBA412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992" w:type="dxa"/>
          </w:tcPr>
          <w:p w14:paraId="4A8F8C84" w14:textId="6F189C71" w:rsidR="00EA6D90" w:rsidRPr="005149ED" w:rsidRDefault="003F4B2F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3</w:t>
            </w:r>
            <w:r>
              <w:rPr>
                <w:rFonts w:eastAsia="宋体"/>
                <w:color w:val="000000" w:themeColor="text1"/>
                <w:szCs w:val="21"/>
              </w:rPr>
              <w:t>2</w:t>
            </w:r>
          </w:p>
        </w:tc>
        <w:tc>
          <w:tcPr>
            <w:tcW w:w="3629" w:type="dxa"/>
          </w:tcPr>
          <w:p w14:paraId="000E7BD9" w14:textId="2F7CED72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 w:hint="eastAsia"/>
                <w:color w:val="000000" w:themeColor="text1"/>
                <w:szCs w:val="21"/>
              </w:rPr>
              <w:t>与进件申请时的</w:t>
            </w:r>
            <w:r w:rsidRPr="00EA6D90">
              <w:rPr>
                <w:rFonts w:eastAsia="宋体" w:hint="eastAsia"/>
                <w:color w:val="000000" w:themeColor="text1"/>
                <w:szCs w:val="21"/>
              </w:rPr>
              <w:t>a</w:t>
            </w:r>
            <w:r w:rsidRPr="00EA6D90">
              <w:rPr>
                <w:rFonts w:eastAsia="宋体"/>
                <w:color w:val="000000" w:themeColor="text1"/>
                <w:szCs w:val="21"/>
              </w:rPr>
              <w:t>pplyNo</w:t>
            </w:r>
            <w:r w:rsidRPr="00EA6D90">
              <w:rPr>
                <w:rFonts w:eastAsia="宋体" w:hint="eastAsia"/>
                <w:color w:val="000000" w:themeColor="text1"/>
                <w:szCs w:val="21"/>
              </w:rPr>
              <w:t>一致</w:t>
            </w:r>
          </w:p>
        </w:tc>
      </w:tr>
      <w:tr w:rsidR="00EA6D90" w:rsidRPr="00E1178A" w14:paraId="5DAF371A" w14:textId="77777777" w:rsidTr="00EA6D90">
        <w:trPr>
          <w:trHeight w:val="19"/>
        </w:trPr>
        <w:tc>
          <w:tcPr>
            <w:tcW w:w="1129" w:type="dxa"/>
          </w:tcPr>
          <w:p w14:paraId="32626F1B" w14:textId="4000E9D1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/>
                <w:color w:val="000000" w:themeColor="text1"/>
                <w:szCs w:val="21"/>
              </w:rPr>
              <w:t>name</w:t>
            </w:r>
          </w:p>
        </w:tc>
        <w:tc>
          <w:tcPr>
            <w:tcW w:w="1418" w:type="dxa"/>
          </w:tcPr>
          <w:p w14:paraId="054D30EF" w14:textId="0A51E4CB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 w:hint="eastAsia"/>
                <w:color w:val="000000" w:themeColor="text1"/>
                <w:szCs w:val="21"/>
              </w:rPr>
              <w:t>姓名</w:t>
            </w:r>
          </w:p>
        </w:tc>
        <w:tc>
          <w:tcPr>
            <w:tcW w:w="1701" w:type="dxa"/>
          </w:tcPr>
          <w:p w14:paraId="7D5AF74B" w14:textId="33ECE981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09" w:type="dxa"/>
          </w:tcPr>
          <w:p w14:paraId="25CDFA79" w14:textId="7D69A061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O</w:t>
            </w:r>
          </w:p>
        </w:tc>
        <w:tc>
          <w:tcPr>
            <w:tcW w:w="992" w:type="dxa"/>
          </w:tcPr>
          <w:p w14:paraId="6A0EC21B" w14:textId="5C300AB3" w:rsidR="00EA6D90" w:rsidRPr="005149ED" w:rsidRDefault="00DB08E9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1</w:t>
            </w:r>
            <w:r>
              <w:rPr>
                <w:rFonts w:eastAsia="宋体"/>
                <w:color w:val="000000" w:themeColor="text1"/>
                <w:szCs w:val="21"/>
              </w:rPr>
              <w:t>0</w:t>
            </w:r>
          </w:p>
        </w:tc>
        <w:tc>
          <w:tcPr>
            <w:tcW w:w="3629" w:type="dxa"/>
          </w:tcPr>
          <w:p w14:paraId="533970F5" w14:textId="77777777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EA6D90" w:rsidRPr="00E1178A" w14:paraId="1413B2BE" w14:textId="77777777" w:rsidTr="00EA6D90">
        <w:trPr>
          <w:trHeight w:val="19"/>
        </w:trPr>
        <w:tc>
          <w:tcPr>
            <w:tcW w:w="1129" w:type="dxa"/>
          </w:tcPr>
          <w:p w14:paraId="2B4AFC5C" w14:textId="09D11AAA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/>
                <w:color w:val="000000" w:themeColor="text1"/>
                <w:szCs w:val="21"/>
              </w:rPr>
              <w:t>certType</w:t>
            </w:r>
          </w:p>
        </w:tc>
        <w:tc>
          <w:tcPr>
            <w:tcW w:w="1418" w:type="dxa"/>
          </w:tcPr>
          <w:p w14:paraId="76C00C6B" w14:textId="02C2EE21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 w:hint="eastAsia"/>
                <w:color w:val="000000" w:themeColor="text1"/>
                <w:szCs w:val="21"/>
              </w:rPr>
              <w:t>证件类型</w:t>
            </w:r>
          </w:p>
        </w:tc>
        <w:tc>
          <w:tcPr>
            <w:tcW w:w="1701" w:type="dxa"/>
          </w:tcPr>
          <w:p w14:paraId="40A94B26" w14:textId="22C6CB3D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09" w:type="dxa"/>
          </w:tcPr>
          <w:p w14:paraId="39B4C866" w14:textId="20B4AE20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O</w:t>
            </w:r>
          </w:p>
        </w:tc>
        <w:tc>
          <w:tcPr>
            <w:tcW w:w="992" w:type="dxa"/>
          </w:tcPr>
          <w:p w14:paraId="6778B17E" w14:textId="02C26917" w:rsidR="00EA6D90" w:rsidRPr="005149ED" w:rsidRDefault="003F4B2F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3629" w:type="dxa"/>
          </w:tcPr>
          <w:p w14:paraId="1C3E10B5" w14:textId="5CA1E6FC" w:rsidR="00EA6D90" w:rsidRPr="005149ED" w:rsidRDefault="003F4B2F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默认是身份证</w:t>
            </w:r>
          </w:p>
        </w:tc>
      </w:tr>
      <w:tr w:rsidR="00EA6D90" w:rsidRPr="00E1178A" w14:paraId="75E07BD7" w14:textId="77777777" w:rsidTr="00EA6D90">
        <w:trPr>
          <w:trHeight w:val="19"/>
        </w:trPr>
        <w:tc>
          <w:tcPr>
            <w:tcW w:w="1129" w:type="dxa"/>
          </w:tcPr>
          <w:p w14:paraId="6262EB39" w14:textId="322635CC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/>
                <w:color w:val="000000" w:themeColor="text1"/>
                <w:szCs w:val="21"/>
              </w:rPr>
              <w:t>certNo</w:t>
            </w:r>
          </w:p>
        </w:tc>
        <w:tc>
          <w:tcPr>
            <w:tcW w:w="1418" w:type="dxa"/>
          </w:tcPr>
          <w:p w14:paraId="07E6CEA4" w14:textId="0B362C2D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 w:hint="eastAsia"/>
                <w:color w:val="000000" w:themeColor="text1"/>
                <w:szCs w:val="21"/>
              </w:rPr>
              <w:t>证件号</w:t>
            </w:r>
          </w:p>
        </w:tc>
        <w:tc>
          <w:tcPr>
            <w:tcW w:w="1701" w:type="dxa"/>
          </w:tcPr>
          <w:p w14:paraId="3C921064" w14:textId="3F6FA0AD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 w:hint="eastAsia"/>
                <w:color w:val="000000" w:themeColor="text1"/>
                <w:szCs w:val="21"/>
              </w:rPr>
              <w:t>S</w:t>
            </w:r>
            <w:r w:rsidRPr="00EA6D90">
              <w:rPr>
                <w:rFonts w:eastAsia="宋体"/>
                <w:color w:val="000000" w:themeColor="text1"/>
                <w:szCs w:val="21"/>
              </w:rPr>
              <w:t>tring</w:t>
            </w:r>
          </w:p>
        </w:tc>
        <w:tc>
          <w:tcPr>
            <w:tcW w:w="709" w:type="dxa"/>
          </w:tcPr>
          <w:p w14:paraId="4A8BA99D" w14:textId="4FB43BE4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O</w:t>
            </w:r>
          </w:p>
        </w:tc>
        <w:tc>
          <w:tcPr>
            <w:tcW w:w="992" w:type="dxa"/>
          </w:tcPr>
          <w:p w14:paraId="6AF6CB57" w14:textId="181881F8" w:rsidR="00EA6D90" w:rsidRPr="005149ED" w:rsidRDefault="003F4B2F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2</w:t>
            </w:r>
            <w:r>
              <w:rPr>
                <w:rFonts w:eastAsia="宋体"/>
                <w:color w:val="000000" w:themeColor="text1"/>
                <w:szCs w:val="21"/>
              </w:rPr>
              <w:t>0</w:t>
            </w:r>
          </w:p>
        </w:tc>
        <w:tc>
          <w:tcPr>
            <w:tcW w:w="3629" w:type="dxa"/>
          </w:tcPr>
          <w:p w14:paraId="18E3CA9C" w14:textId="15D6A8EC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EA6D90" w:rsidRPr="00E1178A" w14:paraId="08BFE32B" w14:textId="77777777" w:rsidTr="00EA6D90">
        <w:trPr>
          <w:trHeight w:val="19"/>
        </w:trPr>
        <w:tc>
          <w:tcPr>
            <w:tcW w:w="1129" w:type="dxa"/>
          </w:tcPr>
          <w:p w14:paraId="330D1A1F" w14:textId="188E495E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/>
                <w:color w:val="000000" w:themeColor="text1"/>
                <w:szCs w:val="21"/>
              </w:rPr>
              <w:t>bankNo</w:t>
            </w:r>
          </w:p>
        </w:tc>
        <w:tc>
          <w:tcPr>
            <w:tcW w:w="1418" w:type="dxa"/>
          </w:tcPr>
          <w:p w14:paraId="18AFF178" w14:textId="38497911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 w:hint="eastAsia"/>
                <w:color w:val="000000" w:themeColor="text1"/>
                <w:szCs w:val="21"/>
              </w:rPr>
              <w:t>银行代码</w:t>
            </w:r>
          </w:p>
        </w:tc>
        <w:tc>
          <w:tcPr>
            <w:tcW w:w="1701" w:type="dxa"/>
          </w:tcPr>
          <w:p w14:paraId="30CF477F" w14:textId="3873EB8F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09" w:type="dxa"/>
          </w:tcPr>
          <w:p w14:paraId="1AF6AC7E" w14:textId="506A820D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O</w:t>
            </w:r>
          </w:p>
        </w:tc>
        <w:tc>
          <w:tcPr>
            <w:tcW w:w="992" w:type="dxa"/>
          </w:tcPr>
          <w:p w14:paraId="04441556" w14:textId="27318610" w:rsidR="00EA6D90" w:rsidRPr="005149ED" w:rsidRDefault="003F4B2F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3</w:t>
            </w:r>
            <w:r>
              <w:rPr>
                <w:rFonts w:eastAsia="宋体"/>
                <w:color w:val="000000" w:themeColor="text1"/>
                <w:szCs w:val="21"/>
              </w:rPr>
              <w:t>2</w:t>
            </w:r>
          </w:p>
        </w:tc>
        <w:tc>
          <w:tcPr>
            <w:tcW w:w="3629" w:type="dxa"/>
          </w:tcPr>
          <w:p w14:paraId="42F33EE0" w14:textId="77777777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EA6D90" w:rsidRPr="00E1178A" w14:paraId="09D6F184" w14:textId="77777777" w:rsidTr="00A2535D">
        <w:trPr>
          <w:trHeight w:val="19"/>
        </w:trPr>
        <w:tc>
          <w:tcPr>
            <w:tcW w:w="1129" w:type="dxa"/>
          </w:tcPr>
          <w:p w14:paraId="20528C90" w14:textId="0AC7B889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/>
                <w:color w:val="000000" w:themeColor="text1"/>
                <w:szCs w:val="21"/>
              </w:rPr>
              <w:t>cityNo</w:t>
            </w:r>
          </w:p>
        </w:tc>
        <w:tc>
          <w:tcPr>
            <w:tcW w:w="1418" w:type="dxa"/>
            <w:vAlign w:val="center"/>
          </w:tcPr>
          <w:p w14:paraId="19E72F68" w14:textId="6DB1B66D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 w:hint="eastAsia"/>
                <w:color w:val="000000" w:themeColor="text1"/>
                <w:szCs w:val="21"/>
              </w:rPr>
              <w:t>城市代码</w:t>
            </w:r>
          </w:p>
        </w:tc>
        <w:tc>
          <w:tcPr>
            <w:tcW w:w="1701" w:type="dxa"/>
          </w:tcPr>
          <w:p w14:paraId="55125A02" w14:textId="47557FF4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09" w:type="dxa"/>
          </w:tcPr>
          <w:p w14:paraId="3C13E587" w14:textId="69330824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O</w:t>
            </w:r>
          </w:p>
        </w:tc>
        <w:tc>
          <w:tcPr>
            <w:tcW w:w="992" w:type="dxa"/>
          </w:tcPr>
          <w:p w14:paraId="62594DF9" w14:textId="26A62734" w:rsidR="00EA6D90" w:rsidRPr="005149ED" w:rsidRDefault="003F4B2F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6</w:t>
            </w:r>
            <w:r>
              <w:rPr>
                <w:rFonts w:eastAsia="宋体"/>
                <w:color w:val="000000" w:themeColor="text1"/>
                <w:szCs w:val="21"/>
              </w:rPr>
              <w:t>4</w:t>
            </w:r>
          </w:p>
        </w:tc>
        <w:tc>
          <w:tcPr>
            <w:tcW w:w="3629" w:type="dxa"/>
          </w:tcPr>
          <w:p w14:paraId="171132CF" w14:textId="77777777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EA6D90" w:rsidRPr="00E1178A" w14:paraId="18BD4CFF" w14:textId="77777777" w:rsidTr="00A2535D">
        <w:trPr>
          <w:trHeight w:val="19"/>
        </w:trPr>
        <w:tc>
          <w:tcPr>
            <w:tcW w:w="1129" w:type="dxa"/>
          </w:tcPr>
          <w:p w14:paraId="287BB56B" w14:textId="0BF7F7CC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/>
                <w:color w:val="000000" w:themeColor="text1"/>
                <w:szCs w:val="21"/>
              </w:rPr>
              <w:t>account</w:t>
            </w:r>
            <w:r>
              <w:rPr>
                <w:rFonts w:eastAsia="宋体"/>
                <w:color w:val="000000" w:themeColor="text1"/>
                <w:szCs w:val="21"/>
              </w:rPr>
              <w:t>No</w:t>
            </w:r>
          </w:p>
        </w:tc>
        <w:tc>
          <w:tcPr>
            <w:tcW w:w="1418" w:type="dxa"/>
            <w:vAlign w:val="center"/>
          </w:tcPr>
          <w:p w14:paraId="2CEB95B3" w14:textId="55B05288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 w:hint="eastAsia"/>
                <w:color w:val="000000" w:themeColor="text1"/>
                <w:szCs w:val="21"/>
              </w:rPr>
              <w:t>账号</w:t>
            </w:r>
          </w:p>
        </w:tc>
        <w:tc>
          <w:tcPr>
            <w:tcW w:w="1701" w:type="dxa"/>
          </w:tcPr>
          <w:p w14:paraId="64DAC6F9" w14:textId="361A9A38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09" w:type="dxa"/>
          </w:tcPr>
          <w:p w14:paraId="38101B38" w14:textId="65CC3CDF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O</w:t>
            </w:r>
          </w:p>
        </w:tc>
        <w:tc>
          <w:tcPr>
            <w:tcW w:w="992" w:type="dxa"/>
          </w:tcPr>
          <w:p w14:paraId="5CF1083C" w14:textId="18B9CA3D" w:rsidR="00EA6D90" w:rsidRPr="005149ED" w:rsidRDefault="003F4B2F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6</w:t>
            </w:r>
            <w:r>
              <w:rPr>
                <w:rFonts w:eastAsia="宋体"/>
                <w:color w:val="000000" w:themeColor="text1"/>
                <w:szCs w:val="21"/>
              </w:rPr>
              <w:t>4</w:t>
            </w:r>
          </w:p>
        </w:tc>
        <w:tc>
          <w:tcPr>
            <w:tcW w:w="3629" w:type="dxa"/>
          </w:tcPr>
          <w:p w14:paraId="25D5DE49" w14:textId="77777777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EA6D90" w:rsidRPr="00E1178A" w14:paraId="5696A880" w14:textId="77777777" w:rsidTr="00A2535D">
        <w:trPr>
          <w:trHeight w:val="19"/>
        </w:trPr>
        <w:tc>
          <w:tcPr>
            <w:tcW w:w="1129" w:type="dxa"/>
          </w:tcPr>
          <w:p w14:paraId="7177CD5A" w14:textId="64365F98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/>
                <w:color w:val="000000" w:themeColor="text1"/>
                <w:szCs w:val="21"/>
              </w:rPr>
              <w:t>cell</w:t>
            </w:r>
          </w:p>
        </w:tc>
        <w:tc>
          <w:tcPr>
            <w:tcW w:w="1418" w:type="dxa"/>
            <w:vAlign w:val="center"/>
          </w:tcPr>
          <w:p w14:paraId="1C0DFC0B" w14:textId="685B0AA3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701" w:type="dxa"/>
          </w:tcPr>
          <w:p w14:paraId="5F8AFFB2" w14:textId="359B235F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09" w:type="dxa"/>
          </w:tcPr>
          <w:p w14:paraId="7280375D" w14:textId="67481126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O</w:t>
            </w:r>
          </w:p>
        </w:tc>
        <w:tc>
          <w:tcPr>
            <w:tcW w:w="992" w:type="dxa"/>
          </w:tcPr>
          <w:p w14:paraId="3BD8D39C" w14:textId="79143E7D" w:rsidR="00EA6D90" w:rsidRPr="005149ED" w:rsidRDefault="003F4B2F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1</w:t>
            </w:r>
            <w:r>
              <w:rPr>
                <w:rFonts w:eastAsia="宋体"/>
                <w:color w:val="000000" w:themeColor="text1"/>
                <w:szCs w:val="21"/>
              </w:rPr>
              <w:t>1</w:t>
            </w:r>
          </w:p>
        </w:tc>
        <w:tc>
          <w:tcPr>
            <w:tcW w:w="3629" w:type="dxa"/>
          </w:tcPr>
          <w:p w14:paraId="083AE603" w14:textId="77777777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EA6D90" w:rsidRPr="00E1178A" w14:paraId="72A3C102" w14:textId="77777777" w:rsidTr="00A2535D">
        <w:trPr>
          <w:trHeight w:val="19"/>
        </w:trPr>
        <w:tc>
          <w:tcPr>
            <w:tcW w:w="1129" w:type="dxa"/>
          </w:tcPr>
          <w:p w14:paraId="25E1C0F4" w14:textId="5E2581CF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/>
                <w:color w:val="000000" w:themeColor="text1"/>
                <w:szCs w:val="21"/>
              </w:rPr>
              <w:t>remark</w:t>
            </w:r>
          </w:p>
        </w:tc>
        <w:tc>
          <w:tcPr>
            <w:tcW w:w="1418" w:type="dxa"/>
            <w:vAlign w:val="center"/>
          </w:tcPr>
          <w:p w14:paraId="60B428AE" w14:textId="07B40A40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1701" w:type="dxa"/>
          </w:tcPr>
          <w:p w14:paraId="7A898575" w14:textId="1BA8C2DD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A6D90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09" w:type="dxa"/>
          </w:tcPr>
          <w:p w14:paraId="08D1C913" w14:textId="52C6CC59" w:rsidR="00EA6D90" w:rsidRPr="005149ED" w:rsidRDefault="00EA6D90" w:rsidP="00EA6D90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O</w:t>
            </w:r>
          </w:p>
        </w:tc>
        <w:tc>
          <w:tcPr>
            <w:tcW w:w="992" w:type="dxa"/>
          </w:tcPr>
          <w:p w14:paraId="731BA335" w14:textId="15A1D563" w:rsidR="00EA6D90" w:rsidRPr="005149ED" w:rsidRDefault="003F4B2F" w:rsidP="00EA6D90">
            <w:pPr>
              <w:spacing w:line="278" w:lineRule="exact"/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1</w:t>
            </w:r>
            <w:r>
              <w:rPr>
                <w:rFonts w:eastAsia="宋体"/>
                <w:color w:val="000000" w:themeColor="text1"/>
                <w:szCs w:val="21"/>
              </w:rPr>
              <w:t>28</w:t>
            </w:r>
          </w:p>
        </w:tc>
        <w:tc>
          <w:tcPr>
            <w:tcW w:w="3629" w:type="dxa"/>
          </w:tcPr>
          <w:p w14:paraId="06512922" w14:textId="77777777" w:rsidR="00EA6D90" w:rsidRPr="005149ED" w:rsidRDefault="00EA6D90" w:rsidP="00EA6D90">
            <w:pPr>
              <w:spacing w:line="278" w:lineRule="exact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24DD1C0E" w14:textId="77777777" w:rsidR="003E139A" w:rsidRPr="00E1178A" w:rsidRDefault="003E139A" w:rsidP="003E139A">
      <w:pPr>
        <w:pStyle w:val="3"/>
        <w:rPr>
          <w:color w:val="000000" w:themeColor="text1"/>
        </w:rPr>
      </w:pPr>
      <w:bookmarkStart w:id="209" w:name="_Toc51160333"/>
      <w:r w:rsidRPr="00E1178A">
        <w:rPr>
          <w:rFonts w:hint="eastAsia"/>
          <w:color w:val="000000" w:themeColor="text1"/>
        </w:rPr>
        <w:lastRenderedPageBreak/>
        <w:t>响应参数</w:t>
      </w:r>
      <w:bookmarkEnd w:id="209"/>
    </w:p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3685"/>
      </w:tblGrid>
      <w:tr w:rsidR="003E139A" w:rsidRPr="00E1178A" w14:paraId="6A4AAFDB" w14:textId="77777777" w:rsidTr="00234985">
        <w:trPr>
          <w:trHeight w:val="304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518A1688" w14:textId="77777777" w:rsidR="003E139A" w:rsidRPr="00E1178A" w:rsidRDefault="003E139A" w:rsidP="003E139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参数</w:t>
            </w: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D9E2F3" w:themeFill="accent1" w:themeFillTint="33"/>
            <w:vAlign w:val="center"/>
          </w:tcPr>
          <w:p w14:paraId="398F4A41" w14:textId="77777777" w:rsidR="003E139A" w:rsidRPr="00E1178A" w:rsidRDefault="003E139A" w:rsidP="003E139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类型</w:t>
            </w:r>
          </w:p>
        </w:tc>
        <w:tc>
          <w:tcPr>
            <w:tcW w:w="2126" w:type="dxa"/>
            <w:shd w:val="clear" w:color="auto" w:fill="D9E2F3" w:themeFill="accent1" w:themeFillTint="33"/>
            <w:vAlign w:val="center"/>
          </w:tcPr>
          <w:p w14:paraId="49207A34" w14:textId="77777777" w:rsidR="003E139A" w:rsidRPr="00E1178A" w:rsidRDefault="003E139A" w:rsidP="003E139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字段说明</w:t>
            </w:r>
          </w:p>
        </w:tc>
        <w:tc>
          <w:tcPr>
            <w:tcW w:w="3685" w:type="dxa"/>
            <w:shd w:val="clear" w:color="auto" w:fill="D9E2F3" w:themeFill="accent1" w:themeFillTint="33"/>
            <w:vAlign w:val="center"/>
          </w:tcPr>
          <w:p w14:paraId="7DFCE784" w14:textId="77777777" w:rsidR="003E139A" w:rsidRPr="00E1178A" w:rsidRDefault="003E139A" w:rsidP="003E139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备注</w:t>
            </w:r>
          </w:p>
        </w:tc>
      </w:tr>
      <w:tr w:rsidR="00C349A8" w:rsidRPr="00E1178A" w14:paraId="3A5E3C1A" w14:textId="77777777" w:rsidTr="00234985">
        <w:trPr>
          <w:trHeight w:val="20"/>
        </w:trPr>
        <w:tc>
          <w:tcPr>
            <w:tcW w:w="1838" w:type="dxa"/>
          </w:tcPr>
          <w:p w14:paraId="33098F6E" w14:textId="5F2CD376" w:rsidR="00C349A8" w:rsidRPr="005149ED" w:rsidRDefault="00C349A8" w:rsidP="00C349A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C349A8">
              <w:rPr>
                <w:rFonts w:eastAsia="宋体"/>
                <w:color w:val="000000" w:themeColor="text1"/>
                <w:szCs w:val="21"/>
              </w:rPr>
              <w:t>query</w:t>
            </w:r>
            <w:r w:rsidRPr="00C349A8">
              <w:rPr>
                <w:rFonts w:eastAsia="宋体" w:hint="eastAsia"/>
                <w:color w:val="000000" w:themeColor="text1"/>
                <w:szCs w:val="21"/>
              </w:rPr>
              <w:t>I</w:t>
            </w:r>
            <w:r w:rsidRPr="00C349A8">
              <w:rPr>
                <w:rFonts w:eastAsia="宋体"/>
                <w:color w:val="000000" w:themeColor="text1"/>
                <w:szCs w:val="21"/>
              </w:rPr>
              <w:t>d</w:t>
            </w:r>
          </w:p>
        </w:tc>
        <w:tc>
          <w:tcPr>
            <w:tcW w:w="1985" w:type="dxa"/>
          </w:tcPr>
          <w:p w14:paraId="10D035C5" w14:textId="55B935C6" w:rsidR="00C349A8" w:rsidRPr="005149ED" w:rsidRDefault="00C349A8" w:rsidP="00C349A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C349A8">
              <w:rPr>
                <w:rFonts w:eastAsia="宋体" w:hint="eastAsia"/>
                <w:color w:val="000000" w:themeColor="text1"/>
                <w:szCs w:val="21"/>
              </w:rPr>
              <w:t>S</w:t>
            </w:r>
            <w:r w:rsidRPr="00C349A8">
              <w:rPr>
                <w:rFonts w:eastAsia="宋体"/>
                <w:color w:val="000000" w:themeColor="text1"/>
                <w:szCs w:val="21"/>
              </w:rPr>
              <w:t>tring</w:t>
            </w:r>
          </w:p>
        </w:tc>
        <w:tc>
          <w:tcPr>
            <w:tcW w:w="2126" w:type="dxa"/>
          </w:tcPr>
          <w:p w14:paraId="1EAB92FF" w14:textId="3D50D9F3" w:rsidR="00C349A8" w:rsidRPr="005149ED" w:rsidRDefault="00C349A8" w:rsidP="00C349A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C349A8">
              <w:rPr>
                <w:rFonts w:eastAsia="宋体" w:hint="eastAsia"/>
                <w:color w:val="000000" w:themeColor="text1"/>
                <w:szCs w:val="21"/>
              </w:rPr>
              <w:t>结果查询</w:t>
            </w:r>
            <w:r w:rsidRPr="00C349A8">
              <w:rPr>
                <w:rFonts w:eastAsia="宋体" w:hint="eastAsia"/>
                <w:color w:val="000000" w:themeColor="text1"/>
                <w:szCs w:val="21"/>
              </w:rPr>
              <w:t>I</w:t>
            </w:r>
            <w:r w:rsidRPr="00C349A8">
              <w:rPr>
                <w:rFonts w:eastAsia="宋体"/>
                <w:color w:val="000000" w:themeColor="text1"/>
                <w:szCs w:val="21"/>
              </w:rPr>
              <w:t>D</w:t>
            </w:r>
          </w:p>
        </w:tc>
        <w:tc>
          <w:tcPr>
            <w:tcW w:w="3685" w:type="dxa"/>
          </w:tcPr>
          <w:p w14:paraId="3732FE9A" w14:textId="77777777" w:rsidR="00C349A8" w:rsidRPr="005149ED" w:rsidRDefault="00C349A8" w:rsidP="00C349A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C349A8" w:rsidRPr="00E1178A" w14:paraId="56F16E5C" w14:textId="77777777" w:rsidTr="00234985">
        <w:trPr>
          <w:trHeight w:val="20"/>
        </w:trPr>
        <w:tc>
          <w:tcPr>
            <w:tcW w:w="1838" w:type="dxa"/>
          </w:tcPr>
          <w:p w14:paraId="4C348956" w14:textId="1D1902B4" w:rsidR="00C349A8" w:rsidRPr="005149ED" w:rsidRDefault="00234985" w:rsidP="00C349A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respList</w:t>
            </w:r>
          </w:p>
        </w:tc>
        <w:tc>
          <w:tcPr>
            <w:tcW w:w="1985" w:type="dxa"/>
          </w:tcPr>
          <w:p w14:paraId="1685848F" w14:textId="46AB0532" w:rsidR="00C349A8" w:rsidRPr="005149ED" w:rsidRDefault="00234985" w:rsidP="00C349A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list</w:t>
            </w:r>
          </w:p>
        </w:tc>
        <w:tc>
          <w:tcPr>
            <w:tcW w:w="2126" w:type="dxa"/>
          </w:tcPr>
          <w:p w14:paraId="1B3B0D09" w14:textId="0D7ED97C" w:rsidR="00C349A8" w:rsidRPr="005149ED" w:rsidRDefault="00234985" w:rsidP="00C349A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结果集合</w:t>
            </w:r>
          </w:p>
        </w:tc>
        <w:tc>
          <w:tcPr>
            <w:tcW w:w="3685" w:type="dxa"/>
          </w:tcPr>
          <w:p w14:paraId="5A85B805" w14:textId="11A46633" w:rsidR="00C349A8" w:rsidRPr="005149ED" w:rsidRDefault="00C349A8" w:rsidP="00C349A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4BCB50CD" w14:textId="2FBCDEFA" w:rsidR="009F34D9" w:rsidRDefault="009F34D9" w:rsidP="00E1178A">
      <w:pPr>
        <w:rPr>
          <w:color w:val="000000" w:themeColor="text1"/>
        </w:rPr>
      </w:pPr>
    </w:p>
    <w:p w14:paraId="7BC2EF63" w14:textId="77B9F844" w:rsidR="001C6C12" w:rsidRDefault="00234985" w:rsidP="00E1178A">
      <w:pPr>
        <w:rPr>
          <w:color w:val="000000" w:themeColor="text1"/>
        </w:rPr>
      </w:pPr>
      <w:r>
        <w:rPr>
          <w:rFonts w:hint="eastAsia"/>
          <w:color w:val="000000" w:themeColor="text1"/>
        </w:rPr>
        <w:t>respList</w:t>
      </w:r>
      <w:r>
        <w:rPr>
          <w:rFonts w:hint="eastAsia"/>
          <w:color w:val="000000" w:themeColor="text1"/>
        </w:rPr>
        <w:t>字段说明</w:t>
      </w:r>
    </w:p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3685"/>
      </w:tblGrid>
      <w:tr w:rsidR="00234985" w:rsidRPr="00E1178A" w14:paraId="1FFB3B6D" w14:textId="77777777" w:rsidTr="00234985">
        <w:trPr>
          <w:trHeight w:val="304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0843C9B2" w14:textId="77777777" w:rsidR="00234985" w:rsidRPr="00E1178A" w:rsidRDefault="00234985" w:rsidP="0066049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参数</w:t>
            </w: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D9E2F3" w:themeFill="accent1" w:themeFillTint="33"/>
            <w:vAlign w:val="center"/>
          </w:tcPr>
          <w:p w14:paraId="2B9D733A" w14:textId="77777777" w:rsidR="00234985" w:rsidRPr="00E1178A" w:rsidRDefault="00234985" w:rsidP="0066049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类型</w:t>
            </w:r>
          </w:p>
        </w:tc>
        <w:tc>
          <w:tcPr>
            <w:tcW w:w="2126" w:type="dxa"/>
            <w:shd w:val="clear" w:color="auto" w:fill="D9E2F3" w:themeFill="accent1" w:themeFillTint="33"/>
            <w:vAlign w:val="center"/>
          </w:tcPr>
          <w:p w14:paraId="525A4F70" w14:textId="77777777" w:rsidR="00234985" w:rsidRPr="00E1178A" w:rsidRDefault="00234985" w:rsidP="0066049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字段说明</w:t>
            </w:r>
          </w:p>
        </w:tc>
        <w:tc>
          <w:tcPr>
            <w:tcW w:w="3685" w:type="dxa"/>
            <w:shd w:val="clear" w:color="auto" w:fill="D9E2F3" w:themeFill="accent1" w:themeFillTint="33"/>
            <w:vAlign w:val="center"/>
          </w:tcPr>
          <w:p w14:paraId="6DA64D95" w14:textId="77777777" w:rsidR="00234985" w:rsidRPr="00E1178A" w:rsidRDefault="00234985" w:rsidP="0066049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备注</w:t>
            </w:r>
          </w:p>
        </w:tc>
      </w:tr>
      <w:tr w:rsidR="00234985" w:rsidRPr="00E1178A" w14:paraId="7AFC40B4" w14:textId="77777777" w:rsidTr="00234985">
        <w:trPr>
          <w:trHeight w:val="20"/>
        </w:trPr>
        <w:tc>
          <w:tcPr>
            <w:tcW w:w="1838" w:type="dxa"/>
          </w:tcPr>
          <w:p w14:paraId="04238677" w14:textId="77777777" w:rsidR="00234985" w:rsidRPr="005149ED" w:rsidRDefault="00234985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C349A8">
              <w:rPr>
                <w:rFonts w:eastAsia="宋体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985" w:type="dxa"/>
          </w:tcPr>
          <w:p w14:paraId="61EA29BE" w14:textId="77777777" w:rsidR="00234985" w:rsidRPr="005149ED" w:rsidRDefault="00234985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C349A8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126" w:type="dxa"/>
          </w:tcPr>
          <w:p w14:paraId="6F5045CC" w14:textId="77777777" w:rsidR="00234985" w:rsidRPr="005149ED" w:rsidRDefault="00234985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C349A8">
              <w:rPr>
                <w:rFonts w:eastAsia="宋体" w:hint="eastAsia"/>
                <w:color w:val="000000" w:themeColor="text1"/>
                <w:szCs w:val="21"/>
              </w:rPr>
              <w:t>检查结果</w:t>
            </w:r>
          </w:p>
        </w:tc>
        <w:tc>
          <w:tcPr>
            <w:tcW w:w="3685" w:type="dxa"/>
          </w:tcPr>
          <w:p w14:paraId="759292E6" w14:textId="77777777" w:rsidR="00234985" w:rsidRPr="00C349A8" w:rsidRDefault="00234985" w:rsidP="00660493">
            <w:pPr>
              <w:rPr>
                <w:rFonts w:eastAsia="宋体"/>
                <w:color w:val="000000" w:themeColor="text1"/>
                <w:szCs w:val="21"/>
              </w:rPr>
            </w:pPr>
            <w:r w:rsidRPr="00C349A8">
              <w:rPr>
                <w:rFonts w:eastAsia="宋体" w:hint="eastAsia"/>
                <w:color w:val="000000" w:themeColor="text1"/>
                <w:szCs w:val="21"/>
              </w:rPr>
              <w:t>0-</w:t>
            </w:r>
            <w:r w:rsidRPr="00C349A8">
              <w:rPr>
                <w:rFonts w:eastAsia="宋体" w:hint="eastAsia"/>
                <w:color w:val="000000" w:themeColor="text1"/>
                <w:szCs w:val="21"/>
              </w:rPr>
              <w:t>失败</w:t>
            </w:r>
          </w:p>
          <w:p w14:paraId="131A820F" w14:textId="77777777" w:rsidR="00234985" w:rsidRPr="005149ED" w:rsidRDefault="00234985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C349A8">
              <w:rPr>
                <w:rFonts w:eastAsia="宋体" w:hint="eastAsia"/>
                <w:color w:val="000000" w:themeColor="text1"/>
                <w:szCs w:val="21"/>
              </w:rPr>
              <w:t>1-</w:t>
            </w:r>
            <w:r w:rsidRPr="00C349A8">
              <w:rPr>
                <w:rFonts w:eastAsia="宋体" w:hint="eastAsia"/>
                <w:color w:val="000000" w:themeColor="text1"/>
                <w:szCs w:val="21"/>
              </w:rPr>
              <w:t>成功</w:t>
            </w:r>
          </w:p>
        </w:tc>
      </w:tr>
      <w:tr w:rsidR="00234985" w:rsidRPr="00E1178A" w14:paraId="4FF8F7DD" w14:textId="77777777" w:rsidTr="00234985">
        <w:trPr>
          <w:trHeight w:val="20"/>
        </w:trPr>
        <w:tc>
          <w:tcPr>
            <w:tcW w:w="1838" w:type="dxa"/>
          </w:tcPr>
          <w:p w14:paraId="3A4B2FA1" w14:textId="6FC3FBE9" w:rsidR="00234985" w:rsidRPr="005149ED" w:rsidRDefault="00234985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applyNo</w:t>
            </w:r>
          </w:p>
        </w:tc>
        <w:tc>
          <w:tcPr>
            <w:tcW w:w="1985" w:type="dxa"/>
          </w:tcPr>
          <w:p w14:paraId="716EFF3D" w14:textId="77777777" w:rsidR="00234985" w:rsidRPr="005149ED" w:rsidRDefault="00234985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C349A8">
              <w:rPr>
                <w:rFonts w:eastAsia="宋体" w:hint="eastAsia"/>
                <w:color w:val="000000" w:themeColor="text1"/>
                <w:szCs w:val="21"/>
              </w:rPr>
              <w:t>S</w:t>
            </w:r>
            <w:r w:rsidRPr="00C349A8">
              <w:rPr>
                <w:rFonts w:eastAsia="宋体"/>
                <w:color w:val="000000" w:themeColor="text1"/>
                <w:szCs w:val="21"/>
              </w:rPr>
              <w:t>tring</w:t>
            </w:r>
          </w:p>
        </w:tc>
        <w:tc>
          <w:tcPr>
            <w:tcW w:w="2126" w:type="dxa"/>
          </w:tcPr>
          <w:p w14:paraId="4A42B980" w14:textId="44D75AF0" w:rsidR="00234985" w:rsidRPr="005149ED" w:rsidRDefault="00234985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与进件申请时的</w:t>
            </w:r>
            <w:r>
              <w:rPr>
                <w:rFonts w:eastAsia="宋体" w:hint="eastAsia"/>
                <w:color w:val="000000" w:themeColor="text1"/>
                <w:szCs w:val="21"/>
              </w:rPr>
              <w:t>applyNo</w:t>
            </w:r>
            <w:r>
              <w:rPr>
                <w:rFonts w:eastAsia="宋体" w:hint="eastAsia"/>
                <w:color w:val="000000" w:themeColor="text1"/>
                <w:szCs w:val="21"/>
              </w:rPr>
              <w:t>一致</w:t>
            </w:r>
          </w:p>
        </w:tc>
        <w:tc>
          <w:tcPr>
            <w:tcW w:w="3685" w:type="dxa"/>
          </w:tcPr>
          <w:p w14:paraId="7CD34487" w14:textId="77777777" w:rsidR="00234985" w:rsidRPr="005149ED" w:rsidRDefault="00234985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234985" w:rsidRPr="00E1178A" w14:paraId="6587734E" w14:textId="77777777" w:rsidTr="00234985">
        <w:trPr>
          <w:trHeight w:val="20"/>
        </w:trPr>
        <w:tc>
          <w:tcPr>
            <w:tcW w:w="1838" w:type="dxa"/>
          </w:tcPr>
          <w:p w14:paraId="1D49A6D7" w14:textId="77777777" w:rsidR="00234985" w:rsidRPr="005149ED" w:rsidRDefault="00234985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C349A8">
              <w:rPr>
                <w:rFonts w:eastAsia="宋体" w:hint="eastAsia"/>
                <w:color w:val="000000" w:themeColor="text1"/>
                <w:szCs w:val="21"/>
              </w:rPr>
              <w:t>message</w:t>
            </w:r>
          </w:p>
        </w:tc>
        <w:tc>
          <w:tcPr>
            <w:tcW w:w="1985" w:type="dxa"/>
          </w:tcPr>
          <w:p w14:paraId="2D923982" w14:textId="77777777" w:rsidR="00234985" w:rsidRPr="005149ED" w:rsidRDefault="00234985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C349A8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126" w:type="dxa"/>
          </w:tcPr>
          <w:p w14:paraId="5DB4FAEE" w14:textId="77777777" w:rsidR="00234985" w:rsidRPr="005149ED" w:rsidRDefault="00234985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C349A8">
              <w:rPr>
                <w:rFonts w:eastAsia="宋体" w:hint="eastAsia"/>
                <w:color w:val="000000" w:themeColor="text1"/>
                <w:szCs w:val="21"/>
              </w:rPr>
              <w:t>错误信息</w:t>
            </w:r>
          </w:p>
        </w:tc>
        <w:tc>
          <w:tcPr>
            <w:tcW w:w="3685" w:type="dxa"/>
          </w:tcPr>
          <w:p w14:paraId="030B59FA" w14:textId="77777777" w:rsidR="00234985" w:rsidRPr="005149ED" w:rsidRDefault="00234985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4D513918" w14:textId="40081A12" w:rsidR="00234985" w:rsidRDefault="00234985" w:rsidP="00E1178A">
      <w:pPr>
        <w:rPr>
          <w:color w:val="000000" w:themeColor="text1"/>
        </w:rPr>
      </w:pPr>
    </w:p>
    <w:p w14:paraId="11DD01E7" w14:textId="77777777" w:rsidR="00234985" w:rsidRDefault="00234985" w:rsidP="00E1178A">
      <w:pPr>
        <w:rPr>
          <w:color w:val="000000" w:themeColor="text1"/>
        </w:rPr>
      </w:pPr>
    </w:p>
    <w:p w14:paraId="20C1F19A" w14:textId="6E210149" w:rsidR="001C6C12" w:rsidRPr="00E1178A" w:rsidRDefault="001C6C12" w:rsidP="001C6C12">
      <w:pPr>
        <w:pStyle w:val="2"/>
        <w:rPr>
          <w:color w:val="000000" w:themeColor="text1"/>
        </w:rPr>
      </w:pPr>
      <w:bookmarkStart w:id="210" w:name="_Toc51160334"/>
      <w:r>
        <w:rPr>
          <w:rFonts w:hint="eastAsia"/>
          <w:color w:val="000000" w:themeColor="text1"/>
        </w:rPr>
        <w:t>四要素变更结果查询</w:t>
      </w:r>
      <w:r w:rsidRPr="00E1178A">
        <w:rPr>
          <w:rFonts w:hint="eastAsia"/>
          <w:color w:val="000000" w:themeColor="text1"/>
        </w:rPr>
        <w:t>接口</w:t>
      </w:r>
      <w:bookmarkEnd w:id="210"/>
    </w:p>
    <w:p w14:paraId="4B5E6581" w14:textId="77777777" w:rsidR="001C6C12" w:rsidRPr="00E1178A" w:rsidRDefault="001C6C12" w:rsidP="001C6C12">
      <w:pPr>
        <w:pStyle w:val="3"/>
        <w:rPr>
          <w:color w:val="000000" w:themeColor="text1"/>
        </w:rPr>
      </w:pPr>
      <w:bookmarkStart w:id="211" w:name="_Toc51160335"/>
      <w:r w:rsidRPr="00E1178A">
        <w:rPr>
          <w:rFonts w:hint="eastAsia"/>
          <w:color w:val="000000" w:themeColor="text1"/>
        </w:rPr>
        <w:t>功能描述</w:t>
      </w:r>
      <w:bookmarkEnd w:id="211"/>
    </w:p>
    <w:p w14:paraId="7F68E76B" w14:textId="164CF218" w:rsidR="001C6C12" w:rsidRDefault="001C6C12" w:rsidP="001C6C1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查询变更放款卡信息结果。</w:t>
      </w:r>
    </w:p>
    <w:p w14:paraId="7682E0BD" w14:textId="77777777" w:rsidR="001C6C12" w:rsidRPr="009F34D9" w:rsidRDefault="001C6C12" w:rsidP="001C6C12">
      <w:pPr>
        <w:rPr>
          <w:color w:val="000000" w:themeColor="text1"/>
        </w:rPr>
      </w:pPr>
    </w:p>
    <w:p w14:paraId="15F4B005" w14:textId="77777777" w:rsidR="001C6C12" w:rsidRPr="00E1178A" w:rsidRDefault="001C6C12" w:rsidP="001C6C12">
      <w:pPr>
        <w:pStyle w:val="3"/>
        <w:rPr>
          <w:color w:val="000000" w:themeColor="text1"/>
        </w:rPr>
      </w:pPr>
      <w:r w:rsidRPr="00E1178A">
        <w:rPr>
          <w:rFonts w:hint="eastAsia"/>
          <w:color w:val="000000" w:themeColor="text1"/>
        </w:rPr>
        <w:t xml:space="preserve"> </w:t>
      </w:r>
      <w:bookmarkStart w:id="212" w:name="_Toc51160336"/>
      <w:r w:rsidRPr="00E1178A">
        <w:rPr>
          <w:rFonts w:hint="eastAsia"/>
          <w:color w:val="000000" w:themeColor="text1"/>
        </w:rPr>
        <w:t>业务逻辑</w:t>
      </w:r>
      <w:bookmarkEnd w:id="212"/>
    </w:p>
    <w:p w14:paraId="67115EF2" w14:textId="77777777" w:rsidR="001C6C12" w:rsidRPr="00E1178A" w:rsidRDefault="001C6C12" w:rsidP="001C6C12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20744D6C" w14:textId="77777777" w:rsidR="001C6C12" w:rsidRDefault="001C6C12" w:rsidP="001C6C12">
      <w:pPr>
        <w:pStyle w:val="3"/>
        <w:rPr>
          <w:color w:val="000000" w:themeColor="text1"/>
        </w:rPr>
      </w:pPr>
      <w:bookmarkStart w:id="213" w:name="_Toc51160337"/>
      <w:r w:rsidRPr="00E1178A">
        <w:rPr>
          <w:rFonts w:hint="eastAsia"/>
          <w:color w:val="000000" w:themeColor="text1"/>
        </w:rPr>
        <w:t>请求</w:t>
      </w:r>
      <w:r w:rsidRPr="00E1178A">
        <w:rPr>
          <w:rFonts w:hint="eastAsia"/>
          <w:color w:val="000000" w:themeColor="text1"/>
        </w:rPr>
        <w:t>url</w:t>
      </w:r>
      <w:bookmarkEnd w:id="213"/>
    </w:p>
    <w:p w14:paraId="28CAE41B" w14:textId="16D73A6F" w:rsidR="001C6C12" w:rsidRPr="003E139A" w:rsidRDefault="0034091B" w:rsidP="001C6C12">
      <w:r>
        <w:rPr>
          <w:rFonts w:hint="eastAsia"/>
        </w:rPr>
        <w:t>f</w:t>
      </w:r>
      <w:r w:rsidR="00F8333C">
        <w:t>ourElementApplyResult</w:t>
      </w:r>
    </w:p>
    <w:p w14:paraId="0A9D984F" w14:textId="77777777" w:rsidR="001C6C12" w:rsidRDefault="001C6C12" w:rsidP="001C6C12">
      <w:pPr>
        <w:pStyle w:val="3"/>
        <w:rPr>
          <w:color w:val="000000" w:themeColor="text1"/>
        </w:rPr>
      </w:pPr>
      <w:bookmarkStart w:id="214" w:name="_Toc51160338"/>
      <w:r w:rsidRPr="00E1178A">
        <w:rPr>
          <w:rFonts w:hint="eastAsia"/>
          <w:color w:val="000000" w:themeColor="text1"/>
        </w:rPr>
        <w:t>请求参数</w:t>
      </w:r>
      <w:bookmarkEnd w:id="214"/>
    </w:p>
    <w:tbl>
      <w:tblPr>
        <w:tblStyle w:val="a8"/>
        <w:tblpPr w:leftFromText="180" w:rightFromText="180" w:vertAnchor="text" w:horzAnchor="margin" w:tblpY="476"/>
        <w:tblW w:w="9578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709"/>
        <w:gridCol w:w="992"/>
        <w:gridCol w:w="3629"/>
      </w:tblGrid>
      <w:tr w:rsidR="001C6C12" w:rsidRPr="00E1178A" w14:paraId="53EB0B3E" w14:textId="77777777" w:rsidTr="00A2535D">
        <w:trPr>
          <w:trHeight w:val="19"/>
        </w:trPr>
        <w:tc>
          <w:tcPr>
            <w:tcW w:w="988" w:type="dxa"/>
            <w:shd w:val="clear" w:color="auto" w:fill="D9E2F3" w:themeFill="accent1" w:themeFillTint="33"/>
          </w:tcPr>
          <w:p w14:paraId="5AE8C086" w14:textId="77777777" w:rsidR="001C6C12" w:rsidRPr="00E1178A" w:rsidRDefault="001C6C12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2E2ECCDE" w14:textId="77777777" w:rsidR="001C6C12" w:rsidRPr="00E1178A" w:rsidRDefault="001C6C12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字段说明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476219C" w14:textId="77777777" w:rsidR="001C6C12" w:rsidRPr="00E1178A" w:rsidRDefault="001C6C12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2F44A04" w14:textId="77777777" w:rsidR="001C6C12" w:rsidRPr="00E1178A" w:rsidRDefault="001C6C12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0C86E53" w14:textId="77777777" w:rsidR="001C6C12" w:rsidRPr="00E1178A" w:rsidRDefault="001C6C12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3629" w:type="dxa"/>
            <w:shd w:val="clear" w:color="auto" w:fill="D9E2F3" w:themeFill="accent1" w:themeFillTint="33"/>
          </w:tcPr>
          <w:p w14:paraId="243D04BA" w14:textId="77777777" w:rsidR="001C6C12" w:rsidRPr="00E1178A" w:rsidRDefault="001C6C12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备注</w:t>
            </w:r>
          </w:p>
        </w:tc>
      </w:tr>
      <w:tr w:rsidR="001C6C12" w:rsidRPr="00E1178A" w14:paraId="49905F57" w14:textId="77777777" w:rsidTr="00A2535D">
        <w:trPr>
          <w:trHeight w:val="19"/>
        </w:trPr>
        <w:tc>
          <w:tcPr>
            <w:tcW w:w="988" w:type="dxa"/>
          </w:tcPr>
          <w:p w14:paraId="7B1B2D4A" w14:textId="53C7A372" w:rsidR="001C6C12" w:rsidRPr="005149ED" w:rsidRDefault="001C6C12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/>
                <w:color w:val="000000" w:themeColor="text1"/>
                <w:szCs w:val="21"/>
              </w:rPr>
              <w:t>queryId</w:t>
            </w:r>
          </w:p>
        </w:tc>
        <w:tc>
          <w:tcPr>
            <w:tcW w:w="1559" w:type="dxa"/>
          </w:tcPr>
          <w:p w14:paraId="5CA55748" w14:textId="0DE96AD9" w:rsidR="001C6C12" w:rsidRPr="005149ED" w:rsidRDefault="001C6C12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结果查询</w:t>
            </w:r>
            <w:r w:rsidRPr="001C6C12">
              <w:rPr>
                <w:rFonts w:eastAsia="宋体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701" w:type="dxa"/>
          </w:tcPr>
          <w:p w14:paraId="4E125878" w14:textId="75381B04" w:rsidR="001C6C12" w:rsidRPr="005149ED" w:rsidRDefault="001C6C12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709" w:type="dxa"/>
          </w:tcPr>
          <w:p w14:paraId="30D8E257" w14:textId="77777777" w:rsidR="001C6C12" w:rsidRPr="005149ED" w:rsidRDefault="001C6C12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992" w:type="dxa"/>
          </w:tcPr>
          <w:p w14:paraId="0B6FE8EB" w14:textId="77777777" w:rsidR="001C6C12" w:rsidRPr="005149ED" w:rsidRDefault="001C6C12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3629" w:type="dxa"/>
          </w:tcPr>
          <w:p w14:paraId="5F473385" w14:textId="54E0AC72" w:rsidR="001C6C12" w:rsidRPr="005149ED" w:rsidRDefault="001C6C12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四要素信息变更申请返回的查询结果</w:t>
            </w:r>
            <w:r w:rsidRPr="001C6C12">
              <w:rPr>
                <w:rFonts w:eastAsia="宋体" w:hint="eastAsia"/>
                <w:color w:val="000000" w:themeColor="text1"/>
                <w:szCs w:val="21"/>
              </w:rPr>
              <w:t>ID</w:t>
            </w:r>
          </w:p>
        </w:tc>
      </w:tr>
    </w:tbl>
    <w:p w14:paraId="42A66745" w14:textId="77777777" w:rsidR="001C6C12" w:rsidRDefault="001C6C12" w:rsidP="001C6C12"/>
    <w:p w14:paraId="3F5F25F7" w14:textId="77777777" w:rsidR="001C6C12" w:rsidRPr="00E1178A" w:rsidRDefault="001C6C12" w:rsidP="001C6C12">
      <w:pPr>
        <w:pStyle w:val="3"/>
        <w:rPr>
          <w:color w:val="000000" w:themeColor="text1"/>
        </w:rPr>
      </w:pPr>
      <w:bookmarkStart w:id="215" w:name="_Toc51160339"/>
      <w:r w:rsidRPr="00E1178A">
        <w:rPr>
          <w:rFonts w:hint="eastAsia"/>
          <w:color w:val="000000" w:themeColor="text1"/>
        </w:rPr>
        <w:lastRenderedPageBreak/>
        <w:t>响应参数</w:t>
      </w:r>
      <w:bookmarkEnd w:id="215"/>
    </w:p>
    <w:tbl>
      <w:tblPr>
        <w:tblStyle w:val="a8"/>
        <w:tblW w:w="10060" w:type="dxa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2409"/>
        <w:gridCol w:w="3828"/>
      </w:tblGrid>
      <w:tr w:rsidR="001C6C12" w14:paraId="74062080" w14:textId="77777777" w:rsidTr="00A2535D">
        <w:trPr>
          <w:trHeight w:val="265"/>
        </w:trPr>
        <w:tc>
          <w:tcPr>
            <w:tcW w:w="10060" w:type="dxa"/>
            <w:gridSpan w:val="4"/>
            <w:shd w:val="clear" w:color="auto" w:fill="D9E2F3" w:themeFill="accent1" w:themeFillTint="33"/>
            <w:vAlign w:val="center"/>
          </w:tcPr>
          <w:p w14:paraId="717015ED" w14:textId="77777777" w:rsidR="001C6C12" w:rsidRDefault="001C6C12" w:rsidP="00A2535D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rsp</w:t>
            </w:r>
            <w:r>
              <w:rPr>
                <w:rFonts w:ascii="Calibri" w:eastAsia="华文楷体" w:hAnsi="Calibri" w:cstheme="minorBidi"/>
                <w:szCs w:val="21"/>
              </w:rPr>
              <w:t>D</w:t>
            </w:r>
            <w:r>
              <w:rPr>
                <w:rFonts w:ascii="Calibri" w:eastAsia="华文楷体" w:hAnsi="Calibri" w:cstheme="minorBidi" w:hint="eastAsia"/>
                <w:szCs w:val="21"/>
              </w:rPr>
              <w:t>ata</w:t>
            </w:r>
            <w:r>
              <w:rPr>
                <w:rFonts w:ascii="Calibri" w:eastAsia="华文楷体" w:hAnsi="Calibri" w:cstheme="minorBidi" w:hint="eastAsia"/>
                <w:szCs w:val="21"/>
              </w:rPr>
              <w:t>子元素说明</w:t>
            </w:r>
            <w:r>
              <w:rPr>
                <w:rFonts w:ascii="Calibri" w:eastAsia="华文楷体" w:hAnsi="Calibri" w:cstheme="minorBidi" w:hint="eastAsia"/>
                <w:szCs w:val="21"/>
              </w:rPr>
              <w:t>(json</w:t>
            </w:r>
            <w:r>
              <w:rPr>
                <w:rFonts w:ascii="Calibri" w:eastAsia="华文楷体" w:hAnsi="Calibri" w:cstheme="minorBidi" w:hint="eastAsia"/>
                <w:szCs w:val="21"/>
              </w:rPr>
              <w:t>格式字符串</w:t>
            </w:r>
            <w:r>
              <w:rPr>
                <w:rFonts w:ascii="Calibri" w:eastAsia="华文楷体" w:hAnsi="Calibri" w:cstheme="minorBidi"/>
                <w:szCs w:val="21"/>
              </w:rPr>
              <w:t>)</w:t>
            </w:r>
          </w:p>
        </w:tc>
      </w:tr>
      <w:tr w:rsidR="001C6C12" w14:paraId="222376DA" w14:textId="77777777" w:rsidTr="00A2535D">
        <w:trPr>
          <w:trHeight w:val="304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2A19D4FF" w14:textId="77777777" w:rsidR="001C6C12" w:rsidRPr="001C6C12" w:rsidRDefault="001C6C12" w:rsidP="001C6C12">
            <w:pPr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参数</w:t>
            </w:r>
            <w:r w:rsidRPr="001C6C12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D9E2F3" w:themeFill="accent1" w:themeFillTint="33"/>
            <w:vAlign w:val="center"/>
          </w:tcPr>
          <w:p w14:paraId="3C0D1646" w14:textId="77777777" w:rsidR="001C6C12" w:rsidRPr="001C6C12" w:rsidRDefault="001C6C12" w:rsidP="001C6C12">
            <w:pPr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/>
                <w:color w:val="000000" w:themeColor="text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9E2F3" w:themeFill="accent1" w:themeFillTint="33"/>
            <w:vAlign w:val="center"/>
          </w:tcPr>
          <w:p w14:paraId="5D1C5AE3" w14:textId="77777777" w:rsidR="001C6C12" w:rsidRPr="001C6C12" w:rsidRDefault="001C6C12" w:rsidP="001C6C12">
            <w:pPr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/>
                <w:color w:val="000000" w:themeColor="text1"/>
                <w:szCs w:val="21"/>
              </w:rPr>
              <w:t>字段说明</w:t>
            </w:r>
          </w:p>
        </w:tc>
        <w:tc>
          <w:tcPr>
            <w:tcW w:w="3828" w:type="dxa"/>
            <w:shd w:val="clear" w:color="auto" w:fill="D9E2F3" w:themeFill="accent1" w:themeFillTint="33"/>
            <w:vAlign w:val="center"/>
          </w:tcPr>
          <w:p w14:paraId="23D7A00A" w14:textId="77777777" w:rsidR="001C6C12" w:rsidRPr="001C6C12" w:rsidRDefault="001C6C12" w:rsidP="001C6C12">
            <w:pPr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备注</w:t>
            </w:r>
          </w:p>
        </w:tc>
      </w:tr>
      <w:tr w:rsidR="001C6C12" w14:paraId="68AB204C" w14:textId="77777777" w:rsidTr="00A2535D">
        <w:trPr>
          <w:trHeight w:val="20"/>
        </w:trPr>
        <w:tc>
          <w:tcPr>
            <w:tcW w:w="1838" w:type="dxa"/>
          </w:tcPr>
          <w:p w14:paraId="45934D28" w14:textId="77777777" w:rsidR="001C6C12" w:rsidRPr="001C6C12" w:rsidRDefault="001C6C12" w:rsidP="001C6C12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respList</w:t>
            </w:r>
          </w:p>
        </w:tc>
        <w:tc>
          <w:tcPr>
            <w:tcW w:w="1985" w:type="dxa"/>
          </w:tcPr>
          <w:p w14:paraId="3F03C7B4" w14:textId="77777777" w:rsidR="001C6C12" w:rsidRPr="001C6C12" w:rsidRDefault="001C6C12" w:rsidP="001C6C12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List</w:t>
            </w:r>
          </w:p>
        </w:tc>
        <w:tc>
          <w:tcPr>
            <w:tcW w:w="2409" w:type="dxa"/>
          </w:tcPr>
          <w:p w14:paraId="0F112BDF" w14:textId="77777777" w:rsidR="001C6C12" w:rsidRPr="001C6C12" w:rsidRDefault="001C6C12" w:rsidP="001C6C12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3828" w:type="dxa"/>
          </w:tcPr>
          <w:p w14:paraId="20CCB792" w14:textId="77777777" w:rsidR="001C6C12" w:rsidRPr="001C6C12" w:rsidRDefault="001C6C12" w:rsidP="001C6C12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结果</w:t>
            </w:r>
            <w:r w:rsidRPr="001C6C12">
              <w:rPr>
                <w:rFonts w:eastAsia="宋体" w:hint="eastAsia"/>
                <w:color w:val="000000" w:themeColor="text1"/>
                <w:szCs w:val="21"/>
              </w:rPr>
              <w:t>list</w:t>
            </w:r>
          </w:p>
        </w:tc>
      </w:tr>
    </w:tbl>
    <w:p w14:paraId="0802EFA9" w14:textId="79375CD7" w:rsidR="001C6C12" w:rsidRDefault="001C6C12" w:rsidP="001C6C12"/>
    <w:tbl>
      <w:tblPr>
        <w:tblStyle w:val="a8"/>
        <w:tblpPr w:leftFromText="180" w:rightFromText="180" w:vertAnchor="text" w:horzAnchor="margin" w:tblpY="476"/>
        <w:tblW w:w="10060" w:type="dxa"/>
        <w:tblLayout w:type="fixed"/>
        <w:tblLook w:val="04A0" w:firstRow="1" w:lastRow="0" w:firstColumn="1" w:lastColumn="0" w:noHBand="0" w:noVBand="1"/>
      </w:tblPr>
      <w:tblGrid>
        <w:gridCol w:w="1659"/>
        <w:gridCol w:w="1455"/>
        <w:gridCol w:w="1417"/>
        <w:gridCol w:w="2127"/>
        <w:gridCol w:w="3402"/>
      </w:tblGrid>
      <w:tr w:rsidR="00E00AD6" w14:paraId="443BCDE0" w14:textId="77777777" w:rsidTr="00A2535D">
        <w:trPr>
          <w:trHeight w:val="416"/>
        </w:trPr>
        <w:tc>
          <w:tcPr>
            <w:tcW w:w="10060" w:type="dxa"/>
            <w:gridSpan w:val="5"/>
            <w:shd w:val="clear" w:color="auto" w:fill="D9E2F3" w:themeFill="accent1" w:themeFillTint="33"/>
          </w:tcPr>
          <w:p w14:paraId="53BAE6F9" w14:textId="77777777" w:rsidR="00E00AD6" w:rsidRDefault="00E00AD6" w:rsidP="00A2535D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respList</w:t>
            </w:r>
            <w:r>
              <w:rPr>
                <w:rFonts w:ascii="Calibri" w:eastAsia="华文楷体" w:hAnsi="Calibri" w:cstheme="minorBidi" w:hint="eastAsia"/>
                <w:szCs w:val="21"/>
              </w:rPr>
              <w:t xml:space="preserve"> </w:t>
            </w:r>
            <w:r>
              <w:rPr>
                <w:rFonts w:ascii="Calibri" w:eastAsia="华文楷体" w:hAnsi="Calibri" w:cstheme="minorBidi" w:hint="eastAsia"/>
                <w:szCs w:val="21"/>
              </w:rPr>
              <w:t>字段说明</w:t>
            </w:r>
          </w:p>
        </w:tc>
      </w:tr>
      <w:tr w:rsidR="00E00AD6" w:rsidRPr="001C6C12" w14:paraId="223CD406" w14:textId="77777777" w:rsidTr="00A2535D">
        <w:trPr>
          <w:trHeight w:val="20"/>
        </w:trPr>
        <w:tc>
          <w:tcPr>
            <w:tcW w:w="1659" w:type="dxa"/>
            <w:shd w:val="clear" w:color="auto" w:fill="D9E2F3" w:themeFill="accent1" w:themeFillTint="33"/>
          </w:tcPr>
          <w:p w14:paraId="4555E809" w14:textId="77777777" w:rsidR="00E00AD6" w:rsidRPr="001C6C12" w:rsidRDefault="00E00AD6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参数</w:t>
            </w:r>
            <w:r w:rsidRPr="001C6C12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1455" w:type="dxa"/>
            <w:shd w:val="clear" w:color="auto" w:fill="D9E2F3" w:themeFill="accent1" w:themeFillTint="33"/>
          </w:tcPr>
          <w:p w14:paraId="0BB37D0F" w14:textId="77777777" w:rsidR="00E00AD6" w:rsidRPr="001C6C12" w:rsidRDefault="00E00AD6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/>
                <w:color w:val="000000" w:themeColor="text1"/>
                <w:szCs w:val="21"/>
              </w:rPr>
              <w:t>类型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7FD16F7A" w14:textId="77777777" w:rsidR="00E00AD6" w:rsidRPr="001C6C12" w:rsidRDefault="00E00AD6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是否必填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20AEA305" w14:textId="77777777" w:rsidR="00E00AD6" w:rsidRPr="001C6C12" w:rsidRDefault="00E00AD6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/>
                <w:color w:val="000000" w:themeColor="text1"/>
                <w:szCs w:val="21"/>
              </w:rPr>
              <w:t>字段说明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66B0A87E" w14:textId="77777777" w:rsidR="00E00AD6" w:rsidRPr="001C6C12" w:rsidRDefault="00E00AD6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备注</w:t>
            </w:r>
          </w:p>
        </w:tc>
      </w:tr>
      <w:tr w:rsidR="00E00AD6" w:rsidRPr="001C6C12" w14:paraId="58497E4B" w14:textId="77777777" w:rsidTr="00A2535D">
        <w:trPr>
          <w:trHeight w:val="20"/>
        </w:trPr>
        <w:tc>
          <w:tcPr>
            <w:tcW w:w="1659" w:type="dxa"/>
          </w:tcPr>
          <w:p w14:paraId="129EB363" w14:textId="77777777" w:rsidR="00E00AD6" w:rsidRPr="001C6C12" w:rsidRDefault="00E00AD6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a</w:t>
            </w:r>
            <w:r w:rsidRPr="001C6C12">
              <w:rPr>
                <w:rFonts w:eastAsia="宋体"/>
                <w:color w:val="000000" w:themeColor="text1"/>
                <w:szCs w:val="21"/>
              </w:rPr>
              <w:t>pplyNo</w:t>
            </w:r>
          </w:p>
        </w:tc>
        <w:tc>
          <w:tcPr>
            <w:tcW w:w="1455" w:type="dxa"/>
          </w:tcPr>
          <w:p w14:paraId="6D54A232" w14:textId="77777777" w:rsidR="00E00AD6" w:rsidRPr="001C6C12" w:rsidRDefault="00E00AD6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417" w:type="dxa"/>
          </w:tcPr>
          <w:p w14:paraId="62DF5212" w14:textId="77777777" w:rsidR="00E00AD6" w:rsidRPr="001C6C12" w:rsidRDefault="00E00AD6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/>
                <w:color w:val="000000" w:themeColor="text1"/>
                <w:szCs w:val="21"/>
              </w:rPr>
              <w:t>Y</w:t>
            </w:r>
          </w:p>
        </w:tc>
        <w:tc>
          <w:tcPr>
            <w:tcW w:w="2127" w:type="dxa"/>
          </w:tcPr>
          <w:p w14:paraId="2C5C6AC3" w14:textId="77777777" w:rsidR="00E00AD6" w:rsidRPr="001C6C12" w:rsidRDefault="00E00AD6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申请编号</w:t>
            </w:r>
          </w:p>
        </w:tc>
        <w:tc>
          <w:tcPr>
            <w:tcW w:w="3402" w:type="dxa"/>
          </w:tcPr>
          <w:p w14:paraId="707875BB" w14:textId="77777777" w:rsidR="00E00AD6" w:rsidRPr="001C6C12" w:rsidRDefault="00E00AD6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与进件申请时的</w:t>
            </w:r>
            <w:r w:rsidRPr="001C6C12">
              <w:rPr>
                <w:rFonts w:eastAsia="宋体" w:hint="eastAsia"/>
                <w:color w:val="000000" w:themeColor="text1"/>
                <w:szCs w:val="21"/>
              </w:rPr>
              <w:t>a</w:t>
            </w:r>
            <w:r w:rsidRPr="001C6C12">
              <w:rPr>
                <w:rFonts w:eastAsia="宋体"/>
                <w:color w:val="000000" w:themeColor="text1"/>
                <w:szCs w:val="21"/>
              </w:rPr>
              <w:t>pplyNo</w:t>
            </w:r>
            <w:r w:rsidRPr="001C6C12">
              <w:rPr>
                <w:rFonts w:eastAsia="宋体" w:hint="eastAsia"/>
                <w:color w:val="000000" w:themeColor="text1"/>
                <w:szCs w:val="21"/>
              </w:rPr>
              <w:t>一致</w:t>
            </w:r>
          </w:p>
        </w:tc>
      </w:tr>
      <w:tr w:rsidR="00E00AD6" w:rsidRPr="001C6C12" w14:paraId="3396CF3C" w14:textId="77777777" w:rsidTr="00A2535D">
        <w:trPr>
          <w:trHeight w:val="20"/>
        </w:trPr>
        <w:tc>
          <w:tcPr>
            <w:tcW w:w="1659" w:type="dxa"/>
            <w:vAlign w:val="center"/>
          </w:tcPr>
          <w:p w14:paraId="167EEABA" w14:textId="77777777" w:rsidR="00E00AD6" w:rsidRPr="001C6C12" w:rsidRDefault="00E00AD6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upd</w:t>
            </w:r>
            <w:r w:rsidRPr="001C6C12">
              <w:rPr>
                <w:rFonts w:eastAsia="宋体"/>
                <w:color w:val="000000" w:themeColor="text1"/>
                <w:szCs w:val="21"/>
              </w:rPr>
              <w:t>Sts</w:t>
            </w:r>
          </w:p>
        </w:tc>
        <w:tc>
          <w:tcPr>
            <w:tcW w:w="1455" w:type="dxa"/>
          </w:tcPr>
          <w:p w14:paraId="1DFF8F21" w14:textId="77777777" w:rsidR="00E00AD6" w:rsidRPr="001C6C12" w:rsidRDefault="00E00AD6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417" w:type="dxa"/>
            <w:vAlign w:val="center"/>
          </w:tcPr>
          <w:p w14:paraId="7022A93F" w14:textId="77777777" w:rsidR="00E00AD6" w:rsidRPr="001C6C12" w:rsidRDefault="00E00AD6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2127" w:type="dxa"/>
            <w:vAlign w:val="center"/>
          </w:tcPr>
          <w:p w14:paraId="7CC3C1EE" w14:textId="77777777" w:rsidR="00E00AD6" w:rsidRPr="001C6C12" w:rsidRDefault="00E00AD6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请求状态</w:t>
            </w:r>
          </w:p>
        </w:tc>
        <w:tc>
          <w:tcPr>
            <w:tcW w:w="3402" w:type="dxa"/>
            <w:vAlign w:val="center"/>
          </w:tcPr>
          <w:p w14:paraId="7CF3C4F6" w14:textId="77777777" w:rsidR="00E00AD6" w:rsidRPr="001C6C12" w:rsidRDefault="00E00AD6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0-</w:t>
            </w:r>
            <w:r w:rsidRPr="001C6C12">
              <w:rPr>
                <w:rFonts w:eastAsia="宋体" w:hint="eastAsia"/>
                <w:color w:val="000000" w:themeColor="text1"/>
                <w:szCs w:val="21"/>
              </w:rPr>
              <w:t>已申请</w:t>
            </w:r>
          </w:p>
          <w:p w14:paraId="2ED81B29" w14:textId="77777777" w:rsidR="00E00AD6" w:rsidRPr="001C6C12" w:rsidRDefault="00E00AD6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1C6C12">
              <w:rPr>
                <w:rFonts w:eastAsia="宋体" w:hint="eastAsia"/>
                <w:color w:val="000000" w:themeColor="text1"/>
                <w:szCs w:val="21"/>
              </w:rPr>
              <w:t>1-</w:t>
            </w:r>
            <w:r w:rsidRPr="001C6C12">
              <w:rPr>
                <w:rFonts w:eastAsia="宋体" w:hint="eastAsia"/>
                <w:color w:val="000000" w:themeColor="text1"/>
                <w:szCs w:val="21"/>
              </w:rPr>
              <w:t>已变更</w:t>
            </w:r>
          </w:p>
        </w:tc>
      </w:tr>
    </w:tbl>
    <w:p w14:paraId="5BF1ACD9" w14:textId="4BB5CB00" w:rsidR="00E00AD6" w:rsidRDefault="00E00AD6" w:rsidP="001C6C12"/>
    <w:p w14:paraId="1839959F" w14:textId="0D64B9FA" w:rsidR="00E00AD6" w:rsidRDefault="00E00AD6" w:rsidP="001C6C12"/>
    <w:p w14:paraId="7C04CD8F" w14:textId="39986288" w:rsidR="004F277C" w:rsidRPr="00E1178A" w:rsidRDefault="004F277C" w:rsidP="004F277C">
      <w:pPr>
        <w:pStyle w:val="2"/>
        <w:rPr>
          <w:color w:val="000000" w:themeColor="text1"/>
        </w:rPr>
      </w:pPr>
      <w:bookmarkStart w:id="216" w:name="_Toc51160340"/>
      <w:r>
        <w:rPr>
          <w:rFonts w:hint="eastAsia"/>
          <w:color w:val="000000" w:themeColor="text1"/>
        </w:rPr>
        <w:t>贷后审查结果查询</w:t>
      </w:r>
      <w:r w:rsidRPr="00E1178A">
        <w:rPr>
          <w:rFonts w:hint="eastAsia"/>
          <w:color w:val="000000" w:themeColor="text1"/>
        </w:rPr>
        <w:t>接口</w:t>
      </w:r>
      <w:bookmarkEnd w:id="216"/>
    </w:p>
    <w:p w14:paraId="5F4EEF18" w14:textId="77777777" w:rsidR="004F277C" w:rsidRPr="00E1178A" w:rsidRDefault="004F277C" w:rsidP="004F277C">
      <w:pPr>
        <w:pStyle w:val="3"/>
        <w:rPr>
          <w:color w:val="000000" w:themeColor="text1"/>
        </w:rPr>
      </w:pPr>
      <w:bookmarkStart w:id="217" w:name="_Toc51160341"/>
      <w:r w:rsidRPr="00E1178A">
        <w:rPr>
          <w:rFonts w:hint="eastAsia"/>
          <w:color w:val="000000" w:themeColor="text1"/>
        </w:rPr>
        <w:t>功能描述</w:t>
      </w:r>
      <w:bookmarkEnd w:id="217"/>
    </w:p>
    <w:p w14:paraId="72374734" w14:textId="1CA7CC51" w:rsidR="004F277C" w:rsidRDefault="004F277C" w:rsidP="004F277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主动查询贷后审查结果。</w:t>
      </w:r>
    </w:p>
    <w:p w14:paraId="4DB38DC6" w14:textId="77777777" w:rsidR="004F277C" w:rsidRPr="009F34D9" w:rsidRDefault="004F277C" w:rsidP="004F277C">
      <w:pPr>
        <w:rPr>
          <w:color w:val="000000" w:themeColor="text1"/>
        </w:rPr>
      </w:pPr>
    </w:p>
    <w:p w14:paraId="7C52D6BE" w14:textId="77777777" w:rsidR="004F277C" w:rsidRPr="00E1178A" w:rsidRDefault="004F277C" w:rsidP="004F277C">
      <w:pPr>
        <w:pStyle w:val="3"/>
        <w:rPr>
          <w:color w:val="000000" w:themeColor="text1"/>
        </w:rPr>
      </w:pPr>
      <w:r w:rsidRPr="00E1178A">
        <w:rPr>
          <w:rFonts w:hint="eastAsia"/>
          <w:color w:val="000000" w:themeColor="text1"/>
        </w:rPr>
        <w:t xml:space="preserve"> </w:t>
      </w:r>
      <w:bookmarkStart w:id="218" w:name="_Toc51160342"/>
      <w:r w:rsidRPr="00E1178A">
        <w:rPr>
          <w:rFonts w:hint="eastAsia"/>
          <w:color w:val="000000" w:themeColor="text1"/>
        </w:rPr>
        <w:t>业务逻辑</w:t>
      </w:r>
      <w:bookmarkEnd w:id="218"/>
    </w:p>
    <w:p w14:paraId="110533DB" w14:textId="77777777" w:rsidR="004F277C" w:rsidRPr="00E1178A" w:rsidRDefault="004F277C" w:rsidP="004F277C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0FA323B7" w14:textId="77777777" w:rsidR="004F277C" w:rsidRDefault="004F277C" w:rsidP="004F277C">
      <w:pPr>
        <w:pStyle w:val="3"/>
        <w:rPr>
          <w:color w:val="000000" w:themeColor="text1"/>
        </w:rPr>
      </w:pPr>
      <w:bookmarkStart w:id="219" w:name="_Toc51160343"/>
      <w:r w:rsidRPr="00E1178A">
        <w:rPr>
          <w:rFonts w:hint="eastAsia"/>
          <w:color w:val="000000" w:themeColor="text1"/>
        </w:rPr>
        <w:t>请求</w:t>
      </w:r>
      <w:r w:rsidRPr="00E1178A">
        <w:rPr>
          <w:rFonts w:hint="eastAsia"/>
          <w:color w:val="000000" w:themeColor="text1"/>
        </w:rPr>
        <w:t>url</w:t>
      </w:r>
      <w:bookmarkEnd w:id="219"/>
    </w:p>
    <w:p w14:paraId="009DDE14" w14:textId="45722BFE" w:rsidR="004F277C" w:rsidRPr="003E139A" w:rsidRDefault="00E07E49" w:rsidP="004F277C">
      <w:r>
        <w:rPr>
          <w:rFonts w:hint="eastAsia"/>
        </w:rPr>
        <w:t>a</w:t>
      </w:r>
      <w:r w:rsidR="00F8333C">
        <w:t>fterLoanResult</w:t>
      </w:r>
    </w:p>
    <w:p w14:paraId="435D5A64" w14:textId="77777777" w:rsidR="004F277C" w:rsidRDefault="004F277C" w:rsidP="004F277C">
      <w:pPr>
        <w:pStyle w:val="3"/>
        <w:rPr>
          <w:color w:val="000000" w:themeColor="text1"/>
        </w:rPr>
      </w:pPr>
      <w:bookmarkStart w:id="220" w:name="_Toc51160344"/>
      <w:r w:rsidRPr="00E1178A">
        <w:rPr>
          <w:rFonts w:hint="eastAsia"/>
          <w:color w:val="000000" w:themeColor="text1"/>
        </w:rPr>
        <w:t>请求参数</w:t>
      </w:r>
      <w:bookmarkEnd w:id="220"/>
    </w:p>
    <w:tbl>
      <w:tblPr>
        <w:tblStyle w:val="a8"/>
        <w:tblpPr w:leftFromText="180" w:rightFromText="180" w:vertAnchor="text" w:horzAnchor="margin" w:tblpY="476"/>
        <w:tblW w:w="9578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709"/>
        <w:gridCol w:w="992"/>
        <w:gridCol w:w="3629"/>
      </w:tblGrid>
      <w:tr w:rsidR="004F277C" w:rsidRPr="00E1178A" w14:paraId="1101A3A4" w14:textId="77777777" w:rsidTr="00A2535D">
        <w:trPr>
          <w:trHeight w:val="19"/>
        </w:trPr>
        <w:tc>
          <w:tcPr>
            <w:tcW w:w="988" w:type="dxa"/>
            <w:shd w:val="clear" w:color="auto" w:fill="D9E2F3" w:themeFill="accent1" w:themeFillTint="33"/>
          </w:tcPr>
          <w:p w14:paraId="6F617FD9" w14:textId="77777777" w:rsidR="004F277C" w:rsidRPr="00E1178A" w:rsidRDefault="004F277C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0A72A51E" w14:textId="77777777" w:rsidR="004F277C" w:rsidRPr="00E1178A" w:rsidRDefault="004F277C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字段说明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B3517FC" w14:textId="77777777" w:rsidR="004F277C" w:rsidRPr="00E1178A" w:rsidRDefault="004F277C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6EE5FF34" w14:textId="77777777" w:rsidR="004F277C" w:rsidRPr="00E1178A" w:rsidRDefault="004F277C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87C5406" w14:textId="77777777" w:rsidR="004F277C" w:rsidRPr="00E1178A" w:rsidRDefault="004F277C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3629" w:type="dxa"/>
            <w:shd w:val="clear" w:color="auto" w:fill="D9E2F3" w:themeFill="accent1" w:themeFillTint="33"/>
          </w:tcPr>
          <w:p w14:paraId="24B00D79" w14:textId="77777777" w:rsidR="004F277C" w:rsidRPr="00E1178A" w:rsidRDefault="004F277C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备注</w:t>
            </w:r>
          </w:p>
        </w:tc>
      </w:tr>
      <w:tr w:rsidR="004F277C" w:rsidRPr="00E1178A" w14:paraId="32D946C0" w14:textId="77777777" w:rsidTr="00A2535D">
        <w:trPr>
          <w:trHeight w:val="19"/>
        </w:trPr>
        <w:tc>
          <w:tcPr>
            <w:tcW w:w="988" w:type="dxa"/>
          </w:tcPr>
          <w:p w14:paraId="06EF8567" w14:textId="755D7A92" w:rsidR="004F277C" w:rsidRPr="005149ED" w:rsidRDefault="004F277C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/>
                <w:color w:val="000000" w:themeColor="text1"/>
                <w:szCs w:val="21"/>
              </w:rPr>
              <w:t>queryId</w:t>
            </w:r>
          </w:p>
        </w:tc>
        <w:tc>
          <w:tcPr>
            <w:tcW w:w="1559" w:type="dxa"/>
          </w:tcPr>
          <w:p w14:paraId="2DDD6416" w14:textId="13E5E333" w:rsidR="004F277C" w:rsidRPr="005149ED" w:rsidRDefault="004F277C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 w:hint="eastAsia"/>
                <w:color w:val="000000" w:themeColor="text1"/>
                <w:szCs w:val="21"/>
              </w:rPr>
              <w:t>结果查询</w:t>
            </w:r>
            <w:r w:rsidRPr="004F277C">
              <w:rPr>
                <w:rFonts w:eastAsia="宋体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701" w:type="dxa"/>
          </w:tcPr>
          <w:p w14:paraId="21556527" w14:textId="3A9D43F0" w:rsidR="004F277C" w:rsidRPr="005149ED" w:rsidRDefault="004F277C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709" w:type="dxa"/>
          </w:tcPr>
          <w:p w14:paraId="641655BE" w14:textId="77777777" w:rsidR="004F277C" w:rsidRPr="005149ED" w:rsidRDefault="004F277C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992" w:type="dxa"/>
          </w:tcPr>
          <w:p w14:paraId="47E44C4A" w14:textId="77777777" w:rsidR="004F277C" w:rsidRPr="005149ED" w:rsidRDefault="004F277C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3629" w:type="dxa"/>
          </w:tcPr>
          <w:p w14:paraId="1C4F8CCD" w14:textId="246E68F9" w:rsidR="004F277C" w:rsidRPr="005149ED" w:rsidRDefault="004F277C" w:rsidP="00A2535D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 w:hint="eastAsia"/>
                <w:color w:val="000000" w:themeColor="text1"/>
                <w:szCs w:val="21"/>
              </w:rPr>
              <w:t>抵押结果通知接口（贷后数据写入）返回的查询结果</w:t>
            </w:r>
            <w:r w:rsidRPr="004F277C">
              <w:rPr>
                <w:rFonts w:eastAsia="宋体" w:hint="eastAsia"/>
                <w:color w:val="000000" w:themeColor="text1"/>
                <w:szCs w:val="21"/>
              </w:rPr>
              <w:t>ID</w:t>
            </w:r>
          </w:p>
        </w:tc>
      </w:tr>
    </w:tbl>
    <w:p w14:paraId="547C0904" w14:textId="77777777" w:rsidR="004F277C" w:rsidRDefault="004F277C" w:rsidP="004F277C"/>
    <w:p w14:paraId="3572D36B" w14:textId="77777777" w:rsidR="004F277C" w:rsidRPr="009F34D9" w:rsidRDefault="004F277C" w:rsidP="004F277C"/>
    <w:p w14:paraId="2C88C293" w14:textId="77777777" w:rsidR="004F277C" w:rsidRPr="00E1178A" w:rsidRDefault="004F277C" w:rsidP="004F277C">
      <w:pPr>
        <w:pStyle w:val="3"/>
        <w:rPr>
          <w:color w:val="000000" w:themeColor="text1"/>
        </w:rPr>
      </w:pPr>
      <w:bookmarkStart w:id="221" w:name="_Toc51160345"/>
      <w:r w:rsidRPr="00E1178A">
        <w:rPr>
          <w:rFonts w:hint="eastAsia"/>
          <w:color w:val="000000" w:themeColor="text1"/>
        </w:rPr>
        <w:lastRenderedPageBreak/>
        <w:t>响应参数</w:t>
      </w:r>
      <w:bookmarkEnd w:id="221"/>
    </w:p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3685"/>
      </w:tblGrid>
      <w:tr w:rsidR="004F277C" w:rsidRPr="00E1178A" w14:paraId="7481CE45" w14:textId="77777777" w:rsidTr="00A2535D">
        <w:trPr>
          <w:trHeight w:val="304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159D558D" w14:textId="77777777" w:rsidR="004F277C" w:rsidRPr="00E1178A" w:rsidRDefault="004F277C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参数</w:t>
            </w: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D9E2F3" w:themeFill="accent1" w:themeFillTint="33"/>
            <w:vAlign w:val="center"/>
          </w:tcPr>
          <w:p w14:paraId="4FE7B506" w14:textId="77777777" w:rsidR="004F277C" w:rsidRPr="00E1178A" w:rsidRDefault="004F277C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类型</w:t>
            </w:r>
          </w:p>
        </w:tc>
        <w:tc>
          <w:tcPr>
            <w:tcW w:w="2126" w:type="dxa"/>
            <w:shd w:val="clear" w:color="auto" w:fill="D9E2F3" w:themeFill="accent1" w:themeFillTint="33"/>
            <w:vAlign w:val="center"/>
          </w:tcPr>
          <w:p w14:paraId="071886DE" w14:textId="77777777" w:rsidR="004F277C" w:rsidRPr="00E1178A" w:rsidRDefault="004F277C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字段说明</w:t>
            </w:r>
          </w:p>
        </w:tc>
        <w:tc>
          <w:tcPr>
            <w:tcW w:w="3685" w:type="dxa"/>
            <w:shd w:val="clear" w:color="auto" w:fill="D9E2F3" w:themeFill="accent1" w:themeFillTint="33"/>
            <w:vAlign w:val="center"/>
          </w:tcPr>
          <w:p w14:paraId="52FAA466" w14:textId="77777777" w:rsidR="004F277C" w:rsidRPr="00E1178A" w:rsidRDefault="004F277C" w:rsidP="00A2535D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备注</w:t>
            </w:r>
          </w:p>
        </w:tc>
      </w:tr>
      <w:tr w:rsidR="004F277C" w:rsidRPr="00E1178A" w14:paraId="009FB36A" w14:textId="77777777" w:rsidTr="00A2535D">
        <w:trPr>
          <w:trHeight w:val="20"/>
        </w:trPr>
        <w:tc>
          <w:tcPr>
            <w:tcW w:w="1838" w:type="dxa"/>
            <w:shd w:val="clear" w:color="auto" w:fill="auto"/>
            <w:vAlign w:val="center"/>
          </w:tcPr>
          <w:p w14:paraId="32D31884" w14:textId="03BC09CF" w:rsidR="004F277C" w:rsidRPr="005149ED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 w:hint="eastAsia"/>
                <w:color w:val="000000" w:themeColor="text1"/>
                <w:szCs w:val="21"/>
              </w:rPr>
              <w:t>a</w:t>
            </w:r>
            <w:r w:rsidRPr="004F277C">
              <w:rPr>
                <w:rFonts w:eastAsia="宋体"/>
                <w:color w:val="000000" w:themeColor="text1"/>
                <w:szCs w:val="21"/>
              </w:rPr>
              <w:t>pplyNo</w:t>
            </w:r>
          </w:p>
        </w:tc>
        <w:tc>
          <w:tcPr>
            <w:tcW w:w="1985" w:type="dxa"/>
            <w:shd w:val="clear" w:color="auto" w:fill="auto"/>
          </w:tcPr>
          <w:p w14:paraId="676045B6" w14:textId="5FD0EFBD" w:rsidR="004F277C" w:rsidRPr="005149ED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35F3513" w14:textId="1AFA8062" w:rsidR="004F277C" w:rsidRPr="005149ED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 w:hint="eastAsia"/>
                <w:color w:val="000000" w:themeColor="text1"/>
                <w:szCs w:val="21"/>
              </w:rPr>
              <w:t>申请编号</w:t>
            </w:r>
          </w:p>
        </w:tc>
        <w:tc>
          <w:tcPr>
            <w:tcW w:w="3685" w:type="dxa"/>
            <w:vAlign w:val="center"/>
          </w:tcPr>
          <w:p w14:paraId="33A29E4D" w14:textId="171BFA02" w:rsidR="004F277C" w:rsidRPr="005149ED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 w:hint="eastAsia"/>
                <w:color w:val="000000" w:themeColor="text1"/>
                <w:szCs w:val="21"/>
              </w:rPr>
              <w:t>与进件申请时的</w:t>
            </w:r>
            <w:r w:rsidRPr="004F277C">
              <w:rPr>
                <w:rFonts w:eastAsia="宋体" w:hint="eastAsia"/>
                <w:color w:val="000000" w:themeColor="text1"/>
                <w:szCs w:val="21"/>
              </w:rPr>
              <w:t>a</w:t>
            </w:r>
            <w:r w:rsidRPr="004F277C">
              <w:rPr>
                <w:rFonts w:eastAsia="宋体"/>
                <w:color w:val="000000" w:themeColor="text1"/>
                <w:szCs w:val="21"/>
              </w:rPr>
              <w:t>pplyNo</w:t>
            </w:r>
            <w:r w:rsidRPr="004F277C">
              <w:rPr>
                <w:rFonts w:eastAsia="宋体" w:hint="eastAsia"/>
                <w:color w:val="000000" w:themeColor="text1"/>
                <w:szCs w:val="21"/>
              </w:rPr>
              <w:t>一致</w:t>
            </w:r>
          </w:p>
        </w:tc>
      </w:tr>
      <w:tr w:rsidR="004F277C" w:rsidRPr="00E1178A" w14:paraId="54A6E3CB" w14:textId="77777777" w:rsidTr="00A2535D">
        <w:trPr>
          <w:trHeight w:val="20"/>
        </w:trPr>
        <w:tc>
          <w:tcPr>
            <w:tcW w:w="1838" w:type="dxa"/>
            <w:shd w:val="clear" w:color="auto" w:fill="auto"/>
            <w:vAlign w:val="center"/>
          </w:tcPr>
          <w:p w14:paraId="09B288E8" w14:textId="6D89FF92" w:rsidR="004F277C" w:rsidRPr="005149ED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/>
                <w:color w:val="000000" w:themeColor="text1"/>
                <w:szCs w:val="21"/>
              </w:rPr>
              <w:t>aduitResult</w:t>
            </w:r>
          </w:p>
        </w:tc>
        <w:tc>
          <w:tcPr>
            <w:tcW w:w="1985" w:type="dxa"/>
            <w:shd w:val="clear" w:color="auto" w:fill="auto"/>
          </w:tcPr>
          <w:p w14:paraId="213AE3E2" w14:textId="621E830A" w:rsidR="004F277C" w:rsidRPr="005149ED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450B89" w14:textId="2752E05E" w:rsidR="004F277C" w:rsidRPr="005149ED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 w:hint="eastAsia"/>
                <w:color w:val="000000" w:themeColor="text1"/>
                <w:szCs w:val="21"/>
              </w:rPr>
              <w:t>复核结果</w:t>
            </w:r>
          </w:p>
        </w:tc>
        <w:tc>
          <w:tcPr>
            <w:tcW w:w="3685" w:type="dxa"/>
            <w:vAlign w:val="center"/>
          </w:tcPr>
          <w:p w14:paraId="1B14487C" w14:textId="20F639E5" w:rsidR="00661D8F" w:rsidRDefault="00661D8F" w:rsidP="004F277C">
            <w:pPr>
              <w:wordWrap w:val="0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0</w:t>
            </w:r>
            <w:r>
              <w:rPr>
                <w:rFonts w:eastAsia="宋体"/>
                <w:color w:val="000000" w:themeColor="text1"/>
                <w:szCs w:val="21"/>
              </w:rPr>
              <w:t xml:space="preserve"> </w:t>
            </w:r>
            <w:r>
              <w:rPr>
                <w:rFonts w:eastAsia="宋体" w:hint="eastAsia"/>
                <w:color w:val="000000" w:themeColor="text1"/>
                <w:szCs w:val="21"/>
              </w:rPr>
              <w:t>待审核</w:t>
            </w:r>
          </w:p>
          <w:p w14:paraId="31762E1F" w14:textId="2D07B0BF" w:rsidR="004F277C" w:rsidRPr="004F277C" w:rsidRDefault="004F277C" w:rsidP="004F277C">
            <w:pPr>
              <w:wordWrap w:val="0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/>
                <w:color w:val="000000" w:themeColor="text1"/>
                <w:szCs w:val="21"/>
              </w:rPr>
              <w:t xml:space="preserve">1 </w:t>
            </w:r>
            <w:r w:rsidRPr="004F277C">
              <w:rPr>
                <w:rFonts w:eastAsia="宋体" w:hint="eastAsia"/>
                <w:color w:val="000000" w:themeColor="text1"/>
                <w:szCs w:val="21"/>
              </w:rPr>
              <w:t>复核通过</w:t>
            </w:r>
          </w:p>
          <w:p w14:paraId="52D87254" w14:textId="1DD4290A" w:rsidR="004F277C" w:rsidRPr="005149ED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/>
                <w:color w:val="000000" w:themeColor="text1"/>
                <w:szCs w:val="21"/>
              </w:rPr>
              <w:t xml:space="preserve">2 </w:t>
            </w:r>
            <w:r w:rsidRPr="004F277C">
              <w:rPr>
                <w:rFonts w:eastAsia="宋体" w:hint="eastAsia"/>
                <w:color w:val="000000" w:themeColor="text1"/>
                <w:szCs w:val="21"/>
              </w:rPr>
              <w:t>复核拒绝</w:t>
            </w:r>
          </w:p>
        </w:tc>
      </w:tr>
      <w:tr w:rsidR="004F277C" w:rsidRPr="00E1178A" w14:paraId="79F5F79C" w14:textId="77777777" w:rsidTr="00A2535D">
        <w:trPr>
          <w:trHeight w:val="20"/>
        </w:trPr>
        <w:tc>
          <w:tcPr>
            <w:tcW w:w="1838" w:type="dxa"/>
            <w:shd w:val="clear" w:color="auto" w:fill="auto"/>
            <w:vAlign w:val="center"/>
          </w:tcPr>
          <w:p w14:paraId="1C661CBD" w14:textId="47961257" w:rsidR="004F277C" w:rsidRPr="00C349A8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 w:hint="eastAsia"/>
                <w:color w:val="000000" w:themeColor="text1"/>
                <w:szCs w:val="21"/>
              </w:rPr>
              <w:t>a</w:t>
            </w:r>
            <w:r w:rsidRPr="004F277C">
              <w:rPr>
                <w:rFonts w:eastAsia="宋体"/>
                <w:color w:val="000000" w:themeColor="text1"/>
                <w:szCs w:val="21"/>
              </w:rPr>
              <w:t>duitResultDetail</w:t>
            </w:r>
          </w:p>
        </w:tc>
        <w:tc>
          <w:tcPr>
            <w:tcW w:w="1985" w:type="dxa"/>
            <w:shd w:val="clear" w:color="auto" w:fill="auto"/>
          </w:tcPr>
          <w:p w14:paraId="14693596" w14:textId="634A692C" w:rsidR="004F277C" w:rsidRPr="00C349A8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3397471" w14:textId="6F372CF0" w:rsidR="004F277C" w:rsidRPr="00C349A8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 w:hint="eastAsia"/>
                <w:color w:val="000000" w:themeColor="text1"/>
                <w:szCs w:val="21"/>
              </w:rPr>
              <w:t>复核详细结果</w:t>
            </w:r>
          </w:p>
        </w:tc>
        <w:tc>
          <w:tcPr>
            <w:tcW w:w="3685" w:type="dxa"/>
            <w:vAlign w:val="center"/>
          </w:tcPr>
          <w:p w14:paraId="6E34C853" w14:textId="77777777" w:rsidR="004F277C" w:rsidRPr="005149ED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4F277C" w:rsidRPr="00E1178A" w14:paraId="3407CC63" w14:textId="77777777" w:rsidTr="00A2535D">
        <w:trPr>
          <w:trHeight w:val="20"/>
        </w:trPr>
        <w:tc>
          <w:tcPr>
            <w:tcW w:w="1838" w:type="dxa"/>
            <w:shd w:val="clear" w:color="auto" w:fill="auto"/>
            <w:vAlign w:val="center"/>
          </w:tcPr>
          <w:p w14:paraId="11FD3C74" w14:textId="38B1A775" w:rsidR="004F277C" w:rsidRPr="00C349A8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/>
                <w:color w:val="000000" w:themeColor="text1"/>
                <w:szCs w:val="21"/>
              </w:rPr>
              <w:t>aduitRemark</w:t>
            </w:r>
          </w:p>
        </w:tc>
        <w:tc>
          <w:tcPr>
            <w:tcW w:w="1985" w:type="dxa"/>
            <w:shd w:val="clear" w:color="auto" w:fill="auto"/>
          </w:tcPr>
          <w:p w14:paraId="3B04DEEB" w14:textId="1272119E" w:rsidR="004F277C" w:rsidRPr="00C349A8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4E8C0BA" w14:textId="32C3D7E4" w:rsidR="004F277C" w:rsidRPr="00C349A8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 w:hint="eastAsia"/>
                <w:color w:val="000000" w:themeColor="text1"/>
                <w:szCs w:val="21"/>
              </w:rPr>
              <w:t>复核备注</w:t>
            </w:r>
          </w:p>
        </w:tc>
        <w:tc>
          <w:tcPr>
            <w:tcW w:w="3685" w:type="dxa"/>
            <w:vAlign w:val="center"/>
          </w:tcPr>
          <w:p w14:paraId="303673DE" w14:textId="77777777" w:rsidR="004F277C" w:rsidRPr="005149ED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4F277C" w:rsidRPr="00E1178A" w14:paraId="474D30F1" w14:textId="77777777" w:rsidTr="00A2535D">
        <w:trPr>
          <w:trHeight w:val="20"/>
        </w:trPr>
        <w:tc>
          <w:tcPr>
            <w:tcW w:w="1838" w:type="dxa"/>
            <w:shd w:val="clear" w:color="auto" w:fill="auto"/>
            <w:vAlign w:val="center"/>
          </w:tcPr>
          <w:p w14:paraId="66D4ABF8" w14:textId="3D1A9345" w:rsidR="004F277C" w:rsidRPr="00C349A8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/>
                <w:color w:val="000000" w:themeColor="text1"/>
                <w:szCs w:val="21"/>
              </w:rPr>
              <w:t>m</w:t>
            </w:r>
            <w:r w:rsidRPr="004F277C">
              <w:rPr>
                <w:rFonts w:eastAsia="宋体" w:hint="eastAsia"/>
                <w:color w:val="000000" w:themeColor="text1"/>
                <w:szCs w:val="21"/>
              </w:rPr>
              <w:t>essage</w:t>
            </w:r>
          </w:p>
        </w:tc>
        <w:tc>
          <w:tcPr>
            <w:tcW w:w="1985" w:type="dxa"/>
            <w:shd w:val="clear" w:color="auto" w:fill="auto"/>
          </w:tcPr>
          <w:p w14:paraId="07D64002" w14:textId="3F9092BC" w:rsidR="004F277C" w:rsidRPr="00C349A8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1624A51" w14:textId="1E3E2477" w:rsidR="004F277C" w:rsidRPr="00C349A8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 w:hint="eastAsia"/>
                <w:color w:val="000000" w:themeColor="text1"/>
                <w:szCs w:val="21"/>
              </w:rPr>
              <w:t>错误信息</w:t>
            </w:r>
          </w:p>
        </w:tc>
        <w:tc>
          <w:tcPr>
            <w:tcW w:w="3685" w:type="dxa"/>
            <w:vAlign w:val="center"/>
          </w:tcPr>
          <w:p w14:paraId="72C9EB1A" w14:textId="77777777" w:rsidR="004F277C" w:rsidRPr="005149ED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4F277C" w:rsidRPr="00E1178A" w14:paraId="58CD1D43" w14:textId="77777777" w:rsidTr="00A2535D">
        <w:trPr>
          <w:trHeight w:val="20"/>
        </w:trPr>
        <w:tc>
          <w:tcPr>
            <w:tcW w:w="1838" w:type="dxa"/>
            <w:shd w:val="clear" w:color="auto" w:fill="auto"/>
          </w:tcPr>
          <w:p w14:paraId="2C60ECFE" w14:textId="285A19E1" w:rsidR="004F277C" w:rsidRPr="00C349A8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/>
                <w:color w:val="000000" w:themeColor="text1"/>
                <w:szCs w:val="21"/>
              </w:rPr>
              <w:t>m</w:t>
            </w:r>
            <w:r w:rsidRPr="004F277C">
              <w:rPr>
                <w:rFonts w:eastAsia="宋体" w:hint="eastAsia"/>
                <w:color w:val="000000" w:themeColor="text1"/>
                <w:szCs w:val="21"/>
              </w:rPr>
              <w:t>issing</w:t>
            </w:r>
            <w:r w:rsidRPr="004F277C">
              <w:rPr>
                <w:rFonts w:eastAsia="宋体"/>
                <w:color w:val="000000" w:themeColor="text1"/>
                <w:szCs w:val="21"/>
              </w:rPr>
              <w:t>I</w:t>
            </w:r>
            <w:r w:rsidRPr="004F277C">
              <w:rPr>
                <w:rFonts w:eastAsia="宋体" w:hint="eastAsia"/>
                <w:color w:val="000000" w:themeColor="text1"/>
                <w:szCs w:val="21"/>
              </w:rPr>
              <w:t>mage</w:t>
            </w:r>
          </w:p>
        </w:tc>
        <w:tc>
          <w:tcPr>
            <w:tcW w:w="1985" w:type="dxa"/>
            <w:shd w:val="clear" w:color="auto" w:fill="auto"/>
          </w:tcPr>
          <w:p w14:paraId="1D70987A" w14:textId="239F8F94" w:rsidR="004F277C" w:rsidRPr="00C349A8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14:paraId="03964FC0" w14:textId="5109AC84" w:rsidR="004F277C" w:rsidRPr="00C349A8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 w:hint="eastAsia"/>
                <w:color w:val="000000" w:themeColor="text1"/>
                <w:szCs w:val="21"/>
              </w:rPr>
              <w:t>缺失影像文件编码</w:t>
            </w:r>
          </w:p>
        </w:tc>
        <w:tc>
          <w:tcPr>
            <w:tcW w:w="3685" w:type="dxa"/>
          </w:tcPr>
          <w:p w14:paraId="387E1A8B" w14:textId="7B2C2222" w:rsidR="004F277C" w:rsidRPr="005149ED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 w:hint="eastAsia"/>
                <w:color w:val="000000" w:themeColor="text1"/>
                <w:szCs w:val="21"/>
              </w:rPr>
              <w:t>多个以逗号分隔</w:t>
            </w:r>
          </w:p>
        </w:tc>
      </w:tr>
      <w:tr w:rsidR="004F277C" w:rsidRPr="00E1178A" w14:paraId="6B639D34" w14:textId="77777777" w:rsidTr="00A2535D">
        <w:trPr>
          <w:trHeight w:val="20"/>
        </w:trPr>
        <w:tc>
          <w:tcPr>
            <w:tcW w:w="1838" w:type="dxa"/>
            <w:shd w:val="clear" w:color="auto" w:fill="auto"/>
          </w:tcPr>
          <w:p w14:paraId="217DD670" w14:textId="3B53D524" w:rsidR="004F277C" w:rsidRPr="005149ED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985" w:type="dxa"/>
            <w:shd w:val="clear" w:color="auto" w:fill="auto"/>
          </w:tcPr>
          <w:p w14:paraId="73984B8B" w14:textId="1A249EA5" w:rsidR="004F277C" w:rsidRPr="005149ED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14:paraId="349710ED" w14:textId="67267EEA" w:rsidR="004F277C" w:rsidRPr="005149ED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 w:hint="eastAsia"/>
                <w:color w:val="000000" w:themeColor="text1"/>
                <w:szCs w:val="21"/>
              </w:rPr>
              <w:t>借据编号</w:t>
            </w:r>
          </w:p>
        </w:tc>
        <w:tc>
          <w:tcPr>
            <w:tcW w:w="3685" w:type="dxa"/>
          </w:tcPr>
          <w:p w14:paraId="227130A3" w14:textId="77777777" w:rsidR="004F277C" w:rsidRPr="005149ED" w:rsidRDefault="004F277C" w:rsidP="004F277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6C3F5DA5" w14:textId="750B252E" w:rsidR="00E00AD6" w:rsidRDefault="00E00AD6" w:rsidP="001C6C12"/>
    <w:p w14:paraId="479E4641" w14:textId="4FBA9A38" w:rsidR="00E00AD6" w:rsidRDefault="00E00AD6" w:rsidP="001C6C12"/>
    <w:p w14:paraId="511D49DB" w14:textId="0F1B050A" w:rsidR="00706687" w:rsidRPr="00E1178A" w:rsidRDefault="00706687" w:rsidP="00706687">
      <w:pPr>
        <w:pStyle w:val="2"/>
        <w:rPr>
          <w:color w:val="000000" w:themeColor="text1"/>
        </w:rPr>
      </w:pPr>
      <w:bookmarkStart w:id="222" w:name="_Toc51160346"/>
      <w:r>
        <w:rPr>
          <w:rFonts w:hint="eastAsia"/>
          <w:color w:val="000000" w:themeColor="text1"/>
        </w:rPr>
        <w:t>抵押物信息状态变更提交接口</w:t>
      </w:r>
      <w:bookmarkEnd w:id="222"/>
    </w:p>
    <w:p w14:paraId="59D8E306" w14:textId="77777777" w:rsidR="00706687" w:rsidRPr="00E1178A" w:rsidRDefault="00706687" w:rsidP="00706687">
      <w:pPr>
        <w:pStyle w:val="3"/>
        <w:rPr>
          <w:color w:val="000000" w:themeColor="text1"/>
        </w:rPr>
      </w:pPr>
      <w:bookmarkStart w:id="223" w:name="_Toc51160347"/>
      <w:r w:rsidRPr="00E1178A">
        <w:rPr>
          <w:rFonts w:hint="eastAsia"/>
          <w:color w:val="000000" w:themeColor="text1"/>
        </w:rPr>
        <w:t>功能描述</w:t>
      </w:r>
      <w:bookmarkEnd w:id="223"/>
    </w:p>
    <w:p w14:paraId="708A34EB" w14:textId="334AD291" w:rsidR="00706687" w:rsidRPr="00706687" w:rsidRDefault="00706687" w:rsidP="00706687">
      <w:pPr>
        <w:pStyle w:val="aff6"/>
        <w:spacing w:line="360" w:lineRule="auto"/>
        <w:ind w:firstLineChars="0" w:firstLine="0"/>
        <w:jc w:val="both"/>
        <w:rPr>
          <w:rFonts w:eastAsiaTheme="minorEastAsia"/>
          <w:sz w:val="22"/>
          <w:szCs w:val="22"/>
        </w:rPr>
      </w:pPr>
      <w:r w:rsidRPr="001B4283">
        <w:rPr>
          <w:rFonts w:eastAsiaTheme="minorEastAsia" w:hint="eastAsia"/>
          <w:sz w:val="22"/>
          <w:szCs w:val="22"/>
        </w:rPr>
        <w:t>当抵押权证状态变化时，通过该接口通知</w:t>
      </w:r>
    </w:p>
    <w:p w14:paraId="011D101D" w14:textId="77777777" w:rsidR="00706687" w:rsidRPr="009F34D9" w:rsidRDefault="00706687" w:rsidP="00706687">
      <w:pPr>
        <w:rPr>
          <w:color w:val="000000" w:themeColor="text1"/>
        </w:rPr>
      </w:pPr>
    </w:p>
    <w:p w14:paraId="52FFDC03" w14:textId="77777777" w:rsidR="00706687" w:rsidRPr="00E1178A" w:rsidRDefault="00706687" w:rsidP="00706687">
      <w:pPr>
        <w:pStyle w:val="3"/>
        <w:rPr>
          <w:color w:val="000000" w:themeColor="text1"/>
        </w:rPr>
      </w:pPr>
      <w:r w:rsidRPr="00E1178A">
        <w:rPr>
          <w:rFonts w:hint="eastAsia"/>
          <w:color w:val="000000" w:themeColor="text1"/>
        </w:rPr>
        <w:t xml:space="preserve"> </w:t>
      </w:r>
      <w:bookmarkStart w:id="224" w:name="_Toc51160348"/>
      <w:r w:rsidRPr="00E1178A">
        <w:rPr>
          <w:rFonts w:hint="eastAsia"/>
          <w:color w:val="000000" w:themeColor="text1"/>
        </w:rPr>
        <w:t>业务逻辑</w:t>
      </w:r>
      <w:bookmarkEnd w:id="224"/>
    </w:p>
    <w:p w14:paraId="3CA830C3" w14:textId="77777777" w:rsidR="00706687" w:rsidRPr="00E1178A" w:rsidRDefault="00706687" w:rsidP="00706687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1B638DB2" w14:textId="77777777" w:rsidR="00706687" w:rsidRDefault="00706687" w:rsidP="00706687">
      <w:pPr>
        <w:pStyle w:val="3"/>
        <w:rPr>
          <w:color w:val="000000" w:themeColor="text1"/>
        </w:rPr>
      </w:pPr>
      <w:bookmarkStart w:id="225" w:name="_Toc51160349"/>
      <w:r w:rsidRPr="00E1178A">
        <w:rPr>
          <w:rFonts w:hint="eastAsia"/>
          <w:color w:val="000000" w:themeColor="text1"/>
        </w:rPr>
        <w:t>请求</w:t>
      </w:r>
      <w:r w:rsidRPr="00E1178A">
        <w:rPr>
          <w:rFonts w:hint="eastAsia"/>
          <w:color w:val="000000" w:themeColor="text1"/>
        </w:rPr>
        <w:t>url</w:t>
      </w:r>
      <w:bookmarkEnd w:id="225"/>
    </w:p>
    <w:p w14:paraId="553FABDF" w14:textId="6EFA81C2" w:rsidR="00706687" w:rsidRPr="003E139A" w:rsidRDefault="00706687" w:rsidP="00706687">
      <w:r w:rsidRPr="00706687">
        <w:t>subCollateralStatus</w:t>
      </w:r>
    </w:p>
    <w:p w14:paraId="06B16B6C" w14:textId="77777777" w:rsidR="00706687" w:rsidRDefault="00706687" w:rsidP="00706687">
      <w:pPr>
        <w:pStyle w:val="3"/>
        <w:rPr>
          <w:color w:val="000000" w:themeColor="text1"/>
        </w:rPr>
      </w:pPr>
      <w:bookmarkStart w:id="226" w:name="_Toc51160350"/>
      <w:r w:rsidRPr="00E1178A">
        <w:rPr>
          <w:rFonts w:hint="eastAsia"/>
          <w:color w:val="000000" w:themeColor="text1"/>
        </w:rPr>
        <w:t>请求参数</w:t>
      </w:r>
      <w:bookmarkEnd w:id="226"/>
    </w:p>
    <w:tbl>
      <w:tblPr>
        <w:tblStyle w:val="a8"/>
        <w:tblpPr w:leftFromText="180" w:rightFromText="180" w:vertAnchor="text" w:horzAnchor="margin" w:tblpY="476"/>
        <w:tblW w:w="9578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709"/>
        <w:gridCol w:w="992"/>
        <w:gridCol w:w="3629"/>
      </w:tblGrid>
      <w:tr w:rsidR="00706687" w:rsidRPr="00E1178A" w14:paraId="187FBD65" w14:textId="77777777" w:rsidTr="00660493">
        <w:trPr>
          <w:trHeight w:val="19"/>
        </w:trPr>
        <w:tc>
          <w:tcPr>
            <w:tcW w:w="988" w:type="dxa"/>
            <w:shd w:val="clear" w:color="auto" w:fill="D9E2F3" w:themeFill="accent1" w:themeFillTint="33"/>
          </w:tcPr>
          <w:p w14:paraId="5F72C6CE" w14:textId="77777777" w:rsidR="00706687" w:rsidRPr="00E1178A" w:rsidRDefault="00706687" w:rsidP="0066049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5141ABFE" w14:textId="77777777" w:rsidR="00706687" w:rsidRPr="00E1178A" w:rsidRDefault="00706687" w:rsidP="0066049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字段说明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F702356" w14:textId="77777777" w:rsidR="00706687" w:rsidRPr="00E1178A" w:rsidRDefault="00706687" w:rsidP="0066049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6C0881F1" w14:textId="77777777" w:rsidR="00706687" w:rsidRPr="00E1178A" w:rsidRDefault="00706687" w:rsidP="0066049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1D6DE361" w14:textId="77777777" w:rsidR="00706687" w:rsidRPr="00E1178A" w:rsidRDefault="00706687" w:rsidP="0066049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3629" w:type="dxa"/>
            <w:shd w:val="clear" w:color="auto" w:fill="D9E2F3" w:themeFill="accent1" w:themeFillTint="33"/>
          </w:tcPr>
          <w:p w14:paraId="1BB8B836" w14:textId="77777777" w:rsidR="00706687" w:rsidRPr="00E1178A" w:rsidRDefault="00706687" w:rsidP="00660493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备注</w:t>
            </w:r>
          </w:p>
        </w:tc>
      </w:tr>
      <w:tr w:rsidR="00706687" w:rsidRPr="00E1178A" w14:paraId="0E3B0E63" w14:textId="77777777" w:rsidTr="00660493">
        <w:trPr>
          <w:trHeight w:val="19"/>
        </w:trPr>
        <w:tc>
          <w:tcPr>
            <w:tcW w:w="988" w:type="dxa"/>
          </w:tcPr>
          <w:p w14:paraId="779193FF" w14:textId="14D39209" w:rsidR="00706687" w:rsidRPr="005149ED" w:rsidRDefault="00706687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appDate</w:t>
            </w:r>
          </w:p>
        </w:tc>
        <w:tc>
          <w:tcPr>
            <w:tcW w:w="1559" w:type="dxa"/>
          </w:tcPr>
          <w:p w14:paraId="26E78258" w14:textId="61432BE5" w:rsidR="00706687" w:rsidRPr="005149ED" w:rsidRDefault="00706687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0654C4">
              <w:rPr>
                <w:rFonts w:ascii="宋体" w:eastAsia="宋体" w:hAnsi="宋体" w:cs="宋体" w:hint="eastAsia"/>
              </w:rPr>
              <w:t>申请日期</w:t>
            </w:r>
          </w:p>
        </w:tc>
        <w:tc>
          <w:tcPr>
            <w:tcW w:w="1701" w:type="dxa"/>
          </w:tcPr>
          <w:p w14:paraId="1A80223E" w14:textId="77777777" w:rsidR="00706687" w:rsidRPr="005149ED" w:rsidRDefault="00706687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4F277C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709" w:type="dxa"/>
          </w:tcPr>
          <w:p w14:paraId="40AE67CF" w14:textId="77777777" w:rsidR="00706687" w:rsidRPr="005149ED" w:rsidRDefault="00706687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49ED">
              <w:rPr>
                <w:rFonts w:eastAsia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992" w:type="dxa"/>
          </w:tcPr>
          <w:p w14:paraId="7DD14E61" w14:textId="77777777" w:rsidR="00706687" w:rsidRPr="005149ED" w:rsidRDefault="00706687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3629" w:type="dxa"/>
          </w:tcPr>
          <w:p w14:paraId="61B8EBCD" w14:textId="52BB6D6E" w:rsidR="00706687" w:rsidRPr="005149ED" w:rsidRDefault="00706687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0654C4">
              <w:rPr>
                <w:rFonts w:ascii="宋体" w:eastAsia="宋体" w:hAnsi="宋体" w:cs="宋体"/>
              </w:rPr>
              <w:t>yyyy-MM-dd</w:t>
            </w:r>
          </w:p>
        </w:tc>
      </w:tr>
      <w:tr w:rsidR="00706687" w:rsidRPr="00E1178A" w14:paraId="72AD8F0F" w14:textId="77777777" w:rsidTr="00660493">
        <w:trPr>
          <w:trHeight w:val="19"/>
        </w:trPr>
        <w:tc>
          <w:tcPr>
            <w:tcW w:w="988" w:type="dxa"/>
          </w:tcPr>
          <w:p w14:paraId="5224A8F1" w14:textId="7E9A25B9" w:rsidR="00706687" w:rsidRDefault="00706687" w:rsidP="00660493">
            <w:pPr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req</w:t>
            </w:r>
            <w:r>
              <w:rPr>
                <w:rFonts w:ascii="宋体" w:eastAsia="宋体" w:hAnsi="宋体" w:cs="宋体"/>
              </w:rPr>
              <w:t>List</w:t>
            </w:r>
          </w:p>
        </w:tc>
        <w:tc>
          <w:tcPr>
            <w:tcW w:w="1559" w:type="dxa"/>
          </w:tcPr>
          <w:p w14:paraId="6371F6FF" w14:textId="11B837AD" w:rsidR="00706687" w:rsidRPr="000654C4" w:rsidRDefault="00706687" w:rsidP="00660493">
            <w:pPr>
              <w:jc w:val="both"/>
              <w:rPr>
                <w:rFonts w:ascii="宋体" w:eastAsia="宋体" w:hAnsi="宋体" w:cs="宋体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list</w:t>
            </w:r>
            <w:r>
              <w:rPr>
                <w:rFonts w:ascii="Calibri" w:eastAsia="华文楷体" w:hAnsi="Calibri" w:cstheme="minorBidi" w:hint="eastAsia"/>
                <w:szCs w:val="21"/>
              </w:rPr>
              <w:t>数组</w:t>
            </w:r>
          </w:p>
        </w:tc>
        <w:tc>
          <w:tcPr>
            <w:tcW w:w="1701" w:type="dxa"/>
          </w:tcPr>
          <w:p w14:paraId="261D7F7D" w14:textId="76520FC5" w:rsidR="00706687" w:rsidRPr="004F277C" w:rsidRDefault="00706687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List</w:t>
            </w:r>
          </w:p>
        </w:tc>
        <w:tc>
          <w:tcPr>
            <w:tcW w:w="709" w:type="dxa"/>
          </w:tcPr>
          <w:p w14:paraId="54B092A2" w14:textId="24CE9209" w:rsidR="00706687" w:rsidRPr="005149ED" w:rsidRDefault="00706687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992" w:type="dxa"/>
          </w:tcPr>
          <w:p w14:paraId="14F641D9" w14:textId="77777777" w:rsidR="00706687" w:rsidRPr="005149ED" w:rsidRDefault="00706687" w:rsidP="00660493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3629" w:type="dxa"/>
          </w:tcPr>
          <w:p w14:paraId="4648D203" w14:textId="77777777" w:rsidR="00706687" w:rsidRPr="000654C4" w:rsidRDefault="00706687" w:rsidP="00660493">
            <w:pPr>
              <w:jc w:val="both"/>
              <w:rPr>
                <w:rFonts w:ascii="宋体" w:eastAsia="宋体" w:hAnsi="宋体" w:cs="宋体"/>
              </w:rPr>
            </w:pPr>
          </w:p>
        </w:tc>
      </w:tr>
    </w:tbl>
    <w:p w14:paraId="0AA3A98F" w14:textId="77777777" w:rsidR="00706687" w:rsidRDefault="00706687" w:rsidP="00706687"/>
    <w:p w14:paraId="43AC9244" w14:textId="22FB142A" w:rsidR="00706687" w:rsidRDefault="00706687" w:rsidP="00706687"/>
    <w:p w14:paraId="154160DC" w14:textId="1E03CD30" w:rsidR="00706687" w:rsidRDefault="00706687" w:rsidP="00706687"/>
    <w:tbl>
      <w:tblPr>
        <w:tblStyle w:val="a8"/>
        <w:tblpPr w:leftFromText="180" w:rightFromText="180" w:vertAnchor="text" w:horzAnchor="margin" w:tblpY="132"/>
        <w:tblW w:w="10060" w:type="dxa"/>
        <w:tblLayout w:type="fixed"/>
        <w:tblLook w:val="04A0" w:firstRow="1" w:lastRow="0" w:firstColumn="1" w:lastColumn="0" w:noHBand="0" w:noVBand="1"/>
      </w:tblPr>
      <w:tblGrid>
        <w:gridCol w:w="1659"/>
        <w:gridCol w:w="1455"/>
        <w:gridCol w:w="1417"/>
        <w:gridCol w:w="2127"/>
        <w:gridCol w:w="3402"/>
      </w:tblGrid>
      <w:tr w:rsidR="00706687" w14:paraId="4781EAF5" w14:textId="77777777" w:rsidTr="00660493">
        <w:trPr>
          <w:trHeight w:val="416"/>
        </w:trPr>
        <w:tc>
          <w:tcPr>
            <w:tcW w:w="10060" w:type="dxa"/>
            <w:gridSpan w:val="5"/>
            <w:shd w:val="clear" w:color="auto" w:fill="D9E2F3" w:themeFill="accent1" w:themeFillTint="33"/>
          </w:tcPr>
          <w:p w14:paraId="570DCD18" w14:textId="77777777" w:rsidR="00706687" w:rsidRDefault="00706687" w:rsidP="00660493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req</w:t>
            </w:r>
            <w:r>
              <w:rPr>
                <w:rFonts w:ascii="宋体" w:eastAsia="宋体" w:hAnsi="宋体" w:cs="宋体"/>
              </w:rPr>
              <w:t>List</w:t>
            </w:r>
            <w:r>
              <w:rPr>
                <w:rFonts w:ascii="Calibri" w:eastAsia="华文楷体" w:hAnsi="Calibri" w:cstheme="minorBidi" w:hint="eastAsia"/>
                <w:szCs w:val="21"/>
              </w:rPr>
              <w:t xml:space="preserve"> </w:t>
            </w:r>
            <w:r>
              <w:rPr>
                <w:rFonts w:ascii="Calibri" w:eastAsia="华文楷体" w:hAnsi="Calibri" w:cstheme="minorBidi" w:hint="eastAsia"/>
                <w:szCs w:val="21"/>
              </w:rPr>
              <w:t>字段说明</w:t>
            </w:r>
          </w:p>
        </w:tc>
      </w:tr>
      <w:tr w:rsidR="00706687" w14:paraId="338F17D9" w14:textId="77777777" w:rsidTr="00660493">
        <w:trPr>
          <w:trHeight w:val="20"/>
        </w:trPr>
        <w:tc>
          <w:tcPr>
            <w:tcW w:w="1659" w:type="dxa"/>
            <w:shd w:val="clear" w:color="auto" w:fill="D9E2F3" w:themeFill="accent1" w:themeFillTint="33"/>
          </w:tcPr>
          <w:p w14:paraId="5E1F9FA7" w14:textId="77777777" w:rsidR="00706687" w:rsidRDefault="00706687" w:rsidP="00660493">
            <w:pPr>
              <w:jc w:val="center"/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</w:pPr>
            <w:r>
              <w:rPr>
                <w:rFonts w:ascii="华文楷体" w:eastAsia="华文楷体" w:hAnsi="华文楷体" w:cs="仿宋" w:hint="eastAsia"/>
                <w:b/>
                <w:bCs/>
                <w:w w:val="99"/>
                <w:szCs w:val="21"/>
              </w:rPr>
              <w:t>参数</w:t>
            </w:r>
            <w:r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  <w:t>名称</w:t>
            </w:r>
          </w:p>
        </w:tc>
        <w:tc>
          <w:tcPr>
            <w:tcW w:w="1455" w:type="dxa"/>
            <w:shd w:val="clear" w:color="auto" w:fill="D9E2F3" w:themeFill="accent1" w:themeFillTint="33"/>
          </w:tcPr>
          <w:p w14:paraId="7E3CC406" w14:textId="77777777" w:rsidR="00706687" w:rsidRDefault="00706687" w:rsidP="00660493">
            <w:pPr>
              <w:jc w:val="center"/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</w:pPr>
            <w:r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  <w:t>类型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7C390BC5" w14:textId="77777777" w:rsidR="00706687" w:rsidRDefault="00706687" w:rsidP="00660493">
            <w:pPr>
              <w:jc w:val="center"/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</w:pPr>
            <w:r>
              <w:rPr>
                <w:rFonts w:ascii="华文楷体" w:eastAsia="华文楷体" w:hAnsi="华文楷体" w:cs="仿宋" w:hint="eastAsia"/>
                <w:b/>
                <w:bCs/>
                <w:w w:val="99"/>
                <w:szCs w:val="21"/>
              </w:rPr>
              <w:t>是否必填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33856C7E" w14:textId="77777777" w:rsidR="00706687" w:rsidRDefault="00706687" w:rsidP="00660493">
            <w:pPr>
              <w:jc w:val="center"/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</w:pPr>
            <w:r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  <w:t>字段说明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209FF538" w14:textId="77777777" w:rsidR="00706687" w:rsidRDefault="00706687" w:rsidP="00660493">
            <w:pPr>
              <w:jc w:val="center"/>
              <w:rPr>
                <w:szCs w:val="21"/>
              </w:rPr>
            </w:pPr>
            <w:r>
              <w:rPr>
                <w:rFonts w:ascii="华文楷体" w:eastAsia="华文楷体" w:hAnsi="华文楷体" w:cs="仿宋" w:hint="eastAsia"/>
                <w:b/>
                <w:bCs/>
                <w:w w:val="99"/>
                <w:szCs w:val="21"/>
              </w:rPr>
              <w:t>备注</w:t>
            </w:r>
          </w:p>
        </w:tc>
      </w:tr>
      <w:tr w:rsidR="00706687" w14:paraId="6449BCA2" w14:textId="77777777" w:rsidTr="00660493">
        <w:trPr>
          <w:trHeight w:val="20"/>
        </w:trPr>
        <w:tc>
          <w:tcPr>
            <w:tcW w:w="1659" w:type="dxa"/>
          </w:tcPr>
          <w:p w14:paraId="1392A3A5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a</w:t>
            </w:r>
            <w:r>
              <w:rPr>
                <w:rFonts w:ascii="Calibri" w:eastAsia="华文楷体" w:hAnsi="Calibri" w:cstheme="minorBidi"/>
                <w:szCs w:val="21"/>
              </w:rPr>
              <w:t>pplyNo</w:t>
            </w:r>
          </w:p>
        </w:tc>
        <w:tc>
          <w:tcPr>
            <w:tcW w:w="1455" w:type="dxa"/>
          </w:tcPr>
          <w:p w14:paraId="7B9CB32D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String</w:t>
            </w:r>
          </w:p>
        </w:tc>
        <w:tc>
          <w:tcPr>
            <w:tcW w:w="1417" w:type="dxa"/>
          </w:tcPr>
          <w:p w14:paraId="4592B511" w14:textId="77777777" w:rsidR="00706687" w:rsidRDefault="00706687" w:rsidP="00660493">
            <w:pPr>
              <w:rPr>
                <w:szCs w:val="21"/>
              </w:rPr>
            </w:pPr>
            <w:r>
              <w:rPr>
                <w:szCs w:val="21"/>
                <w:u w:color="000000"/>
              </w:rPr>
              <w:t>Y</w:t>
            </w:r>
          </w:p>
        </w:tc>
        <w:tc>
          <w:tcPr>
            <w:tcW w:w="2127" w:type="dxa"/>
          </w:tcPr>
          <w:p w14:paraId="2839206C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申请编号</w:t>
            </w:r>
          </w:p>
        </w:tc>
        <w:tc>
          <w:tcPr>
            <w:tcW w:w="3402" w:type="dxa"/>
          </w:tcPr>
          <w:p w14:paraId="329DA182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与进件申请时的</w:t>
            </w:r>
            <w:r>
              <w:rPr>
                <w:rFonts w:ascii="Calibri" w:eastAsia="华文楷体" w:hAnsi="Calibri" w:cstheme="minorBidi" w:hint="eastAsia"/>
                <w:szCs w:val="21"/>
              </w:rPr>
              <w:t>a</w:t>
            </w:r>
            <w:r>
              <w:rPr>
                <w:rFonts w:ascii="Calibri" w:eastAsia="华文楷体" w:hAnsi="Calibri" w:cstheme="minorBidi"/>
                <w:szCs w:val="21"/>
              </w:rPr>
              <w:t>pplyNo</w:t>
            </w:r>
            <w:r>
              <w:rPr>
                <w:rFonts w:ascii="Calibri" w:eastAsia="华文楷体" w:hAnsi="Calibri" w:cstheme="minorBidi" w:hint="eastAsia"/>
                <w:szCs w:val="21"/>
              </w:rPr>
              <w:t>一致</w:t>
            </w:r>
          </w:p>
        </w:tc>
      </w:tr>
      <w:tr w:rsidR="00706687" w14:paraId="77DD9936" w14:textId="77777777" w:rsidTr="00660493">
        <w:trPr>
          <w:trHeight w:val="20"/>
        </w:trPr>
        <w:tc>
          <w:tcPr>
            <w:tcW w:w="1659" w:type="dxa"/>
          </w:tcPr>
          <w:p w14:paraId="7BD68CD5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 w:rsidRPr="00D03DE4">
              <w:rPr>
                <w:rFonts w:ascii="Calibri" w:eastAsia="华文楷体" w:hAnsi="Calibri" w:cstheme="minorBidi" w:hint="eastAsia"/>
                <w:szCs w:val="21"/>
              </w:rPr>
              <w:t>colSts</w:t>
            </w:r>
          </w:p>
        </w:tc>
        <w:tc>
          <w:tcPr>
            <w:tcW w:w="1455" w:type="dxa"/>
          </w:tcPr>
          <w:p w14:paraId="70E5BC7D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String</w:t>
            </w:r>
          </w:p>
        </w:tc>
        <w:tc>
          <w:tcPr>
            <w:tcW w:w="1417" w:type="dxa"/>
          </w:tcPr>
          <w:p w14:paraId="387D0404" w14:textId="77777777" w:rsidR="00706687" w:rsidRPr="00950D6D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 w:rsidRPr="00D03DE4">
              <w:rPr>
                <w:rFonts w:ascii="Calibri" w:eastAsia="华文楷体" w:hAnsi="Calibri" w:cstheme="minorBidi"/>
                <w:szCs w:val="21"/>
              </w:rPr>
              <w:t>Y</w:t>
            </w:r>
          </w:p>
        </w:tc>
        <w:tc>
          <w:tcPr>
            <w:tcW w:w="2127" w:type="dxa"/>
          </w:tcPr>
          <w:p w14:paraId="2F0FE9FE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抵押状态</w:t>
            </w:r>
          </w:p>
        </w:tc>
        <w:tc>
          <w:tcPr>
            <w:tcW w:w="3402" w:type="dxa"/>
          </w:tcPr>
          <w:p w14:paraId="10907544" w14:textId="77777777" w:rsidR="00706687" w:rsidRPr="00D03DE4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 w:rsidRPr="00D03DE4">
              <w:rPr>
                <w:rFonts w:ascii="Calibri" w:eastAsia="华文楷体" w:hAnsi="Calibri" w:cstheme="minorBidi" w:hint="eastAsia"/>
                <w:szCs w:val="21"/>
              </w:rPr>
              <w:t>1-</w:t>
            </w:r>
            <w:r w:rsidRPr="00D03DE4">
              <w:rPr>
                <w:rFonts w:ascii="Calibri" w:eastAsia="华文楷体" w:hAnsi="Calibri" w:cstheme="minorBidi" w:hint="eastAsia"/>
                <w:szCs w:val="21"/>
              </w:rPr>
              <w:t>已收到抵押回执扫描件</w:t>
            </w:r>
          </w:p>
          <w:p w14:paraId="10EF69D4" w14:textId="77777777" w:rsidR="00706687" w:rsidRPr="00D03DE4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 w:rsidRPr="00D03DE4">
              <w:rPr>
                <w:rFonts w:ascii="Calibri" w:eastAsia="华文楷体" w:hAnsi="Calibri" w:cstheme="minorBidi" w:hint="eastAsia"/>
                <w:szCs w:val="21"/>
              </w:rPr>
              <w:t>2-</w:t>
            </w:r>
            <w:r w:rsidRPr="00D03DE4">
              <w:rPr>
                <w:rFonts w:ascii="Calibri" w:eastAsia="华文楷体" w:hAnsi="Calibri" w:cstheme="minorBidi" w:hint="eastAsia"/>
                <w:szCs w:val="21"/>
              </w:rPr>
              <w:t>机构已寄出抵押权证</w:t>
            </w:r>
          </w:p>
          <w:p w14:paraId="4BBB9F5D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 w:rsidRPr="00D03DE4">
              <w:rPr>
                <w:rFonts w:ascii="Calibri" w:eastAsia="华文楷体" w:hAnsi="Calibri" w:cstheme="minorBidi" w:hint="eastAsia"/>
                <w:szCs w:val="21"/>
              </w:rPr>
              <w:t>5-</w:t>
            </w:r>
            <w:r w:rsidRPr="00D03DE4">
              <w:rPr>
                <w:rFonts w:ascii="Calibri" w:eastAsia="华文楷体" w:hAnsi="Calibri" w:cstheme="minorBidi" w:hint="eastAsia"/>
                <w:szCs w:val="21"/>
              </w:rPr>
              <w:t>机构已收到抵押权证</w:t>
            </w:r>
          </w:p>
        </w:tc>
      </w:tr>
      <w:tr w:rsidR="00706687" w14:paraId="21446057" w14:textId="77777777" w:rsidTr="00660493">
        <w:trPr>
          <w:trHeight w:val="20"/>
        </w:trPr>
        <w:tc>
          <w:tcPr>
            <w:tcW w:w="1659" w:type="dxa"/>
          </w:tcPr>
          <w:p w14:paraId="0B4B9213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 w:rsidRPr="00D03DE4">
              <w:rPr>
                <w:rFonts w:ascii="Calibri" w:eastAsia="华文楷体" w:hAnsi="Calibri" w:cstheme="minorBidi"/>
                <w:szCs w:val="21"/>
              </w:rPr>
              <w:t>remark</w:t>
            </w:r>
          </w:p>
        </w:tc>
        <w:tc>
          <w:tcPr>
            <w:tcW w:w="1455" w:type="dxa"/>
          </w:tcPr>
          <w:p w14:paraId="6D2F9447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String</w:t>
            </w:r>
          </w:p>
        </w:tc>
        <w:tc>
          <w:tcPr>
            <w:tcW w:w="1417" w:type="dxa"/>
          </w:tcPr>
          <w:p w14:paraId="55585C88" w14:textId="77777777" w:rsidR="00706687" w:rsidRPr="00950D6D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N</w:t>
            </w:r>
          </w:p>
        </w:tc>
        <w:tc>
          <w:tcPr>
            <w:tcW w:w="2127" w:type="dxa"/>
          </w:tcPr>
          <w:p w14:paraId="39E2A73F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备注信息</w:t>
            </w:r>
          </w:p>
        </w:tc>
        <w:tc>
          <w:tcPr>
            <w:tcW w:w="3402" w:type="dxa"/>
          </w:tcPr>
          <w:p w14:paraId="4736ED8F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备注信息</w:t>
            </w:r>
          </w:p>
        </w:tc>
      </w:tr>
    </w:tbl>
    <w:p w14:paraId="12E36F73" w14:textId="77777777" w:rsidR="00706687" w:rsidRPr="009F34D9" w:rsidRDefault="00706687" w:rsidP="00706687"/>
    <w:p w14:paraId="4E7400D6" w14:textId="77777777" w:rsidR="00706687" w:rsidRPr="00E1178A" w:rsidRDefault="00706687" w:rsidP="00706687">
      <w:pPr>
        <w:pStyle w:val="3"/>
        <w:rPr>
          <w:color w:val="000000" w:themeColor="text1"/>
        </w:rPr>
      </w:pPr>
      <w:bookmarkStart w:id="227" w:name="_Toc51160351"/>
      <w:r w:rsidRPr="00E1178A">
        <w:rPr>
          <w:rFonts w:hint="eastAsia"/>
          <w:color w:val="000000" w:themeColor="text1"/>
        </w:rPr>
        <w:t>响应参数</w:t>
      </w:r>
      <w:bookmarkEnd w:id="227"/>
    </w:p>
    <w:p w14:paraId="1EE1E900" w14:textId="77777777" w:rsidR="00706687" w:rsidRDefault="00706687" w:rsidP="00706687"/>
    <w:tbl>
      <w:tblPr>
        <w:tblStyle w:val="a8"/>
        <w:tblW w:w="10060" w:type="dxa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4111"/>
      </w:tblGrid>
      <w:tr w:rsidR="00706687" w14:paraId="30A79283" w14:textId="77777777" w:rsidTr="00660493">
        <w:trPr>
          <w:trHeight w:val="265"/>
        </w:trPr>
        <w:tc>
          <w:tcPr>
            <w:tcW w:w="10060" w:type="dxa"/>
            <w:gridSpan w:val="4"/>
            <w:shd w:val="clear" w:color="auto" w:fill="D9E2F3" w:themeFill="accent1" w:themeFillTint="33"/>
            <w:vAlign w:val="center"/>
          </w:tcPr>
          <w:p w14:paraId="5BB4582D" w14:textId="77777777" w:rsidR="00706687" w:rsidRDefault="00706687" w:rsidP="00660493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rsp</w:t>
            </w:r>
            <w:r>
              <w:rPr>
                <w:rFonts w:ascii="Calibri" w:eastAsia="华文楷体" w:hAnsi="Calibri" w:cstheme="minorBidi"/>
                <w:szCs w:val="21"/>
              </w:rPr>
              <w:t>D</w:t>
            </w:r>
            <w:r>
              <w:rPr>
                <w:rFonts w:ascii="Calibri" w:eastAsia="华文楷体" w:hAnsi="Calibri" w:cstheme="minorBidi" w:hint="eastAsia"/>
                <w:szCs w:val="21"/>
              </w:rPr>
              <w:t>ata</w:t>
            </w:r>
            <w:r>
              <w:rPr>
                <w:rFonts w:ascii="Calibri" w:eastAsia="华文楷体" w:hAnsi="Calibri" w:cstheme="minorBidi" w:hint="eastAsia"/>
                <w:szCs w:val="21"/>
              </w:rPr>
              <w:t>子元素说明</w:t>
            </w:r>
            <w:r>
              <w:rPr>
                <w:rFonts w:ascii="Calibri" w:eastAsia="华文楷体" w:hAnsi="Calibri" w:cstheme="minorBidi" w:hint="eastAsia"/>
                <w:szCs w:val="21"/>
              </w:rPr>
              <w:t>(json</w:t>
            </w:r>
            <w:r>
              <w:rPr>
                <w:rFonts w:ascii="Calibri" w:eastAsia="华文楷体" w:hAnsi="Calibri" w:cstheme="minorBidi" w:hint="eastAsia"/>
                <w:szCs w:val="21"/>
              </w:rPr>
              <w:t>格式字符串</w:t>
            </w:r>
            <w:r>
              <w:rPr>
                <w:rFonts w:ascii="Calibri" w:eastAsia="华文楷体" w:hAnsi="Calibri" w:cstheme="minorBidi"/>
                <w:szCs w:val="21"/>
              </w:rPr>
              <w:t>)</w:t>
            </w:r>
          </w:p>
        </w:tc>
      </w:tr>
      <w:tr w:rsidR="00706687" w14:paraId="6B61CB8A" w14:textId="77777777" w:rsidTr="00660493">
        <w:trPr>
          <w:trHeight w:val="304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27AC6F1A" w14:textId="77777777" w:rsidR="00706687" w:rsidRDefault="00706687" w:rsidP="00660493">
            <w:pPr>
              <w:jc w:val="center"/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</w:pPr>
            <w:r>
              <w:rPr>
                <w:rFonts w:ascii="华文楷体" w:eastAsia="华文楷体" w:hAnsi="华文楷体" w:cs="仿宋" w:hint="eastAsia"/>
                <w:b/>
                <w:bCs/>
                <w:w w:val="99"/>
                <w:szCs w:val="21"/>
              </w:rPr>
              <w:t>参数</w:t>
            </w:r>
            <w:r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D9E2F3" w:themeFill="accent1" w:themeFillTint="33"/>
            <w:vAlign w:val="center"/>
          </w:tcPr>
          <w:p w14:paraId="1D2F052D" w14:textId="77777777" w:rsidR="00706687" w:rsidRDefault="00706687" w:rsidP="00660493">
            <w:pPr>
              <w:jc w:val="center"/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</w:pPr>
            <w:r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  <w:t>类型</w:t>
            </w:r>
          </w:p>
        </w:tc>
        <w:tc>
          <w:tcPr>
            <w:tcW w:w="2126" w:type="dxa"/>
            <w:shd w:val="clear" w:color="auto" w:fill="D9E2F3" w:themeFill="accent1" w:themeFillTint="33"/>
            <w:vAlign w:val="center"/>
          </w:tcPr>
          <w:p w14:paraId="2FE642D3" w14:textId="77777777" w:rsidR="00706687" w:rsidRDefault="00706687" w:rsidP="00660493">
            <w:pPr>
              <w:jc w:val="center"/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</w:pPr>
            <w:r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  <w:t>字段说明</w:t>
            </w:r>
          </w:p>
        </w:tc>
        <w:tc>
          <w:tcPr>
            <w:tcW w:w="4111" w:type="dxa"/>
            <w:shd w:val="clear" w:color="auto" w:fill="D9E2F3" w:themeFill="accent1" w:themeFillTint="33"/>
            <w:vAlign w:val="center"/>
          </w:tcPr>
          <w:p w14:paraId="2F9E6A53" w14:textId="77777777" w:rsidR="00706687" w:rsidRDefault="00706687" w:rsidP="00660493">
            <w:pPr>
              <w:jc w:val="center"/>
              <w:rPr>
                <w:szCs w:val="21"/>
              </w:rPr>
            </w:pPr>
            <w:r>
              <w:rPr>
                <w:rFonts w:ascii="华文楷体" w:eastAsia="华文楷体" w:hAnsi="华文楷体" w:cs="仿宋" w:hint="eastAsia"/>
                <w:b/>
                <w:bCs/>
                <w:w w:val="99"/>
                <w:szCs w:val="21"/>
              </w:rPr>
              <w:t>备注</w:t>
            </w:r>
          </w:p>
        </w:tc>
      </w:tr>
      <w:tr w:rsidR="00706687" w14:paraId="0AF88576" w14:textId="77777777" w:rsidTr="00660493">
        <w:trPr>
          <w:trHeight w:val="20"/>
        </w:trPr>
        <w:tc>
          <w:tcPr>
            <w:tcW w:w="1838" w:type="dxa"/>
          </w:tcPr>
          <w:p w14:paraId="21CA61B9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/>
                <w:szCs w:val="21"/>
              </w:rPr>
              <w:t>query</w:t>
            </w:r>
            <w:r>
              <w:rPr>
                <w:rFonts w:ascii="Calibri" w:eastAsia="华文楷体" w:hAnsi="Calibri" w:cstheme="minorBidi" w:hint="eastAsia"/>
                <w:szCs w:val="21"/>
              </w:rPr>
              <w:t>I</w:t>
            </w:r>
            <w:r>
              <w:rPr>
                <w:rFonts w:ascii="Calibri" w:eastAsia="华文楷体" w:hAnsi="Calibri" w:cstheme="minorBidi"/>
                <w:szCs w:val="21"/>
              </w:rPr>
              <w:t>d</w:t>
            </w:r>
          </w:p>
        </w:tc>
        <w:tc>
          <w:tcPr>
            <w:tcW w:w="1985" w:type="dxa"/>
          </w:tcPr>
          <w:p w14:paraId="6C13C1F5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S</w:t>
            </w:r>
            <w:r>
              <w:rPr>
                <w:rFonts w:ascii="Calibri" w:eastAsia="华文楷体" w:hAnsi="Calibri" w:cstheme="minorBidi"/>
                <w:szCs w:val="21"/>
              </w:rPr>
              <w:t>tring</w:t>
            </w:r>
          </w:p>
        </w:tc>
        <w:tc>
          <w:tcPr>
            <w:tcW w:w="2126" w:type="dxa"/>
          </w:tcPr>
          <w:p w14:paraId="4D04C658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结果查询</w:t>
            </w:r>
            <w:r>
              <w:rPr>
                <w:rFonts w:ascii="Calibri" w:eastAsia="华文楷体" w:hAnsi="Calibri" w:cstheme="minorBidi" w:hint="eastAsia"/>
                <w:szCs w:val="21"/>
              </w:rPr>
              <w:t>I</w:t>
            </w:r>
            <w:r>
              <w:rPr>
                <w:rFonts w:ascii="Calibri" w:eastAsia="华文楷体" w:hAnsi="Calibri" w:cstheme="minorBidi"/>
                <w:szCs w:val="21"/>
              </w:rPr>
              <w:t>D</w:t>
            </w:r>
          </w:p>
        </w:tc>
        <w:tc>
          <w:tcPr>
            <w:tcW w:w="4111" w:type="dxa"/>
          </w:tcPr>
          <w:p w14:paraId="4B39FF00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</w:p>
        </w:tc>
      </w:tr>
      <w:tr w:rsidR="00706687" w14:paraId="78277A49" w14:textId="77777777" w:rsidTr="00660493">
        <w:trPr>
          <w:trHeight w:val="20"/>
        </w:trPr>
        <w:tc>
          <w:tcPr>
            <w:tcW w:w="1838" w:type="dxa"/>
          </w:tcPr>
          <w:p w14:paraId="7B24A6E7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 w:rsidRPr="005A4F4A">
              <w:rPr>
                <w:rFonts w:ascii="Calibri" w:eastAsia="华文楷体" w:hAnsi="Calibri" w:cstheme="minorBidi" w:hint="eastAsia"/>
                <w:szCs w:val="21"/>
              </w:rPr>
              <w:t>respList</w:t>
            </w:r>
          </w:p>
        </w:tc>
        <w:tc>
          <w:tcPr>
            <w:tcW w:w="1985" w:type="dxa"/>
          </w:tcPr>
          <w:p w14:paraId="4823DE1C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List</w:t>
            </w:r>
          </w:p>
        </w:tc>
        <w:tc>
          <w:tcPr>
            <w:tcW w:w="2126" w:type="dxa"/>
          </w:tcPr>
          <w:p w14:paraId="230CAB1F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结果</w:t>
            </w:r>
            <w:r>
              <w:rPr>
                <w:rFonts w:ascii="Calibri" w:eastAsia="华文楷体" w:hAnsi="Calibri" w:cstheme="minorBidi" w:hint="eastAsia"/>
                <w:szCs w:val="21"/>
              </w:rPr>
              <w:t>list</w:t>
            </w:r>
          </w:p>
        </w:tc>
        <w:tc>
          <w:tcPr>
            <w:tcW w:w="4111" w:type="dxa"/>
          </w:tcPr>
          <w:p w14:paraId="380D7AA9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</w:p>
        </w:tc>
      </w:tr>
    </w:tbl>
    <w:p w14:paraId="1D8B3B02" w14:textId="77777777" w:rsidR="00706687" w:rsidRDefault="00706687" w:rsidP="00706687"/>
    <w:tbl>
      <w:tblPr>
        <w:tblStyle w:val="a8"/>
        <w:tblpPr w:leftFromText="180" w:rightFromText="180" w:vertAnchor="text" w:horzAnchor="margin" w:tblpY="-29"/>
        <w:tblW w:w="10036" w:type="dxa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2126"/>
        <w:gridCol w:w="4116"/>
      </w:tblGrid>
      <w:tr w:rsidR="00706687" w14:paraId="2F997720" w14:textId="77777777" w:rsidTr="00660493">
        <w:trPr>
          <w:trHeight w:val="20"/>
        </w:trPr>
        <w:tc>
          <w:tcPr>
            <w:tcW w:w="1809" w:type="dxa"/>
            <w:shd w:val="clear" w:color="auto" w:fill="D9E2F3" w:themeFill="accent1" w:themeFillTint="33"/>
          </w:tcPr>
          <w:p w14:paraId="01637234" w14:textId="77777777" w:rsidR="00706687" w:rsidRDefault="00706687" w:rsidP="00660493">
            <w:pPr>
              <w:jc w:val="center"/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</w:pPr>
            <w:r>
              <w:rPr>
                <w:rFonts w:ascii="华文楷体" w:eastAsia="华文楷体" w:hAnsi="华文楷体" w:cs="仿宋" w:hint="eastAsia"/>
                <w:b/>
                <w:bCs/>
                <w:w w:val="99"/>
                <w:szCs w:val="21"/>
              </w:rPr>
              <w:t>参数</w:t>
            </w:r>
            <w:r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5F20EA63" w14:textId="77777777" w:rsidR="00706687" w:rsidRDefault="00706687" w:rsidP="00660493">
            <w:pPr>
              <w:jc w:val="center"/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</w:pPr>
            <w:r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  <w:t>类型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0CCCCC55" w14:textId="77777777" w:rsidR="00706687" w:rsidRDefault="00706687" w:rsidP="00660493">
            <w:pPr>
              <w:jc w:val="center"/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</w:pPr>
            <w:r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  <w:t>字段说明</w:t>
            </w:r>
          </w:p>
        </w:tc>
        <w:tc>
          <w:tcPr>
            <w:tcW w:w="4116" w:type="dxa"/>
            <w:shd w:val="clear" w:color="auto" w:fill="D9E2F3" w:themeFill="accent1" w:themeFillTint="33"/>
          </w:tcPr>
          <w:p w14:paraId="27C79B31" w14:textId="77777777" w:rsidR="00706687" w:rsidRDefault="00706687" w:rsidP="00660493">
            <w:pPr>
              <w:jc w:val="center"/>
              <w:rPr>
                <w:szCs w:val="21"/>
              </w:rPr>
            </w:pPr>
            <w:r>
              <w:rPr>
                <w:rFonts w:ascii="华文楷体" w:eastAsia="华文楷体" w:hAnsi="华文楷体" w:cs="仿宋" w:hint="eastAsia"/>
                <w:b/>
                <w:bCs/>
                <w:w w:val="99"/>
                <w:szCs w:val="21"/>
              </w:rPr>
              <w:t>备注</w:t>
            </w:r>
          </w:p>
        </w:tc>
      </w:tr>
      <w:tr w:rsidR="00706687" w14:paraId="51AD62B8" w14:textId="77777777" w:rsidTr="00660493">
        <w:trPr>
          <w:trHeight w:val="20"/>
        </w:trPr>
        <w:tc>
          <w:tcPr>
            <w:tcW w:w="1809" w:type="dxa"/>
          </w:tcPr>
          <w:p w14:paraId="2D7BD5AD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a</w:t>
            </w:r>
            <w:r>
              <w:rPr>
                <w:rFonts w:ascii="Calibri" w:eastAsia="华文楷体" w:hAnsi="Calibri" w:cstheme="minorBidi"/>
                <w:szCs w:val="21"/>
              </w:rPr>
              <w:t>pplyNo</w:t>
            </w:r>
          </w:p>
        </w:tc>
        <w:tc>
          <w:tcPr>
            <w:tcW w:w="1985" w:type="dxa"/>
          </w:tcPr>
          <w:p w14:paraId="02C11987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4FD150D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申请编号</w:t>
            </w:r>
          </w:p>
        </w:tc>
        <w:tc>
          <w:tcPr>
            <w:tcW w:w="4116" w:type="dxa"/>
          </w:tcPr>
          <w:p w14:paraId="3C1D78BB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与进件申请时的</w:t>
            </w:r>
            <w:r>
              <w:rPr>
                <w:rFonts w:ascii="Calibri" w:eastAsia="华文楷体" w:hAnsi="Calibri" w:cstheme="minorBidi" w:hint="eastAsia"/>
                <w:szCs w:val="21"/>
              </w:rPr>
              <w:t>a</w:t>
            </w:r>
            <w:r>
              <w:rPr>
                <w:rFonts w:ascii="Calibri" w:eastAsia="华文楷体" w:hAnsi="Calibri" w:cstheme="minorBidi"/>
                <w:szCs w:val="21"/>
              </w:rPr>
              <w:t>pplyNo</w:t>
            </w:r>
            <w:r>
              <w:rPr>
                <w:rFonts w:ascii="Calibri" w:eastAsia="华文楷体" w:hAnsi="Calibri" w:cstheme="minorBidi" w:hint="eastAsia"/>
                <w:szCs w:val="21"/>
              </w:rPr>
              <w:t>一致</w:t>
            </w:r>
          </w:p>
        </w:tc>
      </w:tr>
      <w:tr w:rsidR="00706687" w:rsidRPr="00B372CF" w14:paraId="7F2BAF2D" w14:textId="77777777" w:rsidTr="00660493">
        <w:trPr>
          <w:trHeight w:val="20"/>
        </w:trPr>
        <w:tc>
          <w:tcPr>
            <w:tcW w:w="1809" w:type="dxa"/>
          </w:tcPr>
          <w:p w14:paraId="03B0FCF2" w14:textId="77777777" w:rsidR="00706687" w:rsidRPr="00950D6D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status</w:t>
            </w:r>
          </w:p>
        </w:tc>
        <w:tc>
          <w:tcPr>
            <w:tcW w:w="1985" w:type="dxa"/>
          </w:tcPr>
          <w:p w14:paraId="37E48A0F" w14:textId="77777777" w:rsidR="00706687" w:rsidRPr="00ED0385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5591397D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0-</w:t>
            </w:r>
            <w:r>
              <w:rPr>
                <w:rFonts w:ascii="Calibri" w:eastAsia="华文楷体" w:hAnsi="Calibri" w:cstheme="minorBidi" w:hint="eastAsia"/>
                <w:szCs w:val="21"/>
              </w:rPr>
              <w:t>失败</w:t>
            </w:r>
          </w:p>
          <w:p w14:paraId="3F575AA9" w14:textId="77777777" w:rsidR="00706687" w:rsidRPr="00950D6D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1-</w:t>
            </w:r>
            <w:r>
              <w:rPr>
                <w:rFonts w:ascii="Calibri" w:eastAsia="华文楷体" w:hAnsi="Calibri" w:cstheme="minorBidi" w:hint="eastAsia"/>
                <w:szCs w:val="21"/>
              </w:rPr>
              <w:t>成功</w:t>
            </w:r>
          </w:p>
        </w:tc>
        <w:tc>
          <w:tcPr>
            <w:tcW w:w="4116" w:type="dxa"/>
          </w:tcPr>
          <w:p w14:paraId="153DCE9A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提交状态</w:t>
            </w:r>
          </w:p>
        </w:tc>
      </w:tr>
      <w:tr w:rsidR="00706687" w:rsidRPr="00B372CF" w14:paraId="15B84305" w14:textId="77777777" w:rsidTr="00660493">
        <w:trPr>
          <w:trHeight w:val="20"/>
        </w:trPr>
        <w:tc>
          <w:tcPr>
            <w:tcW w:w="1809" w:type="dxa"/>
          </w:tcPr>
          <w:p w14:paraId="49EC4B41" w14:textId="77777777" w:rsidR="00706687" w:rsidRPr="00470D50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message</w:t>
            </w:r>
          </w:p>
        </w:tc>
        <w:tc>
          <w:tcPr>
            <w:tcW w:w="1985" w:type="dxa"/>
          </w:tcPr>
          <w:p w14:paraId="090FEAD6" w14:textId="77777777" w:rsidR="00706687" w:rsidRPr="00ED0385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2B0CEA3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</w:p>
        </w:tc>
        <w:tc>
          <w:tcPr>
            <w:tcW w:w="4116" w:type="dxa"/>
            <w:vAlign w:val="center"/>
          </w:tcPr>
          <w:p w14:paraId="13F41437" w14:textId="77777777" w:rsidR="00706687" w:rsidRPr="00470D50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错误信息</w:t>
            </w:r>
          </w:p>
        </w:tc>
      </w:tr>
    </w:tbl>
    <w:p w14:paraId="44BB28FD" w14:textId="77777777" w:rsidR="00706687" w:rsidRDefault="00706687" w:rsidP="001C6C12"/>
    <w:p w14:paraId="242B4CFC" w14:textId="19BECF72" w:rsidR="00E00AD6" w:rsidRDefault="00E00AD6" w:rsidP="001C6C12"/>
    <w:p w14:paraId="48290046" w14:textId="18BEC36E" w:rsidR="00706687" w:rsidRDefault="00706687" w:rsidP="001C6C12"/>
    <w:p w14:paraId="24DE6FE3" w14:textId="3C3B9733" w:rsidR="00706687" w:rsidRPr="00E1178A" w:rsidRDefault="00706687" w:rsidP="00706687">
      <w:pPr>
        <w:pStyle w:val="2"/>
        <w:rPr>
          <w:color w:val="000000" w:themeColor="text1"/>
        </w:rPr>
      </w:pPr>
      <w:bookmarkStart w:id="228" w:name="_Toc51160352"/>
      <w:r>
        <w:rPr>
          <w:rFonts w:hint="eastAsia"/>
          <w:color w:val="000000" w:themeColor="text1"/>
        </w:rPr>
        <w:t>抵押物信息状态变更结果查询接口</w:t>
      </w:r>
      <w:bookmarkEnd w:id="228"/>
    </w:p>
    <w:p w14:paraId="047711B0" w14:textId="77777777" w:rsidR="00706687" w:rsidRPr="00E1178A" w:rsidRDefault="00706687" w:rsidP="00706687">
      <w:pPr>
        <w:pStyle w:val="3"/>
        <w:rPr>
          <w:color w:val="000000" w:themeColor="text1"/>
        </w:rPr>
      </w:pPr>
      <w:bookmarkStart w:id="229" w:name="_Toc51160353"/>
      <w:r w:rsidRPr="00E1178A">
        <w:rPr>
          <w:rFonts w:hint="eastAsia"/>
          <w:color w:val="000000" w:themeColor="text1"/>
        </w:rPr>
        <w:t>功能描述</w:t>
      </w:r>
      <w:bookmarkEnd w:id="229"/>
    </w:p>
    <w:p w14:paraId="66EE4595" w14:textId="583CEC03" w:rsidR="00706687" w:rsidRPr="00706687" w:rsidRDefault="00706687" w:rsidP="00706687">
      <w:pPr>
        <w:pStyle w:val="aff6"/>
        <w:spacing w:line="360" w:lineRule="auto"/>
        <w:ind w:firstLineChars="0" w:firstLine="0"/>
        <w:jc w:val="both"/>
        <w:rPr>
          <w:rFonts w:eastAsiaTheme="minorEastAsia"/>
          <w:sz w:val="22"/>
          <w:szCs w:val="22"/>
        </w:rPr>
      </w:pPr>
      <w:r>
        <w:rPr>
          <w:rFonts w:hint="eastAsia"/>
        </w:rPr>
        <w:t>该接口用来查询抵押物状态变更提交结果功能，此处的抵押物是特指登记证抵押</w:t>
      </w:r>
    </w:p>
    <w:p w14:paraId="5DF04B41" w14:textId="77777777" w:rsidR="00706687" w:rsidRPr="009F34D9" w:rsidRDefault="00706687" w:rsidP="00706687">
      <w:pPr>
        <w:rPr>
          <w:color w:val="000000" w:themeColor="text1"/>
        </w:rPr>
      </w:pPr>
    </w:p>
    <w:p w14:paraId="6683EC8E" w14:textId="77777777" w:rsidR="00706687" w:rsidRPr="00E1178A" w:rsidRDefault="00706687" w:rsidP="00706687">
      <w:pPr>
        <w:pStyle w:val="3"/>
        <w:rPr>
          <w:color w:val="000000" w:themeColor="text1"/>
        </w:rPr>
      </w:pPr>
      <w:r w:rsidRPr="00E1178A">
        <w:rPr>
          <w:rFonts w:hint="eastAsia"/>
          <w:color w:val="000000" w:themeColor="text1"/>
        </w:rPr>
        <w:t xml:space="preserve"> </w:t>
      </w:r>
      <w:bookmarkStart w:id="230" w:name="_Toc51160354"/>
      <w:r w:rsidRPr="00E1178A">
        <w:rPr>
          <w:rFonts w:hint="eastAsia"/>
          <w:color w:val="000000" w:themeColor="text1"/>
        </w:rPr>
        <w:t>业务逻辑</w:t>
      </w:r>
      <w:bookmarkEnd w:id="230"/>
    </w:p>
    <w:p w14:paraId="6E16EBA9" w14:textId="77777777" w:rsidR="00706687" w:rsidRPr="00E1178A" w:rsidRDefault="00706687" w:rsidP="00706687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005B97B4" w14:textId="77777777" w:rsidR="00706687" w:rsidRDefault="00706687" w:rsidP="00706687">
      <w:pPr>
        <w:pStyle w:val="3"/>
        <w:rPr>
          <w:color w:val="000000" w:themeColor="text1"/>
        </w:rPr>
      </w:pPr>
      <w:bookmarkStart w:id="231" w:name="_Toc51160355"/>
      <w:r w:rsidRPr="00E1178A">
        <w:rPr>
          <w:rFonts w:hint="eastAsia"/>
          <w:color w:val="000000" w:themeColor="text1"/>
        </w:rPr>
        <w:lastRenderedPageBreak/>
        <w:t>请求</w:t>
      </w:r>
      <w:r w:rsidRPr="00E1178A">
        <w:rPr>
          <w:rFonts w:hint="eastAsia"/>
          <w:color w:val="000000" w:themeColor="text1"/>
        </w:rPr>
        <w:t>url</w:t>
      </w:r>
      <w:bookmarkEnd w:id="231"/>
    </w:p>
    <w:p w14:paraId="54D777AE" w14:textId="482F5F25" w:rsidR="00706687" w:rsidRPr="003E139A" w:rsidRDefault="00706687" w:rsidP="00706687">
      <w:r w:rsidRPr="00706687">
        <w:t>queryCollateralStatusResult</w:t>
      </w:r>
    </w:p>
    <w:p w14:paraId="69173D41" w14:textId="77777777" w:rsidR="00706687" w:rsidRDefault="00706687" w:rsidP="00706687">
      <w:pPr>
        <w:pStyle w:val="3"/>
        <w:rPr>
          <w:color w:val="000000" w:themeColor="text1"/>
        </w:rPr>
      </w:pPr>
      <w:bookmarkStart w:id="232" w:name="_Toc51160356"/>
      <w:r w:rsidRPr="00E1178A">
        <w:rPr>
          <w:rFonts w:hint="eastAsia"/>
          <w:color w:val="000000" w:themeColor="text1"/>
        </w:rPr>
        <w:t>请求参数</w:t>
      </w:r>
      <w:bookmarkEnd w:id="232"/>
    </w:p>
    <w:tbl>
      <w:tblPr>
        <w:tblStyle w:val="a8"/>
        <w:tblpPr w:leftFromText="180" w:rightFromText="180" w:vertAnchor="text" w:horzAnchor="margin" w:tblpY="73"/>
        <w:tblW w:w="10060" w:type="dxa"/>
        <w:tblLayout w:type="fixed"/>
        <w:tblLook w:val="04A0" w:firstRow="1" w:lastRow="0" w:firstColumn="1" w:lastColumn="0" w:noHBand="0" w:noVBand="1"/>
      </w:tblPr>
      <w:tblGrid>
        <w:gridCol w:w="1659"/>
        <w:gridCol w:w="1455"/>
        <w:gridCol w:w="1417"/>
        <w:gridCol w:w="2127"/>
        <w:gridCol w:w="3402"/>
      </w:tblGrid>
      <w:tr w:rsidR="00706687" w14:paraId="74D4BD20" w14:textId="77777777" w:rsidTr="00660493">
        <w:trPr>
          <w:trHeight w:val="20"/>
        </w:trPr>
        <w:tc>
          <w:tcPr>
            <w:tcW w:w="1659" w:type="dxa"/>
            <w:shd w:val="clear" w:color="auto" w:fill="D9E2F3" w:themeFill="accent1" w:themeFillTint="33"/>
          </w:tcPr>
          <w:p w14:paraId="0B68F1E0" w14:textId="77777777" w:rsidR="00706687" w:rsidRDefault="00706687" w:rsidP="00660493">
            <w:pPr>
              <w:jc w:val="center"/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</w:pPr>
            <w:r>
              <w:rPr>
                <w:rFonts w:ascii="华文楷体" w:eastAsia="华文楷体" w:hAnsi="华文楷体" w:cs="仿宋" w:hint="eastAsia"/>
                <w:b/>
                <w:bCs/>
                <w:w w:val="99"/>
                <w:szCs w:val="21"/>
              </w:rPr>
              <w:t>参数</w:t>
            </w:r>
            <w:r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  <w:t>名称</w:t>
            </w:r>
          </w:p>
        </w:tc>
        <w:tc>
          <w:tcPr>
            <w:tcW w:w="1455" w:type="dxa"/>
            <w:shd w:val="clear" w:color="auto" w:fill="D9E2F3" w:themeFill="accent1" w:themeFillTint="33"/>
          </w:tcPr>
          <w:p w14:paraId="5413CF4D" w14:textId="77777777" w:rsidR="00706687" w:rsidRDefault="00706687" w:rsidP="00660493">
            <w:pPr>
              <w:jc w:val="center"/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</w:pPr>
            <w:r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  <w:t>类型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1704AE44" w14:textId="77777777" w:rsidR="00706687" w:rsidRDefault="00706687" w:rsidP="00660493">
            <w:pPr>
              <w:jc w:val="center"/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</w:pPr>
            <w:r>
              <w:rPr>
                <w:rFonts w:ascii="华文楷体" w:eastAsia="华文楷体" w:hAnsi="华文楷体" w:cs="仿宋" w:hint="eastAsia"/>
                <w:b/>
                <w:bCs/>
                <w:w w:val="99"/>
                <w:szCs w:val="21"/>
              </w:rPr>
              <w:t>是否必填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299E32C2" w14:textId="77777777" w:rsidR="00706687" w:rsidRDefault="00706687" w:rsidP="00660493">
            <w:pPr>
              <w:jc w:val="center"/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</w:pPr>
            <w:r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  <w:t>字段说明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350DFDF7" w14:textId="77777777" w:rsidR="00706687" w:rsidRDefault="00706687" w:rsidP="00660493">
            <w:pPr>
              <w:jc w:val="center"/>
              <w:rPr>
                <w:szCs w:val="21"/>
              </w:rPr>
            </w:pPr>
            <w:r>
              <w:rPr>
                <w:rFonts w:ascii="华文楷体" w:eastAsia="华文楷体" w:hAnsi="华文楷体" w:cs="仿宋" w:hint="eastAsia"/>
                <w:b/>
                <w:bCs/>
                <w:w w:val="99"/>
                <w:szCs w:val="21"/>
              </w:rPr>
              <w:t>备注</w:t>
            </w:r>
          </w:p>
        </w:tc>
      </w:tr>
      <w:tr w:rsidR="00706687" w14:paraId="6394790A" w14:textId="77777777" w:rsidTr="00660493">
        <w:trPr>
          <w:trHeight w:val="20"/>
        </w:trPr>
        <w:tc>
          <w:tcPr>
            <w:tcW w:w="1659" w:type="dxa"/>
          </w:tcPr>
          <w:p w14:paraId="20687102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/>
                <w:szCs w:val="21"/>
              </w:rPr>
              <w:t>query</w:t>
            </w:r>
            <w:r>
              <w:rPr>
                <w:rFonts w:ascii="Calibri" w:eastAsia="华文楷体" w:hAnsi="Calibri" w:cstheme="minorBidi" w:hint="eastAsia"/>
                <w:szCs w:val="21"/>
              </w:rPr>
              <w:t>I</w:t>
            </w:r>
            <w:r>
              <w:rPr>
                <w:rFonts w:ascii="Calibri" w:eastAsia="华文楷体" w:hAnsi="Calibri" w:cstheme="minorBidi"/>
                <w:szCs w:val="21"/>
              </w:rPr>
              <w:t>d</w:t>
            </w:r>
          </w:p>
        </w:tc>
        <w:tc>
          <w:tcPr>
            <w:tcW w:w="1455" w:type="dxa"/>
          </w:tcPr>
          <w:p w14:paraId="61C42148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S</w:t>
            </w:r>
            <w:r>
              <w:rPr>
                <w:rFonts w:ascii="Calibri" w:eastAsia="华文楷体" w:hAnsi="Calibri" w:cstheme="minorBidi"/>
                <w:szCs w:val="21"/>
              </w:rPr>
              <w:t>tring</w:t>
            </w:r>
          </w:p>
        </w:tc>
        <w:tc>
          <w:tcPr>
            <w:tcW w:w="1417" w:type="dxa"/>
          </w:tcPr>
          <w:p w14:paraId="3C3DB2E7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Y</w:t>
            </w:r>
          </w:p>
        </w:tc>
        <w:tc>
          <w:tcPr>
            <w:tcW w:w="2127" w:type="dxa"/>
          </w:tcPr>
          <w:p w14:paraId="26052967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结果查询</w:t>
            </w:r>
            <w:r>
              <w:rPr>
                <w:rFonts w:ascii="Calibri" w:eastAsia="华文楷体" w:hAnsi="Calibri" w:cstheme="minorBidi" w:hint="eastAsia"/>
                <w:szCs w:val="21"/>
              </w:rPr>
              <w:t>I</w:t>
            </w:r>
            <w:r>
              <w:rPr>
                <w:rFonts w:ascii="Calibri" w:eastAsia="华文楷体" w:hAnsi="Calibri" w:cstheme="minorBidi"/>
                <w:szCs w:val="21"/>
              </w:rPr>
              <w:t>D</w:t>
            </w:r>
          </w:p>
        </w:tc>
        <w:tc>
          <w:tcPr>
            <w:tcW w:w="3402" w:type="dxa"/>
          </w:tcPr>
          <w:p w14:paraId="2F1213F5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抵押物信息状态变更提交申请时返回的</w:t>
            </w:r>
            <w:r>
              <w:rPr>
                <w:rFonts w:ascii="Calibri" w:eastAsia="华文楷体" w:hAnsi="Calibri" w:cstheme="minorBidi"/>
                <w:szCs w:val="21"/>
              </w:rPr>
              <w:t xml:space="preserve"> query</w:t>
            </w:r>
            <w:r>
              <w:rPr>
                <w:rFonts w:ascii="Calibri" w:eastAsia="华文楷体" w:hAnsi="Calibri" w:cstheme="minorBidi" w:hint="eastAsia"/>
                <w:szCs w:val="21"/>
              </w:rPr>
              <w:t>I</w:t>
            </w:r>
            <w:r>
              <w:rPr>
                <w:rFonts w:ascii="Calibri" w:eastAsia="华文楷体" w:hAnsi="Calibri" w:cstheme="minorBidi"/>
                <w:szCs w:val="21"/>
              </w:rPr>
              <w:t>d</w:t>
            </w:r>
          </w:p>
        </w:tc>
      </w:tr>
    </w:tbl>
    <w:p w14:paraId="695C10D9" w14:textId="623185DC" w:rsidR="00706687" w:rsidRDefault="00706687" w:rsidP="001C6C12"/>
    <w:p w14:paraId="2102E203" w14:textId="77777777" w:rsidR="00706687" w:rsidRPr="00E1178A" w:rsidRDefault="00706687" w:rsidP="00706687">
      <w:pPr>
        <w:pStyle w:val="3"/>
        <w:rPr>
          <w:color w:val="000000" w:themeColor="text1"/>
        </w:rPr>
      </w:pPr>
      <w:bookmarkStart w:id="233" w:name="_Toc51160357"/>
      <w:r w:rsidRPr="00E1178A">
        <w:rPr>
          <w:rFonts w:hint="eastAsia"/>
          <w:color w:val="000000" w:themeColor="text1"/>
        </w:rPr>
        <w:t>响应参数</w:t>
      </w:r>
      <w:bookmarkEnd w:id="233"/>
    </w:p>
    <w:tbl>
      <w:tblPr>
        <w:tblStyle w:val="a8"/>
        <w:tblW w:w="10060" w:type="dxa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2409"/>
        <w:gridCol w:w="3828"/>
      </w:tblGrid>
      <w:tr w:rsidR="00706687" w14:paraId="612F1635" w14:textId="77777777" w:rsidTr="00660493">
        <w:trPr>
          <w:trHeight w:val="265"/>
        </w:trPr>
        <w:tc>
          <w:tcPr>
            <w:tcW w:w="10060" w:type="dxa"/>
            <w:gridSpan w:val="4"/>
            <w:shd w:val="clear" w:color="auto" w:fill="D9E2F3" w:themeFill="accent1" w:themeFillTint="33"/>
            <w:vAlign w:val="center"/>
          </w:tcPr>
          <w:p w14:paraId="39788FBD" w14:textId="77777777" w:rsidR="00706687" w:rsidRDefault="00706687" w:rsidP="00660493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rsp</w:t>
            </w:r>
            <w:r>
              <w:rPr>
                <w:rFonts w:ascii="Calibri" w:eastAsia="华文楷体" w:hAnsi="Calibri" w:cstheme="minorBidi"/>
                <w:szCs w:val="21"/>
              </w:rPr>
              <w:t>D</w:t>
            </w:r>
            <w:r>
              <w:rPr>
                <w:rFonts w:ascii="Calibri" w:eastAsia="华文楷体" w:hAnsi="Calibri" w:cstheme="minorBidi" w:hint="eastAsia"/>
                <w:szCs w:val="21"/>
              </w:rPr>
              <w:t>ata</w:t>
            </w:r>
            <w:r>
              <w:rPr>
                <w:rFonts w:ascii="Calibri" w:eastAsia="华文楷体" w:hAnsi="Calibri" w:cstheme="minorBidi" w:hint="eastAsia"/>
                <w:szCs w:val="21"/>
              </w:rPr>
              <w:t>子元素说明</w:t>
            </w:r>
            <w:r>
              <w:rPr>
                <w:rFonts w:ascii="Calibri" w:eastAsia="华文楷体" w:hAnsi="Calibri" w:cstheme="minorBidi" w:hint="eastAsia"/>
                <w:szCs w:val="21"/>
              </w:rPr>
              <w:t>(json</w:t>
            </w:r>
            <w:r>
              <w:rPr>
                <w:rFonts w:ascii="Calibri" w:eastAsia="华文楷体" w:hAnsi="Calibri" w:cstheme="minorBidi" w:hint="eastAsia"/>
                <w:szCs w:val="21"/>
              </w:rPr>
              <w:t>格式字符串</w:t>
            </w:r>
            <w:r>
              <w:rPr>
                <w:rFonts w:ascii="Calibri" w:eastAsia="华文楷体" w:hAnsi="Calibri" w:cstheme="minorBidi"/>
                <w:szCs w:val="21"/>
              </w:rPr>
              <w:t>)</w:t>
            </w:r>
          </w:p>
        </w:tc>
      </w:tr>
      <w:tr w:rsidR="00706687" w14:paraId="4895B61B" w14:textId="77777777" w:rsidTr="00660493">
        <w:trPr>
          <w:trHeight w:val="304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6673D335" w14:textId="77777777" w:rsidR="00706687" w:rsidRDefault="00706687" w:rsidP="00660493">
            <w:pPr>
              <w:jc w:val="center"/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</w:pPr>
            <w:r>
              <w:rPr>
                <w:rFonts w:ascii="华文楷体" w:eastAsia="华文楷体" w:hAnsi="华文楷体" w:cs="仿宋" w:hint="eastAsia"/>
                <w:b/>
                <w:bCs/>
                <w:w w:val="99"/>
                <w:szCs w:val="21"/>
              </w:rPr>
              <w:t>参数</w:t>
            </w:r>
            <w:r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D9E2F3" w:themeFill="accent1" w:themeFillTint="33"/>
            <w:vAlign w:val="center"/>
          </w:tcPr>
          <w:p w14:paraId="047A7DF0" w14:textId="77777777" w:rsidR="00706687" w:rsidRDefault="00706687" w:rsidP="00660493">
            <w:pPr>
              <w:jc w:val="center"/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</w:pPr>
            <w:r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9E2F3" w:themeFill="accent1" w:themeFillTint="33"/>
            <w:vAlign w:val="center"/>
          </w:tcPr>
          <w:p w14:paraId="6A3DFFF4" w14:textId="77777777" w:rsidR="00706687" w:rsidRDefault="00706687" w:rsidP="00660493">
            <w:pPr>
              <w:jc w:val="center"/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</w:pPr>
            <w:r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  <w:t>字段说明</w:t>
            </w:r>
          </w:p>
        </w:tc>
        <w:tc>
          <w:tcPr>
            <w:tcW w:w="3828" w:type="dxa"/>
            <w:shd w:val="clear" w:color="auto" w:fill="D9E2F3" w:themeFill="accent1" w:themeFillTint="33"/>
            <w:vAlign w:val="center"/>
          </w:tcPr>
          <w:p w14:paraId="67913471" w14:textId="77777777" w:rsidR="00706687" w:rsidRDefault="00706687" w:rsidP="00660493">
            <w:pPr>
              <w:jc w:val="center"/>
              <w:rPr>
                <w:szCs w:val="21"/>
              </w:rPr>
            </w:pPr>
            <w:r>
              <w:rPr>
                <w:rFonts w:ascii="华文楷体" w:eastAsia="华文楷体" w:hAnsi="华文楷体" w:cs="仿宋" w:hint="eastAsia"/>
                <w:b/>
                <w:bCs/>
                <w:w w:val="99"/>
                <w:szCs w:val="21"/>
              </w:rPr>
              <w:t>备注</w:t>
            </w:r>
          </w:p>
        </w:tc>
      </w:tr>
      <w:tr w:rsidR="00706687" w14:paraId="2AFE99BA" w14:textId="77777777" w:rsidTr="00660493">
        <w:trPr>
          <w:trHeight w:val="20"/>
          <w:ins w:id="234" w:author="Lenovo" w:date="2020-02-19T16:12:00Z"/>
        </w:trPr>
        <w:tc>
          <w:tcPr>
            <w:tcW w:w="1838" w:type="dxa"/>
          </w:tcPr>
          <w:p w14:paraId="32780898" w14:textId="77777777" w:rsidR="00706687" w:rsidRDefault="00706687" w:rsidP="00660493">
            <w:pPr>
              <w:rPr>
                <w:ins w:id="235" w:author="Lenovo" w:date="2020-02-19T16:12:00Z"/>
                <w:rFonts w:ascii="Calibri" w:eastAsia="华文楷体" w:hAnsi="Calibri" w:cstheme="minorBidi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respList</w:t>
            </w:r>
          </w:p>
        </w:tc>
        <w:tc>
          <w:tcPr>
            <w:tcW w:w="1985" w:type="dxa"/>
          </w:tcPr>
          <w:p w14:paraId="41EE8071" w14:textId="77777777" w:rsidR="00706687" w:rsidRDefault="00706687" w:rsidP="00660493">
            <w:pPr>
              <w:rPr>
                <w:ins w:id="236" w:author="Lenovo" w:date="2020-02-19T16:12:00Z"/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List</w:t>
            </w:r>
          </w:p>
        </w:tc>
        <w:tc>
          <w:tcPr>
            <w:tcW w:w="2409" w:type="dxa"/>
          </w:tcPr>
          <w:p w14:paraId="75C244FE" w14:textId="77777777" w:rsidR="00706687" w:rsidRDefault="00706687" w:rsidP="00660493">
            <w:pPr>
              <w:rPr>
                <w:ins w:id="237" w:author="Lenovo" w:date="2020-02-19T16:12:00Z"/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N</w:t>
            </w:r>
          </w:p>
        </w:tc>
        <w:tc>
          <w:tcPr>
            <w:tcW w:w="3828" w:type="dxa"/>
          </w:tcPr>
          <w:p w14:paraId="38DDAB3A" w14:textId="77777777" w:rsidR="00706687" w:rsidRDefault="00706687" w:rsidP="00660493">
            <w:pPr>
              <w:rPr>
                <w:ins w:id="238" w:author="Lenovo" w:date="2020-02-19T16:12:00Z"/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结果</w:t>
            </w:r>
            <w:r>
              <w:rPr>
                <w:rFonts w:ascii="Calibri" w:eastAsia="华文楷体" w:hAnsi="Calibri" w:cstheme="minorBidi" w:hint="eastAsia"/>
                <w:szCs w:val="21"/>
              </w:rPr>
              <w:t>list</w:t>
            </w:r>
          </w:p>
        </w:tc>
      </w:tr>
    </w:tbl>
    <w:p w14:paraId="20E9453B" w14:textId="33275880" w:rsidR="00706687" w:rsidRDefault="00706687" w:rsidP="00706687">
      <w:pPr>
        <w:tabs>
          <w:tab w:val="left" w:pos="855"/>
        </w:tabs>
      </w:pPr>
      <w:r>
        <w:tab/>
      </w:r>
    </w:p>
    <w:tbl>
      <w:tblPr>
        <w:tblStyle w:val="a8"/>
        <w:tblpPr w:leftFromText="180" w:rightFromText="180" w:vertAnchor="text" w:horzAnchor="margin" w:tblpY="476"/>
        <w:tblW w:w="10036" w:type="dxa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2291"/>
        <w:gridCol w:w="119"/>
        <w:gridCol w:w="3832"/>
      </w:tblGrid>
      <w:tr w:rsidR="00706687" w14:paraId="59AA5FEC" w14:textId="77777777" w:rsidTr="00660493">
        <w:trPr>
          <w:trHeight w:val="22"/>
        </w:trPr>
        <w:tc>
          <w:tcPr>
            <w:tcW w:w="1809" w:type="dxa"/>
            <w:shd w:val="clear" w:color="auto" w:fill="D9E2F3" w:themeFill="accent1" w:themeFillTint="33"/>
          </w:tcPr>
          <w:p w14:paraId="4150B3F3" w14:textId="77777777" w:rsidR="00706687" w:rsidRDefault="00706687" w:rsidP="00660493">
            <w:pPr>
              <w:jc w:val="center"/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</w:pPr>
            <w:r>
              <w:rPr>
                <w:rFonts w:ascii="华文楷体" w:eastAsia="华文楷体" w:hAnsi="华文楷体" w:cs="仿宋" w:hint="eastAsia"/>
                <w:b/>
                <w:bCs/>
                <w:w w:val="99"/>
                <w:szCs w:val="21"/>
              </w:rPr>
              <w:t>参数</w:t>
            </w:r>
            <w:r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501443FF" w14:textId="77777777" w:rsidR="00706687" w:rsidRDefault="00706687" w:rsidP="00660493">
            <w:pPr>
              <w:jc w:val="center"/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</w:pPr>
            <w:r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  <w:t>类型</w:t>
            </w:r>
          </w:p>
        </w:tc>
        <w:tc>
          <w:tcPr>
            <w:tcW w:w="2410" w:type="dxa"/>
            <w:gridSpan w:val="2"/>
            <w:shd w:val="clear" w:color="auto" w:fill="D9E2F3" w:themeFill="accent1" w:themeFillTint="33"/>
          </w:tcPr>
          <w:p w14:paraId="34817BDB" w14:textId="77777777" w:rsidR="00706687" w:rsidRDefault="00706687" w:rsidP="00660493">
            <w:pPr>
              <w:jc w:val="center"/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</w:pPr>
            <w:r>
              <w:rPr>
                <w:rFonts w:ascii="华文楷体" w:eastAsia="华文楷体" w:hAnsi="华文楷体" w:cs="仿宋"/>
                <w:b/>
                <w:bCs/>
                <w:w w:val="99"/>
                <w:szCs w:val="21"/>
              </w:rPr>
              <w:t>字段说明</w:t>
            </w:r>
          </w:p>
        </w:tc>
        <w:tc>
          <w:tcPr>
            <w:tcW w:w="3832" w:type="dxa"/>
            <w:shd w:val="clear" w:color="auto" w:fill="D9E2F3" w:themeFill="accent1" w:themeFillTint="33"/>
          </w:tcPr>
          <w:p w14:paraId="667961D0" w14:textId="77777777" w:rsidR="00706687" w:rsidRDefault="00706687" w:rsidP="00660493">
            <w:pPr>
              <w:jc w:val="center"/>
              <w:rPr>
                <w:szCs w:val="21"/>
              </w:rPr>
            </w:pPr>
            <w:r>
              <w:rPr>
                <w:rFonts w:ascii="华文楷体" w:eastAsia="华文楷体" w:hAnsi="华文楷体" w:cs="仿宋" w:hint="eastAsia"/>
                <w:b/>
                <w:bCs/>
                <w:w w:val="99"/>
                <w:szCs w:val="21"/>
              </w:rPr>
              <w:t>备注</w:t>
            </w:r>
          </w:p>
        </w:tc>
      </w:tr>
      <w:tr w:rsidR="00706687" w14:paraId="0D6A7564" w14:textId="77777777" w:rsidTr="00660493">
        <w:trPr>
          <w:trHeight w:val="22"/>
        </w:trPr>
        <w:tc>
          <w:tcPr>
            <w:tcW w:w="1809" w:type="dxa"/>
          </w:tcPr>
          <w:p w14:paraId="782EC822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a</w:t>
            </w:r>
            <w:r>
              <w:rPr>
                <w:rFonts w:ascii="Calibri" w:eastAsia="华文楷体" w:hAnsi="Calibri" w:cstheme="minorBidi"/>
                <w:szCs w:val="21"/>
              </w:rPr>
              <w:t>pplyNo</w:t>
            </w:r>
          </w:p>
        </w:tc>
        <w:tc>
          <w:tcPr>
            <w:tcW w:w="1985" w:type="dxa"/>
          </w:tcPr>
          <w:p w14:paraId="35C0B3AB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String</w:t>
            </w:r>
          </w:p>
        </w:tc>
        <w:tc>
          <w:tcPr>
            <w:tcW w:w="2291" w:type="dxa"/>
          </w:tcPr>
          <w:p w14:paraId="3CB96F94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申请编号</w:t>
            </w:r>
          </w:p>
        </w:tc>
        <w:tc>
          <w:tcPr>
            <w:tcW w:w="3951" w:type="dxa"/>
            <w:gridSpan w:val="2"/>
          </w:tcPr>
          <w:p w14:paraId="30FA4D0B" w14:textId="77777777" w:rsidR="00706687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与进件申请时的</w:t>
            </w:r>
            <w:r>
              <w:rPr>
                <w:rFonts w:ascii="Calibri" w:eastAsia="华文楷体" w:hAnsi="Calibri" w:cstheme="minorBidi" w:hint="eastAsia"/>
                <w:szCs w:val="21"/>
              </w:rPr>
              <w:t>a</w:t>
            </w:r>
            <w:r>
              <w:rPr>
                <w:rFonts w:ascii="Calibri" w:eastAsia="华文楷体" w:hAnsi="Calibri" w:cstheme="minorBidi"/>
                <w:szCs w:val="21"/>
              </w:rPr>
              <w:t>pplyNo</w:t>
            </w:r>
            <w:r>
              <w:rPr>
                <w:rFonts w:ascii="Calibri" w:eastAsia="华文楷体" w:hAnsi="Calibri" w:cstheme="minorBidi" w:hint="eastAsia"/>
                <w:szCs w:val="21"/>
              </w:rPr>
              <w:t>一致</w:t>
            </w:r>
          </w:p>
        </w:tc>
      </w:tr>
      <w:tr w:rsidR="00706687" w:rsidRPr="00B372CF" w14:paraId="154DCED8" w14:textId="77777777" w:rsidTr="00660493">
        <w:trPr>
          <w:trHeight w:val="22"/>
        </w:trPr>
        <w:tc>
          <w:tcPr>
            <w:tcW w:w="1809" w:type="dxa"/>
            <w:vAlign w:val="center"/>
          </w:tcPr>
          <w:p w14:paraId="4826415D" w14:textId="77777777" w:rsidR="00706687" w:rsidRPr="00950D6D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 w:rsidRPr="00825CB9">
              <w:rPr>
                <w:rFonts w:ascii="Calibri" w:eastAsia="华文楷体" w:hAnsi="Calibri" w:cstheme="minorBidi"/>
                <w:szCs w:val="21"/>
              </w:rPr>
              <w:t>colSts</w:t>
            </w:r>
          </w:p>
        </w:tc>
        <w:tc>
          <w:tcPr>
            <w:tcW w:w="1985" w:type="dxa"/>
          </w:tcPr>
          <w:p w14:paraId="7EA663EC" w14:textId="77777777" w:rsidR="00706687" w:rsidRPr="00ED0385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 w:rsidRPr="00ED0385">
              <w:rPr>
                <w:rFonts w:ascii="Calibri" w:eastAsia="华文楷体" w:hAnsi="Calibri" w:cstheme="minorBidi" w:hint="eastAsia"/>
                <w:szCs w:val="21"/>
              </w:rPr>
              <w:t>String</w:t>
            </w:r>
          </w:p>
        </w:tc>
        <w:tc>
          <w:tcPr>
            <w:tcW w:w="2291" w:type="dxa"/>
            <w:vAlign w:val="center"/>
          </w:tcPr>
          <w:p w14:paraId="50545E74" w14:textId="77777777" w:rsidR="00706687" w:rsidRPr="00950D6D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抵押状态</w:t>
            </w:r>
          </w:p>
        </w:tc>
        <w:tc>
          <w:tcPr>
            <w:tcW w:w="3951" w:type="dxa"/>
            <w:gridSpan w:val="2"/>
            <w:vAlign w:val="center"/>
          </w:tcPr>
          <w:p w14:paraId="4FB85C96" w14:textId="77777777" w:rsidR="00706687" w:rsidRPr="00825CB9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 w:rsidRPr="00825CB9">
              <w:rPr>
                <w:rFonts w:ascii="Calibri" w:eastAsia="华文楷体" w:hAnsi="Calibri" w:cstheme="minorBidi" w:hint="eastAsia"/>
                <w:szCs w:val="21"/>
              </w:rPr>
              <w:t>0-</w:t>
            </w:r>
            <w:r w:rsidRPr="00825CB9">
              <w:rPr>
                <w:rFonts w:ascii="Calibri" w:eastAsia="华文楷体" w:hAnsi="Calibri" w:cstheme="minorBidi" w:hint="eastAsia"/>
                <w:szCs w:val="21"/>
              </w:rPr>
              <w:t>未收到抵押回执扫描件</w:t>
            </w:r>
          </w:p>
          <w:p w14:paraId="6EC4B52A" w14:textId="77777777" w:rsidR="00706687" w:rsidRPr="00825CB9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 w:rsidRPr="00825CB9">
              <w:rPr>
                <w:rFonts w:ascii="Calibri" w:eastAsia="华文楷体" w:hAnsi="Calibri" w:cstheme="minorBidi" w:hint="eastAsia"/>
                <w:szCs w:val="21"/>
              </w:rPr>
              <w:t>1-</w:t>
            </w:r>
            <w:r w:rsidRPr="00825CB9">
              <w:rPr>
                <w:rFonts w:ascii="Calibri" w:eastAsia="华文楷体" w:hAnsi="Calibri" w:cstheme="minorBidi" w:hint="eastAsia"/>
                <w:szCs w:val="21"/>
              </w:rPr>
              <w:t>已收到抵押回执扫描件</w:t>
            </w:r>
          </w:p>
          <w:p w14:paraId="0B6701D3" w14:textId="77777777" w:rsidR="00706687" w:rsidRPr="00825CB9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 w:rsidRPr="00825CB9">
              <w:rPr>
                <w:rFonts w:ascii="Calibri" w:eastAsia="华文楷体" w:hAnsi="Calibri" w:cstheme="minorBidi" w:hint="eastAsia"/>
                <w:szCs w:val="21"/>
              </w:rPr>
              <w:t>2-</w:t>
            </w:r>
            <w:r w:rsidRPr="00825CB9">
              <w:rPr>
                <w:rFonts w:ascii="Calibri" w:eastAsia="华文楷体" w:hAnsi="Calibri" w:cstheme="minorBidi" w:hint="eastAsia"/>
                <w:szCs w:val="21"/>
              </w:rPr>
              <w:t>机构已寄出抵押权证</w:t>
            </w:r>
          </w:p>
          <w:p w14:paraId="09BDAEFB" w14:textId="77777777" w:rsidR="00706687" w:rsidRPr="00825CB9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 w:rsidRPr="00825CB9">
              <w:rPr>
                <w:rFonts w:ascii="Calibri" w:eastAsia="华文楷体" w:hAnsi="Calibri" w:cstheme="minorBidi" w:hint="eastAsia"/>
                <w:szCs w:val="21"/>
              </w:rPr>
              <w:t>3-</w:t>
            </w:r>
            <w:r w:rsidRPr="00825CB9">
              <w:rPr>
                <w:rFonts w:ascii="Calibri" w:eastAsia="华文楷体" w:hAnsi="Calibri" w:cstheme="minorBidi" w:hint="eastAsia"/>
                <w:szCs w:val="21"/>
              </w:rPr>
              <w:t>民生已收到抵押权证</w:t>
            </w:r>
          </w:p>
          <w:p w14:paraId="4CEE96EB" w14:textId="77777777" w:rsidR="00706687" w:rsidRPr="00825CB9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 w:rsidRPr="00825CB9">
              <w:rPr>
                <w:rFonts w:ascii="Calibri" w:eastAsia="华文楷体" w:hAnsi="Calibri" w:cstheme="minorBidi" w:hint="eastAsia"/>
                <w:szCs w:val="21"/>
              </w:rPr>
              <w:t>4-</w:t>
            </w:r>
            <w:r w:rsidRPr="00825CB9">
              <w:rPr>
                <w:rFonts w:ascii="Calibri" w:eastAsia="华文楷体" w:hAnsi="Calibri" w:cstheme="minorBidi" w:hint="eastAsia"/>
                <w:szCs w:val="21"/>
              </w:rPr>
              <w:t>民生已寄出抵押权证</w:t>
            </w:r>
          </w:p>
          <w:p w14:paraId="78209700" w14:textId="77777777" w:rsidR="00706687" w:rsidRPr="00825CB9" w:rsidRDefault="00706687" w:rsidP="00660493">
            <w:pPr>
              <w:rPr>
                <w:rFonts w:ascii="Calibri" w:eastAsia="华文楷体" w:hAnsi="Calibri" w:cstheme="minorBidi"/>
                <w:szCs w:val="21"/>
              </w:rPr>
            </w:pPr>
            <w:r w:rsidRPr="00825CB9">
              <w:rPr>
                <w:rFonts w:ascii="Calibri" w:eastAsia="华文楷体" w:hAnsi="Calibri" w:cstheme="minorBidi" w:hint="eastAsia"/>
                <w:szCs w:val="21"/>
              </w:rPr>
              <w:t>5-</w:t>
            </w:r>
            <w:r w:rsidRPr="00825CB9">
              <w:rPr>
                <w:rFonts w:ascii="Calibri" w:eastAsia="华文楷体" w:hAnsi="Calibri" w:cstheme="minorBidi" w:hint="eastAsia"/>
                <w:szCs w:val="21"/>
              </w:rPr>
              <w:t>机构已收到抵押权证</w:t>
            </w:r>
          </w:p>
        </w:tc>
      </w:tr>
    </w:tbl>
    <w:p w14:paraId="7F1C1FE2" w14:textId="143BA61D" w:rsidR="00706687" w:rsidRDefault="00706687" w:rsidP="001C6C12"/>
    <w:p w14:paraId="4F6053B7" w14:textId="73F9BF1C" w:rsidR="00BD4DD7" w:rsidRDefault="00BD4DD7" w:rsidP="001C6C12"/>
    <w:p w14:paraId="5889F64E" w14:textId="77777777" w:rsidR="00BD4DD7" w:rsidRPr="00A74F93" w:rsidRDefault="00BD4DD7" w:rsidP="00BD4DD7">
      <w:pPr>
        <w:pStyle w:val="2"/>
        <w:rPr>
          <w:rFonts w:ascii="Times New Roman" w:eastAsia="宋体" w:hAnsi="Times New Roman" w:cs="Times New Roman"/>
        </w:rPr>
      </w:pPr>
      <w:bookmarkStart w:id="239" w:name="_Toc53593902"/>
      <w:r>
        <w:rPr>
          <w:rFonts w:ascii="Times New Roman" w:eastAsia="宋体" w:hAnsi="Times New Roman" w:cs="Times New Roman" w:hint="eastAsia"/>
        </w:rPr>
        <w:t>超期通知接口</w:t>
      </w:r>
      <w:bookmarkEnd w:id="239"/>
    </w:p>
    <w:p w14:paraId="3FBAE4CE" w14:textId="77777777" w:rsidR="00BD4DD7" w:rsidRPr="00A74F93" w:rsidRDefault="00BD4DD7" w:rsidP="00BD4DD7">
      <w:pPr>
        <w:pStyle w:val="3"/>
        <w:rPr>
          <w:rFonts w:eastAsia="宋体"/>
        </w:rPr>
      </w:pPr>
      <w:bookmarkStart w:id="240" w:name="_Toc53593903"/>
      <w:r w:rsidRPr="00A74F93">
        <w:rPr>
          <w:rFonts w:eastAsia="宋体"/>
        </w:rPr>
        <w:t>功能描述</w:t>
      </w:r>
      <w:bookmarkEnd w:id="240"/>
    </w:p>
    <w:p w14:paraId="7FE87DD6" w14:textId="77777777" w:rsidR="00BD4DD7" w:rsidRPr="00805CC2" w:rsidRDefault="00BD4DD7" w:rsidP="00BD4DD7">
      <w:pPr>
        <w:pStyle w:val="aff6"/>
        <w:spacing w:line="360" w:lineRule="auto"/>
        <w:ind w:firstLineChars="0" w:firstLine="0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推送4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天或6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>天贷后影像件未上传或贷后复核未通过的订单</w:t>
      </w:r>
      <w:r w:rsidRPr="00A74F93">
        <w:rPr>
          <w:rFonts w:eastAsia="宋体"/>
        </w:rPr>
        <w:t>；</w:t>
      </w:r>
    </w:p>
    <w:p w14:paraId="15307421" w14:textId="77777777" w:rsidR="00BD4DD7" w:rsidRPr="00A74F93" w:rsidRDefault="00BD4DD7" w:rsidP="00BD4DD7">
      <w:pPr>
        <w:pStyle w:val="3"/>
        <w:rPr>
          <w:rFonts w:eastAsia="宋体"/>
        </w:rPr>
      </w:pPr>
      <w:bookmarkStart w:id="241" w:name="_Toc53593904"/>
      <w:r w:rsidRPr="00A74F93">
        <w:rPr>
          <w:rFonts w:eastAsia="宋体"/>
        </w:rPr>
        <w:lastRenderedPageBreak/>
        <w:t>业务逻辑</w:t>
      </w:r>
      <w:bookmarkEnd w:id="241"/>
    </w:p>
    <w:p w14:paraId="7EE3D35A" w14:textId="77777777" w:rsidR="00BD4DD7" w:rsidRPr="00A74F93" w:rsidRDefault="00BD4DD7" w:rsidP="00BD4DD7">
      <w:pPr>
        <w:pStyle w:val="3"/>
        <w:rPr>
          <w:rFonts w:eastAsia="宋体"/>
        </w:rPr>
      </w:pPr>
      <w:bookmarkStart w:id="242" w:name="_Toc53593905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242"/>
    </w:p>
    <w:p w14:paraId="05301AD6" w14:textId="77777777" w:rsidR="00BD4DD7" w:rsidRDefault="00BD4DD7" w:rsidP="00BD4DD7">
      <w:pPr>
        <w:rPr>
          <w:rFonts w:ascii="Calibri" w:eastAsia="华文楷体" w:hAnsi="Calibri" w:cstheme="minorBidi"/>
        </w:rPr>
      </w:pPr>
      <w:r>
        <w:rPr>
          <w:rFonts w:hint="eastAsia"/>
        </w:rPr>
        <w:t>测试环境</w:t>
      </w:r>
      <w:r>
        <w:rPr>
          <w:rFonts w:hint="eastAsia"/>
        </w:rPr>
        <w:t>:</w:t>
      </w:r>
      <w:r>
        <w:t xml:space="preserve"> </w:t>
      </w:r>
      <w:r>
        <w:rPr>
          <w:rFonts w:ascii="Calibri" w:eastAsia="华文楷体" w:hAnsi="Calibri" w:cstheme="minorBidi" w:hint="eastAsia"/>
        </w:rPr>
        <w:t>星连提供</w:t>
      </w:r>
    </w:p>
    <w:p w14:paraId="21823007" w14:textId="77777777" w:rsidR="00BD4DD7" w:rsidRDefault="00BD4DD7" w:rsidP="00BD4DD7">
      <w:pPr>
        <w:rPr>
          <w:rFonts w:ascii="Calibri" w:eastAsia="华文楷体" w:hAnsi="Calibri" w:cstheme="minorBidi"/>
        </w:rPr>
      </w:pPr>
      <w:r>
        <w:rPr>
          <w:rFonts w:hint="eastAsia"/>
        </w:rPr>
        <w:t>生产环境</w:t>
      </w:r>
      <w:r>
        <w:rPr>
          <w:rFonts w:hint="eastAsia"/>
        </w:rPr>
        <w:t>:</w:t>
      </w:r>
      <w:r>
        <w:t xml:space="preserve"> </w:t>
      </w:r>
      <w:r>
        <w:rPr>
          <w:rFonts w:ascii="Calibri" w:eastAsia="华文楷体" w:hAnsi="Calibri" w:cstheme="minorBidi" w:hint="eastAsia"/>
        </w:rPr>
        <w:t>星连提供</w:t>
      </w:r>
    </w:p>
    <w:p w14:paraId="1A793D6F" w14:textId="77777777" w:rsidR="00BD4DD7" w:rsidRDefault="00BD4DD7" w:rsidP="00BD4DD7">
      <w:pPr>
        <w:pStyle w:val="3"/>
        <w:rPr>
          <w:rFonts w:eastAsia="宋体"/>
        </w:rPr>
      </w:pPr>
      <w:bookmarkStart w:id="243" w:name="_Toc53593906"/>
      <w:r w:rsidRPr="00A74F93">
        <w:rPr>
          <w:rFonts w:eastAsia="宋体"/>
        </w:rPr>
        <w:t>请求参数说明</w:t>
      </w:r>
      <w:bookmarkEnd w:id="243"/>
    </w:p>
    <w:p w14:paraId="38368A57" w14:textId="77777777" w:rsidR="00BD4DD7" w:rsidRPr="00805CC2" w:rsidRDefault="00BD4DD7" w:rsidP="00BD4DD7">
      <w:r>
        <w:rPr>
          <w:rFonts w:hint="eastAsia"/>
        </w:rPr>
        <w:t>无</w:t>
      </w:r>
      <w:r>
        <w:rPr>
          <w:rFonts w:hint="eastAsia"/>
        </w:rPr>
        <w:t>;</w:t>
      </w:r>
    </w:p>
    <w:p w14:paraId="1F65FC3B" w14:textId="77777777" w:rsidR="00BD4DD7" w:rsidRDefault="00BD4DD7" w:rsidP="00BD4DD7">
      <w:pPr>
        <w:pStyle w:val="3"/>
        <w:rPr>
          <w:rFonts w:eastAsia="宋体"/>
        </w:rPr>
      </w:pPr>
      <w:bookmarkStart w:id="244" w:name="_Toc53593907"/>
      <w:r w:rsidRPr="00A74F93">
        <w:rPr>
          <w:rFonts w:eastAsia="宋体"/>
        </w:rPr>
        <w:t>响应参数说明</w:t>
      </w:r>
      <w:bookmarkEnd w:id="24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8"/>
        <w:gridCol w:w="1340"/>
        <w:gridCol w:w="1121"/>
        <w:gridCol w:w="849"/>
        <w:gridCol w:w="1451"/>
        <w:gridCol w:w="1741"/>
      </w:tblGrid>
      <w:tr w:rsidR="00BD4DD7" w:rsidRPr="00A74F93" w14:paraId="5374B837" w14:textId="77777777" w:rsidTr="00DF5C38">
        <w:tc>
          <w:tcPr>
            <w:tcW w:w="1078" w:type="pct"/>
            <w:shd w:val="clear" w:color="auto" w:fill="BDD6EE"/>
          </w:tcPr>
          <w:p w14:paraId="268A27FF" w14:textId="77777777" w:rsidR="00BD4DD7" w:rsidRPr="00A74F93" w:rsidRDefault="00BD4DD7" w:rsidP="00DF5C38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1D2D1CD5" w14:textId="77777777" w:rsidR="00BD4DD7" w:rsidRPr="00A74F93" w:rsidRDefault="00BD4DD7" w:rsidP="00DF5C38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66B7DDE2" w14:textId="77777777" w:rsidR="00BD4DD7" w:rsidRPr="00A74F93" w:rsidRDefault="00BD4DD7" w:rsidP="00DF5C38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36C82462" w14:textId="77777777" w:rsidR="00BD4DD7" w:rsidRPr="00A74F93" w:rsidRDefault="00BD4DD7" w:rsidP="00DF5C38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3728920D" w14:textId="77777777" w:rsidR="00BD4DD7" w:rsidRPr="00A74F93" w:rsidRDefault="00BD4DD7" w:rsidP="00DF5C38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2A77DD62" w14:textId="77777777" w:rsidR="00BD4DD7" w:rsidRPr="00A74F93" w:rsidRDefault="00BD4DD7" w:rsidP="00DF5C38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BD4DD7" w:rsidRPr="00A74F93" w14:paraId="5FCE4E7A" w14:textId="77777777" w:rsidTr="00DF5C38">
        <w:trPr>
          <w:trHeight w:val="348"/>
        </w:trPr>
        <w:tc>
          <w:tcPr>
            <w:tcW w:w="1078" w:type="pct"/>
            <w:shd w:val="clear" w:color="auto" w:fill="auto"/>
          </w:tcPr>
          <w:p w14:paraId="3FCBF7FD" w14:textId="77777777" w:rsidR="00BD4DD7" w:rsidRPr="00A74F93" w:rsidRDefault="00BD4DD7" w:rsidP="00DF5C38">
            <w:pPr>
              <w:jc w:val="both"/>
              <w:rPr>
                <w:rFonts w:eastAsia="宋体"/>
                <w:szCs w:val="21"/>
              </w:rPr>
            </w:pPr>
            <w:r w:rsidRPr="004A4640">
              <w:rPr>
                <w:rFonts w:ascii="Calibri" w:eastAsia="华文楷体" w:hAnsi="Calibri" w:cstheme="minorBidi"/>
                <w:szCs w:val="21"/>
              </w:rPr>
              <w:t>overdue</w:t>
            </w:r>
            <w:r>
              <w:rPr>
                <w:rFonts w:ascii="Calibri" w:eastAsia="华文楷体" w:hAnsi="Calibri" w:cstheme="minorBidi" w:hint="eastAsia"/>
                <w:szCs w:val="21"/>
              </w:rPr>
              <w:t>RespList</w:t>
            </w:r>
          </w:p>
        </w:tc>
        <w:tc>
          <w:tcPr>
            <w:tcW w:w="808" w:type="pct"/>
            <w:shd w:val="clear" w:color="auto" w:fill="auto"/>
          </w:tcPr>
          <w:p w14:paraId="0EF56EDE" w14:textId="77777777" w:rsidR="00BD4DD7" w:rsidRPr="00A74F93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eastAsia="宋体" w:hint="eastAsia"/>
                <w:szCs w:val="21"/>
                <w:lang w:val="zh-CN"/>
              </w:rPr>
              <w:t>超期列表</w:t>
            </w:r>
          </w:p>
        </w:tc>
        <w:tc>
          <w:tcPr>
            <w:tcW w:w="676" w:type="pct"/>
            <w:shd w:val="clear" w:color="auto" w:fill="auto"/>
          </w:tcPr>
          <w:p w14:paraId="78AAF8D6" w14:textId="77777777" w:rsidR="00BD4DD7" w:rsidRPr="00A74F93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eastAsia="宋体"/>
                <w:szCs w:val="21"/>
                <w:lang w:val="zh-CN"/>
              </w:rPr>
              <w:t>L</w:t>
            </w:r>
            <w:r>
              <w:rPr>
                <w:rFonts w:eastAsia="宋体" w:hint="eastAsia"/>
                <w:szCs w:val="21"/>
                <w:lang w:val="zh-CN"/>
              </w:rPr>
              <w:t>ist</w:t>
            </w:r>
          </w:p>
        </w:tc>
        <w:tc>
          <w:tcPr>
            <w:tcW w:w="512" w:type="pct"/>
            <w:shd w:val="clear" w:color="auto" w:fill="auto"/>
          </w:tcPr>
          <w:p w14:paraId="521920CD" w14:textId="77777777" w:rsidR="00BD4DD7" w:rsidRPr="00A74F93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290C4A71" w14:textId="77777777" w:rsidR="00BD4DD7" w:rsidRPr="00A74F93" w:rsidRDefault="00BD4DD7" w:rsidP="00DF5C38">
            <w:pPr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57908F17" w14:textId="77777777" w:rsidR="00BD4DD7" w:rsidRPr="00A74F93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eastAsia="宋体" w:hint="eastAsia"/>
                <w:szCs w:val="21"/>
                <w:lang w:val="zh-CN"/>
              </w:rPr>
              <w:t>超期订单列表</w:t>
            </w:r>
          </w:p>
        </w:tc>
      </w:tr>
    </w:tbl>
    <w:p w14:paraId="08A59875" w14:textId="77777777" w:rsidR="00BD4DD7" w:rsidRDefault="00BD4DD7" w:rsidP="00BD4DD7">
      <w:pPr>
        <w:rPr>
          <w:rFonts w:ascii="Calibri" w:eastAsia="华文楷体" w:hAnsi="Calibri" w:cstheme="minorBidi"/>
          <w:szCs w:val="21"/>
        </w:rPr>
      </w:pPr>
    </w:p>
    <w:p w14:paraId="53D676D3" w14:textId="77777777" w:rsidR="00BD4DD7" w:rsidRPr="00805CC2" w:rsidRDefault="00BD4DD7" w:rsidP="00BD4DD7">
      <w:r w:rsidRPr="004A4640">
        <w:rPr>
          <w:rFonts w:ascii="Calibri" w:eastAsia="华文楷体" w:hAnsi="Calibri" w:cstheme="minorBidi"/>
          <w:szCs w:val="21"/>
        </w:rPr>
        <w:t>overdue</w:t>
      </w:r>
      <w:r>
        <w:rPr>
          <w:rFonts w:ascii="Calibri" w:eastAsia="华文楷体" w:hAnsi="Calibri" w:cstheme="minorBidi" w:hint="eastAsia"/>
          <w:szCs w:val="21"/>
        </w:rPr>
        <w:t>RespList: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993"/>
        <w:gridCol w:w="849"/>
        <w:gridCol w:w="1451"/>
        <w:gridCol w:w="1741"/>
      </w:tblGrid>
      <w:tr w:rsidR="00BD4DD7" w:rsidRPr="00A74F93" w14:paraId="3D25D113" w14:textId="77777777" w:rsidTr="00DF5C38">
        <w:tc>
          <w:tcPr>
            <w:tcW w:w="1023" w:type="pct"/>
            <w:shd w:val="clear" w:color="auto" w:fill="BDD6EE"/>
          </w:tcPr>
          <w:p w14:paraId="659970F0" w14:textId="77777777" w:rsidR="00BD4DD7" w:rsidRPr="00A74F93" w:rsidRDefault="00BD4DD7" w:rsidP="00DF5C38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941" w:type="pct"/>
            <w:shd w:val="clear" w:color="auto" w:fill="BDD6EE"/>
          </w:tcPr>
          <w:p w14:paraId="4A8EA3CB" w14:textId="77777777" w:rsidR="00BD4DD7" w:rsidRPr="00A74F93" w:rsidRDefault="00BD4DD7" w:rsidP="00DF5C38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599" w:type="pct"/>
            <w:shd w:val="clear" w:color="auto" w:fill="BDD6EE"/>
          </w:tcPr>
          <w:p w14:paraId="5D2E7F35" w14:textId="77777777" w:rsidR="00BD4DD7" w:rsidRPr="00A74F93" w:rsidRDefault="00BD4DD7" w:rsidP="00DF5C38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5BD2F3A3" w14:textId="77777777" w:rsidR="00BD4DD7" w:rsidRPr="00A74F93" w:rsidRDefault="00BD4DD7" w:rsidP="00DF5C38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46D996D2" w14:textId="77777777" w:rsidR="00BD4DD7" w:rsidRPr="00A74F93" w:rsidRDefault="00BD4DD7" w:rsidP="00DF5C38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247BD1A1" w14:textId="77777777" w:rsidR="00BD4DD7" w:rsidRPr="00A74F93" w:rsidRDefault="00BD4DD7" w:rsidP="00DF5C38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BD4DD7" w:rsidRPr="00A74F93" w14:paraId="75CC48EA" w14:textId="77777777" w:rsidTr="00DF5C38">
        <w:trPr>
          <w:trHeight w:val="348"/>
        </w:trPr>
        <w:tc>
          <w:tcPr>
            <w:tcW w:w="1023" w:type="pct"/>
            <w:shd w:val="clear" w:color="auto" w:fill="auto"/>
            <w:vAlign w:val="center"/>
          </w:tcPr>
          <w:p w14:paraId="6ED29998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a</w:t>
            </w:r>
            <w:r w:rsidRPr="00242615">
              <w:rPr>
                <w:rFonts w:eastAsia="宋体"/>
                <w:szCs w:val="21"/>
                <w:lang w:val="zh-CN"/>
              </w:rPr>
              <w:t>pplyNo</w:t>
            </w:r>
          </w:p>
        </w:tc>
        <w:tc>
          <w:tcPr>
            <w:tcW w:w="941" w:type="pct"/>
            <w:shd w:val="clear" w:color="auto" w:fill="auto"/>
            <w:vAlign w:val="center"/>
          </w:tcPr>
          <w:p w14:paraId="205B584D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申请编号</w:t>
            </w:r>
          </w:p>
        </w:tc>
        <w:tc>
          <w:tcPr>
            <w:tcW w:w="599" w:type="pct"/>
            <w:shd w:val="clear" w:color="auto" w:fill="auto"/>
          </w:tcPr>
          <w:p w14:paraId="6B575404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103F19B0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5FC92EB5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</w:p>
        </w:tc>
        <w:tc>
          <w:tcPr>
            <w:tcW w:w="1050" w:type="pct"/>
            <w:shd w:val="clear" w:color="auto" w:fill="auto"/>
          </w:tcPr>
          <w:p w14:paraId="4411B151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与进件申请时的</w:t>
            </w:r>
            <w:r w:rsidRPr="00242615">
              <w:rPr>
                <w:rFonts w:eastAsia="宋体" w:hint="eastAsia"/>
                <w:szCs w:val="21"/>
                <w:lang w:val="zh-CN"/>
              </w:rPr>
              <w:t>a</w:t>
            </w:r>
            <w:r w:rsidRPr="00242615">
              <w:rPr>
                <w:rFonts w:eastAsia="宋体"/>
                <w:szCs w:val="21"/>
                <w:lang w:val="zh-CN"/>
              </w:rPr>
              <w:t>pplyNo</w:t>
            </w:r>
            <w:r w:rsidRPr="00242615">
              <w:rPr>
                <w:rFonts w:eastAsia="宋体" w:hint="eastAsia"/>
                <w:szCs w:val="21"/>
                <w:lang w:val="zh-CN"/>
              </w:rPr>
              <w:t>一致</w:t>
            </w:r>
          </w:p>
        </w:tc>
      </w:tr>
      <w:tr w:rsidR="00BD4DD7" w:rsidRPr="00A74F93" w14:paraId="4D83185E" w14:textId="77777777" w:rsidTr="00DF5C38">
        <w:trPr>
          <w:trHeight w:val="348"/>
        </w:trPr>
        <w:tc>
          <w:tcPr>
            <w:tcW w:w="1023" w:type="pct"/>
            <w:shd w:val="clear" w:color="auto" w:fill="auto"/>
            <w:vAlign w:val="center"/>
          </w:tcPr>
          <w:p w14:paraId="391626B4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m</w:t>
            </w:r>
            <w:r w:rsidRPr="00242615">
              <w:rPr>
                <w:rFonts w:eastAsia="宋体" w:hint="eastAsia"/>
                <w:szCs w:val="21"/>
                <w:lang w:val="zh-CN"/>
              </w:rPr>
              <w:t>issing</w:t>
            </w:r>
            <w:r w:rsidRPr="00242615">
              <w:rPr>
                <w:rFonts w:eastAsia="宋体"/>
                <w:szCs w:val="21"/>
                <w:lang w:val="zh-CN"/>
              </w:rPr>
              <w:t>I</w:t>
            </w:r>
            <w:r w:rsidRPr="00242615">
              <w:rPr>
                <w:rFonts w:eastAsia="宋体" w:hint="eastAsia"/>
                <w:szCs w:val="21"/>
                <w:lang w:val="zh-CN"/>
              </w:rPr>
              <w:t>mage</w:t>
            </w:r>
          </w:p>
        </w:tc>
        <w:tc>
          <w:tcPr>
            <w:tcW w:w="941" w:type="pct"/>
            <w:shd w:val="clear" w:color="auto" w:fill="auto"/>
            <w:vAlign w:val="center"/>
          </w:tcPr>
          <w:p w14:paraId="21D79E3C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缺失影像文件编码</w:t>
            </w:r>
          </w:p>
        </w:tc>
        <w:tc>
          <w:tcPr>
            <w:tcW w:w="599" w:type="pct"/>
            <w:shd w:val="clear" w:color="auto" w:fill="auto"/>
          </w:tcPr>
          <w:p w14:paraId="67DE2B47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512F2792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190DF1A5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</w:p>
        </w:tc>
        <w:tc>
          <w:tcPr>
            <w:tcW w:w="1050" w:type="pct"/>
            <w:shd w:val="clear" w:color="auto" w:fill="auto"/>
            <w:vAlign w:val="center"/>
          </w:tcPr>
          <w:p w14:paraId="46FC061B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多个以逗号分隔</w:t>
            </w:r>
          </w:p>
        </w:tc>
      </w:tr>
      <w:tr w:rsidR="00BD4DD7" w:rsidRPr="00A74F93" w14:paraId="318FE6D9" w14:textId="77777777" w:rsidTr="00DF5C38">
        <w:trPr>
          <w:trHeight w:val="348"/>
        </w:trPr>
        <w:tc>
          <w:tcPr>
            <w:tcW w:w="1023" w:type="pct"/>
            <w:shd w:val="clear" w:color="auto" w:fill="auto"/>
            <w:vAlign w:val="center"/>
          </w:tcPr>
          <w:p w14:paraId="394AB0D4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type</w:t>
            </w:r>
          </w:p>
        </w:tc>
        <w:tc>
          <w:tcPr>
            <w:tcW w:w="941" w:type="pct"/>
            <w:shd w:val="clear" w:color="auto" w:fill="auto"/>
            <w:vAlign w:val="center"/>
          </w:tcPr>
          <w:p w14:paraId="016E9753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缺失阶段类型</w:t>
            </w:r>
          </w:p>
        </w:tc>
        <w:tc>
          <w:tcPr>
            <w:tcW w:w="599" w:type="pct"/>
            <w:shd w:val="clear" w:color="auto" w:fill="auto"/>
          </w:tcPr>
          <w:p w14:paraId="0AB00A9F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1E942379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3421904B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</w:p>
        </w:tc>
        <w:tc>
          <w:tcPr>
            <w:tcW w:w="1050" w:type="pct"/>
            <w:shd w:val="clear" w:color="auto" w:fill="auto"/>
            <w:vAlign w:val="center"/>
          </w:tcPr>
          <w:p w14:paraId="06A95957" w14:textId="77777777" w:rsidR="00BD4DD7" w:rsidRPr="00242615" w:rsidRDefault="00BD4DD7" w:rsidP="00DF5C38">
            <w:pPr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放款前</w:t>
            </w:r>
            <w:r w:rsidRPr="00242615">
              <w:rPr>
                <w:rFonts w:eastAsia="宋体" w:hint="eastAsia"/>
                <w:szCs w:val="21"/>
                <w:lang w:val="zh-CN"/>
              </w:rPr>
              <w:t>:</w:t>
            </w:r>
            <w:r w:rsidRPr="00242615">
              <w:rPr>
                <w:rFonts w:eastAsia="宋体"/>
                <w:szCs w:val="21"/>
                <w:lang w:val="zh-CN"/>
              </w:rPr>
              <w:t>1</w:t>
            </w:r>
            <w:r w:rsidRPr="00242615">
              <w:rPr>
                <w:rFonts w:eastAsia="宋体" w:hint="eastAsia"/>
                <w:szCs w:val="21"/>
                <w:lang w:val="zh-CN"/>
              </w:rPr>
              <w:t>；</w:t>
            </w:r>
          </w:p>
          <w:p w14:paraId="29D51066" w14:textId="77777777" w:rsidR="00BD4DD7" w:rsidRPr="00242615" w:rsidRDefault="00BD4DD7" w:rsidP="00DF5C38">
            <w:pPr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放款后</w:t>
            </w:r>
            <w:r w:rsidRPr="00242615">
              <w:rPr>
                <w:rFonts w:eastAsia="宋体" w:hint="eastAsia"/>
                <w:szCs w:val="21"/>
                <w:lang w:val="zh-CN"/>
              </w:rPr>
              <w:t>:</w:t>
            </w:r>
            <w:r w:rsidRPr="00242615">
              <w:rPr>
                <w:rFonts w:eastAsia="宋体"/>
                <w:szCs w:val="21"/>
                <w:lang w:val="zh-CN"/>
              </w:rPr>
              <w:t>2</w:t>
            </w:r>
            <w:r w:rsidRPr="00242615">
              <w:rPr>
                <w:rFonts w:eastAsia="宋体" w:hint="eastAsia"/>
                <w:szCs w:val="21"/>
                <w:lang w:val="zh-CN"/>
              </w:rPr>
              <w:t>；</w:t>
            </w:r>
          </w:p>
          <w:p w14:paraId="6DE2D435" w14:textId="77777777" w:rsidR="00BD4DD7" w:rsidRPr="00242615" w:rsidRDefault="00BD4DD7" w:rsidP="00DF5C38">
            <w:pPr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4</w:t>
            </w:r>
            <w:r w:rsidRPr="00242615">
              <w:rPr>
                <w:rFonts w:eastAsia="宋体"/>
                <w:szCs w:val="21"/>
                <w:lang w:val="zh-CN"/>
              </w:rPr>
              <w:t>5</w:t>
            </w:r>
            <w:r w:rsidRPr="00242615">
              <w:rPr>
                <w:rFonts w:eastAsia="宋体" w:hint="eastAsia"/>
                <w:szCs w:val="21"/>
                <w:lang w:val="zh-CN"/>
              </w:rPr>
              <w:t>天预警</w:t>
            </w:r>
            <w:r w:rsidRPr="00242615">
              <w:rPr>
                <w:rFonts w:eastAsia="宋体" w:hint="eastAsia"/>
                <w:szCs w:val="21"/>
                <w:lang w:val="zh-CN"/>
              </w:rPr>
              <w:t>:</w:t>
            </w:r>
            <w:r w:rsidRPr="00242615">
              <w:rPr>
                <w:rFonts w:eastAsia="宋体"/>
                <w:szCs w:val="21"/>
                <w:lang w:val="zh-CN"/>
              </w:rPr>
              <w:t>3</w:t>
            </w:r>
            <w:r w:rsidRPr="00242615">
              <w:rPr>
                <w:rFonts w:eastAsia="宋体" w:hint="eastAsia"/>
                <w:szCs w:val="21"/>
                <w:lang w:val="zh-CN"/>
              </w:rPr>
              <w:t>；</w:t>
            </w:r>
          </w:p>
          <w:p w14:paraId="31F3F1D3" w14:textId="77777777" w:rsidR="00BD4DD7" w:rsidRPr="00242615" w:rsidRDefault="00BD4DD7" w:rsidP="00DF5C38">
            <w:pPr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6</w:t>
            </w:r>
            <w:r w:rsidRPr="00242615">
              <w:rPr>
                <w:rFonts w:eastAsia="宋体"/>
                <w:szCs w:val="21"/>
                <w:lang w:val="zh-CN"/>
              </w:rPr>
              <w:t>0</w:t>
            </w:r>
            <w:r w:rsidRPr="00242615">
              <w:rPr>
                <w:rFonts w:eastAsia="宋体" w:hint="eastAsia"/>
                <w:szCs w:val="21"/>
                <w:lang w:val="zh-CN"/>
              </w:rPr>
              <w:t>天预警</w:t>
            </w:r>
            <w:r w:rsidRPr="00242615">
              <w:rPr>
                <w:rFonts w:eastAsia="宋体" w:hint="eastAsia"/>
                <w:szCs w:val="21"/>
                <w:lang w:val="zh-CN"/>
              </w:rPr>
              <w:t>:</w:t>
            </w:r>
            <w:r w:rsidRPr="00242615">
              <w:rPr>
                <w:rFonts w:eastAsia="宋体"/>
                <w:szCs w:val="21"/>
                <w:lang w:val="zh-CN"/>
              </w:rPr>
              <w:t>4</w:t>
            </w:r>
            <w:r w:rsidRPr="00242615">
              <w:rPr>
                <w:rFonts w:eastAsia="宋体" w:hint="eastAsia"/>
                <w:szCs w:val="21"/>
                <w:lang w:val="zh-CN"/>
              </w:rPr>
              <w:t>；</w:t>
            </w:r>
          </w:p>
          <w:p w14:paraId="7690F18F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默认为</w:t>
            </w:r>
            <w:r w:rsidRPr="00242615">
              <w:rPr>
                <w:rFonts w:eastAsia="宋体" w:hint="eastAsia"/>
                <w:szCs w:val="21"/>
                <w:lang w:val="zh-CN"/>
              </w:rPr>
              <w:t>2</w:t>
            </w:r>
          </w:p>
        </w:tc>
      </w:tr>
      <w:tr w:rsidR="00E610A5" w:rsidRPr="00A74F93" w14:paraId="5DAA3679" w14:textId="77777777" w:rsidTr="00DF5C38">
        <w:trPr>
          <w:trHeight w:val="348"/>
        </w:trPr>
        <w:tc>
          <w:tcPr>
            <w:tcW w:w="1023" w:type="pct"/>
            <w:shd w:val="clear" w:color="auto" w:fill="auto"/>
            <w:vAlign w:val="center"/>
          </w:tcPr>
          <w:p w14:paraId="115FDDC9" w14:textId="0B9D3A12" w:rsidR="00E610A5" w:rsidRPr="00242615" w:rsidRDefault="00E610A5" w:rsidP="00E610A5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eastAsia="宋体" w:hint="eastAsia"/>
                <w:szCs w:val="21"/>
                <w:lang w:val="zh-CN"/>
              </w:rPr>
              <w:t>overDueDays</w:t>
            </w:r>
          </w:p>
        </w:tc>
        <w:tc>
          <w:tcPr>
            <w:tcW w:w="941" w:type="pct"/>
            <w:shd w:val="clear" w:color="auto" w:fill="auto"/>
            <w:vAlign w:val="center"/>
          </w:tcPr>
          <w:p w14:paraId="25CC16C7" w14:textId="32BC15AF" w:rsidR="00E610A5" w:rsidRPr="00242615" w:rsidRDefault="00E610A5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E610A5">
              <w:rPr>
                <w:rFonts w:eastAsia="宋体" w:hint="eastAsia"/>
                <w:szCs w:val="21"/>
                <w:lang w:val="zh-CN"/>
              </w:rPr>
              <w:t>超期天数</w:t>
            </w:r>
          </w:p>
        </w:tc>
        <w:tc>
          <w:tcPr>
            <w:tcW w:w="599" w:type="pct"/>
            <w:shd w:val="clear" w:color="auto" w:fill="auto"/>
          </w:tcPr>
          <w:p w14:paraId="219290F5" w14:textId="4F652955" w:rsidR="00E610A5" w:rsidRPr="00242615" w:rsidRDefault="00E610A5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E610A5">
              <w:rPr>
                <w:rFonts w:eastAsia="宋体" w:hint="eastAsia"/>
                <w:szCs w:val="21"/>
                <w:lang w:val="zh-CN"/>
              </w:rPr>
              <w:t>int</w:t>
            </w:r>
          </w:p>
        </w:tc>
        <w:tc>
          <w:tcPr>
            <w:tcW w:w="512" w:type="pct"/>
            <w:shd w:val="clear" w:color="auto" w:fill="auto"/>
          </w:tcPr>
          <w:p w14:paraId="0ECFD77B" w14:textId="4FA9F780" w:rsidR="00E610A5" w:rsidRPr="00242615" w:rsidRDefault="00E610A5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eastAsia="宋体" w:hint="eastAsia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568A404E" w14:textId="77777777" w:rsidR="00E610A5" w:rsidRPr="00242615" w:rsidRDefault="00E610A5" w:rsidP="00DF5C38">
            <w:pPr>
              <w:jc w:val="both"/>
              <w:rPr>
                <w:rFonts w:eastAsia="宋体"/>
                <w:szCs w:val="21"/>
                <w:lang w:val="zh-CN"/>
              </w:rPr>
            </w:pPr>
          </w:p>
        </w:tc>
        <w:tc>
          <w:tcPr>
            <w:tcW w:w="1050" w:type="pct"/>
            <w:shd w:val="clear" w:color="auto" w:fill="auto"/>
            <w:vAlign w:val="center"/>
          </w:tcPr>
          <w:p w14:paraId="10D1DA23" w14:textId="7E2ECDAC" w:rsidR="00E610A5" w:rsidRPr="00242615" w:rsidRDefault="00E610A5" w:rsidP="00DF5C38">
            <w:pPr>
              <w:rPr>
                <w:rFonts w:eastAsia="宋体"/>
                <w:szCs w:val="21"/>
                <w:lang w:val="zh-CN"/>
              </w:rPr>
            </w:pPr>
            <w:r w:rsidRPr="00E610A5">
              <w:rPr>
                <w:rFonts w:eastAsia="宋体" w:hint="eastAsia"/>
                <w:szCs w:val="21"/>
                <w:lang w:val="zh-CN"/>
              </w:rPr>
              <w:t>当前产品累计超期天数</w:t>
            </w:r>
          </w:p>
        </w:tc>
      </w:tr>
      <w:tr w:rsidR="00BD4DD7" w:rsidRPr="00A74F93" w14:paraId="46B6C162" w14:textId="77777777" w:rsidTr="00DF5C38">
        <w:trPr>
          <w:trHeight w:val="348"/>
        </w:trPr>
        <w:tc>
          <w:tcPr>
            <w:tcW w:w="1023" w:type="pct"/>
            <w:shd w:val="clear" w:color="auto" w:fill="auto"/>
            <w:vAlign w:val="center"/>
          </w:tcPr>
          <w:p w14:paraId="7897DBE2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remark</w:t>
            </w:r>
          </w:p>
        </w:tc>
        <w:tc>
          <w:tcPr>
            <w:tcW w:w="941" w:type="pct"/>
            <w:shd w:val="clear" w:color="auto" w:fill="auto"/>
            <w:vAlign w:val="center"/>
          </w:tcPr>
          <w:p w14:paraId="74DB711F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描述</w:t>
            </w:r>
          </w:p>
        </w:tc>
        <w:tc>
          <w:tcPr>
            <w:tcW w:w="599" w:type="pct"/>
            <w:shd w:val="clear" w:color="auto" w:fill="auto"/>
          </w:tcPr>
          <w:p w14:paraId="218FB490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210ECD5C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4FE8FC1E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</w:p>
        </w:tc>
        <w:tc>
          <w:tcPr>
            <w:tcW w:w="1050" w:type="pct"/>
            <w:shd w:val="clear" w:color="auto" w:fill="auto"/>
            <w:vAlign w:val="center"/>
          </w:tcPr>
          <w:p w14:paraId="381CDF7E" w14:textId="77777777" w:rsidR="00BD4DD7" w:rsidRPr="00242615" w:rsidRDefault="00BD4DD7" w:rsidP="00DF5C3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备注说明</w:t>
            </w:r>
          </w:p>
        </w:tc>
      </w:tr>
    </w:tbl>
    <w:p w14:paraId="7F9EFB89" w14:textId="77777777" w:rsidR="00807B59" w:rsidRPr="00A74F93" w:rsidRDefault="00807B59" w:rsidP="00807B59">
      <w:pPr>
        <w:pStyle w:val="2"/>
        <w:rPr>
          <w:rFonts w:ascii="Times New Roman" w:eastAsia="宋体" w:hAnsi="Times New Roman" w:cs="Times New Roman"/>
        </w:rPr>
      </w:pPr>
      <w:bookmarkStart w:id="245" w:name="_Toc60066245"/>
      <w:r>
        <w:rPr>
          <w:rFonts w:ascii="Times New Roman" w:eastAsia="宋体" w:hAnsi="Times New Roman" w:cs="Times New Roman" w:hint="eastAsia"/>
        </w:rPr>
        <w:t>附件审核结果通知接口</w:t>
      </w:r>
      <w:bookmarkEnd w:id="245"/>
    </w:p>
    <w:p w14:paraId="1124B900" w14:textId="77777777" w:rsidR="00807B59" w:rsidRPr="00A74F93" w:rsidRDefault="00807B59" w:rsidP="00807B59">
      <w:pPr>
        <w:pStyle w:val="3"/>
        <w:rPr>
          <w:rFonts w:eastAsia="宋体"/>
        </w:rPr>
      </w:pPr>
      <w:bookmarkStart w:id="246" w:name="_Toc60066246"/>
      <w:r w:rsidRPr="00A74F93">
        <w:rPr>
          <w:rFonts w:eastAsia="宋体"/>
        </w:rPr>
        <w:t>功能描述</w:t>
      </w:r>
      <w:bookmarkEnd w:id="246"/>
    </w:p>
    <w:p w14:paraId="48D9DCC9" w14:textId="77777777" w:rsidR="00807B59" w:rsidRPr="00805CC2" w:rsidRDefault="00807B59" w:rsidP="00807B59">
      <w:pPr>
        <w:pStyle w:val="aff6"/>
        <w:spacing w:line="360" w:lineRule="auto"/>
        <w:ind w:firstLineChars="0" w:firstLine="0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回调通知附件审核结果；分为：预审附件审核 和 请款附件审核</w:t>
      </w:r>
    </w:p>
    <w:p w14:paraId="68F7F62A" w14:textId="77777777" w:rsidR="00807B59" w:rsidRDefault="00807B59" w:rsidP="00807B59">
      <w:pPr>
        <w:pStyle w:val="3"/>
        <w:rPr>
          <w:rFonts w:eastAsia="宋体"/>
        </w:rPr>
      </w:pPr>
      <w:bookmarkStart w:id="247" w:name="_Toc60066247"/>
      <w:r w:rsidRPr="00A74F93">
        <w:rPr>
          <w:rFonts w:eastAsia="宋体"/>
        </w:rPr>
        <w:lastRenderedPageBreak/>
        <w:t>业务逻辑</w:t>
      </w:r>
      <w:bookmarkEnd w:id="247"/>
    </w:p>
    <w:p w14:paraId="0BAB9FB9" w14:textId="77777777" w:rsidR="00807B59" w:rsidRPr="00370C2D" w:rsidRDefault="00807B59" w:rsidP="00807B59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521B365A" w14:textId="77777777" w:rsidR="00807B59" w:rsidRPr="00A74F93" w:rsidRDefault="00807B59" w:rsidP="00807B59">
      <w:pPr>
        <w:pStyle w:val="3"/>
        <w:rPr>
          <w:rFonts w:eastAsia="宋体"/>
        </w:rPr>
      </w:pPr>
      <w:bookmarkStart w:id="248" w:name="_Toc60066248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248"/>
    </w:p>
    <w:p w14:paraId="7900F2BC" w14:textId="77777777" w:rsidR="00807B59" w:rsidRDefault="00807B59" w:rsidP="00807B59">
      <w:pPr>
        <w:rPr>
          <w:rFonts w:ascii="Calibri" w:eastAsia="华文楷体" w:hAnsi="Calibri" w:cstheme="minorBidi"/>
        </w:rPr>
      </w:pPr>
      <w:r>
        <w:rPr>
          <w:rFonts w:hint="eastAsia"/>
        </w:rPr>
        <w:t>测试环境</w:t>
      </w:r>
      <w:r>
        <w:rPr>
          <w:rFonts w:hint="eastAsia"/>
        </w:rPr>
        <w:t>:</w:t>
      </w:r>
      <w:r>
        <w:t xml:space="preserve"> fileCheckNotify</w:t>
      </w:r>
    </w:p>
    <w:p w14:paraId="346D008C" w14:textId="77777777" w:rsidR="00807B59" w:rsidRDefault="00807B59" w:rsidP="00807B59">
      <w:pPr>
        <w:rPr>
          <w:rFonts w:ascii="Calibri" w:eastAsia="华文楷体" w:hAnsi="Calibri" w:cstheme="minorBidi"/>
        </w:rPr>
      </w:pPr>
      <w:r>
        <w:rPr>
          <w:rFonts w:hint="eastAsia"/>
        </w:rPr>
        <w:t>生产环境</w:t>
      </w:r>
      <w:r>
        <w:rPr>
          <w:rFonts w:hint="eastAsia"/>
        </w:rPr>
        <w:t>:</w:t>
      </w:r>
      <w:r>
        <w:t xml:space="preserve"> </w:t>
      </w:r>
    </w:p>
    <w:p w14:paraId="54BAC437" w14:textId="77777777" w:rsidR="00807B59" w:rsidRDefault="00807B59" w:rsidP="00807B59">
      <w:pPr>
        <w:pStyle w:val="3"/>
        <w:rPr>
          <w:rFonts w:eastAsia="宋体"/>
        </w:rPr>
      </w:pPr>
      <w:bookmarkStart w:id="249" w:name="_Toc60066249"/>
      <w:r w:rsidRPr="00A74F93">
        <w:rPr>
          <w:rFonts w:eastAsia="宋体"/>
        </w:rPr>
        <w:t>请求参数说明</w:t>
      </w:r>
      <w:bookmarkEnd w:id="24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8"/>
        <w:gridCol w:w="1340"/>
        <w:gridCol w:w="1121"/>
        <w:gridCol w:w="849"/>
        <w:gridCol w:w="1451"/>
        <w:gridCol w:w="1741"/>
      </w:tblGrid>
      <w:tr w:rsidR="00807B59" w:rsidRPr="00A74F93" w14:paraId="77F401BF" w14:textId="77777777" w:rsidTr="000E2897">
        <w:tc>
          <w:tcPr>
            <w:tcW w:w="1078" w:type="pct"/>
            <w:shd w:val="clear" w:color="auto" w:fill="BDD6EE"/>
          </w:tcPr>
          <w:p w14:paraId="1C064527" w14:textId="77777777" w:rsidR="00807B59" w:rsidRPr="00A74F93" w:rsidRDefault="00807B59" w:rsidP="000E2897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3797B479" w14:textId="77777777" w:rsidR="00807B59" w:rsidRPr="00A74F93" w:rsidRDefault="00807B59" w:rsidP="000E2897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51F34E7D" w14:textId="77777777" w:rsidR="00807B59" w:rsidRPr="00A74F93" w:rsidRDefault="00807B59" w:rsidP="000E2897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7E16E4A7" w14:textId="77777777" w:rsidR="00807B59" w:rsidRPr="00A74F93" w:rsidRDefault="00807B59" w:rsidP="000E2897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4F4ED34D" w14:textId="77777777" w:rsidR="00807B59" w:rsidRPr="00A74F93" w:rsidRDefault="00807B59" w:rsidP="000E2897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1E0D1BE6" w14:textId="77777777" w:rsidR="00807B59" w:rsidRPr="00A74F93" w:rsidRDefault="00807B59" w:rsidP="000E2897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807B59" w:rsidRPr="00A74F93" w14:paraId="42D0FE0C" w14:textId="77777777" w:rsidTr="000E2897">
        <w:trPr>
          <w:trHeight w:val="348"/>
        </w:trPr>
        <w:tc>
          <w:tcPr>
            <w:tcW w:w="1078" w:type="pct"/>
            <w:shd w:val="clear" w:color="auto" w:fill="auto"/>
          </w:tcPr>
          <w:p w14:paraId="66F3E941" w14:textId="77777777" w:rsidR="00807B59" w:rsidRPr="00A74F93" w:rsidRDefault="00807B59" w:rsidP="000E2897">
            <w:pPr>
              <w:jc w:val="both"/>
              <w:rPr>
                <w:rFonts w:eastAsia="宋体"/>
                <w:szCs w:val="21"/>
              </w:rPr>
            </w:pPr>
            <w:r w:rsidRPr="008572AD">
              <w:rPr>
                <w:rFonts w:eastAsia="宋体"/>
                <w:color w:val="000000" w:themeColor="text1"/>
                <w:szCs w:val="21"/>
                <w:lang w:val="zh-TW" w:eastAsia="zh-TW"/>
              </w:rPr>
              <w:t>uploadNo</w:t>
            </w:r>
          </w:p>
        </w:tc>
        <w:tc>
          <w:tcPr>
            <w:tcW w:w="808" w:type="pct"/>
            <w:shd w:val="clear" w:color="auto" w:fill="auto"/>
          </w:tcPr>
          <w:p w14:paraId="36485FF8" w14:textId="77777777" w:rsidR="00807B59" w:rsidRPr="008572AD" w:rsidRDefault="00807B59" w:rsidP="000E2897">
            <w:pPr>
              <w:jc w:val="both"/>
              <w:rPr>
                <w:rFonts w:eastAsia="PMingLiU"/>
                <w:szCs w:val="21"/>
                <w:lang w:val="zh-CN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预申请编号</w:t>
            </w:r>
            <w:r>
              <w:rPr>
                <w:rFonts w:eastAsia="宋体" w:hint="eastAsia"/>
                <w:color w:val="000000" w:themeColor="text1"/>
                <w:szCs w:val="21"/>
                <w:lang w:val="zh-TW"/>
              </w:rPr>
              <w:t>/</w:t>
            </w: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申请编号</w:t>
            </w:r>
            <w:r>
              <w:rPr>
                <w:rFonts w:eastAsia="宋体" w:hint="eastAsia"/>
                <w:color w:val="000000" w:themeColor="text1"/>
                <w:szCs w:val="21"/>
                <w:lang w:val="zh-TW"/>
              </w:rPr>
              <w:t>/</w:t>
            </w:r>
            <w:r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676" w:type="pct"/>
            <w:shd w:val="clear" w:color="auto" w:fill="auto"/>
          </w:tcPr>
          <w:p w14:paraId="11968284" w14:textId="77777777" w:rsidR="00807B59" w:rsidRPr="00A74F93" w:rsidRDefault="00807B59" w:rsidP="000E2897">
            <w:pPr>
              <w:jc w:val="both"/>
              <w:rPr>
                <w:rFonts w:eastAsia="宋体"/>
                <w:szCs w:val="21"/>
                <w:lang w:val="zh-CN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5619B820" w14:textId="77777777" w:rsidR="00807B59" w:rsidRPr="000D757A" w:rsidRDefault="00807B59" w:rsidP="000E2897">
            <w:pPr>
              <w:jc w:val="both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33B989FA" w14:textId="77777777" w:rsidR="00807B59" w:rsidRPr="00A74F93" w:rsidRDefault="00807B59" w:rsidP="000E2897">
            <w:pPr>
              <w:jc w:val="both"/>
              <w:rPr>
                <w:rFonts w:eastAsia="宋体"/>
                <w:szCs w:val="21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6FEF1A4D" w14:textId="77777777" w:rsidR="00807B59" w:rsidRPr="008572AD" w:rsidRDefault="00807B59" w:rsidP="000E2897">
            <w:pPr>
              <w:jc w:val="both"/>
              <w:rPr>
                <w:rFonts w:eastAsia="PMingLiU"/>
                <w:szCs w:val="21"/>
                <w:lang w:val="zh-CN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与</w:t>
            </w:r>
            <w:r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影像上传接口</w:t>
            </w:r>
            <w:r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uploadNo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一致</w:t>
            </w:r>
          </w:p>
        </w:tc>
      </w:tr>
      <w:tr w:rsidR="00807B59" w:rsidRPr="00A74F93" w14:paraId="47F6C5AC" w14:textId="77777777" w:rsidTr="000E2897">
        <w:trPr>
          <w:trHeight w:val="348"/>
        </w:trPr>
        <w:tc>
          <w:tcPr>
            <w:tcW w:w="1078" w:type="pct"/>
            <w:shd w:val="clear" w:color="auto" w:fill="auto"/>
          </w:tcPr>
          <w:p w14:paraId="66AEF8C9" w14:textId="77777777" w:rsidR="00807B59" w:rsidRPr="00807B59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807B59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s</w:t>
            </w:r>
            <w:r w:rsidRPr="00807B59">
              <w:rPr>
                <w:rFonts w:eastAsia="宋体"/>
                <w:color w:val="000000" w:themeColor="text1"/>
                <w:szCs w:val="21"/>
                <w:lang w:val="zh-TW" w:eastAsia="zh-TW"/>
              </w:rPr>
              <w:t>tatus</w:t>
            </w:r>
          </w:p>
        </w:tc>
        <w:tc>
          <w:tcPr>
            <w:tcW w:w="808" w:type="pct"/>
            <w:shd w:val="clear" w:color="auto" w:fill="auto"/>
          </w:tcPr>
          <w:p w14:paraId="618B1C79" w14:textId="77777777" w:rsidR="00807B59" w:rsidRPr="00807B59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807B59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审核状态</w:t>
            </w:r>
          </w:p>
        </w:tc>
        <w:tc>
          <w:tcPr>
            <w:tcW w:w="676" w:type="pct"/>
            <w:shd w:val="clear" w:color="auto" w:fill="auto"/>
          </w:tcPr>
          <w:p w14:paraId="30D0258D" w14:textId="77777777" w:rsidR="00807B59" w:rsidRPr="00E1178A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3C3D52A9" w14:textId="77777777" w:rsidR="00807B59" w:rsidRPr="00807B59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807B59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1798FF54" w14:textId="77777777" w:rsidR="00807B59" w:rsidRPr="00807B59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807B59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6387FC80" w14:textId="77777777" w:rsidR="00807B59" w:rsidRPr="00807B59" w:rsidRDefault="00807B59" w:rsidP="000E2897">
            <w:pPr>
              <w:pStyle w:val="ac"/>
              <w:numPr>
                <w:ilvl w:val="0"/>
                <w:numId w:val="26"/>
              </w:numPr>
              <w:ind w:firstLineChars="0"/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807B59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失败</w:t>
            </w:r>
          </w:p>
          <w:p w14:paraId="72EEA32C" w14:textId="77777777" w:rsidR="00807B59" w:rsidRPr="00807B59" w:rsidRDefault="00807B59" w:rsidP="000E2897">
            <w:pPr>
              <w:pStyle w:val="ac"/>
              <w:numPr>
                <w:ilvl w:val="0"/>
                <w:numId w:val="26"/>
              </w:numPr>
              <w:ind w:firstLineChars="0"/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807B59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成功</w:t>
            </w:r>
          </w:p>
        </w:tc>
      </w:tr>
      <w:tr w:rsidR="00807B59" w:rsidRPr="00A74F93" w14:paraId="7658331B" w14:textId="77777777" w:rsidTr="000E2897">
        <w:trPr>
          <w:trHeight w:val="348"/>
        </w:trPr>
        <w:tc>
          <w:tcPr>
            <w:tcW w:w="1078" w:type="pct"/>
            <w:shd w:val="clear" w:color="auto" w:fill="auto"/>
            <w:vAlign w:val="center"/>
          </w:tcPr>
          <w:p w14:paraId="610A2688" w14:textId="77777777" w:rsidR="00807B59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242615">
              <w:rPr>
                <w:rFonts w:eastAsia="宋体"/>
                <w:szCs w:val="21"/>
                <w:lang w:val="zh-CN"/>
              </w:rPr>
              <w:t>m</w:t>
            </w:r>
            <w:r w:rsidRPr="00242615">
              <w:rPr>
                <w:rFonts w:eastAsia="宋体" w:hint="eastAsia"/>
                <w:szCs w:val="21"/>
                <w:lang w:val="zh-CN"/>
              </w:rPr>
              <w:t>issing</w:t>
            </w:r>
            <w:r w:rsidRPr="00242615">
              <w:rPr>
                <w:rFonts w:eastAsia="宋体"/>
                <w:szCs w:val="21"/>
                <w:lang w:val="zh-CN"/>
              </w:rPr>
              <w:t>I</w:t>
            </w:r>
            <w:r w:rsidRPr="00242615">
              <w:rPr>
                <w:rFonts w:eastAsia="宋体" w:hint="eastAsia"/>
                <w:szCs w:val="21"/>
                <w:lang w:val="zh-CN"/>
              </w:rPr>
              <w:t>mage</w:t>
            </w:r>
          </w:p>
        </w:tc>
        <w:tc>
          <w:tcPr>
            <w:tcW w:w="808" w:type="pct"/>
            <w:shd w:val="clear" w:color="auto" w:fill="auto"/>
            <w:vAlign w:val="center"/>
          </w:tcPr>
          <w:p w14:paraId="5D752172" w14:textId="77777777" w:rsidR="00807B59" w:rsidRDefault="00807B59" w:rsidP="000E2897">
            <w:pPr>
              <w:jc w:val="both"/>
              <w:rPr>
                <w:rFonts w:asciiTheme="minorEastAsia" w:hAnsiTheme="minorEastAsia"/>
                <w:color w:val="000000" w:themeColor="text1"/>
                <w:szCs w:val="21"/>
                <w:lang w:val="zh-TW" w:eastAsia="zh-TW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缺失影像文件编码</w:t>
            </w:r>
          </w:p>
        </w:tc>
        <w:tc>
          <w:tcPr>
            <w:tcW w:w="676" w:type="pct"/>
            <w:shd w:val="clear" w:color="auto" w:fill="auto"/>
          </w:tcPr>
          <w:p w14:paraId="7190FDC9" w14:textId="77777777" w:rsidR="00807B59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242615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6264ED05" w14:textId="77777777" w:rsidR="00807B59" w:rsidRDefault="00807B59" w:rsidP="000E2897">
            <w:pPr>
              <w:jc w:val="both"/>
              <w:rPr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54E5D353" w14:textId="77777777" w:rsidR="00807B59" w:rsidRPr="00E1178A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  <w:vAlign w:val="center"/>
          </w:tcPr>
          <w:p w14:paraId="0FE8F052" w14:textId="77777777" w:rsidR="00807B59" w:rsidRDefault="00807B59" w:rsidP="000E2897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多个以逗号分隔</w:t>
            </w:r>
          </w:p>
        </w:tc>
      </w:tr>
      <w:tr w:rsidR="00807B59" w:rsidRPr="00A74F93" w14:paraId="29EA8FFD" w14:textId="77777777" w:rsidTr="000E2897">
        <w:trPr>
          <w:trHeight w:val="348"/>
        </w:trPr>
        <w:tc>
          <w:tcPr>
            <w:tcW w:w="1078" w:type="pct"/>
            <w:shd w:val="clear" w:color="auto" w:fill="auto"/>
            <w:vAlign w:val="center"/>
          </w:tcPr>
          <w:p w14:paraId="30AD914A" w14:textId="77777777" w:rsidR="00807B59" w:rsidRPr="00242615" w:rsidRDefault="00807B59" w:rsidP="000E2897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remark</w:t>
            </w:r>
          </w:p>
        </w:tc>
        <w:tc>
          <w:tcPr>
            <w:tcW w:w="808" w:type="pct"/>
            <w:shd w:val="clear" w:color="auto" w:fill="auto"/>
            <w:vAlign w:val="center"/>
          </w:tcPr>
          <w:p w14:paraId="0DAB8EBD" w14:textId="77777777" w:rsidR="00807B59" w:rsidRPr="00242615" w:rsidRDefault="00807B59" w:rsidP="000E2897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描述</w:t>
            </w:r>
          </w:p>
        </w:tc>
        <w:tc>
          <w:tcPr>
            <w:tcW w:w="676" w:type="pct"/>
            <w:shd w:val="clear" w:color="auto" w:fill="auto"/>
          </w:tcPr>
          <w:p w14:paraId="098FADBF" w14:textId="77777777" w:rsidR="00807B59" w:rsidRPr="00242615" w:rsidRDefault="00807B59" w:rsidP="000E2897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68093DFE" w14:textId="77777777" w:rsidR="00807B59" w:rsidRPr="00242615" w:rsidRDefault="00807B59" w:rsidP="000E2897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459C2FA9" w14:textId="77777777" w:rsidR="00807B59" w:rsidRPr="00E1178A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  <w:vAlign w:val="center"/>
          </w:tcPr>
          <w:p w14:paraId="13DD3FF0" w14:textId="77777777" w:rsidR="00807B59" w:rsidRPr="00242615" w:rsidRDefault="00807B59" w:rsidP="000E2897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eastAsia="宋体" w:hint="eastAsia"/>
                <w:szCs w:val="21"/>
                <w:lang w:val="zh-CN"/>
              </w:rPr>
              <w:t>非成功状态下，</w:t>
            </w:r>
            <w:r w:rsidRPr="00242615">
              <w:rPr>
                <w:rFonts w:eastAsia="宋体" w:hint="eastAsia"/>
                <w:szCs w:val="21"/>
                <w:lang w:val="zh-CN"/>
              </w:rPr>
              <w:t>备注说明</w:t>
            </w:r>
          </w:p>
        </w:tc>
      </w:tr>
    </w:tbl>
    <w:p w14:paraId="26A2A06C" w14:textId="77777777" w:rsidR="00807B59" w:rsidRPr="00805CC2" w:rsidRDefault="00807B59" w:rsidP="00807B59"/>
    <w:p w14:paraId="47F11BF6" w14:textId="77777777" w:rsidR="00807B59" w:rsidRDefault="00807B59" w:rsidP="00807B59">
      <w:pPr>
        <w:pStyle w:val="3"/>
        <w:rPr>
          <w:rFonts w:eastAsia="宋体"/>
        </w:rPr>
      </w:pPr>
      <w:bookmarkStart w:id="250" w:name="_Toc60066250"/>
      <w:r w:rsidRPr="00A74F93">
        <w:rPr>
          <w:rFonts w:eastAsia="宋体"/>
        </w:rPr>
        <w:t>响应参数说明</w:t>
      </w:r>
      <w:bookmarkEnd w:id="2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8"/>
        <w:gridCol w:w="1340"/>
        <w:gridCol w:w="1121"/>
        <w:gridCol w:w="849"/>
        <w:gridCol w:w="1451"/>
        <w:gridCol w:w="1741"/>
      </w:tblGrid>
      <w:tr w:rsidR="00807B59" w:rsidRPr="00E1178A" w14:paraId="747A839F" w14:textId="77777777" w:rsidTr="000E2897">
        <w:tc>
          <w:tcPr>
            <w:tcW w:w="1078" w:type="pct"/>
            <w:shd w:val="clear" w:color="auto" w:fill="BDD6EE"/>
          </w:tcPr>
          <w:p w14:paraId="07CA8636" w14:textId="77777777" w:rsidR="00807B59" w:rsidRPr="00E1178A" w:rsidRDefault="00807B59" w:rsidP="000E2897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7F8B70EC" w14:textId="77777777" w:rsidR="00807B59" w:rsidRPr="00E1178A" w:rsidRDefault="00807B59" w:rsidP="000E2897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23780D7D" w14:textId="77777777" w:rsidR="00807B59" w:rsidRPr="00E1178A" w:rsidRDefault="00807B59" w:rsidP="000E2897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4FAA42B6" w14:textId="77777777" w:rsidR="00807B59" w:rsidRPr="00E1178A" w:rsidRDefault="00807B59" w:rsidP="000E2897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51CE12D6" w14:textId="77777777" w:rsidR="00807B59" w:rsidRPr="00E1178A" w:rsidRDefault="00807B59" w:rsidP="000E2897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69B589F6" w14:textId="77777777" w:rsidR="00807B59" w:rsidRPr="00E1178A" w:rsidRDefault="00807B59" w:rsidP="000E2897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807B59" w:rsidRPr="00E1178A" w14:paraId="0B9A882D" w14:textId="77777777" w:rsidTr="000E2897">
        <w:trPr>
          <w:trHeight w:val="348"/>
        </w:trPr>
        <w:tc>
          <w:tcPr>
            <w:tcW w:w="1078" w:type="pct"/>
            <w:shd w:val="clear" w:color="auto" w:fill="auto"/>
          </w:tcPr>
          <w:p w14:paraId="1B186220" w14:textId="77777777" w:rsidR="00807B59" w:rsidRPr="00E1178A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117926BE" w14:textId="77777777" w:rsidR="00807B59" w:rsidRPr="00E1178A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6FCFF494" w14:textId="77777777" w:rsidR="00807B59" w:rsidRPr="00E1178A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17E6BC64" w14:textId="77777777" w:rsidR="00807B59" w:rsidRPr="00E1178A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09D60E17" w14:textId="77777777" w:rsidR="00807B59" w:rsidRPr="00E1178A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73E73FF3" w14:textId="77777777" w:rsidR="00807B59" w:rsidRPr="00E1178A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0-</w:t>
            </w:r>
            <w:r w:rsidRPr="00E1178A">
              <w:rPr>
                <w:rFonts w:eastAsia="宋体"/>
                <w:color w:val="000000" w:themeColor="text1"/>
                <w:szCs w:val="21"/>
              </w:rPr>
              <w:t>失败</w:t>
            </w:r>
          </w:p>
          <w:p w14:paraId="098D44F1" w14:textId="77777777" w:rsidR="00807B59" w:rsidRPr="00E1178A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1-</w:t>
            </w:r>
            <w:r w:rsidRPr="00E1178A">
              <w:rPr>
                <w:rFonts w:eastAsia="宋体"/>
                <w:color w:val="000000" w:themeColor="text1"/>
                <w:szCs w:val="21"/>
              </w:rPr>
              <w:t>成功</w:t>
            </w:r>
          </w:p>
        </w:tc>
      </w:tr>
      <w:tr w:rsidR="00807B59" w:rsidRPr="00E1178A" w14:paraId="57D1E805" w14:textId="77777777" w:rsidTr="000E2897">
        <w:trPr>
          <w:trHeight w:val="348"/>
        </w:trPr>
        <w:tc>
          <w:tcPr>
            <w:tcW w:w="1078" w:type="pct"/>
            <w:shd w:val="clear" w:color="auto" w:fill="auto"/>
          </w:tcPr>
          <w:p w14:paraId="4266E9C9" w14:textId="77777777" w:rsidR="00807B59" w:rsidRPr="00E1178A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012389C8" w14:textId="77777777" w:rsidR="00807B59" w:rsidRPr="00E1178A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4B697541" w14:textId="77777777" w:rsidR="00807B59" w:rsidRPr="00E1178A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27C40FEA" w14:textId="77777777" w:rsidR="00807B59" w:rsidRPr="00E1178A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27A34605" w14:textId="77777777" w:rsidR="00807B59" w:rsidRPr="00E1178A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3DC208A1" w14:textId="77777777" w:rsidR="00807B59" w:rsidRPr="00E1178A" w:rsidRDefault="00807B59" w:rsidP="000E2897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失败信息说明</w:t>
            </w:r>
          </w:p>
        </w:tc>
      </w:tr>
    </w:tbl>
    <w:p w14:paraId="2ABEF85C" w14:textId="77777777" w:rsidR="00807B59" w:rsidRPr="00706687" w:rsidRDefault="00807B59" w:rsidP="00807B59"/>
    <w:p w14:paraId="4F25814B" w14:textId="77777777" w:rsidR="00BD4DD7" w:rsidRPr="00706687" w:rsidRDefault="00BD4DD7" w:rsidP="001C6C12"/>
    <w:p w14:paraId="14D44AC5" w14:textId="694057BE" w:rsidR="00FD5277" w:rsidRPr="00E1178A" w:rsidRDefault="00D767C9" w:rsidP="0054180F">
      <w:pPr>
        <w:pStyle w:val="1"/>
        <w:rPr>
          <w:rFonts w:eastAsia="宋体"/>
          <w:color w:val="000000" w:themeColor="text1"/>
        </w:rPr>
      </w:pPr>
      <w:bookmarkStart w:id="251" w:name="_Toc51160358"/>
      <w:r w:rsidRPr="00E1178A">
        <w:rPr>
          <w:rFonts w:eastAsia="宋体" w:hint="eastAsia"/>
          <w:color w:val="000000" w:themeColor="text1"/>
        </w:rPr>
        <w:t>对账</w:t>
      </w:r>
      <w:r w:rsidRPr="00E1178A">
        <w:rPr>
          <w:rFonts w:eastAsia="宋体"/>
          <w:color w:val="000000" w:themeColor="text1"/>
        </w:rPr>
        <w:t>文件</w:t>
      </w:r>
      <w:bookmarkEnd w:id="251"/>
    </w:p>
    <w:p w14:paraId="276675B7" w14:textId="5490F97D" w:rsidR="00F91964" w:rsidRPr="00F91964" w:rsidRDefault="00F91964" w:rsidP="00F91964">
      <w:pPr>
        <w:pStyle w:val="2"/>
        <w:rPr>
          <w:color w:val="000000" w:themeColor="text1"/>
        </w:rPr>
      </w:pPr>
      <w:r w:rsidRPr="00F91964">
        <w:rPr>
          <w:rFonts w:hint="eastAsia"/>
          <w:color w:val="000000" w:themeColor="text1"/>
        </w:rPr>
        <w:t>对账文件</w:t>
      </w:r>
    </w:p>
    <w:p w14:paraId="20BEB2F1" w14:textId="77777777" w:rsidR="00F91964" w:rsidRPr="00EB23FC" w:rsidRDefault="00F91964" w:rsidP="00F91964">
      <w:pPr>
        <w:spacing w:before="156" w:after="156"/>
        <w:rPr>
          <w:color w:val="000000" w:themeColor="text1"/>
        </w:rPr>
      </w:pPr>
      <w:r w:rsidRPr="00EB23FC">
        <w:rPr>
          <w:color w:val="000000" w:themeColor="text1"/>
        </w:rPr>
        <w:t>所有的贷后对账文件在</w:t>
      </w:r>
      <w:r w:rsidRPr="00EB23FC">
        <w:rPr>
          <w:rFonts w:hint="eastAsia"/>
          <w:color w:val="000000" w:themeColor="text1"/>
        </w:rPr>
        <w:t>每天早上</w:t>
      </w:r>
      <w:r w:rsidRPr="00EB23FC">
        <w:rPr>
          <w:rFonts w:hint="eastAsia"/>
          <w:color w:val="000000" w:themeColor="text1"/>
        </w:rPr>
        <w:t>X</w:t>
      </w:r>
      <w:r w:rsidRPr="00EB23FC">
        <w:rPr>
          <w:rFonts w:hint="eastAsia"/>
          <w:color w:val="000000" w:themeColor="text1"/>
        </w:rPr>
        <w:t>点之前，资金方推送到资金方</w:t>
      </w:r>
      <w:r w:rsidRPr="00EB23FC">
        <w:rPr>
          <w:rFonts w:hint="eastAsia"/>
          <w:color w:val="000000" w:themeColor="text1"/>
        </w:rPr>
        <w:t>sftp</w:t>
      </w:r>
      <w:r w:rsidRPr="00EB23FC">
        <w:rPr>
          <w:rFonts w:hint="eastAsia"/>
          <w:color w:val="000000" w:themeColor="text1"/>
        </w:rPr>
        <w:t>服务器上，易鑫去取。没有数据传空文件。</w:t>
      </w:r>
    </w:p>
    <w:p w14:paraId="4EE389A3" w14:textId="77777777" w:rsidR="00F91964" w:rsidRPr="00EB23FC" w:rsidRDefault="00F91964" w:rsidP="00F91964">
      <w:pPr>
        <w:spacing w:before="156" w:after="156"/>
        <w:rPr>
          <w:color w:val="000000" w:themeColor="text1"/>
        </w:rPr>
      </w:pPr>
      <w:r w:rsidRPr="00EB23FC">
        <w:rPr>
          <w:color w:val="000000" w:themeColor="text1"/>
        </w:rPr>
        <w:lastRenderedPageBreak/>
        <w:t>影像件传输</w:t>
      </w:r>
      <w:r w:rsidRPr="00EB23FC">
        <w:rPr>
          <w:rFonts w:hint="eastAsia"/>
          <w:color w:val="000000" w:themeColor="text1"/>
        </w:rPr>
        <w:t>：贷后阶段发生的还款业务涉及的影像件，如打款凭证，</w:t>
      </w:r>
      <w:r w:rsidRPr="00EB23FC">
        <w:rPr>
          <w:color w:val="000000" w:themeColor="text1"/>
        </w:rPr>
        <w:t>也传到资金方服务器上</w:t>
      </w:r>
      <w:r w:rsidRPr="00EB23FC">
        <w:rPr>
          <w:rFonts w:hint="eastAsia"/>
          <w:color w:val="000000" w:themeColor="text1"/>
        </w:rPr>
        <w:t>。</w:t>
      </w:r>
    </w:p>
    <w:p w14:paraId="0A241400" w14:textId="77777777" w:rsidR="00F91964" w:rsidRPr="00EB23FC" w:rsidRDefault="00F91964" w:rsidP="00F91964">
      <w:pPr>
        <w:spacing w:before="156" w:after="156"/>
        <w:rPr>
          <w:color w:val="000000" w:themeColor="text1"/>
        </w:rPr>
      </w:pPr>
      <w:r w:rsidRPr="00EB23FC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Pr="00EB23FC">
        <w:rPr>
          <w:color w:val="000000" w:themeColor="text1"/>
        </w:rPr>
        <w:t>文件命名规则</w:t>
      </w:r>
      <w:r w:rsidRPr="00EB23FC">
        <w:rPr>
          <w:rFonts w:hint="eastAsia"/>
          <w:color w:val="000000" w:themeColor="text1"/>
        </w:rPr>
        <w:t>：</w:t>
      </w:r>
      <w:r w:rsidRPr="00BB4626">
        <w:rPr>
          <w:color w:val="000000" w:themeColor="text1"/>
        </w:rPr>
        <w:t>T+1</w:t>
      </w:r>
      <w:r w:rsidRPr="00BB4626">
        <w:rPr>
          <w:color w:val="000000" w:themeColor="text1"/>
        </w:rPr>
        <w:t>日生成</w:t>
      </w:r>
      <w:r w:rsidRPr="00BB4626">
        <w:rPr>
          <w:color w:val="000000" w:themeColor="text1"/>
        </w:rPr>
        <w:t>T</w:t>
      </w:r>
      <w:r w:rsidRPr="00BB4626">
        <w:rPr>
          <w:color w:val="000000" w:themeColor="text1"/>
        </w:rPr>
        <w:t>日的业务数据，对账文件名称中的日期为</w:t>
      </w:r>
      <w:r w:rsidRPr="00BB4626">
        <w:rPr>
          <w:color w:val="000000" w:themeColor="text1"/>
        </w:rPr>
        <w:t>T</w:t>
      </w:r>
      <w:r w:rsidRPr="00BB4626">
        <w:rPr>
          <w:color w:val="000000" w:themeColor="text1"/>
        </w:rPr>
        <w:t>日，放到</w:t>
      </w:r>
      <w:r w:rsidRPr="00BB4626">
        <w:rPr>
          <w:color w:val="000000" w:themeColor="text1"/>
        </w:rPr>
        <w:t>T</w:t>
      </w:r>
      <w:r w:rsidRPr="00BB4626">
        <w:rPr>
          <w:color w:val="000000" w:themeColor="text1"/>
        </w:rPr>
        <w:t>日的目录下，易鑫在</w:t>
      </w:r>
      <w:r w:rsidRPr="00BB4626">
        <w:rPr>
          <w:color w:val="000000" w:themeColor="text1"/>
        </w:rPr>
        <w:t>T+1</w:t>
      </w:r>
      <w:r w:rsidRPr="00BB4626">
        <w:rPr>
          <w:color w:val="000000" w:themeColor="text1"/>
        </w:rPr>
        <w:t>日来取目录为</w:t>
      </w:r>
      <w:r w:rsidRPr="00BB4626">
        <w:rPr>
          <w:color w:val="000000" w:themeColor="text1"/>
        </w:rPr>
        <w:t>T</w:t>
      </w:r>
      <w:r w:rsidRPr="00BB4626">
        <w:rPr>
          <w:color w:val="000000" w:themeColor="text1"/>
        </w:rPr>
        <w:t>日的文件。</w:t>
      </w:r>
      <w:r w:rsidRPr="00EB23FC">
        <w:rPr>
          <w:rFonts w:hint="eastAsia"/>
          <w:color w:val="000000" w:themeColor="text1"/>
        </w:rPr>
        <w:t>。</w:t>
      </w:r>
    </w:p>
    <w:p w14:paraId="251FF90D" w14:textId="77777777" w:rsidR="00F91964" w:rsidRPr="00EB23FC" w:rsidRDefault="00F91964" w:rsidP="00F91964">
      <w:pPr>
        <w:spacing w:before="156" w:after="156"/>
        <w:rPr>
          <w:color w:val="000000" w:themeColor="text1"/>
        </w:rPr>
      </w:pPr>
      <w:r w:rsidRPr="00EB23FC">
        <w:rPr>
          <w:color w:val="000000" w:themeColor="text1"/>
        </w:rPr>
        <w:t>2</w:t>
      </w:r>
      <w:r w:rsidRPr="00EB23FC">
        <w:rPr>
          <w:rFonts w:hint="eastAsia"/>
          <w:color w:val="000000" w:themeColor="text1"/>
        </w:rPr>
        <w:t>、所有的对账文件，当天没有数据时传空文件，但是不能没有文件。</w:t>
      </w:r>
    </w:p>
    <w:p w14:paraId="56A23246" w14:textId="77777777" w:rsidR="00F91964" w:rsidRPr="00EB23FC" w:rsidRDefault="00F91964" w:rsidP="00F91964">
      <w:pPr>
        <w:spacing w:before="156" w:after="156"/>
        <w:rPr>
          <w:color w:val="000000" w:themeColor="text1"/>
        </w:rPr>
      </w:pPr>
      <w:r w:rsidRPr="00EB23FC"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Pr="00EB23FC">
        <w:rPr>
          <w:rFonts w:hint="eastAsia"/>
          <w:color w:val="000000" w:themeColor="text1"/>
        </w:rPr>
        <w:t>所有的还款数据，都放到还款明细文件里</w:t>
      </w:r>
      <w:r>
        <w:rPr>
          <w:rFonts w:hint="eastAsia"/>
          <w:color w:val="000000" w:themeColor="text1"/>
        </w:rPr>
        <w:t>，包括代偿明细数据</w:t>
      </w:r>
      <w:r w:rsidRPr="00EB23FC">
        <w:rPr>
          <w:rFonts w:hint="eastAsia"/>
          <w:color w:val="000000" w:themeColor="text1"/>
        </w:rPr>
        <w:t>。</w:t>
      </w:r>
    </w:p>
    <w:p w14:paraId="276F9D5E" w14:textId="77777777" w:rsidR="00F91964" w:rsidRPr="009626B8" w:rsidRDefault="00F91964" w:rsidP="00F91964">
      <w:pPr>
        <w:spacing w:before="156" w:after="156"/>
        <w:rPr>
          <w:color w:val="000000" w:themeColor="text1"/>
        </w:rPr>
      </w:pPr>
      <w:r w:rsidRPr="00EB23FC"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、</w:t>
      </w:r>
      <w:r w:rsidRPr="00EB23FC">
        <w:rPr>
          <w:rFonts w:hint="eastAsia"/>
          <w:color w:val="000000" w:themeColor="text1"/>
        </w:rPr>
        <w:t>文件每天</w:t>
      </w:r>
      <w:r>
        <w:rPr>
          <w:color w:val="000000" w:themeColor="text1"/>
        </w:rPr>
        <w:t>5:30</w:t>
      </w:r>
      <w:r w:rsidRPr="00EB23FC">
        <w:rPr>
          <w:rFonts w:hint="eastAsia"/>
          <w:color w:val="000000" w:themeColor="text1"/>
        </w:rPr>
        <w:t>推给易鑫（批扣文件除外</w:t>
      </w:r>
      <w:r w:rsidRPr="00EB23FC">
        <w:rPr>
          <w:color w:val="000000" w:themeColor="text1"/>
        </w:rPr>
        <w:t xml:space="preserve"> </w:t>
      </w:r>
      <w:r w:rsidRPr="00EB23FC">
        <w:rPr>
          <w:rFonts w:hint="eastAsia"/>
          <w:color w:val="000000" w:themeColor="text1"/>
        </w:rPr>
        <w:t>批扣文件为实时的具体时间待定）</w:t>
      </w:r>
    </w:p>
    <w:p w14:paraId="7FF4F53D" w14:textId="77777777" w:rsidR="00F91964" w:rsidRPr="009626B8" w:rsidRDefault="00F91964" w:rsidP="00F91964">
      <w:pPr>
        <w:pStyle w:val="4"/>
        <w:numPr>
          <w:ilvl w:val="3"/>
          <w:numId w:val="0"/>
        </w:numPr>
        <w:tabs>
          <w:tab w:val="left" w:pos="432"/>
          <w:tab w:val="left" w:pos="864"/>
        </w:tabs>
        <w:spacing w:before="0" w:after="0" w:line="372" w:lineRule="auto"/>
        <w:ind w:left="864" w:hanging="864"/>
        <w:rPr>
          <w:color w:val="000000" w:themeColor="text1"/>
        </w:rPr>
      </w:pPr>
      <w:r w:rsidRPr="009626B8">
        <w:rPr>
          <w:rFonts w:hint="eastAsia"/>
          <w:color w:val="000000" w:themeColor="text1"/>
        </w:rPr>
        <w:t>还款计划文件</w:t>
      </w:r>
    </w:p>
    <w:p w14:paraId="73711A0C" w14:textId="77777777" w:rsidR="00F91964" w:rsidRPr="009135D7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9135D7">
        <w:rPr>
          <w:rFonts w:cs="宋体" w:hint="eastAsia"/>
          <w:b/>
          <w:color w:val="000000" w:themeColor="text1"/>
        </w:rPr>
        <w:t>说明：</w:t>
      </w:r>
      <w:r w:rsidRPr="009135D7">
        <w:rPr>
          <w:rFonts w:cs="宋体"/>
          <w:b/>
          <w:color w:val="000000" w:themeColor="text1"/>
        </w:rPr>
        <w:t>T+1</w:t>
      </w:r>
      <w:r w:rsidRPr="009135D7">
        <w:rPr>
          <w:rFonts w:cs="宋体" w:hint="eastAsia"/>
          <w:b/>
          <w:color w:val="000000" w:themeColor="text1"/>
        </w:rPr>
        <w:t>日推送对</w:t>
      </w:r>
      <w:r w:rsidRPr="009135D7">
        <w:rPr>
          <w:rFonts w:cs="宋体"/>
          <w:b/>
          <w:color w:val="000000" w:themeColor="text1"/>
        </w:rPr>
        <w:t>T</w:t>
      </w:r>
      <w:r w:rsidRPr="009135D7">
        <w:rPr>
          <w:rFonts w:cs="宋体" w:hint="eastAsia"/>
          <w:b/>
          <w:color w:val="000000" w:themeColor="text1"/>
        </w:rPr>
        <w:t>日的增量的静态还款计划数据文件。当天没有数据则推送空文件。</w:t>
      </w:r>
    </w:p>
    <w:p w14:paraId="550125FC" w14:textId="77777777" w:rsidR="00F91964" w:rsidRPr="009135D7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9135D7">
        <w:rPr>
          <w:rFonts w:cs="宋体" w:hint="eastAsia"/>
          <w:b/>
          <w:color w:val="000000" w:themeColor="text1"/>
        </w:rPr>
        <w:t>文件名：</w:t>
      </w:r>
      <w:r w:rsidRPr="009135D7">
        <w:rPr>
          <w:rFonts w:cs="宋体"/>
          <w:b/>
          <w:color w:val="000000" w:themeColor="text1"/>
        </w:rPr>
        <w:t>YXCD</w:t>
      </w:r>
      <w:r w:rsidRPr="009135D7">
        <w:rPr>
          <w:rFonts w:cs="宋体" w:hint="eastAsia"/>
          <w:b/>
          <w:color w:val="000000" w:themeColor="text1"/>
        </w:rPr>
        <w:t xml:space="preserve"> _REPAYMENT_PLAN_YYYYMMDD.txt</w:t>
      </w:r>
    </w:p>
    <w:p w14:paraId="281B167B" w14:textId="77777777" w:rsidR="00F91964" w:rsidRPr="009626B8" w:rsidRDefault="00F91964" w:rsidP="00F91964">
      <w:pPr>
        <w:spacing w:before="156" w:after="156"/>
        <w:rPr>
          <w:b/>
          <w:color w:val="000000" w:themeColor="text1"/>
        </w:rPr>
      </w:pPr>
      <w:r w:rsidRPr="009135D7">
        <w:rPr>
          <w:rFonts w:cs="宋体" w:hint="eastAsia"/>
          <w:b/>
          <w:color w:val="000000" w:themeColor="text1"/>
        </w:rPr>
        <w:t>内容描述：</w:t>
      </w:r>
      <w:r w:rsidRPr="009135D7">
        <w:rPr>
          <w:rFonts w:cs="宋体"/>
          <w:b/>
          <w:color w:val="000000" w:themeColor="text1"/>
        </w:rPr>
        <w:t xml:space="preserve"> </w:t>
      </w:r>
      <w:r w:rsidRPr="009135D7">
        <w:rPr>
          <w:rFonts w:cs="宋体" w:hint="eastAsia"/>
          <w:b/>
          <w:color w:val="000000" w:themeColor="text1"/>
        </w:rPr>
        <w:t>按照接口字段顺序分隔</w:t>
      </w:r>
    </w:p>
    <w:tbl>
      <w:tblPr>
        <w:tblW w:w="8506" w:type="dxa"/>
        <w:jc w:val="center"/>
        <w:tblLayout w:type="fixed"/>
        <w:tblLook w:val="04A0" w:firstRow="1" w:lastRow="0" w:firstColumn="1" w:lastColumn="0" w:noHBand="0" w:noVBand="1"/>
      </w:tblPr>
      <w:tblGrid>
        <w:gridCol w:w="2319"/>
        <w:gridCol w:w="2699"/>
        <w:gridCol w:w="3488"/>
      </w:tblGrid>
      <w:tr w:rsidR="00F91964" w:rsidRPr="009135D7" w14:paraId="52EFBE5F" w14:textId="77777777" w:rsidTr="00DF5C38">
        <w:trPr>
          <w:trHeight w:val="220"/>
          <w:jc w:val="center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323A2FAC" w14:textId="77777777" w:rsidR="00F91964" w:rsidRPr="009135D7" w:rsidRDefault="00F91964" w:rsidP="00DF5C38">
            <w:pPr>
              <w:spacing w:before="120" w:after="120"/>
              <w:jc w:val="center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中文名</w:t>
            </w:r>
          </w:p>
        </w:tc>
        <w:tc>
          <w:tcPr>
            <w:tcW w:w="2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7D439BCB" w14:textId="77777777" w:rsidR="00F91964" w:rsidRPr="009135D7" w:rsidRDefault="00F91964" w:rsidP="00DF5C38">
            <w:pPr>
              <w:spacing w:before="120" w:after="120"/>
              <w:jc w:val="center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类    型</w:t>
            </w:r>
          </w:p>
        </w:tc>
        <w:tc>
          <w:tcPr>
            <w:tcW w:w="3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25BCB16F" w14:textId="77777777" w:rsidR="00F91964" w:rsidRPr="009135D7" w:rsidRDefault="00F91964" w:rsidP="00DF5C38">
            <w:pPr>
              <w:spacing w:before="120" w:after="120"/>
              <w:jc w:val="center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字段备注</w:t>
            </w:r>
          </w:p>
        </w:tc>
      </w:tr>
      <w:tr w:rsidR="00F91964" w:rsidRPr="009135D7" w14:paraId="681A665C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7348D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对账日期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57F098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varchar(10)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B5DC39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/>
                <w:color w:val="000000" w:themeColor="text1"/>
                <w:szCs w:val="18"/>
              </w:rPr>
              <w:t>Yyymmdd</w:t>
            </w:r>
          </w:p>
          <w:p w14:paraId="3FCE4ADA" w14:textId="77777777" w:rsidR="00F91964" w:rsidRPr="009135D7" w:rsidRDefault="00F91964" w:rsidP="00DF5C38">
            <w:pPr>
              <w:spacing w:before="120" w:after="120"/>
              <w:ind w:firstLineChars="100" w:firstLine="210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/>
                <w:color w:val="000000" w:themeColor="text1"/>
                <w:szCs w:val="18"/>
              </w:rPr>
              <w:t>数据发生日期</w:t>
            </w: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。</w:t>
            </w:r>
          </w:p>
        </w:tc>
      </w:tr>
      <w:tr w:rsidR="00F91964" w:rsidRPr="009135D7" w14:paraId="3F4F79BA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5B71B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易鑫订单号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DE5EED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varchar(32)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EC74F4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易鑫发起信审时生成的临时申请编号</w:t>
            </w:r>
          </w:p>
        </w:tc>
      </w:tr>
      <w:tr w:rsidR="00F91964" w:rsidRPr="009135D7" w14:paraId="3B7214E8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D9A2D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贷款借据号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10A6BC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varchar(30)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D953D6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资金方订单号/借据号（如有），资金方每笔贷款的唯一编码</w:t>
            </w:r>
          </w:p>
        </w:tc>
      </w:tr>
      <w:tr w:rsidR="00F91964" w:rsidRPr="009135D7" w14:paraId="708981C7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8CBCB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期数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EF779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8B6CC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期序号</w:t>
            </w:r>
          </w:p>
        </w:tc>
      </w:tr>
      <w:tr w:rsidR="00F91964" w:rsidRPr="009135D7" w14:paraId="72C969C0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4AF0B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还款日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FC2DA8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varchar(10)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707F1E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y</w:t>
            </w:r>
            <w:r w:rsidRPr="009135D7">
              <w:rPr>
                <w:rFonts w:asciiTheme="minorEastAsia" w:hAnsiTheme="minorEastAsia" w:cs="Arial"/>
                <w:color w:val="000000" w:themeColor="text1"/>
                <w:szCs w:val="18"/>
              </w:rPr>
              <w:t>yymmdd</w:t>
            </w:r>
          </w:p>
        </w:tc>
      </w:tr>
      <w:tr w:rsidR="00F91964" w:rsidRPr="009135D7" w14:paraId="1B7E4A39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AF25F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应还月供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60F7A8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09DD5F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无数据，给0.00</w:t>
            </w:r>
          </w:p>
        </w:tc>
      </w:tr>
      <w:tr w:rsidR="00F91964" w:rsidRPr="009135D7" w14:paraId="25F01F1F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235D6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应还本金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08375F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410F2D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无数据，给0.00</w:t>
            </w:r>
          </w:p>
        </w:tc>
      </w:tr>
      <w:tr w:rsidR="00F91964" w:rsidRPr="009135D7" w14:paraId="0EED890B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E69FB6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应还利息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589CC7B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276497A" w14:textId="77777777" w:rsidR="00F91964" w:rsidRPr="009135D7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9135D7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无数据，给0.00</w:t>
            </w:r>
          </w:p>
        </w:tc>
      </w:tr>
    </w:tbl>
    <w:p w14:paraId="49AF158F" w14:textId="77777777" w:rsidR="00F91964" w:rsidRPr="009135D7" w:rsidRDefault="00F91964" w:rsidP="00F91964">
      <w:pPr>
        <w:spacing w:before="156" w:after="156"/>
        <w:rPr>
          <w:b/>
          <w:color w:val="000000" w:themeColor="text1"/>
        </w:rPr>
      </w:pPr>
      <w:r w:rsidRPr="009135D7">
        <w:rPr>
          <w:rFonts w:hint="eastAsia"/>
          <w:b/>
          <w:color w:val="000000" w:themeColor="text1"/>
        </w:rPr>
        <w:t>一个</w:t>
      </w:r>
      <w:r w:rsidRPr="009135D7">
        <w:rPr>
          <w:rFonts w:hint="eastAsia"/>
          <w:b/>
          <w:color w:val="000000" w:themeColor="text1"/>
        </w:rPr>
        <w:t>TXT</w:t>
      </w:r>
      <w:r w:rsidRPr="009135D7">
        <w:rPr>
          <w:rFonts w:hint="eastAsia"/>
          <w:b/>
          <w:color w:val="000000" w:themeColor="text1"/>
        </w:rPr>
        <w:t>文件，一笔贷款如有</w:t>
      </w:r>
      <w:r w:rsidRPr="009135D7">
        <w:rPr>
          <w:rFonts w:hint="eastAsia"/>
          <w:b/>
          <w:color w:val="000000" w:themeColor="text1"/>
        </w:rPr>
        <w:t>36</w:t>
      </w:r>
      <w:r w:rsidRPr="009135D7">
        <w:rPr>
          <w:rFonts w:hint="eastAsia"/>
          <w:b/>
          <w:color w:val="000000" w:themeColor="text1"/>
        </w:rPr>
        <w:t>期就是</w:t>
      </w:r>
      <w:r w:rsidRPr="009135D7">
        <w:rPr>
          <w:rFonts w:hint="eastAsia"/>
          <w:b/>
          <w:color w:val="000000" w:themeColor="text1"/>
        </w:rPr>
        <w:t>36</w:t>
      </w:r>
      <w:r w:rsidRPr="009135D7">
        <w:rPr>
          <w:rFonts w:hint="eastAsia"/>
          <w:b/>
          <w:color w:val="000000" w:themeColor="text1"/>
        </w:rPr>
        <w:t>条数据。</w:t>
      </w:r>
    </w:p>
    <w:p w14:paraId="5CDAE005" w14:textId="77777777" w:rsidR="00F91964" w:rsidRDefault="00F91964" w:rsidP="00F91964">
      <w:pPr>
        <w:pStyle w:val="4"/>
        <w:numPr>
          <w:ilvl w:val="3"/>
          <w:numId w:val="0"/>
        </w:numPr>
        <w:tabs>
          <w:tab w:val="left" w:pos="432"/>
          <w:tab w:val="left" w:pos="864"/>
        </w:tabs>
        <w:spacing w:before="0" w:after="0" w:line="372" w:lineRule="auto"/>
        <w:ind w:left="864" w:hanging="864"/>
        <w:rPr>
          <w:color w:val="000000" w:themeColor="text1"/>
        </w:rPr>
      </w:pPr>
      <w:r w:rsidRPr="009626B8">
        <w:rPr>
          <w:rFonts w:hint="eastAsia"/>
          <w:color w:val="000000" w:themeColor="text1"/>
        </w:rPr>
        <w:t>放款明细文件</w:t>
      </w:r>
    </w:p>
    <w:p w14:paraId="53D10E2F" w14:textId="77777777" w:rsidR="00F91964" w:rsidRPr="00DA1C0A" w:rsidRDefault="00F91964" w:rsidP="00F91964">
      <w:pPr>
        <w:rPr>
          <w:b/>
        </w:rPr>
      </w:pPr>
      <w:r w:rsidRPr="00DA1C0A">
        <w:rPr>
          <w:rFonts w:hint="eastAsia"/>
          <w:b/>
        </w:rPr>
        <w:t>说明：</w:t>
      </w:r>
      <w:r w:rsidRPr="00DA1C0A">
        <w:rPr>
          <w:b/>
        </w:rPr>
        <w:t>T+1</w:t>
      </w:r>
      <w:r w:rsidRPr="00DA1C0A">
        <w:rPr>
          <w:rFonts w:hint="eastAsia"/>
          <w:b/>
        </w:rPr>
        <w:t>日推送对</w:t>
      </w:r>
      <w:r w:rsidRPr="00DA1C0A">
        <w:rPr>
          <w:b/>
        </w:rPr>
        <w:t>T</w:t>
      </w:r>
      <w:r w:rsidRPr="00DA1C0A">
        <w:rPr>
          <w:rFonts w:hint="eastAsia"/>
          <w:b/>
        </w:rPr>
        <w:t>日的增量的放款交易明细。当天没有数据则推送空文件。</w:t>
      </w:r>
    </w:p>
    <w:p w14:paraId="161A1045" w14:textId="77777777" w:rsidR="00F91964" w:rsidRPr="00DA1C0A" w:rsidRDefault="00F91964" w:rsidP="00F91964">
      <w:pPr>
        <w:rPr>
          <w:b/>
        </w:rPr>
      </w:pPr>
      <w:r w:rsidRPr="00DA1C0A">
        <w:rPr>
          <w:rFonts w:hint="eastAsia"/>
          <w:b/>
        </w:rPr>
        <w:t>文件名：</w:t>
      </w:r>
      <w:r w:rsidRPr="00DA1C0A">
        <w:rPr>
          <w:b/>
        </w:rPr>
        <w:t>YXCD</w:t>
      </w:r>
      <w:r w:rsidRPr="00DA1C0A">
        <w:rPr>
          <w:rFonts w:hint="eastAsia"/>
          <w:b/>
        </w:rPr>
        <w:t xml:space="preserve"> _LOAN_DETAIL_YYYYMMDD.txt</w:t>
      </w:r>
    </w:p>
    <w:p w14:paraId="00EEEFD3" w14:textId="77777777" w:rsidR="00F91964" w:rsidRPr="00DA1C0A" w:rsidRDefault="00F91964" w:rsidP="00F91964">
      <w:r w:rsidRPr="00DA1C0A">
        <w:rPr>
          <w:rFonts w:hint="eastAsia"/>
          <w:b/>
        </w:rPr>
        <w:t>内容描述：</w:t>
      </w:r>
      <w:r w:rsidRPr="00DA1C0A">
        <w:rPr>
          <w:b/>
        </w:rPr>
        <w:t xml:space="preserve"> </w:t>
      </w:r>
      <w:r w:rsidRPr="00DA1C0A">
        <w:rPr>
          <w:rFonts w:hint="eastAsia"/>
          <w:b/>
        </w:rPr>
        <w:t>按照接口字段顺序分隔</w:t>
      </w:r>
    </w:p>
    <w:tbl>
      <w:tblPr>
        <w:tblW w:w="8506" w:type="dxa"/>
        <w:jc w:val="center"/>
        <w:tblLayout w:type="fixed"/>
        <w:tblLook w:val="04A0" w:firstRow="1" w:lastRow="0" w:firstColumn="1" w:lastColumn="0" w:noHBand="0" w:noVBand="1"/>
      </w:tblPr>
      <w:tblGrid>
        <w:gridCol w:w="2319"/>
        <w:gridCol w:w="2699"/>
        <w:gridCol w:w="3488"/>
      </w:tblGrid>
      <w:tr w:rsidR="00F91964" w:rsidRPr="00BE1EC7" w14:paraId="7849602F" w14:textId="77777777" w:rsidTr="00DF5C38">
        <w:trPr>
          <w:trHeight w:val="220"/>
          <w:jc w:val="center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69733370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lastRenderedPageBreak/>
              <w:t>中文名</w:t>
            </w:r>
          </w:p>
        </w:tc>
        <w:tc>
          <w:tcPr>
            <w:tcW w:w="2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03893BF7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类    型</w:t>
            </w:r>
          </w:p>
        </w:tc>
        <w:tc>
          <w:tcPr>
            <w:tcW w:w="3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42CE1D5D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字段备注</w:t>
            </w:r>
          </w:p>
        </w:tc>
      </w:tr>
      <w:tr w:rsidR="00F91964" w:rsidRPr="00BE1EC7" w14:paraId="0E449167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BDE64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对账日期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8F6AC9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varchar(10)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006D4B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/>
                <w:color w:val="000000" w:themeColor="text1"/>
                <w:szCs w:val="18"/>
              </w:rPr>
              <w:t>Yyymmdd</w:t>
            </w:r>
          </w:p>
          <w:p w14:paraId="166DD301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/>
                <w:color w:val="000000" w:themeColor="text1"/>
                <w:szCs w:val="18"/>
              </w:rPr>
              <w:t>数据发生日期</w:t>
            </w: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。</w:t>
            </w:r>
          </w:p>
        </w:tc>
      </w:tr>
      <w:tr w:rsidR="00F91964" w:rsidRPr="00BE1EC7" w14:paraId="3D57AB84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ACD31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易鑫订单号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EEDA85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varchar(32)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41F4C3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易鑫发起信审时生成的临时申请编号</w:t>
            </w:r>
          </w:p>
        </w:tc>
      </w:tr>
      <w:tr w:rsidR="00F91964" w:rsidRPr="00BE1EC7" w14:paraId="20931AC6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BB626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贷款借据号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67CFC8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varchar(30)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9B0EC9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资金方订单号/借据号（如有），资金方每笔贷款的唯一编码</w:t>
            </w:r>
          </w:p>
        </w:tc>
      </w:tr>
      <w:tr w:rsidR="00F91964" w:rsidRPr="00BE1EC7" w14:paraId="6AC3B7FA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6EB08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放款日期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36839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varchar(10)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23622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</w:p>
        </w:tc>
      </w:tr>
      <w:tr w:rsidR="00F91964" w:rsidRPr="00BE1EC7" w14:paraId="75DDD6C8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5D4F3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放款金额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775408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DF8429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</w:p>
        </w:tc>
      </w:tr>
      <w:tr w:rsidR="00F91964" w:rsidRPr="00BE1EC7" w14:paraId="429DBB70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5B835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放款流水号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F8A557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varchar(50)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EBDD83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没有就放空</w:t>
            </w:r>
          </w:p>
        </w:tc>
      </w:tr>
      <w:tr w:rsidR="00F91964" w:rsidRPr="00BE1EC7" w14:paraId="7684FA38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C9127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总期数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C95A5D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9C696A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</w:p>
        </w:tc>
      </w:tr>
      <w:tr w:rsidR="00F91964" w:rsidRPr="00BE1EC7" w14:paraId="7E3F39A4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6803A11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放款账号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040849A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varchar(40)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62BED66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易鑫对公户，放款对象账号</w:t>
            </w:r>
          </w:p>
        </w:tc>
      </w:tr>
      <w:tr w:rsidR="00F91964" w:rsidRPr="00BE1EC7" w14:paraId="0E374CD9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9355BE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合同主体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14D3BF4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varchar(50)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B01E8FD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合同主体代码</w:t>
            </w:r>
          </w:p>
          <w:p w14:paraId="43541A96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天津恒通0</w:t>
            </w:r>
            <w:r w:rsidRPr="00BE1EC7">
              <w:rPr>
                <w:rFonts w:asciiTheme="minorEastAsia" w:hAnsiTheme="minorEastAsia" w:cs="宋体"/>
                <w:color w:val="000000" w:themeColor="text1"/>
                <w:szCs w:val="18"/>
              </w:rPr>
              <w:t xml:space="preserve"> </w:t>
            </w:r>
          </w:p>
          <w:p w14:paraId="0C8CBCE5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上海易鑫1</w:t>
            </w:r>
          </w:p>
        </w:tc>
      </w:tr>
      <w:tr w:rsidR="00F91964" w:rsidRPr="00BE1EC7" w14:paraId="1DCCCF3A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8BE863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放款类型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45F09B6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D046CC0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01-车款；02-加融项；03-全部</w:t>
            </w:r>
          </w:p>
        </w:tc>
      </w:tr>
      <w:tr w:rsidR="00F91964" w:rsidRPr="00BE1EC7" w14:paraId="52FF043C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36B6DD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放款状态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F123179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</w:t>
            </w:r>
            <w:r w:rsidRPr="00BE1EC7">
              <w:rPr>
                <w:rFonts w:asciiTheme="minorEastAsia" w:hAnsiTheme="minorEastAsia" w:cs="宋体"/>
                <w:color w:val="000000" w:themeColor="text1"/>
                <w:szCs w:val="18"/>
              </w:rPr>
              <w:t>2</w:t>
            </w: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800CC17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01-成功；02-失败</w:t>
            </w:r>
          </w:p>
          <w:p w14:paraId="01A28618" w14:textId="77777777" w:rsidR="00F91964" w:rsidRPr="00BE1EC7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BE1EC7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（按照实际结果传送）</w:t>
            </w:r>
          </w:p>
        </w:tc>
      </w:tr>
    </w:tbl>
    <w:p w14:paraId="1C525083" w14:textId="77777777" w:rsidR="00F91964" w:rsidRPr="009626B8" w:rsidRDefault="00F91964" w:rsidP="00F91964">
      <w:pPr>
        <w:spacing w:before="156" w:after="156"/>
        <w:rPr>
          <w:b/>
          <w:color w:val="000000" w:themeColor="text1"/>
        </w:rPr>
      </w:pPr>
      <w:r w:rsidRPr="00BE1EC7">
        <w:rPr>
          <w:rFonts w:asciiTheme="minorEastAsia" w:hAnsiTheme="minorEastAsia" w:cs="宋体"/>
          <w:b/>
          <w:color w:val="000000" w:themeColor="text1"/>
          <w:szCs w:val="18"/>
        </w:rPr>
        <w:t>备注</w:t>
      </w:r>
      <w:r w:rsidRPr="00BE1EC7">
        <w:rPr>
          <w:rFonts w:asciiTheme="minorEastAsia" w:hAnsiTheme="minorEastAsia" w:cs="宋体" w:hint="eastAsia"/>
          <w:b/>
          <w:color w:val="000000" w:themeColor="text1"/>
          <w:szCs w:val="18"/>
        </w:rPr>
        <w:t>：民生金租一笔订单</w:t>
      </w:r>
      <w:r w:rsidRPr="00BE1EC7">
        <w:rPr>
          <w:rFonts w:asciiTheme="minorEastAsia" w:hAnsiTheme="minorEastAsia" w:cs="宋体"/>
          <w:b/>
          <w:color w:val="000000" w:themeColor="text1"/>
          <w:szCs w:val="18"/>
        </w:rPr>
        <w:t>加融项</w:t>
      </w:r>
      <w:r w:rsidRPr="00BE1EC7">
        <w:rPr>
          <w:rFonts w:asciiTheme="minorEastAsia" w:hAnsiTheme="minorEastAsia" w:cs="宋体" w:hint="eastAsia"/>
          <w:b/>
          <w:color w:val="000000" w:themeColor="text1"/>
          <w:szCs w:val="18"/>
        </w:rPr>
        <w:t>+</w:t>
      </w:r>
      <w:r w:rsidRPr="00BE1EC7">
        <w:rPr>
          <w:rFonts w:asciiTheme="minorEastAsia" w:hAnsiTheme="minorEastAsia" w:cs="宋体"/>
          <w:b/>
          <w:color w:val="000000" w:themeColor="text1"/>
          <w:szCs w:val="18"/>
        </w:rPr>
        <w:t>车款是汇总一笔放款</w:t>
      </w:r>
    </w:p>
    <w:p w14:paraId="1CE760F2" w14:textId="77777777" w:rsidR="00F91964" w:rsidRPr="009626B8" w:rsidRDefault="00F91964" w:rsidP="00F91964">
      <w:pPr>
        <w:pStyle w:val="4"/>
        <w:numPr>
          <w:ilvl w:val="3"/>
          <w:numId w:val="0"/>
        </w:numPr>
        <w:tabs>
          <w:tab w:val="left" w:pos="432"/>
          <w:tab w:val="left" w:pos="864"/>
        </w:tabs>
        <w:spacing w:before="0" w:after="0" w:line="372" w:lineRule="auto"/>
        <w:ind w:left="864" w:hanging="864"/>
        <w:rPr>
          <w:color w:val="000000" w:themeColor="text1"/>
        </w:rPr>
      </w:pPr>
      <w:r w:rsidRPr="009626B8">
        <w:rPr>
          <w:rFonts w:hint="eastAsia"/>
          <w:color w:val="000000" w:themeColor="text1"/>
        </w:rPr>
        <w:t>还款明细文件</w:t>
      </w:r>
    </w:p>
    <w:p w14:paraId="737EF5F5" w14:textId="77777777" w:rsidR="00F91964" w:rsidRPr="00414B06" w:rsidRDefault="00F91964" w:rsidP="00F91964">
      <w:pPr>
        <w:spacing w:before="120" w:after="120"/>
        <w:rPr>
          <w:rFonts w:cs="宋体"/>
          <w:b/>
          <w:color w:val="000000" w:themeColor="text1"/>
        </w:rPr>
      </w:pPr>
      <w:r w:rsidRPr="00414B06">
        <w:rPr>
          <w:rFonts w:cs="宋体" w:hint="eastAsia"/>
          <w:b/>
          <w:color w:val="000000" w:themeColor="text1"/>
        </w:rPr>
        <w:t>说明：</w:t>
      </w:r>
      <w:r w:rsidRPr="00414B06">
        <w:rPr>
          <w:rFonts w:cs="宋体"/>
          <w:b/>
          <w:color w:val="000000" w:themeColor="text1"/>
        </w:rPr>
        <w:t>T+1</w:t>
      </w:r>
      <w:r w:rsidRPr="00414B06">
        <w:rPr>
          <w:rFonts w:cs="宋体" w:hint="eastAsia"/>
          <w:b/>
          <w:color w:val="000000" w:themeColor="text1"/>
        </w:rPr>
        <w:t>日推送对</w:t>
      </w:r>
      <w:r w:rsidRPr="00414B06">
        <w:rPr>
          <w:rFonts w:cs="宋体"/>
          <w:b/>
          <w:color w:val="000000" w:themeColor="text1"/>
        </w:rPr>
        <w:t>T</w:t>
      </w:r>
      <w:r w:rsidRPr="00414B06">
        <w:rPr>
          <w:rFonts w:cs="宋体" w:hint="eastAsia"/>
          <w:b/>
          <w:color w:val="000000" w:themeColor="text1"/>
        </w:rPr>
        <w:t>日的增量正的常还款交易明细。当天没有数据则推送空文件。</w:t>
      </w:r>
    </w:p>
    <w:p w14:paraId="68AEB43C" w14:textId="77777777" w:rsidR="00F91964" w:rsidRPr="00414B06" w:rsidRDefault="00F91964" w:rsidP="00F91964">
      <w:pPr>
        <w:spacing w:before="120" w:after="120"/>
        <w:rPr>
          <w:rFonts w:cs="宋体"/>
          <w:b/>
          <w:color w:val="000000" w:themeColor="text1"/>
        </w:rPr>
      </w:pPr>
      <w:r w:rsidRPr="00414B06">
        <w:rPr>
          <w:rFonts w:cs="宋体" w:hint="eastAsia"/>
          <w:b/>
          <w:color w:val="000000" w:themeColor="text1"/>
        </w:rPr>
        <w:t>文件名：</w:t>
      </w:r>
      <w:r w:rsidRPr="00414B06">
        <w:rPr>
          <w:rFonts w:cs="宋体"/>
          <w:b/>
          <w:color w:val="000000" w:themeColor="text1"/>
        </w:rPr>
        <w:t>YXCD</w:t>
      </w:r>
      <w:r w:rsidRPr="00414B06">
        <w:rPr>
          <w:rFonts w:cs="宋体" w:hint="eastAsia"/>
          <w:b/>
          <w:color w:val="000000" w:themeColor="text1"/>
        </w:rPr>
        <w:t xml:space="preserve"> _REPAYMENT_DETAIL_YYYYMMDD.txt</w:t>
      </w:r>
    </w:p>
    <w:p w14:paraId="114541EF" w14:textId="77777777" w:rsidR="00F91964" w:rsidRPr="00414B06" w:rsidRDefault="00F91964" w:rsidP="00F91964">
      <w:pPr>
        <w:spacing w:before="120" w:after="120"/>
        <w:rPr>
          <w:rFonts w:cs="宋体"/>
          <w:b/>
          <w:color w:val="000000" w:themeColor="text1"/>
        </w:rPr>
      </w:pPr>
      <w:r w:rsidRPr="00414B06">
        <w:rPr>
          <w:rFonts w:cs="宋体" w:hint="eastAsia"/>
          <w:b/>
          <w:color w:val="000000" w:themeColor="text1"/>
        </w:rPr>
        <w:t>内容描述：</w:t>
      </w:r>
      <w:r w:rsidRPr="00414B06">
        <w:rPr>
          <w:rFonts w:cs="宋体"/>
          <w:b/>
          <w:color w:val="000000" w:themeColor="text1"/>
        </w:rPr>
        <w:t xml:space="preserve"> </w:t>
      </w:r>
      <w:r w:rsidRPr="00414B06">
        <w:rPr>
          <w:rFonts w:cs="宋体" w:hint="eastAsia"/>
          <w:b/>
          <w:color w:val="000000" w:themeColor="text1"/>
        </w:rPr>
        <w:t>按照接口字段顺序分隔</w:t>
      </w:r>
    </w:p>
    <w:p w14:paraId="28FF2306" w14:textId="77777777" w:rsidR="00F91964" w:rsidRPr="00414B06" w:rsidRDefault="00F91964" w:rsidP="00F91964">
      <w:pPr>
        <w:spacing w:before="120" w:after="120"/>
        <w:rPr>
          <w:rFonts w:cs="宋体"/>
          <w:b/>
          <w:color w:val="000000" w:themeColor="text1"/>
        </w:rPr>
      </w:pPr>
      <w:r w:rsidRPr="00414B06">
        <w:rPr>
          <w:rFonts w:cs="宋体"/>
          <w:b/>
          <w:color w:val="000000" w:themeColor="text1"/>
        </w:rPr>
        <w:t>所有的还款记录都包含在本文件内</w:t>
      </w:r>
      <w:r w:rsidRPr="00414B06">
        <w:rPr>
          <w:rFonts w:cs="宋体" w:hint="eastAsia"/>
          <w:b/>
          <w:color w:val="000000" w:themeColor="text1"/>
        </w:rPr>
        <w:t>。批扣还款（正常批扣和逾期批扣）、代客还月供（如有）、代客</w:t>
      </w:r>
      <w:r w:rsidRPr="00414B06">
        <w:rPr>
          <w:rFonts w:cs="宋体"/>
          <w:b/>
          <w:color w:val="000000" w:themeColor="text1"/>
        </w:rPr>
        <w:t>提前结清</w:t>
      </w:r>
      <w:r w:rsidRPr="00414B06">
        <w:rPr>
          <w:rFonts w:cs="宋体" w:hint="eastAsia"/>
          <w:b/>
          <w:color w:val="000000" w:themeColor="text1"/>
        </w:rPr>
        <w:t>、</w:t>
      </w:r>
      <w:r w:rsidRPr="00414B06">
        <w:rPr>
          <w:rFonts w:cs="宋体"/>
          <w:b/>
          <w:color w:val="000000" w:themeColor="text1"/>
        </w:rPr>
        <w:t>全额回购</w:t>
      </w:r>
      <w:r w:rsidRPr="00414B06">
        <w:rPr>
          <w:rFonts w:cs="宋体" w:hint="eastAsia"/>
          <w:b/>
          <w:color w:val="000000" w:themeColor="text1"/>
        </w:rPr>
        <w:t>、</w:t>
      </w:r>
      <w:r w:rsidRPr="00414B06">
        <w:rPr>
          <w:rFonts w:cs="宋体"/>
          <w:b/>
          <w:color w:val="000000" w:themeColor="text1"/>
        </w:rPr>
        <w:t>高危回购</w:t>
      </w:r>
      <w:r w:rsidRPr="00414B06">
        <w:rPr>
          <w:rFonts w:cs="宋体" w:hint="eastAsia"/>
          <w:b/>
          <w:color w:val="000000" w:themeColor="text1"/>
        </w:rPr>
        <w:t>、</w:t>
      </w:r>
      <w:r w:rsidRPr="00414B06">
        <w:rPr>
          <w:rFonts w:cs="宋体" w:hint="eastAsia"/>
          <w:b/>
          <w:color w:val="000000" w:themeColor="text1"/>
        </w:rPr>
        <w:t>SP</w:t>
      </w:r>
      <w:r w:rsidRPr="00414B06">
        <w:rPr>
          <w:rFonts w:cs="宋体" w:hint="eastAsia"/>
          <w:b/>
          <w:color w:val="000000" w:themeColor="text1"/>
        </w:rPr>
        <w:t>提前结清、</w:t>
      </w:r>
      <w:r w:rsidRPr="00414B06">
        <w:rPr>
          <w:rFonts w:cs="宋体" w:hint="eastAsia"/>
          <w:b/>
          <w:color w:val="000000" w:themeColor="text1"/>
        </w:rPr>
        <w:t>SP</w:t>
      </w:r>
      <w:r w:rsidRPr="00414B06">
        <w:rPr>
          <w:rFonts w:cs="宋体" w:hint="eastAsia"/>
          <w:b/>
          <w:color w:val="000000" w:themeColor="text1"/>
        </w:rPr>
        <w:t>回购、合同取消</w:t>
      </w:r>
      <w:r w:rsidRPr="00414B06">
        <w:rPr>
          <w:rFonts w:cs="宋体" w:hint="eastAsia"/>
          <w:b/>
          <w:color w:val="000000" w:themeColor="text1"/>
        </w:rPr>
        <w:t>-</w:t>
      </w:r>
      <w:r w:rsidRPr="00414B06">
        <w:rPr>
          <w:rFonts w:cs="宋体" w:hint="eastAsia"/>
          <w:b/>
          <w:color w:val="000000" w:themeColor="text1"/>
        </w:rPr>
        <w:t>退车、合同取消</w:t>
      </w:r>
      <w:r w:rsidRPr="00414B06">
        <w:rPr>
          <w:rFonts w:cs="宋体" w:hint="eastAsia"/>
          <w:b/>
          <w:color w:val="000000" w:themeColor="text1"/>
        </w:rPr>
        <w:t>-</w:t>
      </w:r>
      <w:r w:rsidRPr="00414B06">
        <w:rPr>
          <w:rFonts w:cs="宋体" w:hint="eastAsia"/>
          <w:b/>
          <w:color w:val="000000" w:themeColor="text1"/>
        </w:rPr>
        <w:t>退款都包括在内。</w:t>
      </w:r>
    </w:p>
    <w:p w14:paraId="5EEF75AB" w14:textId="77777777" w:rsidR="00F91964" w:rsidRPr="009626B8" w:rsidRDefault="00F91964" w:rsidP="00F91964">
      <w:pPr>
        <w:spacing w:before="120" w:after="120"/>
        <w:rPr>
          <w:b/>
          <w:color w:val="000000" w:themeColor="text1"/>
        </w:rPr>
      </w:pPr>
      <w:r w:rsidRPr="00414B06">
        <w:rPr>
          <w:rFonts w:cs="宋体"/>
          <w:b/>
          <w:color w:val="000000" w:themeColor="text1"/>
        </w:rPr>
        <w:lastRenderedPageBreak/>
        <w:t>一笔扣除多期月供时</w:t>
      </w:r>
      <w:r w:rsidRPr="00414B06">
        <w:rPr>
          <w:rFonts w:cs="宋体" w:hint="eastAsia"/>
          <w:b/>
          <w:color w:val="000000" w:themeColor="text1"/>
        </w:rPr>
        <w:t>，</w:t>
      </w:r>
      <w:r w:rsidRPr="00414B06">
        <w:rPr>
          <w:rFonts w:cs="宋体"/>
          <w:b/>
          <w:color w:val="000000" w:themeColor="text1"/>
        </w:rPr>
        <w:t>会有多条记录</w:t>
      </w:r>
      <w:r w:rsidRPr="009626B8">
        <w:rPr>
          <w:rFonts w:hint="eastAsia"/>
          <w:b/>
          <w:color w:val="000000" w:themeColor="text1"/>
        </w:rPr>
        <w:t>。</w:t>
      </w:r>
    </w:p>
    <w:tbl>
      <w:tblPr>
        <w:tblW w:w="8506" w:type="dxa"/>
        <w:jc w:val="center"/>
        <w:tblLayout w:type="fixed"/>
        <w:tblLook w:val="04A0" w:firstRow="1" w:lastRow="0" w:firstColumn="1" w:lastColumn="0" w:noHBand="0" w:noVBand="1"/>
      </w:tblPr>
      <w:tblGrid>
        <w:gridCol w:w="2319"/>
        <w:gridCol w:w="2699"/>
        <w:gridCol w:w="3488"/>
      </w:tblGrid>
      <w:tr w:rsidR="00F91964" w:rsidRPr="00E61659" w14:paraId="5E885823" w14:textId="77777777" w:rsidTr="00DF5C38">
        <w:trPr>
          <w:trHeight w:val="220"/>
          <w:jc w:val="center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23820ED1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中文名</w:t>
            </w:r>
          </w:p>
        </w:tc>
        <w:tc>
          <w:tcPr>
            <w:tcW w:w="2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4F7F3EC4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类    型</w:t>
            </w:r>
          </w:p>
        </w:tc>
        <w:tc>
          <w:tcPr>
            <w:tcW w:w="3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5F97D30C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字段备注</w:t>
            </w:r>
          </w:p>
        </w:tc>
      </w:tr>
      <w:tr w:rsidR="00F91964" w:rsidRPr="00E61659" w14:paraId="30390990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A1C52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对账日期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0D34F5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varchar(10)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B55334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/>
                <w:color w:val="000000" w:themeColor="text1"/>
                <w:szCs w:val="18"/>
              </w:rPr>
              <w:t>Yyymmdd</w:t>
            </w:r>
          </w:p>
          <w:p w14:paraId="7445AE34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/>
                <w:color w:val="000000" w:themeColor="text1"/>
                <w:szCs w:val="18"/>
              </w:rPr>
              <w:t>数据发生日期</w:t>
            </w: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。</w:t>
            </w:r>
          </w:p>
        </w:tc>
      </w:tr>
      <w:tr w:rsidR="00F91964" w:rsidRPr="00E61659" w14:paraId="4A4DEBFD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098C8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易鑫订单号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61DE5D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varchar(32)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9C67FB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易鑫发起信审时生成的临时申请编号</w:t>
            </w:r>
          </w:p>
        </w:tc>
      </w:tr>
      <w:tr w:rsidR="00F91964" w:rsidRPr="00E61659" w14:paraId="652A23AC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320A7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贷款借据号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E8750B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varchar(30)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DF00AF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资金方订单号/借据号（如有），资金方每笔贷款的唯一编码</w:t>
            </w:r>
          </w:p>
        </w:tc>
      </w:tr>
      <w:tr w:rsidR="00F91964" w:rsidRPr="00E61659" w14:paraId="4A7B3438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75F1E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/>
                <w:color w:val="000000" w:themeColor="text1"/>
                <w:szCs w:val="18"/>
              </w:rPr>
              <w:t>扣款</w:t>
            </w: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类型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8CF5F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</w:t>
            </w:r>
            <w:r w:rsidRPr="00E61659">
              <w:rPr>
                <w:rFonts w:asciiTheme="minorEastAsia" w:hAnsiTheme="minorEastAsia" w:cs="宋体"/>
                <w:color w:val="000000" w:themeColor="text1"/>
                <w:szCs w:val="18"/>
              </w:rPr>
              <w:t>2</w:t>
            </w: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868AB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/>
                <w:color w:val="000000" w:themeColor="text1"/>
                <w:szCs w:val="18"/>
              </w:rPr>
              <w:t>1-正常扣款（租金及罚息）</w:t>
            </w:r>
          </w:p>
          <w:p w14:paraId="56145D4F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/>
                <w:color w:val="000000" w:themeColor="text1"/>
                <w:szCs w:val="18"/>
              </w:rPr>
              <w:t>2-提前结清扣款</w:t>
            </w:r>
          </w:p>
          <w:p w14:paraId="664C7CD5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/>
                <w:color w:val="000000" w:themeColor="text1"/>
                <w:szCs w:val="18"/>
              </w:rPr>
              <w:t>3-回购扣款</w:t>
            </w:r>
          </w:p>
          <w:p w14:paraId="1F5DEF1E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/>
                <w:color w:val="000000" w:themeColor="text1"/>
                <w:szCs w:val="18"/>
              </w:rPr>
              <w:t>4-展期扣款</w:t>
            </w:r>
          </w:p>
          <w:p w14:paraId="71AB0F69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/>
                <w:color w:val="000000" w:themeColor="text1"/>
                <w:szCs w:val="18"/>
              </w:rPr>
              <w:t>5-费用扣款</w:t>
            </w:r>
          </w:p>
        </w:tc>
      </w:tr>
      <w:tr w:rsidR="00F91964" w:rsidRPr="00E61659" w14:paraId="03641D73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F1298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扣款方式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C951A5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4E0DAC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1-正常扣款</w:t>
            </w:r>
          </w:p>
          <w:p w14:paraId="1D6F3416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2-客户转账</w:t>
            </w:r>
          </w:p>
          <w:p w14:paraId="4E2DF719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3-客户付现</w:t>
            </w:r>
          </w:p>
          <w:p w14:paraId="546D6262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4-机构代偿</w:t>
            </w:r>
          </w:p>
        </w:tc>
      </w:tr>
      <w:tr w:rsidR="00F91964" w:rsidRPr="00E61659" w14:paraId="5BB4676E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A8212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交易日期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ECB659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varchar(8)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1C2497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/>
                <w:color w:val="000000" w:themeColor="text1"/>
                <w:szCs w:val="18"/>
              </w:rPr>
              <w:t>Y</w:t>
            </w: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yyymmdd</w:t>
            </w:r>
          </w:p>
        </w:tc>
      </w:tr>
      <w:tr w:rsidR="00F91964" w:rsidRPr="00E61659" w14:paraId="722D96A9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0D81B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期数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9F41EC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B0EAD3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/>
                <w:color w:val="000000" w:themeColor="text1"/>
                <w:szCs w:val="18"/>
              </w:rPr>
              <w:t>提前结清</w:t>
            </w: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、</w:t>
            </w:r>
            <w:r w:rsidRPr="00E61659">
              <w:rPr>
                <w:rFonts w:asciiTheme="minorEastAsia" w:hAnsiTheme="minorEastAsia" w:cs="宋体"/>
                <w:color w:val="000000" w:themeColor="text1"/>
                <w:szCs w:val="18"/>
              </w:rPr>
              <w:t>全额回顾</w:t>
            </w: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、</w:t>
            </w:r>
            <w:r w:rsidRPr="00E61659">
              <w:rPr>
                <w:rFonts w:asciiTheme="minorEastAsia" w:hAnsiTheme="minorEastAsia" w:cs="宋体"/>
                <w:color w:val="000000" w:themeColor="text1"/>
                <w:szCs w:val="18"/>
              </w:rPr>
              <w:t>高危回购等</w:t>
            </w: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，</w:t>
            </w:r>
            <w:r w:rsidRPr="00E61659">
              <w:rPr>
                <w:rFonts w:asciiTheme="minorEastAsia" w:hAnsiTheme="minorEastAsia" w:cs="宋体"/>
                <w:color w:val="000000" w:themeColor="text1"/>
                <w:szCs w:val="18"/>
              </w:rPr>
              <w:t>都是结清发生当日所在的期数</w:t>
            </w: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。</w:t>
            </w:r>
          </w:p>
        </w:tc>
      </w:tr>
      <w:tr w:rsidR="00F91964" w:rsidRPr="00E61659" w14:paraId="1B472817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9D4D1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还款总金额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6646D7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B89C0B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无数据，给0.00</w:t>
            </w:r>
          </w:p>
        </w:tc>
      </w:tr>
      <w:tr w:rsidR="00F91964" w:rsidRPr="00E61659" w14:paraId="326821F6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D9C8E2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本金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4FC475E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7D4A9CA3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无数据，给0.00</w:t>
            </w:r>
          </w:p>
        </w:tc>
      </w:tr>
      <w:tr w:rsidR="00F91964" w:rsidRPr="00E61659" w14:paraId="0B575466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FEBA0E0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利息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D87884A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38473B3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无数据，给0.00</w:t>
            </w:r>
          </w:p>
        </w:tc>
      </w:tr>
      <w:tr w:rsidR="00F91964" w:rsidRPr="00E61659" w14:paraId="6D36E1F6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4D93A3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复利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B25B21A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02E59C6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无数据，给0.00</w:t>
            </w:r>
          </w:p>
        </w:tc>
      </w:tr>
      <w:tr w:rsidR="00F91964" w:rsidRPr="00E61659" w14:paraId="6822A39B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D877CD2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罚息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1CC7835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C2C3CBB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无数据，给0.00</w:t>
            </w:r>
          </w:p>
        </w:tc>
      </w:tr>
      <w:tr w:rsidR="00F91964" w:rsidRPr="00E61659" w14:paraId="2587B061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EB61B4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lastRenderedPageBreak/>
              <w:t>违约金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80FFB8D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8321CCD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无数据，给0.00</w:t>
            </w:r>
          </w:p>
        </w:tc>
      </w:tr>
      <w:tr w:rsidR="00F91964" w:rsidRPr="00E61659" w14:paraId="02DC6388" w14:textId="77777777" w:rsidTr="00DF5C38">
        <w:trPr>
          <w:trHeight w:val="2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1862CCA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提前还款手续费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73711A05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5002D72" w14:textId="77777777" w:rsidR="00F91964" w:rsidRPr="00E61659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无数据，给0.00</w:t>
            </w:r>
          </w:p>
        </w:tc>
      </w:tr>
    </w:tbl>
    <w:p w14:paraId="5BE30836" w14:textId="77777777" w:rsidR="00F91964" w:rsidRPr="009626B8" w:rsidRDefault="00F91964" w:rsidP="00F91964">
      <w:pPr>
        <w:spacing w:before="156" w:after="156"/>
        <w:rPr>
          <w:color w:val="000000" w:themeColor="text1"/>
        </w:rPr>
      </w:pPr>
      <w:r w:rsidRPr="00E61659">
        <w:rPr>
          <w:rFonts w:asciiTheme="minorEastAsia" w:hAnsiTheme="minorEastAsia" w:cs="宋体" w:hint="eastAsia"/>
          <w:color w:val="000000" w:themeColor="text1"/>
          <w:szCs w:val="18"/>
        </w:rPr>
        <w:t>按照期序号生成记录</w:t>
      </w:r>
    </w:p>
    <w:p w14:paraId="2FBED51D" w14:textId="77777777" w:rsidR="00F91964" w:rsidRPr="009626B8" w:rsidRDefault="00F91964" w:rsidP="00F91964">
      <w:pPr>
        <w:pStyle w:val="4"/>
        <w:numPr>
          <w:ilvl w:val="3"/>
          <w:numId w:val="0"/>
        </w:numPr>
        <w:tabs>
          <w:tab w:val="left" w:pos="432"/>
          <w:tab w:val="left" w:pos="864"/>
        </w:tabs>
        <w:spacing w:before="0" w:after="0" w:line="372" w:lineRule="auto"/>
        <w:ind w:left="864" w:hanging="864"/>
        <w:rPr>
          <w:color w:val="000000" w:themeColor="text1"/>
        </w:rPr>
      </w:pPr>
      <w:r w:rsidRPr="009626B8">
        <w:rPr>
          <w:rFonts w:hint="eastAsia"/>
          <w:color w:val="000000" w:themeColor="text1"/>
        </w:rPr>
        <w:t>逾期文件</w:t>
      </w:r>
    </w:p>
    <w:p w14:paraId="47028DAE" w14:textId="77777777" w:rsidR="00F91964" w:rsidRPr="00E61659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E61659">
        <w:rPr>
          <w:rFonts w:cs="宋体" w:hint="eastAsia"/>
          <w:b/>
          <w:color w:val="000000" w:themeColor="text1"/>
        </w:rPr>
        <w:t>说明：</w:t>
      </w:r>
      <w:r w:rsidRPr="00E61659">
        <w:rPr>
          <w:rFonts w:cs="宋体"/>
          <w:b/>
          <w:color w:val="000000" w:themeColor="text1"/>
        </w:rPr>
        <w:t>T+1</w:t>
      </w:r>
      <w:r w:rsidRPr="00E61659">
        <w:rPr>
          <w:rFonts w:cs="宋体" w:hint="eastAsia"/>
          <w:b/>
          <w:color w:val="000000" w:themeColor="text1"/>
        </w:rPr>
        <w:t>日推送对</w:t>
      </w:r>
      <w:r w:rsidRPr="00E61659">
        <w:rPr>
          <w:rFonts w:cs="宋体"/>
          <w:b/>
          <w:color w:val="000000" w:themeColor="text1"/>
        </w:rPr>
        <w:t>T</w:t>
      </w:r>
      <w:r w:rsidRPr="00E61659">
        <w:rPr>
          <w:rFonts w:cs="宋体" w:hint="eastAsia"/>
          <w:b/>
          <w:color w:val="000000" w:themeColor="text1"/>
        </w:rPr>
        <w:t>日的全量逾期数据文件。当天没有数据则推送空文件。</w:t>
      </w:r>
    </w:p>
    <w:p w14:paraId="48022560" w14:textId="77777777" w:rsidR="00F91964" w:rsidRPr="00E61659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E61659">
        <w:rPr>
          <w:rFonts w:cs="宋体" w:hint="eastAsia"/>
          <w:b/>
          <w:color w:val="000000" w:themeColor="text1"/>
        </w:rPr>
        <w:t>文件名：</w:t>
      </w:r>
      <w:r w:rsidRPr="00E61659">
        <w:rPr>
          <w:rFonts w:cs="宋体"/>
          <w:b/>
          <w:color w:val="000000" w:themeColor="text1"/>
        </w:rPr>
        <w:t>YXCD</w:t>
      </w:r>
      <w:r w:rsidRPr="00E61659">
        <w:rPr>
          <w:rFonts w:cs="宋体" w:hint="eastAsia"/>
          <w:b/>
          <w:color w:val="000000" w:themeColor="text1"/>
        </w:rPr>
        <w:t xml:space="preserve"> _OVERDUE_UNREPAY_YYYYMMDD.txt</w:t>
      </w:r>
    </w:p>
    <w:p w14:paraId="1560B390" w14:textId="77777777" w:rsidR="00F91964" w:rsidRPr="00E61659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E61659">
        <w:rPr>
          <w:rFonts w:cs="宋体" w:hint="eastAsia"/>
          <w:b/>
          <w:color w:val="000000" w:themeColor="text1"/>
        </w:rPr>
        <w:t>内容描述：</w:t>
      </w:r>
      <w:r w:rsidRPr="00E61659">
        <w:rPr>
          <w:rFonts w:cs="宋体"/>
          <w:b/>
          <w:color w:val="000000" w:themeColor="text1"/>
        </w:rPr>
        <w:t xml:space="preserve"> </w:t>
      </w:r>
      <w:r w:rsidRPr="00E61659">
        <w:rPr>
          <w:rFonts w:cs="宋体" w:hint="eastAsia"/>
          <w:b/>
          <w:color w:val="000000" w:themeColor="text1"/>
        </w:rPr>
        <w:t>按照接口字段顺序分隔</w:t>
      </w:r>
    </w:p>
    <w:p w14:paraId="39D54D11" w14:textId="77777777" w:rsidR="00F91964" w:rsidRPr="009626B8" w:rsidRDefault="00F91964" w:rsidP="00F91964">
      <w:pPr>
        <w:spacing w:before="156" w:after="156"/>
        <w:rPr>
          <w:b/>
          <w:color w:val="000000" w:themeColor="text1"/>
        </w:rPr>
      </w:pPr>
      <w:r w:rsidRPr="00E61659">
        <w:rPr>
          <w:rFonts w:cs="宋体" w:hint="eastAsia"/>
          <w:b/>
          <w:color w:val="000000" w:themeColor="text1"/>
        </w:rPr>
        <w:t>举例：</w:t>
      </w:r>
      <w:r w:rsidRPr="00E61659">
        <w:rPr>
          <w:rFonts w:cs="宋体" w:hint="eastAsia"/>
          <w:b/>
          <w:color w:val="000000" w:themeColor="text1"/>
        </w:rPr>
        <w:t>1</w:t>
      </w:r>
      <w:r w:rsidRPr="00E61659">
        <w:rPr>
          <w:rFonts w:cs="宋体" w:hint="eastAsia"/>
          <w:b/>
          <w:color w:val="000000" w:themeColor="text1"/>
        </w:rPr>
        <w:t>号为扣款日，</w:t>
      </w:r>
      <w:r w:rsidRPr="00E61659">
        <w:rPr>
          <w:rFonts w:cs="宋体" w:hint="eastAsia"/>
          <w:b/>
          <w:color w:val="000000" w:themeColor="text1"/>
        </w:rPr>
        <w:t>1</w:t>
      </w:r>
      <w:r w:rsidRPr="00E61659">
        <w:rPr>
          <w:rFonts w:cs="宋体" w:hint="eastAsia"/>
          <w:b/>
          <w:color w:val="000000" w:themeColor="text1"/>
        </w:rPr>
        <w:t>号当天开始计罚息。</w:t>
      </w:r>
      <w:r w:rsidRPr="00E61659">
        <w:rPr>
          <w:rFonts w:cs="宋体" w:hint="eastAsia"/>
          <w:b/>
          <w:color w:val="000000" w:themeColor="text1"/>
        </w:rPr>
        <w:t>1</w:t>
      </w:r>
      <w:r w:rsidRPr="00E61659">
        <w:rPr>
          <w:rFonts w:cs="宋体"/>
          <w:b/>
          <w:color w:val="000000" w:themeColor="text1"/>
        </w:rPr>
        <w:t>号就开会开始统计到逾期文件</w:t>
      </w:r>
      <w:r w:rsidRPr="00E61659">
        <w:rPr>
          <w:rFonts w:cs="宋体" w:hint="eastAsia"/>
          <w:b/>
          <w:color w:val="000000" w:themeColor="text1"/>
        </w:rPr>
        <w:t>，逾期天数累计，计算罚息。多期逾期则显示多条记录。</w:t>
      </w:r>
    </w:p>
    <w:tbl>
      <w:tblPr>
        <w:tblW w:w="8506" w:type="dxa"/>
        <w:tblLayout w:type="fixed"/>
        <w:tblLook w:val="04A0" w:firstRow="1" w:lastRow="0" w:firstColumn="1" w:lastColumn="0" w:noHBand="0" w:noVBand="1"/>
      </w:tblPr>
      <w:tblGrid>
        <w:gridCol w:w="2319"/>
        <w:gridCol w:w="2699"/>
        <w:gridCol w:w="3488"/>
      </w:tblGrid>
      <w:tr w:rsidR="00F91964" w:rsidRPr="00E61659" w14:paraId="3FF98E20" w14:textId="77777777" w:rsidTr="00DF5C38">
        <w:trPr>
          <w:trHeight w:val="220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46FA5007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中文名</w:t>
            </w:r>
          </w:p>
        </w:tc>
        <w:tc>
          <w:tcPr>
            <w:tcW w:w="2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0BDD07FE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类    型</w:t>
            </w:r>
          </w:p>
        </w:tc>
        <w:tc>
          <w:tcPr>
            <w:tcW w:w="3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398860E2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字段备注</w:t>
            </w:r>
          </w:p>
        </w:tc>
      </w:tr>
      <w:tr w:rsidR="00F91964" w:rsidRPr="00E61659" w14:paraId="4D7F3E52" w14:textId="77777777" w:rsidTr="00DF5C38">
        <w:trPr>
          <w:trHeight w:val="243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E3B2A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对账日期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C0966B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varchar(10)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5770BE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/>
                <w:color w:val="000000" w:themeColor="text1"/>
                <w:szCs w:val="18"/>
              </w:rPr>
              <w:t>Yyymmdd</w:t>
            </w:r>
          </w:p>
          <w:p w14:paraId="718D1C2F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/>
                <w:color w:val="000000" w:themeColor="text1"/>
                <w:szCs w:val="18"/>
              </w:rPr>
              <w:t>数据发生日期</w:t>
            </w: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。</w:t>
            </w:r>
          </w:p>
        </w:tc>
      </w:tr>
      <w:tr w:rsidR="00F91964" w:rsidRPr="00E61659" w14:paraId="3B29658D" w14:textId="77777777" w:rsidTr="00DF5C38">
        <w:trPr>
          <w:trHeight w:val="243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6A463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易鑫订单号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5D2037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varchar(32)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A9A4F0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易鑫发起信审时生成的临时申请编号</w:t>
            </w:r>
          </w:p>
        </w:tc>
      </w:tr>
      <w:tr w:rsidR="00F91964" w:rsidRPr="00E61659" w14:paraId="0F8B7E00" w14:textId="77777777" w:rsidTr="00DF5C38">
        <w:trPr>
          <w:trHeight w:val="243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9AE4F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贷款借据号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10EF9A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varchar(30)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C4DE29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资金方订单号/借据号（如有），资金方每笔贷款的唯一编码</w:t>
            </w:r>
          </w:p>
        </w:tc>
      </w:tr>
      <w:tr w:rsidR="00F91964" w:rsidRPr="00E61659" w14:paraId="334A7E6A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D74D4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期数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27D704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05A72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期序号</w:t>
            </w:r>
          </w:p>
        </w:tc>
      </w:tr>
      <w:tr w:rsidR="00F91964" w:rsidRPr="00E61659" w14:paraId="52201794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07F6D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逾期本金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85470B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037804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无数据，给0.00</w:t>
            </w:r>
          </w:p>
        </w:tc>
      </w:tr>
      <w:tr w:rsidR="00F91964" w:rsidRPr="00E61659" w14:paraId="66F2AC72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578B6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逾期利息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649FD5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546D51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无数据，给0.00</w:t>
            </w:r>
          </w:p>
        </w:tc>
      </w:tr>
      <w:tr w:rsidR="00F91964" w:rsidRPr="00E61659" w14:paraId="2FD38BB0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E711A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逾期罚息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D5A433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090361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无数据，给0.00</w:t>
            </w:r>
          </w:p>
        </w:tc>
      </w:tr>
      <w:tr w:rsidR="00F91964" w:rsidRPr="00E61659" w14:paraId="0AD75926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1A2A4B2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逾期复利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7951EA0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EC4B16B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无数据，给0.00，若无复利传0</w:t>
            </w:r>
          </w:p>
        </w:tc>
      </w:tr>
      <w:tr w:rsidR="00F91964" w:rsidRPr="00E61659" w14:paraId="4165CE57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83C347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逾期总金额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3E71E50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4829A4A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无数据，给0.00，当期的逾期总金额</w:t>
            </w:r>
          </w:p>
        </w:tc>
      </w:tr>
      <w:tr w:rsidR="00F91964" w:rsidRPr="00E61659" w14:paraId="0378E23E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A9C80D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逾期天数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16CA2DF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number(3)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FB0FA23" w14:textId="77777777" w:rsidR="00F91964" w:rsidRPr="00E61659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E61659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无数据，给0，当期的逾期天数</w:t>
            </w:r>
          </w:p>
        </w:tc>
      </w:tr>
    </w:tbl>
    <w:p w14:paraId="4F8C1514" w14:textId="77777777" w:rsidR="00F91964" w:rsidRPr="009626B8" w:rsidRDefault="00F91964" w:rsidP="00F91964">
      <w:pPr>
        <w:spacing w:before="120" w:after="120"/>
        <w:rPr>
          <w:b/>
          <w:color w:val="000000" w:themeColor="text1"/>
        </w:rPr>
      </w:pPr>
      <w:r w:rsidRPr="00E61659">
        <w:rPr>
          <w:rFonts w:asciiTheme="minorEastAsia" w:hAnsiTheme="minorEastAsia" w:cs="宋体" w:hint="eastAsia"/>
          <w:b/>
          <w:color w:val="000000" w:themeColor="text1"/>
          <w:szCs w:val="18"/>
        </w:rPr>
        <w:t>如果有累计逾期，需要多条数据展示每期罚息，以期序号区分每条记录</w:t>
      </w:r>
    </w:p>
    <w:p w14:paraId="4C116EB7" w14:textId="77777777" w:rsidR="00F91964" w:rsidRPr="009626B8" w:rsidRDefault="00F91964" w:rsidP="00F91964">
      <w:pPr>
        <w:spacing w:before="156" w:after="156"/>
        <w:rPr>
          <w:b/>
          <w:color w:val="000000" w:themeColor="text1"/>
        </w:rPr>
      </w:pPr>
    </w:p>
    <w:p w14:paraId="53D14323" w14:textId="77777777" w:rsidR="00F91964" w:rsidRPr="009626B8" w:rsidRDefault="00F91964" w:rsidP="00F91964">
      <w:pPr>
        <w:pStyle w:val="4"/>
        <w:numPr>
          <w:ilvl w:val="3"/>
          <w:numId w:val="0"/>
        </w:numPr>
        <w:tabs>
          <w:tab w:val="left" w:pos="432"/>
          <w:tab w:val="left" w:pos="864"/>
        </w:tabs>
        <w:spacing w:before="0" w:after="0" w:line="372" w:lineRule="auto"/>
        <w:ind w:left="864" w:hanging="864"/>
        <w:rPr>
          <w:color w:val="000000" w:themeColor="text1"/>
        </w:rPr>
      </w:pPr>
      <w:r w:rsidRPr="009626B8">
        <w:rPr>
          <w:rFonts w:hint="eastAsia"/>
          <w:color w:val="000000" w:themeColor="text1"/>
        </w:rPr>
        <w:lastRenderedPageBreak/>
        <w:t>全额代偿预警文件</w:t>
      </w:r>
    </w:p>
    <w:p w14:paraId="1E097BB2" w14:textId="77777777" w:rsidR="00F91964" w:rsidRPr="00C806C4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C806C4">
        <w:rPr>
          <w:rFonts w:cs="宋体" w:hint="eastAsia"/>
          <w:b/>
          <w:color w:val="000000" w:themeColor="text1"/>
        </w:rPr>
        <w:t>说明：</w:t>
      </w:r>
      <w:r w:rsidRPr="00C806C4">
        <w:rPr>
          <w:rFonts w:cs="宋体"/>
          <w:b/>
          <w:color w:val="000000" w:themeColor="text1"/>
        </w:rPr>
        <w:t>T</w:t>
      </w:r>
      <w:r w:rsidRPr="00C806C4">
        <w:rPr>
          <w:rFonts w:cs="宋体" w:hint="eastAsia"/>
          <w:b/>
          <w:color w:val="000000" w:themeColor="text1"/>
        </w:rPr>
        <w:t>日早上推送当日的增量的代偿预警明细文件。没有数据推空文件。</w:t>
      </w:r>
    </w:p>
    <w:p w14:paraId="6CDB174E" w14:textId="77777777" w:rsidR="00F91964" w:rsidRPr="00C806C4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C806C4">
        <w:rPr>
          <w:rFonts w:cs="宋体" w:hint="eastAsia"/>
          <w:b/>
          <w:color w:val="000000" w:themeColor="text1"/>
        </w:rPr>
        <w:t>文件名：</w:t>
      </w:r>
      <w:r w:rsidRPr="00C806C4">
        <w:rPr>
          <w:rFonts w:cs="宋体"/>
          <w:b/>
          <w:color w:val="000000" w:themeColor="text1"/>
        </w:rPr>
        <w:t>YXCD</w:t>
      </w:r>
      <w:r w:rsidRPr="00C806C4">
        <w:rPr>
          <w:rFonts w:cs="宋体" w:hint="eastAsia"/>
          <w:b/>
          <w:color w:val="000000" w:themeColor="text1"/>
        </w:rPr>
        <w:t xml:space="preserve"> _COMPENSATORYNOTICE_DETAIL_YYYYMMDD.txt</w:t>
      </w:r>
    </w:p>
    <w:p w14:paraId="2C19FBA8" w14:textId="77777777" w:rsidR="00F91964" w:rsidRPr="00C806C4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C806C4">
        <w:rPr>
          <w:rFonts w:cs="宋体" w:hint="eastAsia"/>
          <w:b/>
          <w:color w:val="000000" w:themeColor="text1"/>
        </w:rPr>
        <w:t>内容描述：</w:t>
      </w:r>
      <w:r w:rsidRPr="00C806C4">
        <w:rPr>
          <w:rFonts w:cs="宋体"/>
          <w:b/>
          <w:color w:val="000000" w:themeColor="text1"/>
        </w:rPr>
        <w:t xml:space="preserve"> </w:t>
      </w:r>
      <w:r w:rsidRPr="00C806C4">
        <w:rPr>
          <w:rFonts w:cs="宋体" w:hint="eastAsia"/>
          <w:b/>
          <w:color w:val="000000" w:themeColor="text1"/>
        </w:rPr>
        <w:t>按照接口字段顺序分隔</w:t>
      </w:r>
    </w:p>
    <w:p w14:paraId="7BD81A4B" w14:textId="77777777" w:rsidR="00F91964" w:rsidRPr="00C806C4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C806C4">
        <w:rPr>
          <w:rFonts w:cs="宋体" w:hint="eastAsia"/>
          <w:b/>
          <w:color w:val="000000" w:themeColor="text1"/>
        </w:rPr>
        <w:t>举例：</w:t>
      </w:r>
      <w:r w:rsidRPr="00C806C4">
        <w:rPr>
          <w:rFonts w:cs="宋体" w:hint="eastAsia"/>
          <w:b/>
          <w:color w:val="000000" w:themeColor="text1"/>
        </w:rPr>
        <w:t>20190101</w:t>
      </w:r>
      <w:r w:rsidRPr="00C806C4">
        <w:rPr>
          <w:rFonts w:cs="宋体" w:hint="eastAsia"/>
          <w:b/>
          <w:color w:val="000000" w:themeColor="text1"/>
        </w:rPr>
        <w:t>开始逾期，</w:t>
      </w:r>
      <w:r w:rsidRPr="00C806C4">
        <w:rPr>
          <w:rFonts w:cs="宋体" w:hint="eastAsia"/>
          <w:b/>
          <w:color w:val="000000" w:themeColor="text1"/>
        </w:rPr>
        <w:t>3</w:t>
      </w:r>
      <w:r w:rsidRPr="00C806C4">
        <w:rPr>
          <w:rFonts w:cs="宋体" w:hint="eastAsia"/>
          <w:b/>
          <w:color w:val="000000" w:themeColor="text1"/>
        </w:rPr>
        <w:t>月</w:t>
      </w:r>
      <w:r w:rsidRPr="00C806C4">
        <w:rPr>
          <w:rFonts w:cs="宋体" w:hint="eastAsia"/>
          <w:b/>
          <w:color w:val="000000" w:themeColor="text1"/>
        </w:rPr>
        <w:t>21</w:t>
      </w:r>
      <w:r w:rsidRPr="00C806C4">
        <w:rPr>
          <w:rFonts w:cs="宋体" w:hint="eastAsia"/>
          <w:b/>
          <w:color w:val="000000" w:themeColor="text1"/>
        </w:rPr>
        <w:t>晚上扣款，</w:t>
      </w:r>
      <w:r w:rsidRPr="00C806C4">
        <w:rPr>
          <w:rFonts w:cs="宋体" w:hint="eastAsia"/>
          <w:b/>
          <w:color w:val="000000" w:themeColor="text1"/>
        </w:rPr>
        <w:t>XX</w:t>
      </w:r>
      <w:r w:rsidRPr="00C806C4">
        <w:rPr>
          <w:rFonts w:cs="宋体" w:hint="eastAsia"/>
          <w:b/>
          <w:color w:val="000000" w:themeColor="text1"/>
        </w:rPr>
        <w:t>月</w:t>
      </w:r>
      <w:r w:rsidRPr="00C806C4">
        <w:rPr>
          <w:rFonts w:cs="宋体" w:hint="eastAsia"/>
          <w:b/>
          <w:color w:val="000000" w:themeColor="text1"/>
        </w:rPr>
        <w:t>XX</w:t>
      </w:r>
      <w:r w:rsidRPr="00C806C4">
        <w:rPr>
          <w:rFonts w:cs="宋体" w:hint="eastAsia"/>
          <w:b/>
          <w:color w:val="000000" w:themeColor="text1"/>
        </w:rPr>
        <w:t>日早上给全额代偿文件</w:t>
      </w:r>
    </w:p>
    <w:p w14:paraId="2C75AD47" w14:textId="77777777" w:rsidR="00F91964" w:rsidRPr="009626B8" w:rsidRDefault="00F91964" w:rsidP="00F91964">
      <w:pPr>
        <w:spacing w:before="156" w:after="156"/>
        <w:rPr>
          <w:color w:val="000000" w:themeColor="text1"/>
        </w:rPr>
      </w:pPr>
      <w:r w:rsidRPr="00C806C4">
        <w:rPr>
          <w:rFonts w:cs="宋体"/>
          <w:b/>
          <w:color w:val="000000" w:themeColor="text1"/>
        </w:rPr>
        <w:t>只包含</w:t>
      </w:r>
      <w:r w:rsidRPr="00C806C4">
        <w:rPr>
          <w:rFonts w:cs="宋体" w:hint="eastAsia"/>
          <w:b/>
          <w:color w:val="000000" w:themeColor="text1"/>
        </w:rPr>
        <w:t>连续</w:t>
      </w:r>
      <w:r w:rsidRPr="00C806C4">
        <w:rPr>
          <w:rFonts w:cs="宋体"/>
          <w:b/>
          <w:color w:val="000000" w:themeColor="text1"/>
        </w:rPr>
        <w:t>逾期</w:t>
      </w:r>
      <w:r w:rsidRPr="00C806C4">
        <w:rPr>
          <w:rFonts w:cs="宋体" w:hint="eastAsia"/>
          <w:b/>
          <w:color w:val="000000" w:themeColor="text1"/>
        </w:rPr>
        <w:t>80</w:t>
      </w:r>
      <w:r w:rsidRPr="00C806C4">
        <w:rPr>
          <w:rFonts w:cs="宋体" w:hint="eastAsia"/>
          <w:b/>
          <w:color w:val="000000" w:themeColor="text1"/>
        </w:rPr>
        <w:t>天的全额代偿。</w:t>
      </w:r>
    </w:p>
    <w:tbl>
      <w:tblPr>
        <w:tblW w:w="8506" w:type="dxa"/>
        <w:tblLayout w:type="fixed"/>
        <w:tblLook w:val="04A0" w:firstRow="1" w:lastRow="0" w:firstColumn="1" w:lastColumn="0" w:noHBand="0" w:noVBand="1"/>
      </w:tblPr>
      <w:tblGrid>
        <w:gridCol w:w="2319"/>
        <w:gridCol w:w="2699"/>
        <w:gridCol w:w="3488"/>
      </w:tblGrid>
      <w:tr w:rsidR="00F91964" w:rsidRPr="00C806C4" w14:paraId="7C400B49" w14:textId="77777777" w:rsidTr="00DF5C38">
        <w:trPr>
          <w:trHeight w:val="220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3985445A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中文名</w:t>
            </w:r>
          </w:p>
        </w:tc>
        <w:tc>
          <w:tcPr>
            <w:tcW w:w="2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489BF614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类    型</w:t>
            </w:r>
          </w:p>
        </w:tc>
        <w:tc>
          <w:tcPr>
            <w:tcW w:w="3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223C3EC0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字段备注</w:t>
            </w:r>
          </w:p>
        </w:tc>
      </w:tr>
      <w:tr w:rsidR="00F91964" w:rsidRPr="00C806C4" w14:paraId="231239D7" w14:textId="77777777" w:rsidTr="00DF5C38">
        <w:trPr>
          <w:trHeight w:val="243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DF0EC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对账日期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105BE3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varchar(10)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A1D83F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/>
                <w:color w:val="000000" w:themeColor="text1"/>
                <w:szCs w:val="18"/>
              </w:rPr>
              <w:t>Yyymmdd</w:t>
            </w:r>
          </w:p>
          <w:p w14:paraId="5DF1DF59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/>
                <w:color w:val="000000" w:themeColor="text1"/>
                <w:szCs w:val="18"/>
              </w:rPr>
              <w:t>数据发生日期</w:t>
            </w: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。</w:t>
            </w:r>
          </w:p>
        </w:tc>
      </w:tr>
      <w:tr w:rsidR="00F91964" w:rsidRPr="00C806C4" w14:paraId="7E31A975" w14:textId="77777777" w:rsidTr="00DF5C38">
        <w:trPr>
          <w:trHeight w:val="243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1C526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易鑫订单号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3506B1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varchar(32)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4E7D82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易鑫发起信审时生成的临时申请编号</w:t>
            </w:r>
          </w:p>
        </w:tc>
      </w:tr>
      <w:tr w:rsidR="00F91964" w:rsidRPr="00C806C4" w14:paraId="5C8860FE" w14:textId="77777777" w:rsidTr="00DF5C38">
        <w:trPr>
          <w:trHeight w:val="243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EE769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贷款借据号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40955D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varchar(30)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AEF20C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资金方订单号/借据号（如有），资金方每笔贷款的唯一编码</w:t>
            </w:r>
          </w:p>
        </w:tc>
      </w:tr>
      <w:tr w:rsidR="00F91964" w:rsidRPr="00C806C4" w14:paraId="09F6C222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D7AC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交易类型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47D4CE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BB84ED" w14:textId="77777777" w:rsidR="00F91964" w:rsidRPr="00C806C4" w:rsidRDefault="00F91964" w:rsidP="00F91964">
            <w:pPr>
              <w:widowControl w:val="0"/>
              <w:numPr>
                <w:ilvl w:val="0"/>
                <w:numId w:val="25"/>
              </w:numPr>
              <w:spacing w:before="120" w:after="120"/>
              <w:jc w:val="both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高危回购，02-全额代偿；10-SP回购</w:t>
            </w:r>
          </w:p>
          <w:p w14:paraId="35E76ABE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民生金租仅适用02-全额代偿；</w:t>
            </w:r>
            <w:r w:rsidRPr="00C806C4">
              <w:rPr>
                <w:rFonts w:asciiTheme="minorEastAsia" w:hAnsiTheme="minorEastAsia" w:cs="宋体"/>
                <w:color w:val="000000" w:themeColor="text1"/>
                <w:szCs w:val="18"/>
              </w:rPr>
              <w:t xml:space="preserve"> </w:t>
            </w:r>
          </w:p>
        </w:tc>
      </w:tr>
      <w:tr w:rsidR="00F91964" w:rsidRPr="00C806C4" w14:paraId="5B8AAFE0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2544A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期次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E86EBA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varchar(2)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ECB939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代偿所在当期；</w:t>
            </w:r>
          </w:p>
        </w:tc>
      </w:tr>
      <w:tr w:rsidR="00F91964" w:rsidRPr="00C806C4" w14:paraId="724A0228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9FB10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代偿金额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719B16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number(21,1)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5761A6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无数据，给0.00总金额</w:t>
            </w:r>
          </w:p>
        </w:tc>
      </w:tr>
      <w:tr w:rsidR="00F91964" w:rsidRPr="00C806C4" w14:paraId="5CE90C09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C41A51B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本金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D67B7EE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F07E500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无数据，给0.00</w:t>
            </w:r>
            <w:r w:rsidRPr="00C806C4">
              <w:rPr>
                <w:rFonts w:asciiTheme="minorEastAsia" w:hAnsiTheme="minorEastAsia" w:cs="宋体"/>
                <w:color w:val="000000" w:themeColor="text1"/>
                <w:szCs w:val="18"/>
              </w:rPr>
              <w:t xml:space="preserve"> </w:t>
            </w:r>
          </w:p>
        </w:tc>
      </w:tr>
      <w:tr w:rsidR="00F91964" w:rsidRPr="00C806C4" w14:paraId="1662FF01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37FA9B5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利息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39E68F0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F2C6D1E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无数据，给0.00</w:t>
            </w:r>
          </w:p>
        </w:tc>
      </w:tr>
      <w:tr w:rsidR="00F91964" w:rsidRPr="00C806C4" w14:paraId="19B95D0E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EDD7A70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复利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AF19EA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75821054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无数据，给0.00</w:t>
            </w:r>
          </w:p>
        </w:tc>
      </w:tr>
      <w:tr w:rsidR="00F91964" w:rsidRPr="00C806C4" w14:paraId="5B970C76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3A358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罚息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30E6F31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BCC66F8" w14:textId="77777777" w:rsidR="00F91964" w:rsidRPr="00C806C4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C806C4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无数据，给0.00</w:t>
            </w:r>
          </w:p>
        </w:tc>
      </w:tr>
    </w:tbl>
    <w:p w14:paraId="4CC5F8F0" w14:textId="77777777" w:rsidR="00F91964" w:rsidRPr="00C806C4" w:rsidRDefault="00F91964" w:rsidP="00F91964">
      <w:pPr>
        <w:spacing w:before="120" w:after="120"/>
        <w:rPr>
          <w:rFonts w:asciiTheme="minorEastAsia" w:hAnsiTheme="minorEastAsia" w:cs="宋体"/>
          <w:b/>
          <w:color w:val="000000" w:themeColor="text1"/>
          <w:szCs w:val="18"/>
        </w:rPr>
      </w:pPr>
    </w:p>
    <w:p w14:paraId="61EBE282" w14:textId="77777777" w:rsidR="00F91964" w:rsidRPr="009626B8" w:rsidRDefault="00F91964" w:rsidP="00F91964">
      <w:pPr>
        <w:pStyle w:val="4"/>
        <w:numPr>
          <w:ilvl w:val="3"/>
          <w:numId w:val="0"/>
        </w:numPr>
        <w:tabs>
          <w:tab w:val="left" w:pos="432"/>
          <w:tab w:val="left" w:pos="864"/>
        </w:tabs>
        <w:spacing w:before="0" w:after="0" w:line="372" w:lineRule="auto"/>
        <w:ind w:left="864" w:hanging="864"/>
        <w:rPr>
          <w:color w:val="000000" w:themeColor="text1"/>
        </w:rPr>
      </w:pPr>
      <w:r w:rsidRPr="009626B8">
        <w:rPr>
          <w:rFonts w:hint="eastAsia"/>
          <w:color w:val="000000" w:themeColor="text1"/>
        </w:rPr>
        <w:t>分润文件</w:t>
      </w:r>
    </w:p>
    <w:p w14:paraId="315D6E78" w14:textId="77777777" w:rsidR="00F91964" w:rsidRPr="00C806C4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C806C4">
        <w:rPr>
          <w:rFonts w:cs="宋体" w:hint="eastAsia"/>
          <w:b/>
          <w:color w:val="000000" w:themeColor="text1"/>
        </w:rPr>
        <w:t>说明：按月传，</w:t>
      </w:r>
      <w:r w:rsidRPr="00C806C4">
        <w:rPr>
          <w:rFonts w:cs="宋体"/>
          <w:b/>
          <w:color w:val="000000" w:themeColor="text1"/>
        </w:rPr>
        <w:t>每月</w:t>
      </w:r>
      <w:r w:rsidRPr="00C806C4">
        <w:rPr>
          <w:rFonts w:cs="宋体" w:hint="eastAsia"/>
          <w:b/>
          <w:color w:val="000000" w:themeColor="text1"/>
        </w:rPr>
        <w:t>1</w:t>
      </w:r>
      <w:r w:rsidRPr="00C806C4">
        <w:rPr>
          <w:rFonts w:cs="宋体" w:hint="eastAsia"/>
          <w:b/>
          <w:color w:val="000000" w:themeColor="text1"/>
        </w:rPr>
        <w:t>号传上个月</w:t>
      </w:r>
      <w:r w:rsidRPr="00C806C4">
        <w:rPr>
          <w:rFonts w:cs="宋体" w:hint="eastAsia"/>
          <w:b/>
          <w:color w:val="000000" w:themeColor="text1"/>
        </w:rPr>
        <w:t>1-</w:t>
      </w:r>
      <w:r w:rsidRPr="00C806C4">
        <w:rPr>
          <w:rFonts w:cs="宋体"/>
          <w:b/>
          <w:color w:val="000000" w:themeColor="text1"/>
        </w:rPr>
        <w:t>31</w:t>
      </w:r>
      <w:r w:rsidRPr="00C806C4">
        <w:rPr>
          <w:rFonts w:cs="宋体"/>
          <w:b/>
          <w:color w:val="000000" w:themeColor="text1"/>
        </w:rPr>
        <w:t>号</w:t>
      </w:r>
      <w:r w:rsidRPr="00C806C4">
        <w:rPr>
          <w:rFonts w:cs="宋体" w:hint="eastAsia"/>
          <w:b/>
          <w:color w:val="000000" w:themeColor="text1"/>
        </w:rPr>
        <w:t>的数据。当天没有数据则推送空文件。</w:t>
      </w:r>
    </w:p>
    <w:p w14:paraId="6863B1E1" w14:textId="77777777" w:rsidR="00F91964" w:rsidRPr="00C806C4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C806C4">
        <w:rPr>
          <w:rFonts w:cs="宋体" w:hint="eastAsia"/>
          <w:b/>
          <w:color w:val="000000" w:themeColor="text1"/>
        </w:rPr>
        <w:t>文件名：</w:t>
      </w:r>
      <w:r w:rsidRPr="00C806C4">
        <w:rPr>
          <w:rFonts w:cs="宋体"/>
          <w:b/>
          <w:color w:val="000000" w:themeColor="text1"/>
        </w:rPr>
        <w:t>YXCD</w:t>
      </w:r>
      <w:r w:rsidRPr="00C806C4">
        <w:rPr>
          <w:rFonts w:cs="宋体" w:hint="eastAsia"/>
          <w:b/>
          <w:color w:val="000000" w:themeColor="text1"/>
        </w:rPr>
        <w:t xml:space="preserve"> _LOAN_INTERESTSPLIT_DETAIL_YYYYMMDD.txt</w:t>
      </w:r>
    </w:p>
    <w:p w14:paraId="53ABFF18" w14:textId="77777777" w:rsidR="00F91964" w:rsidRPr="00C806C4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C806C4">
        <w:rPr>
          <w:rFonts w:cs="宋体" w:hint="eastAsia"/>
          <w:b/>
          <w:color w:val="000000" w:themeColor="text1"/>
        </w:rPr>
        <w:t>内容描述：</w:t>
      </w:r>
      <w:r w:rsidRPr="00C806C4">
        <w:rPr>
          <w:rFonts w:cs="宋体"/>
          <w:b/>
          <w:color w:val="000000" w:themeColor="text1"/>
        </w:rPr>
        <w:t xml:space="preserve"> </w:t>
      </w:r>
      <w:r w:rsidRPr="00C806C4">
        <w:rPr>
          <w:rFonts w:cs="宋体" w:hint="eastAsia"/>
          <w:b/>
          <w:color w:val="000000" w:themeColor="text1"/>
        </w:rPr>
        <w:t>按照接口字段顺序分隔</w:t>
      </w:r>
    </w:p>
    <w:p w14:paraId="08662D50" w14:textId="77777777" w:rsidR="00F91964" w:rsidRPr="00C806C4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C806C4">
        <w:rPr>
          <w:rFonts w:cs="宋体"/>
          <w:b/>
          <w:color w:val="000000" w:themeColor="text1"/>
        </w:rPr>
        <w:lastRenderedPageBreak/>
        <w:t>所有的还款</w:t>
      </w:r>
      <w:r w:rsidRPr="00C806C4">
        <w:rPr>
          <w:rFonts w:cs="宋体" w:hint="eastAsia"/>
          <w:b/>
          <w:color w:val="000000" w:themeColor="text1"/>
        </w:rPr>
        <w:t>，</w:t>
      </w:r>
      <w:r w:rsidRPr="00C806C4">
        <w:rPr>
          <w:rFonts w:cs="宋体"/>
          <w:b/>
          <w:color w:val="000000" w:themeColor="text1"/>
        </w:rPr>
        <w:t>只要有利息发生</w:t>
      </w:r>
      <w:r w:rsidRPr="00C806C4">
        <w:rPr>
          <w:rFonts w:cs="宋体" w:hint="eastAsia"/>
          <w:b/>
          <w:color w:val="000000" w:themeColor="text1"/>
        </w:rPr>
        <w:t>，</w:t>
      </w:r>
      <w:r w:rsidRPr="00C806C4">
        <w:rPr>
          <w:rFonts w:cs="宋体"/>
          <w:b/>
          <w:color w:val="000000" w:themeColor="text1"/>
        </w:rPr>
        <w:t>都需要分润</w:t>
      </w:r>
      <w:r w:rsidRPr="00C806C4">
        <w:rPr>
          <w:rFonts w:cs="宋体" w:hint="eastAsia"/>
          <w:b/>
          <w:color w:val="000000" w:themeColor="text1"/>
        </w:rPr>
        <w:t>，</w:t>
      </w:r>
      <w:r w:rsidRPr="00C806C4">
        <w:rPr>
          <w:rFonts w:cs="宋体"/>
          <w:b/>
          <w:color w:val="000000" w:themeColor="text1"/>
        </w:rPr>
        <w:t>包括</w:t>
      </w:r>
      <w:r w:rsidRPr="00C806C4">
        <w:rPr>
          <w:rFonts w:cs="宋体" w:hint="eastAsia"/>
          <w:b/>
          <w:color w:val="000000" w:themeColor="text1"/>
        </w:rPr>
        <w:t>：批扣还款、代客还月供（如有）、代客</w:t>
      </w:r>
      <w:r w:rsidRPr="00C806C4">
        <w:rPr>
          <w:rFonts w:cs="宋体"/>
          <w:b/>
          <w:color w:val="000000" w:themeColor="text1"/>
        </w:rPr>
        <w:t>提前结清</w:t>
      </w:r>
      <w:r w:rsidRPr="00C806C4">
        <w:rPr>
          <w:rFonts w:cs="宋体" w:hint="eastAsia"/>
          <w:b/>
          <w:color w:val="000000" w:themeColor="text1"/>
        </w:rPr>
        <w:t>、</w:t>
      </w:r>
      <w:r w:rsidRPr="00C806C4">
        <w:rPr>
          <w:rFonts w:cs="宋体"/>
          <w:b/>
          <w:color w:val="000000" w:themeColor="text1"/>
        </w:rPr>
        <w:t>全额回购</w:t>
      </w:r>
      <w:r w:rsidRPr="00C806C4">
        <w:rPr>
          <w:rFonts w:cs="宋体" w:hint="eastAsia"/>
          <w:b/>
          <w:color w:val="000000" w:themeColor="text1"/>
        </w:rPr>
        <w:t>、</w:t>
      </w:r>
      <w:r w:rsidRPr="00C806C4">
        <w:rPr>
          <w:rFonts w:cs="宋体"/>
          <w:b/>
          <w:color w:val="000000" w:themeColor="text1"/>
        </w:rPr>
        <w:t>高危回购</w:t>
      </w:r>
      <w:r w:rsidRPr="00C806C4">
        <w:rPr>
          <w:rFonts w:cs="宋体" w:hint="eastAsia"/>
          <w:b/>
          <w:color w:val="000000" w:themeColor="text1"/>
        </w:rPr>
        <w:t>、</w:t>
      </w:r>
      <w:r w:rsidRPr="00C806C4">
        <w:rPr>
          <w:rFonts w:cs="宋体" w:hint="eastAsia"/>
          <w:b/>
          <w:color w:val="000000" w:themeColor="text1"/>
        </w:rPr>
        <w:t>SP</w:t>
      </w:r>
      <w:r w:rsidRPr="00C806C4">
        <w:rPr>
          <w:rFonts w:cs="宋体" w:hint="eastAsia"/>
          <w:b/>
          <w:color w:val="000000" w:themeColor="text1"/>
        </w:rPr>
        <w:t>提前结清、</w:t>
      </w:r>
      <w:r w:rsidRPr="00C806C4">
        <w:rPr>
          <w:rFonts w:cs="宋体" w:hint="eastAsia"/>
          <w:b/>
          <w:color w:val="000000" w:themeColor="text1"/>
        </w:rPr>
        <w:t>SP</w:t>
      </w:r>
      <w:r w:rsidRPr="00C806C4">
        <w:rPr>
          <w:rFonts w:cs="宋体" w:hint="eastAsia"/>
          <w:b/>
          <w:color w:val="000000" w:themeColor="text1"/>
        </w:rPr>
        <w:t>回购、合同取消</w:t>
      </w:r>
      <w:r w:rsidRPr="00C806C4">
        <w:rPr>
          <w:rFonts w:cs="宋体" w:hint="eastAsia"/>
          <w:b/>
          <w:color w:val="000000" w:themeColor="text1"/>
        </w:rPr>
        <w:t>-</w:t>
      </w:r>
      <w:r w:rsidRPr="00C806C4">
        <w:rPr>
          <w:rFonts w:cs="宋体" w:hint="eastAsia"/>
          <w:b/>
          <w:color w:val="000000" w:themeColor="text1"/>
        </w:rPr>
        <w:t>退车、合同取消</w:t>
      </w:r>
      <w:r w:rsidRPr="00C806C4">
        <w:rPr>
          <w:rFonts w:cs="宋体" w:hint="eastAsia"/>
          <w:b/>
          <w:color w:val="000000" w:themeColor="text1"/>
        </w:rPr>
        <w:t>-</w:t>
      </w:r>
      <w:r w:rsidRPr="00C806C4">
        <w:rPr>
          <w:rFonts w:cs="宋体" w:hint="eastAsia"/>
          <w:b/>
          <w:color w:val="000000" w:themeColor="text1"/>
        </w:rPr>
        <w:t>退款。</w:t>
      </w:r>
    </w:p>
    <w:p w14:paraId="52E517A0" w14:textId="77777777" w:rsidR="00F91964" w:rsidRPr="00C806C4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C806C4">
        <w:rPr>
          <w:rFonts w:cs="宋体"/>
          <w:b/>
          <w:color w:val="000000" w:themeColor="text1"/>
        </w:rPr>
        <w:t>分润计算公式</w:t>
      </w:r>
      <w:r w:rsidRPr="00C806C4">
        <w:rPr>
          <w:rFonts w:cs="宋体" w:hint="eastAsia"/>
          <w:b/>
          <w:color w:val="000000" w:themeColor="text1"/>
        </w:rPr>
        <w:t>：</w:t>
      </w:r>
    </w:p>
    <w:p w14:paraId="39C82C7E" w14:textId="77777777" w:rsidR="00F91964" w:rsidRPr="00C806C4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C806C4">
        <w:rPr>
          <w:rFonts w:cs="宋体" w:hint="eastAsia"/>
          <w:b/>
          <w:color w:val="000000" w:themeColor="text1"/>
        </w:rPr>
        <w:t>1</w:t>
      </w:r>
      <w:r w:rsidRPr="00C806C4">
        <w:rPr>
          <w:rFonts w:cs="宋体" w:hint="eastAsia"/>
          <w:b/>
          <w:color w:val="000000" w:themeColor="text1"/>
        </w:rPr>
        <w:t>、罚息不分润；</w:t>
      </w:r>
    </w:p>
    <w:p w14:paraId="4F5FAFAB" w14:textId="77777777" w:rsidR="00F91964" w:rsidRPr="009626B8" w:rsidRDefault="00F91964" w:rsidP="00F91964">
      <w:pPr>
        <w:spacing w:before="156" w:after="156"/>
        <w:rPr>
          <w:color w:val="000000" w:themeColor="text1"/>
        </w:rPr>
      </w:pPr>
      <w:r w:rsidRPr="00C806C4">
        <w:rPr>
          <w:rFonts w:cs="宋体" w:hint="eastAsia"/>
          <w:b/>
          <w:color w:val="000000" w:themeColor="text1"/>
        </w:rPr>
        <w:t>2</w:t>
      </w:r>
      <w:r w:rsidRPr="00C806C4">
        <w:rPr>
          <w:rFonts w:cs="宋体" w:hint="eastAsia"/>
          <w:b/>
          <w:color w:val="000000" w:themeColor="text1"/>
        </w:rPr>
        <w:t>、当期分润金额</w:t>
      </w:r>
      <w:r w:rsidRPr="00C806C4">
        <w:rPr>
          <w:rFonts w:cs="宋体" w:hint="eastAsia"/>
          <w:b/>
          <w:color w:val="000000" w:themeColor="text1"/>
        </w:rPr>
        <w:t>=</w:t>
      </w:r>
      <w:r w:rsidRPr="00C806C4">
        <w:rPr>
          <w:rFonts w:cs="宋体"/>
          <w:b/>
          <w:color w:val="000000" w:themeColor="text1"/>
        </w:rPr>
        <w:t>当期实收利息</w:t>
      </w:r>
      <w:r w:rsidRPr="00C806C4">
        <w:rPr>
          <w:rFonts w:cs="宋体"/>
          <w:b/>
          <w:color w:val="000000" w:themeColor="text1"/>
        </w:rPr>
        <w:t>×</w:t>
      </w:r>
      <w:r w:rsidRPr="00C806C4">
        <w:rPr>
          <w:rFonts w:cs="宋体"/>
          <w:b/>
          <w:color w:val="000000" w:themeColor="text1"/>
        </w:rPr>
        <w:t>分润比例，分润比例</w:t>
      </w:r>
      <w:r w:rsidRPr="00C806C4">
        <w:rPr>
          <w:rFonts w:cs="宋体"/>
          <w:b/>
          <w:color w:val="000000" w:themeColor="text1"/>
        </w:rPr>
        <w:t>=(</w:t>
      </w:r>
      <w:r w:rsidRPr="00C806C4">
        <w:rPr>
          <w:rFonts w:cs="宋体"/>
          <w:b/>
          <w:color w:val="000000" w:themeColor="text1"/>
        </w:rPr>
        <w:t>资方对客利率</w:t>
      </w:r>
      <w:r w:rsidRPr="00C806C4">
        <w:rPr>
          <w:rFonts w:cs="宋体"/>
          <w:b/>
          <w:color w:val="000000" w:themeColor="text1"/>
        </w:rPr>
        <w:t>-</w:t>
      </w:r>
      <w:r w:rsidRPr="00C806C4">
        <w:rPr>
          <w:rFonts w:cs="宋体"/>
          <w:b/>
          <w:color w:val="000000" w:themeColor="text1"/>
        </w:rPr>
        <w:t>银行资金成本利率</w:t>
      </w:r>
      <w:r w:rsidRPr="00C806C4">
        <w:rPr>
          <w:rFonts w:cs="宋体"/>
          <w:b/>
          <w:color w:val="000000" w:themeColor="text1"/>
        </w:rPr>
        <w:t>)/</w:t>
      </w:r>
      <w:r w:rsidRPr="00C806C4">
        <w:rPr>
          <w:rFonts w:cs="宋体"/>
          <w:b/>
          <w:color w:val="000000" w:themeColor="text1"/>
        </w:rPr>
        <w:t>客户利率</w:t>
      </w:r>
      <w:r w:rsidRPr="00C806C4">
        <w:rPr>
          <w:rFonts w:cs="宋体" w:hint="eastAsia"/>
          <w:b/>
          <w:color w:val="000000" w:themeColor="text1"/>
        </w:rPr>
        <w:t>（四舍五入后保留小数点后四位小数）</w:t>
      </w:r>
      <w:r w:rsidRPr="00C806C4">
        <w:rPr>
          <w:rFonts w:cs="宋体"/>
          <w:b/>
          <w:color w:val="000000" w:themeColor="text1"/>
        </w:rPr>
        <w:t>。如</w:t>
      </w:r>
      <w:r w:rsidRPr="00C806C4">
        <w:rPr>
          <w:rFonts w:cs="宋体" w:hint="eastAsia"/>
          <w:b/>
          <w:color w:val="000000" w:themeColor="text1"/>
        </w:rPr>
        <w:t>：</w:t>
      </w:r>
      <w:r w:rsidRPr="00C806C4">
        <w:rPr>
          <w:rFonts w:cs="宋体" w:hint="eastAsia"/>
          <w:b/>
          <w:color w:val="000000" w:themeColor="text1"/>
        </w:rPr>
        <w:t>0.1234</w:t>
      </w:r>
      <w:r w:rsidRPr="00C806C4">
        <w:rPr>
          <w:rFonts w:cs="宋体" w:hint="eastAsia"/>
          <w:b/>
          <w:color w:val="000000" w:themeColor="text1"/>
        </w:rPr>
        <w:t>，或者</w:t>
      </w:r>
      <w:r w:rsidRPr="00C806C4">
        <w:rPr>
          <w:rFonts w:cs="宋体" w:hint="eastAsia"/>
          <w:b/>
          <w:color w:val="000000" w:themeColor="text1"/>
        </w:rPr>
        <w:t>12.34%</w:t>
      </w:r>
      <w:r w:rsidRPr="00C806C4">
        <w:rPr>
          <w:rFonts w:cs="宋体" w:hint="eastAsia"/>
          <w:b/>
          <w:color w:val="000000" w:themeColor="text1"/>
        </w:rPr>
        <w:t>。</w:t>
      </w:r>
    </w:p>
    <w:tbl>
      <w:tblPr>
        <w:tblW w:w="8506" w:type="dxa"/>
        <w:tblLayout w:type="fixed"/>
        <w:tblLook w:val="04A0" w:firstRow="1" w:lastRow="0" w:firstColumn="1" w:lastColumn="0" w:noHBand="0" w:noVBand="1"/>
      </w:tblPr>
      <w:tblGrid>
        <w:gridCol w:w="2319"/>
        <w:gridCol w:w="2699"/>
        <w:gridCol w:w="3488"/>
      </w:tblGrid>
      <w:tr w:rsidR="00F91964" w14:paraId="2BE033C3" w14:textId="77777777" w:rsidTr="00DF5C38">
        <w:trPr>
          <w:trHeight w:val="220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24E3216B" w14:textId="77777777" w:rsidR="00F91964" w:rsidRPr="00B77BEF" w:rsidRDefault="00F91964" w:rsidP="00DF5C38">
            <w:pPr>
              <w:spacing w:before="120" w:after="120"/>
              <w:jc w:val="center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中文名</w:t>
            </w:r>
          </w:p>
        </w:tc>
        <w:tc>
          <w:tcPr>
            <w:tcW w:w="2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3885C7BC" w14:textId="77777777" w:rsidR="00F91964" w:rsidRPr="00B77BEF" w:rsidRDefault="00F91964" w:rsidP="00DF5C38">
            <w:pPr>
              <w:spacing w:before="120" w:after="120"/>
              <w:jc w:val="center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类    型</w:t>
            </w:r>
          </w:p>
        </w:tc>
        <w:tc>
          <w:tcPr>
            <w:tcW w:w="3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7F4C442B" w14:textId="77777777" w:rsidR="00F91964" w:rsidRPr="00B77BEF" w:rsidRDefault="00F91964" w:rsidP="00DF5C38">
            <w:pPr>
              <w:spacing w:before="120" w:after="120"/>
              <w:jc w:val="center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字段备注</w:t>
            </w:r>
          </w:p>
        </w:tc>
      </w:tr>
      <w:tr w:rsidR="00F91964" w14:paraId="00FD6151" w14:textId="77777777" w:rsidTr="00DF5C38">
        <w:trPr>
          <w:trHeight w:val="243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E8958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对账日期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57D614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varchar(10)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BC8054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/>
                <w:color w:val="000000" w:themeColor="text1"/>
                <w:szCs w:val="18"/>
              </w:rPr>
              <w:t>Yyymmdd</w:t>
            </w:r>
          </w:p>
          <w:p w14:paraId="6193DFCB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/>
                <w:color w:val="000000" w:themeColor="text1"/>
                <w:szCs w:val="18"/>
              </w:rPr>
              <w:t>数据发生日期</w:t>
            </w: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。</w:t>
            </w:r>
          </w:p>
        </w:tc>
      </w:tr>
      <w:tr w:rsidR="00F91964" w14:paraId="521FC70A" w14:textId="77777777" w:rsidTr="00DF5C38">
        <w:trPr>
          <w:trHeight w:val="243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B097D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易鑫订单号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F7C891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varchar(32)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D644F1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易鑫发起信审时生成的临时申请编号</w:t>
            </w:r>
          </w:p>
        </w:tc>
      </w:tr>
      <w:tr w:rsidR="00F91964" w14:paraId="767AE692" w14:textId="77777777" w:rsidTr="00DF5C38">
        <w:trPr>
          <w:trHeight w:val="243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39D48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贷款借据号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55940A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varchar(30)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1D4F5F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资金方订单号/借据号（如有），资金方每笔贷款的唯一编码</w:t>
            </w:r>
          </w:p>
        </w:tc>
      </w:tr>
      <w:tr w:rsidR="00F91964" w14:paraId="22DE013C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C60EE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交易期数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F67E5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1A970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</w:p>
        </w:tc>
      </w:tr>
      <w:tr w:rsidR="00F91964" w14:paraId="528EE907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22294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/>
                <w:color w:val="000000" w:themeColor="text1"/>
                <w:szCs w:val="18"/>
              </w:rPr>
              <w:t>扣款</w:t>
            </w: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类型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55620E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</w:t>
            </w:r>
            <w:r w:rsidRPr="00B77BEF">
              <w:rPr>
                <w:rFonts w:asciiTheme="minorEastAsia" w:hAnsiTheme="minorEastAsia" w:cs="Arial"/>
                <w:color w:val="000000" w:themeColor="text1"/>
                <w:szCs w:val="18"/>
              </w:rPr>
              <w:t>2</w:t>
            </w: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)</w:t>
            </w:r>
          </w:p>
          <w:p w14:paraId="6D9F8834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3919EB" w14:textId="77777777" w:rsidR="00F91964" w:rsidRPr="00B77BEF" w:rsidRDefault="00F91964" w:rsidP="00DF5C38">
            <w:pPr>
              <w:spacing w:before="120" w:after="120"/>
              <w:rPr>
                <w:color w:val="000000" w:themeColor="text1"/>
              </w:rPr>
            </w:pPr>
            <w:r w:rsidRPr="00B77BEF">
              <w:rPr>
                <w:color w:val="000000" w:themeColor="text1"/>
              </w:rPr>
              <w:t>1-</w:t>
            </w:r>
            <w:r w:rsidRPr="00B77BEF">
              <w:rPr>
                <w:color w:val="000000" w:themeColor="text1"/>
              </w:rPr>
              <w:t>正常扣款（租金及罚息）</w:t>
            </w:r>
          </w:p>
          <w:p w14:paraId="55A41CEB" w14:textId="77777777" w:rsidR="00F91964" w:rsidRPr="00B77BEF" w:rsidRDefault="00F91964" w:rsidP="00DF5C38">
            <w:pPr>
              <w:spacing w:before="120" w:after="120"/>
              <w:rPr>
                <w:color w:val="000000" w:themeColor="text1"/>
              </w:rPr>
            </w:pPr>
            <w:r w:rsidRPr="00B77BEF">
              <w:rPr>
                <w:color w:val="000000" w:themeColor="text1"/>
              </w:rPr>
              <w:t>2-</w:t>
            </w:r>
            <w:r w:rsidRPr="00B77BEF">
              <w:rPr>
                <w:color w:val="000000" w:themeColor="text1"/>
              </w:rPr>
              <w:t>提前结清扣款</w:t>
            </w:r>
          </w:p>
          <w:p w14:paraId="13F64754" w14:textId="77777777" w:rsidR="00F91964" w:rsidRPr="00B77BEF" w:rsidRDefault="00F91964" w:rsidP="00DF5C38">
            <w:pPr>
              <w:spacing w:before="120" w:after="120"/>
              <w:rPr>
                <w:color w:val="000000" w:themeColor="text1"/>
              </w:rPr>
            </w:pPr>
            <w:r w:rsidRPr="00B77BEF">
              <w:rPr>
                <w:color w:val="000000" w:themeColor="text1"/>
              </w:rPr>
              <w:t>3-</w:t>
            </w:r>
            <w:r w:rsidRPr="00B77BEF">
              <w:rPr>
                <w:color w:val="000000" w:themeColor="text1"/>
              </w:rPr>
              <w:t>回购扣款</w:t>
            </w:r>
          </w:p>
          <w:p w14:paraId="6A1B20D4" w14:textId="77777777" w:rsidR="00F91964" w:rsidRPr="00B77BEF" w:rsidRDefault="00F91964" w:rsidP="00DF5C38">
            <w:pPr>
              <w:spacing w:before="120" w:after="120"/>
              <w:rPr>
                <w:color w:val="000000" w:themeColor="text1"/>
              </w:rPr>
            </w:pPr>
            <w:r w:rsidRPr="00B77BEF">
              <w:rPr>
                <w:color w:val="000000" w:themeColor="text1"/>
              </w:rPr>
              <w:t>4-</w:t>
            </w:r>
            <w:r w:rsidRPr="00B77BEF">
              <w:rPr>
                <w:color w:val="000000" w:themeColor="text1"/>
              </w:rPr>
              <w:t>展期扣款</w:t>
            </w:r>
          </w:p>
          <w:p w14:paraId="2DC75183" w14:textId="77777777" w:rsidR="00F91964" w:rsidRPr="00B77BEF" w:rsidRDefault="00F91964" w:rsidP="00DF5C38">
            <w:pPr>
              <w:spacing w:before="120" w:after="120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color w:val="000000" w:themeColor="text1"/>
              </w:rPr>
              <w:t>5-</w:t>
            </w:r>
            <w:r w:rsidRPr="00B77BEF">
              <w:rPr>
                <w:color w:val="000000" w:themeColor="text1"/>
              </w:rPr>
              <w:t>费用扣款</w:t>
            </w:r>
          </w:p>
        </w:tc>
      </w:tr>
      <w:tr w:rsidR="00F91964" w14:paraId="54794030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9499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扣款方式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E7905E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9A375E" w14:textId="77777777" w:rsidR="00F91964" w:rsidRPr="00B77BEF" w:rsidRDefault="00F91964" w:rsidP="00DF5C38">
            <w:pPr>
              <w:spacing w:before="120" w:after="120"/>
              <w:rPr>
                <w:color w:val="000000" w:themeColor="text1"/>
              </w:rPr>
            </w:pPr>
            <w:r w:rsidRPr="00B77BEF">
              <w:rPr>
                <w:rFonts w:hint="eastAsia"/>
                <w:color w:val="000000" w:themeColor="text1"/>
              </w:rPr>
              <w:t>1-</w:t>
            </w:r>
            <w:r w:rsidRPr="00B77BEF">
              <w:rPr>
                <w:rFonts w:hint="eastAsia"/>
                <w:color w:val="000000" w:themeColor="text1"/>
              </w:rPr>
              <w:t>正常扣款</w:t>
            </w:r>
          </w:p>
          <w:p w14:paraId="504B0D74" w14:textId="77777777" w:rsidR="00F91964" w:rsidRPr="00B77BEF" w:rsidRDefault="00F91964" w:rsidP="00DF5C38">
            <w:pPr>
              <w:spacing w:before="120" w:after="120"/>
              <w:rPr>
                <w:color w:val="000000" w:themeColor="text1"/>
              </w:rPr>
            </w:pPr>
            <w:r w:rsidRPr="00B77BEF">
              <w:rPr>
                <w:rFonts w:hint="eastAsia"/>
                <w:color w:val="000000" w:themeColor="text1"/>
              </w:rPr>
              <w:t>2-</w:t>
            </w:r>
            <w:r w:rsidRPr="00B77BEF">
              <w:rPr>
                <w:rFonts w:hint="eastAsia"/>
                <w:color w:val="000000" w:themeColor="text1"/>
              </w:rPr>
              <w:t>客户转账</w:t>
            </w:r>
          </w:p>
          <w:p w14:paraId="6A50022A" w14:textId="77777777" w:rsidR="00F91964" w:rsidRPr="00B77BEF" w:rsidRDefault="00F91964" w:rsidP="00DF5C38">
            <w:pPr>
              <w:spacing w:before="120" w:after="120"/>
              <w:rPr>
                <w:color w:val="000000" w:themeColor="text1"/>
              </w:rPr>
            </w:pPr>
            <w:r w:rsidRPr="00B77BEF">
              <w:rPr>
                <w:rFonts w:hint="eastAsia"/>
                <w:color w:val="000000" w:themeColor="text1"/>
              </w:rPr>
              <w:t>3-</w:t>
            </w:r>
            <w:r w:rsidRPr="00B77BEF">
              <w:rPr>
                <w:rFonts w:hint="eastAsia"/>
                <w:color w:val="000000" w:themeColor="text1"/>
              </w:rPr>
              <w:t>客户付现</w:t>
            </w:r>
          </w:p>
          <w:p w14:paraId="1A6FFC19" w14:textId="77777777" w:rsidR="00F91964" w:rsidRPr="00B77BEF" w:rsidRDefault="00F91964" w:rsidP="00DF5C38">
            <w:pPr>
              <w:spacing w:before="120" w:after="120"/>
              <w:rPr>
                <w:color w:val="000000" w:themeColor="text1"/>
              </w:rPr>
            </w:pPr>
            <w:r w:rsidRPr="00B77BEF">
              <w:rPr>
                <w:rFonts w:hint="eastAsia"/>
                <w:color w:val="000000" w:themeColor="text1"/>
              </w:rPr>
              <w:t>4-</w:t>
            </w:r>
            <w:r w:rsidRPr="00B77BEF">
              <w:rPr>
                <w:rFonts w:hint="eastAsia"/>
                <w:color w:val="000000" w:themeColor="text1"/>
              </w:rPr>
              <w:t>机构代偿</w:t>
            </w:r>
          </w:p>
          <w:p w14:paraId="552701B4" w14:textId="77777777" w:rsidR="00F91964" w:rsidRPr="00B77BEF" w:rsidRDefault="00F91964" w:rsidP="00DF5C38">
            <w:pPr>
              <w:spacing w:before="120" w:after="120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color w:val="000000" w:themeColor="text1"/>
              </w:rPr>
              <w:t>备注</w:t>
            </w:r>
            <w:r w:rsidRPr="00B77BEF">
              <w:rPr>
                <w:rFonts w:hint="eastAsia"/>
                <w:color w:val="000000" w:themeColor="text1"/>
              </w:rPr>
              <w:t>：</w:t>
            </w:r>
            <w:r w:rsidRPr="00B77BEF">
              <w:rPr>
                <w:color w:val="000000" w:themeColor="text1"/>
              </w:rPr>
              <w:t>只有发生批扣月供的订单才需要分润</w:t>
            </w:r>
            <w:r w:rsidRPr="00B77BEF">
              <w:rPr>
                <w:rFonts w:hint="eastAsia"/>
                <w:color w:val="000000" w:themeColor="text1"/>
              </w:rPr>
              <w:t>。</w:t>
            </w:r>
          </w:p>
        </w:tc>
      </w:tr>
      <w:tr w:rsidR="00F91964" w14:paraId="0A5F9D77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05D8F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清分金额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3214EA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58FFF0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易鑫清分应得金额</w:t>
            </w:r>
          </w:p>
        </w:tc>
      </w:tr>
      <w:tr w:rsidR="00F91964" w14:paraId="7DC21477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89AB3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交易日期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C38EE8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varchar(8)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4E37DE" w14:textId="77777777" w:rsidR="00F91964" w:rsidRPr="00B77BEF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B77BEF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分润日期，如果每月初进行上月分润，则当月分润取值为次月1号</w:t>
            </w:r>
          </w:p>
        </w:tc>
      </w:tr>
    </w:tbl>
    <w:p w14:paraId="19980AC0" w14:textId="77777777" w:rsidR="00F91964" w:rsidRPr="00FF3F75" w:rsidRDefault="00F91964" w:rsidP="00F91964">
      <w:pPr>
        <w:spacing w:before="120" w:after="120"/>
        <w:rPr>
          <w:b/>
          <w:color w:val="FF0000"/>
        </w:rPr>
      </w:pPr>
    </w:p>
    <w:p w14:paraId="78E1226A" w14:textId="77777777" w:rsidR="00F91964" w:rsidRPr="009626B8" w:rsidRDefault="00F91964" w:rsidP="00F91964">
      <w:pPr>
        <w:pStyle w:val="4"/>
        <w:numPr>
          <w:ilvl w:val="3"/>
          <w:numId w:val="0"/>
        </w:numPr>
        <w:tabs>
          <w:tab w:val="left" w:pos="432"/>
          <w:tab w:val="left" w:pos="864"/>
        </w:tabs>
        <w:spacing w:before="0" w:after="0" w:line="372" w:lineRule="auto"/>
        <w:ind w:left="864" w:hanging="864"/>
        <w:rPr>
          <w:color w:val="000000" w:themeColor="text1"/>
        </w:rPr>
      </w:pPr>
      <w:r w:rsidRPr="009626B8">
        <w:rPr>
          <w:rFonts w:hint="eastAsia"/>
          <w:color w:val="000000" w:themeColor="text1"/>
        </w:rPr>
        <w:lastRenderedPageBreak/>
        <w:t>扣款明细结果文件</w:t>
      </w:r>
    </w:p>
    <w:p w14:paraId="6FF24553" w14:textId="77777777" w:rsidR="00F91964" w:rsidRPr="006F42E8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6F42E8">
        <w:rPr>
          <w:rFonts w:cs="宋体" w:hint="eastAsia"/>
          <w:b/>
          <w:color w:val="000000" w:themeColor="text1"/>
        </w:rPr>
        <w:t>说明：同步</w:t>
      </w:r>
      <w:r w:rsidRPr="006F42E8">
        <w:rPr>
          <w:rFonts w:cs="宋体"/>
          <w:b/>
          <w:color w:val="000000" w:themeColor="text1"/>
        </w:rPr>
        <w:t xml:space="preserve"> T</w:t>
      </w:r>
      <w:r w:rsidRPr="006F42E8">
        <w:rPr>
          <w:rFonts w:cs="宋体" w:hint="eastAsia"/>
          <w:b/>
          <w:color w:val="000000" w:themeColor="text1"/>
        </w:rPr>
        <w:t>日的增量的扣款明细结果文件。当天没有数据则推送空文件。</w:t>
      </w:r>
    </w:p>
    <w:p w14:paraId="3C5A7511" w14:textId="77777777" w:rsidR="00F91964" w:rsidRPr="006F42E8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6F42E8">
        <w:rPr>
          <w:rFonts w:cs="宋体" w:hint="eastAsia"/>
          <w:b/>
          <w:color w:val="000000" w:themeColor="text1"/>
        </w:rPr>
        <w:t>文件名：</w:t>
      </w:r>
      <w:r w:rsidRPr="006F42E8">
        <w:rPr>
          <w:rFonts w:cs="宋体"/>
          <w:b/>
          <w:color w:val="000000" w:themeColor="text1"/>
        </w:rPr>
        <w:t>YXCD_REBACK_</w:t>
      </w:r>
      <w:r w:rsidRPr="006F42E8">
        <w:rPr>
          <w:rFonts w:cs="宋体" w:hint="eastAsia"/>
          <w:b/>
          <w:color w:val="000000" w:themeColor="text1"/>
        </w:rPr>
        <w:t>DETAIL</w:t>
      </w:r>
      <w:r w:rsidRPr="006F42E8">
        <w:rPr>
          <w:rFonts w:cs="宋体"/>
          <w:b/>
          <w:color w:val="000000" w:themeColor="text1"/>
        </w:rPr>
        <w:t>_YYYYMMDD.</w:t>
      </w:r>
      <w:r w:rsidRPr="006F42E8">
        <w:rPr>
          <w:rFonts w:cs="宋体" w:hint="eastAsia"/>
          <w:b/>
          <w:color w:val="000000" w:themeColor="text1"/>
        </w:rPr>
        <w:t>txt</w:t>
      </w:r>
    </w:p>
    <w:p w14:paraId="7549E703" w14:textId="77777777" w:rsidR="00F91964" w:rsidRPr="006F42E8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6F42E8">
        <w:rPr>
          <w:rFonts w:cs="宋体" w:hint="eastAsia"/>
          <w:b/>
          <w:color w:val="000000" w:themeColor="text1"/>
        </w:rPr>
        <w:t>内容描述：</w:t>
      </w:r>
      <w:r w:rsidRPr="006F42E8">
        <w:rPr>
          <w:rFonts w:cs="宋体"/>
          <w:b/>
          <w:color w:val="000000" w:themeColor="text1"/>
        </w:rPr>
        <w:t xml:space="preserve"> </w:t>
      </w:r>
      <w:r w:rsidRPr="006F42E8">
        <w:rPr>
          <w:rFonts w:cs="宋体" w:hint="eastAsia"/>
          <w:b/>
          <w:color w:val="000000" w:themeColor="text1"/>
        </w:rPr>
        <w:t>按照接口字段顺序分隔</w:t>
      </w:r>
    </w:p>
    <w:p w14:paraId="2F305620" w14:textId="77777777" w:rsidR="00F91964" w:rsidRPr="006F42E8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6F42E8">
        <w:rPr>
          <w:rFonts w:cs="宋体"/>
          <w:b/>
          <w:color w:val="000000" w:themeColor="text1"/>
        </w:rPr>
        <w:t>第一场文件名</w:t>
      </w:r>
      <w:r w:rsidRPr="006F42E8">
        <w:rPr>
          <w:rFonts w:cs="宋体" w:hint="eastAsia"/>
          <w:b/>
          <w:color w:val="000000" w:themeColor="text1"/>
        </w:rPr>
        <w:t>：</w:t>
      </w:r>
      <w:r w:rsidRPr="006F42E8">
        <w:rPr>
          <w:rFonts w:cs="宋体"/>
          <w:b/>
          <w:color w:val="000000" w:themeColor="text1"/>
        </w:rPr>
        <w:t>YXCD_REBACK_</w:t>
      </w:r>
      <w:r w:rsidRPr="006F42E8">
        <w:rPr>
          <w:rFonts w:cs="宋体" w:hint="eastAsia"/>
          <w:b/>
          <w:color w:val="000000" w:themeColor="text1"/>
        </w:rPr>
        <w:t>DETAIL</w:t>
      </w:r>
      <w:r w:rsidRPr="006F42E8">
        <w:rPr>
          <w:rFonts w:cs="宋体"/>
          <w:b/>
          <w:color w:val="000000" w:themeColor="text1"/>
        </w:rPr>
        <w:t>_YYYYMMDD</w:t>
      </w:r>
      <w:r w:rsidRPr="006F42E8">
        <w:rPr>
          <w:rFonts w:cs="宋体" w:hint="eastAsia"/>
          <w:b/>
          <w:color w:val="000000" w:themeColor="text1"/>
        </w:rPr>
        <w:t>_1</w:t>
      </w:r>
      <w:r w:rsidRPr="006F42E8">
        <w:rPr>
          <w:rFonts w:cs="宋体"/>
          <w:b/>
          <w:color w:val="000000" w:themeColor="text1"/>
        </w:rPr>
        <w:t>.</w:t>
      </w:r>
      <w:r w:rsidRPr="006F42E8">
        <w:rPr>
          <w:rFonts w:cs="宋体" w:hint="eastAsia"/>
          <w:b/>
          <w:color w:val="000000" w:themeColor="text1"/>
        </w:rPr>
        <w:t>txt</w:t>
      </w:r>
      <w:r w:rsidRPr="006F42E8">
        <w:rPr>
          <w:rFonts w:cs="宋体" w:hint="eastAsia"/>
          <w:b/>
          <w:color w:val="000000" w:themeColor="text1"/>
        </w:rPr>
        <w:t>、</w:t>
      </w:r>
      <w:r w:rsidRPr="006F42E8">
        <w:rPr>
          <w:rFonts w:cs="宋体"/>
          <w:b/>
          <w:color w:val="000000" w:themeColor="text1"/>
        </w:rPr>
        <w:t>第二</w:t>
      </w:r>
      <w:r w:rsidRPr="006F42E8">
        <w:rPr>
          <w:rFonts w:cs="宋体" w:hint="eastAsia"/>
          <w:b/>
          <w:color w:val="000000" w:themeColor="text1"/>
        </w:rPr>
        <w:t>、</w:t>
      </w:r>
      <w:r w:rsidRPr="006F42E8">
        <w:rPr>
          <w:rFonts w:cs="宋体"/>
          <w:b/>
          <w:color w:val="000000" w:themeColor="text1"/>
        </w:rPr>
        <w:t>三场同理</w:t>
      </w:r>
      <w:r w:rsidRPr="006F42E8">
        <w:rPr>
          <w:rFonts w:cs="宋体" w:hint="eastAsia"/>
          <w:b/>
          <w:color w:val="000000" w:themeColor="text1"/>
        </w:rPr>
        <w:t>。</w:t>
      </w:r>
    </w:p>
    <w:p w14:paraId="6C64E329" w14:textId="77777777" w:rsidR="00F91964" w:rsidRPr="006F42E8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6F42E8">
        <w:rPr>
          <w:rFonts w:cs="宋体"/>
          <w:b/>
          <w:color w:val="000000" w:themeColor="text1"/>
        </w:rPr>
        <w:t>每一场都包含正常到期扣款记录</w:t>
      </w:r>
      <w:r w:rsidRPr="006F42E8">
        <w:rPr>
          <w:rFonts w:cs="宋体" w:hint="eastAsia"/>
          <w:b/>
          <w:color w:val="000000" w:themeColor="text1"/>
        </w:rPr>
        <w:t>及</w:t>
      </w:r>
      <w:r w:rsidRPr="006F42E8">
        <w:rPr>
          <w:rFonts w:cs="宋体"/>
          <w:b/>
          <w:color w:val="000000" w:themeColor="text1"/>
        </w:rPr>
        <w:t>逾期扣款记录</w:t>
      </w:r>
      <w:r w:rsidRPr="006F42E8">
        <w:rPr>
          <w:rFonts w:cs="宋体" w:hint="eastAsia"/>
          <w:b/>
          <w:color w:val="000000" w:themeColor="text1"/>
        </w:rPr>
        <w:t>（如有）。</w:t>
      </w:r>
    </w:p>
    <w:p w14:paraId="756B9E6B" w14:textId="77777777" w:rsidR="00F91964" w:rsidRPr="006F42E8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6F42E8">
        <w:rPr>
          <w:rFonts w:cs="宋体" w:hint="eastAsia"/>
          <w:b/>
          <w:color w:val="000000" w:themeColor="text1"/>
        </w:rPr>
        <w:t>备注</w:t>
      </w:r>
      <w:r w:rsidRPr="006F42E8">
        <w:rPr>
          <w:rFonts w:cs="宋体" w:hint="eastAsia"/>
          <w:b/>
          <w:color w:val="000000" w:themeColor="text1"/>
        </w:rPr>
        <w:t>:</w:t>
      </w:r>
    </w:p>
    <w:p w14:paraId="3CA958E5" w14:textId="77777777" w:rsidR="00F91964" w:rsidRPr="009626B8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6F42E8">
        <w:rPr>
          <w:rFonts w:cs="宋体" w:hint="eastAsia"/>
          <w:b/>
          <w:color w:val="000000" w:themeColor="text1"/>
        </w:rPr>
        <w:t>1</w:t>
      </w:r>
      <w:r w:rsidRPr="006F42E8">
        <w:rPr>
          <w:rFonts w:cs="宋体" w:hint="eastAsia"/>
          <w:b/>
          <w:color w:val="000000" w:themeColor="text1"/>
        </w:rPr>
        <w:t>、</w:t>
      </w:r>
      <w:r w:rsidRPr="006F42E8">
        <w:rPr>
          <w:rFonts w:cs="宋体"/>
          <w:b/>
          <w:color w:val="000000" w:themeColor="text1"/>
        </w:rPr>
        <w:t>批扣结果文件</w:t>
      </w:r>
      <w:r w:rsidRPr="006F42E8">
        <w:rPr>
          <w:rFonts w:cs="宋体" w:hint="eastAsia"/>
          <w:b/>
          <w:color w:val="000000" w:themeColor="text1"/>
        </w:rPr>
        <w:t>，</w:t>
      </w:r>
      <w:r w:rsidRPr="006F42E8">
        <w:rPr>
          <w:rFonts w:cs="宋体"/>
          <w:b/>
          <w:color w:val="000000" w:themeColor="text1"/>
        </w:rPr>
        <w:t>当天后面场次不包含前面场次的扣款结果</w:t>
      </w:r>
      <w:r w:rsidRPr="006F42E8">
        <w:rPr>
          <w:rFonts w:cs="宋体" w:hint="eastAsia"/>
          <w:b/>
          <w:color w:val="000000" w:themeColor="text1"/>
        </w:rPr>
        <w:t>，</w:t>
      </w:r>
      <w:r w:rsidRPr="006F42E8">
        <w:rPr>
          <w:rFonts w:cs="宋体"/>
          <w:b/>
          <w:color w:val="000000" w:themeColor="text1"/>
        </w:rPr>
        <w:t>即</w:t>
      </w:r>
      <w:r w:rsidRPr="006F42E8">
        <w:rPr>
          <w:rFonts w:cs="宋体" w:hint="eastAsia"/>
          <w:b/>
          <w:color w:val="000000" w:themeColor="text1"/>
        </w:rPr>
        <w:t>：第</w:t>
      </w:r>
      <w:r w:rsidRPr="006F42E8">
        <w:rPr>
          <w:rFonts w:cs="宋体" w:hint="eastAsia"/>
          <w:b/>
          <w:color w:val="000000" w:themeColor="text1"/>
        </w:rPr>
        <w:t>1</w:t>
      </w:r>
      <w:r w:rsidRPr="006F42E8">
        <w:rPr>
          <w:rFonts w:cs="宋体" w:hint="eastAsia"/>
          <w:b/>
          <w:color w:val="000000" w:themeColor="text1"/>
        </w:rPr>
        <w:t>场，只有第</w:t>
      </w:r>
      <w:r w:rsidRPr="006F42E8">
        <w:rPr>
          <w:rFonts w:cs="宋体" w:hint="eastAsia"/>
          <w:b/>
          <w:color w:val="000000" w:themeColor="text1"/>
        </w:rPr>
        <w:t>1</w:t>
      </w:r>
      <w:r w:rsidRPr="006F42E8">
        <w:rPr>
          <w:rFonts w:cs="宋体" w:hint="eastAsia"/>
          <w:b/>
          <w:color w:val="000000" w:themeColor="text1"/>
        </w:rPr>
        <w:t>场的结果。第</w:t>
      </w:r>
      <w:r w:rsidRPr="006F42E8">
        <w:rPr>
          <w:rFonts w:cs="宋体" w:hint="eastAsia"/>
          <w:b/>
          <w:color w:val="000000" w:themeColor="text1"/>
        </w:rPr>
        <w:t>2</w:t>
      </w:r>
      <w:r w:rsidRPr="006F42E8">
        <w:rPr>
          <w:rFonts w:cs="宋体" w:hint="eastAsia"/>
          <w:b/>
          <w:color w:val="000000" w:themeColor="text1"/>
        </w:rPr>
        <w:t>场，只有第</w:t>
      </w:r>
      <w:r w:rsidRPr="006F42E8">
        <w:rPr>
          <w:rFonts w:cs="宋体" w:hint="eastAsia"/>
          <w:b/>
          <w:color w:val="000000" w:themeColor="text1"/>
        </w:rPr>
        <w:t>2</w:t>
      </w:r>
      <w:r w:rsidRPr="006F42E8">
        <w:rPr>
          <w:rFonts w:cs="宋体" w:hint="eastAsia"/>
          <w:b/>
          <w:color w:val="000000" w:themeColor="text1"/>
        </w:rPr>
        <w:t>场的结果，不包含第</w:t>
      </w:r>
      <w:r w:rsidRPr="006F42E8">
        <w:rPr>
          <w:rFonts w:cs="宋体" w:hint="eastAsia"/>
          <w:b/>
          <w:color w:val="000000" w:themeColor="text1"/>
        </w:rPr>
        <w:t>1</w:t>
      </w:r>
      <w:r w:rsidRPr="006F42E8">
        <w:rPr>
          <w:rFonts w:cs="宋体" w:hint="eastAsia"/>
          <w:b/>
          <w:color w:val="000000" w:themeColor="text1"/>
        </w:rPr>
        <w:t>场的结果。第</w:t>
      </w:r>
      <w:r w:rsidRPr="006F42E8">
        <w:rPr>
          <w:rFonts w:cs="宋体" w:hint="eastAsia"/>
          <w:b/>
          <w:color w:val="000000" w:themeColor="text1"/>
        </w:rPr>
        <w:t>3</w:t>
      </w:r>
      <w:r w:rsidRPr="006F42E8">
        <w:rPr>
          <w:rFonts w:cs="宋体" w:hint="eastAsia"/>
          <w:b/>
          <w:color w:val="000000" w:themeColor="text1"/>
        </w:rPr>
        <w:t>场，只有第</w:t>
      </w:r>
      <w:r w:rsidRPr="006F42E8">
        <w:rPr>
          <w:rFonts w:cs="宋体" w:hint="eastAsia"/>
          <w:b/>
          <w:color w:val="000000" w:themeColor="text1"/>
        </w:rPr>
        <w:t>3</w:t>
      </w:r>
      <w:r w:rsidRPr="006F42E8">
        <w:rPr>
          <w:rFonts w:cs="宋体" w:hint="eastAsia"/>
          <w:b/>
          <w:color w:val="000000" w:themeColor="text1"/>
        </w:rPr>
        <w:t>场的结果，不包含</w:t>
      </w:r>
      <w:r w:rsidRPr="006F42E8">
        <w:rPr>
          <w:rFonts w:cs="宋体" w:hint="eastAsia"/>
          <w:b/>
          <w:color w:val="000000" w:themeColor="text1"/>
        </w:rPr>
        <w:t>1</w:t>
      </w:r>
      <w:r w:rsidRPr="006F42E8">
        <w:rPr>
          <w:rFonts w:cs="宋体" w:hint="eastAsia"/>
          <w:b/>
          <w:color w:val="000000" w:themeColor="text1"/>
        </w:rPr>
        <w:t>、</w:t>
      </w:r>
      <w:r w:rsidRPr="006F42E8">
        <w:rPr>
          <w:rFonts w:cs="宋体" w:hint="eastAsia"/>
          <w:b/>
          <w:color w:val="000000" w:themeColor="text1"/>
        </w:rPr>
        <w:t>2</w:t>
      </w:r>
      <w:r w:rsidRPr="006F42E8">
        <w:rPr>
          <w:rFonts w:cs="宋体" w:hint="eastAsia"/>
          <w:b/>
          <w:color w:val="000000" w:themeColor="text1"/>
        </w:rPr>
        <w:t>场的结果。</w:t>
      </w:r>
    </w:p>
    <w:tbl>
      <w:tblPr>
        <w:tblW w:w="8506" w:type="dxa"/>
        <w:tblLayout w:type="fixed"/>
        <w:tblLook w:val="04A0" w:firstRow="1" w:lastRow="0" w:firstColumn="1" w:lastColumn="0" w:noHBand="0" w:noVBand="1"/>
      </w:tblPr>
      <w:tblGrid>
        <w:gridCol w:w="2319"/>
        <w:gridCol w:w="2699"/>
        <w:gridCol w:w="3488"/>
      </w:tblGrid>
      <w:tr w:rsidR="00F91964" w14:paraId="5F8BED30" w14:textId="77777777" w:rsidTr="00DF5C38">
        <w:trPr>
          <w:trHeight w:val="220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47C423EE" w14:textId="77777777" w:rsidR="00F91964" w:rsidRPr="006F42E8" w:rsidRDefault="00F91964" w:rsidP="00DF5C38">
            <w:pPr>
              <w:spacing w:before="120" w:after="120"/>
              <w:jc w:val="center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中文名</w:t>
            </w:r>
          </w:p>
        </w:tc>
        <w:tc>
          <w:tcPr>
            <w:tcW w:w="2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4AA33A07" w14:textId="77777777" w:rsidR="00F91964" w:rsidRPr="006F42E8" w:rsidRDefault="00F91964" w:rsidP="00DF5C38">
            <w:pPr>
              <w:spacing w:before="120" w:after="120"/>
              <w:jc w:val="center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类    型</w:t>
            </w:r>
          </w:p>
        </w:tc>
        <w:tc>
          <w:tcPr>
            <w:tcW w:w="3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72F5ECD7" w14:textId="77777777" w:rsidR="00F91964" w:rsidRPr="006F42E8" w:rsidRDefault="00F91964" w:rsidP="00DF5C38">
            <w:pPr>
              <w:spacing w:before="120" w:after="120"/>
              <w:jc w:val="center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字段备注</w:t>
            </w:r>
          </w:p>
        </w:tc>
      </w:tr>
      <w:tr w:rsidR="00F91964" w14:paraId="58165207" w14:textId="77777777" w:rsidTr="00DF5C38">
        <w:trPr>
          <w:trHeight w:val="243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738A9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对账日期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E5664B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varchar(10)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91F5E1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Yyymmdd</w:t>
            </w:r>
          </w:p>
          <w:p w14:paraId="1492A024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数据发生日期</w:t>
            </w: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。</w:t>
            </w:r>
          </w:p>
        </w:tc>
      </w:tr>
      <w:tr w:rsidR="00F91964" w14:paraId="719A85F4" w14:textId="77777777" w:rsidTr="00DF5C38">
        <w:trPr>
          <w:trHeight w:val="243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5C549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易鑫订单号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7E6D31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varchar(32)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2FCB64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易鑫发起信审时生成的临时申请编号</w:t>
            </w:r>
          </w:p>
        </w:tc>
      </w:tr>
      <w:tr w:rsidR="00F91964" w14:paraId="012805CB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1DE8C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贷款借据号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9372E8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varchar(30)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AC0427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资金方订单号/借据号（如有），资金方每笔贷款的唯一编码</w:t>
            </w:r>
          </w:p>
        </w:tc>
      </w:tr>
      <w:tr w:rsidR="00F91964" w14:paraId="0A39EF9F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2E401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期数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A20177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1EDE11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</w:p>
        </w:tc>
      </w:tr>
      <w:tr w:rsidR="00F91964" w14:paraId="66F4A0DB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A5823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扣款总金额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042B75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03DAFB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无数据，给0.00</w:t>
            </w:r>
          </w:p>
        </w:tc>
      </w:tr>
      <w:tr w:rsidR="00F91964" w14:paraId="70BD4F71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1CBD673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本金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3EED6B1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CAF00C4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无数据，给0.00</w:t>
            </w:r>
          </w:p>
        </w:tc>
      </w:tr>
      <w:tr w:rsidR="00F91964" w14:paraId="27C542E7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DA600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利息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F622E5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A57D50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无数据，给0.00</w:t>
            </w:r>
          </w:p>
        </w:tc>
      </w:tr>
      <w:tr w:rsidR="00F91964" w14:paraId="1695120D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44D6A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复利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3ACFE0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457B39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无数据，给0.00</w:t>
            </w: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 xml:space="preserve"> </w:t>
            </w:r>
          </w:p>
        </w:tc>
      </w:tr>
      <w:tr w:rsidR="00F91964" w14:paraId="5DD8A47C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FE2361D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罚息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442FBFB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8C9B95B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无数据，给0.00</w:t>
            </w:r>
          </w:p>
        </w:tc>
      </w:tr>
      <w:tr w:rsidR="00F91964" w14:paraId="0B1A7E6D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B0D60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color w:val="000000" w:themeColor="text1"/>
              </w:rPr>
              <w:t>申请扣款日期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ACFE09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varchar(10)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9A50CD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yyyyMMdd</w:t>
            </w:r>
          </w:p>
        </w:tc>
      </w:tr>
      <w:tr w:rsidR="00F91964" w14:paraId="00E47FAD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0C6AF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color w:val="000000" w:themeColor="text1"/>
              </w:rPr>
            </w:pPr>
            <w:r w:rsidRPr="006F42E8">
              <w:rPr>
                <w:rFonts w:hint="eastAsia"/>
                <w:color w:val="000000" w:themeColor="text1"/>
              </w:rPr>
              <w:t>交易结果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82EC10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A6D60A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01-成功；02-失败；03-处理中；</w:t>
            </w:r>
          </w:p>
          <w:p w14:paraId="736E0842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批扣结果与回购结果组合情况下</w:t>
            </w: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，</w:t>
            </w: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给银行同步的状态</w:t>
            </w: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，</w:t>
            </w: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见附图一</w:t>
            </w: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。</w:t>
            </w: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备注</w:t>
            </w: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：</w:t>
            </w:r>
          </w:p>
          <w:p w14:paraId="5F3FC8E1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lastRenderedPageBreak/>
              <w:t>1</w:t>
            </w: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、是否会发生扣款结果为</w:t>
            </w: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处理中的记录</w:t>
            </w: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？如果发生</w:t>
            </w: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第二天</w:t>
            </w: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资方</w:t>
            </w: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如何处理</w:t>
            </w: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？一定要告诉易鑫最终的扣款结果，要么成功要么失败，不能长期停留在扣款中。</w:t>
            </w:r>
          </w:p>
          <w:p w14:paraId="2D0A5826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2</w:t>
            </w: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、为避免全额回购时多扣客户款，逾期第XX天开始，资方不再扣客户月供？</w:t>
            </w:r>
          </w:p>
        </w:tc>
      </w:tr>
      <w:tr w:rsidR="00F91964" w14:paraId="2D666110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2C977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color w:val="000000" w:themeColor="text1"/>
              </w:rPr>
            </w:pPr>
            <w:r w:rsidRPr="006F42E8">
              <w:rPr>
                <w:rFonts w:hint="eastAsia"/>
                <w:color w:val="000000" w:themeColor="text1"/>
              </w:rPr>
              <w:lastRenderedPageBreak/>
              <w:t>失败原因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F7CE38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varchar(200)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AF268A" w14:textId="77777777" w:rsidR="00F91964" w:rsidRPr="006F42E8" w:rsidRDefault="00F91964" w:rsidP="00DF5C38">
            <w:pPr>
              <w:spacing w:before="120" w:after="120"/>
              <w:ind w:firstLineChars="100" w:firstLine="210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扣款失败原因</w:t>
            </w: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，</w:t>
            </w: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如实传给易鑫</w:t>
            </w:r>
          </w:p>
        </w:tc>
      </w:tr>
      <w:tr w:rsidR="00F91964" w14:paraId="1639EE0D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67010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color w:val="000000" w:themeColor="text1"/>
              </w:rPr>
            </w:pPr>
            <w:r w:rsidRPr="006F42E8">
              <w:rPr>
                <w:rFonts w:hint="eastAsia"/>
                <w:color w:val="000000" w:themeColor="text1"/>
              </w:rPr>
              <w:t>交易日期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25FA11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varchar(10)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F7395E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yyyyMMdd</w:t>
            </w:r>
          </w:p>
          <w:p w14:paraId="496080CC" w14:textId="77777777" w:rsidR="00F91964" w:rsidRPr="006F42E8" w:rsidRDefault="00F91964" w:rsidP="00DF5C38">
            <w:pPr>
              <w:spacing w:before="120" w:after="120"/>
              <w:ind w:firstLineChars="100" w:firstLine="210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状态</w:t>
            </w: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=</w:t>
            </w: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处理中时</w:t>
            </w: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，</w:t>
            </w: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交易日期可为空</w:t>
            </w: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。</w:t>
            </w:r>
          </w:p>
        </w:tc>
      </w:tr>
      <w:tr w:rsidR="00F91964" w14:paraId="779B2A59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6E1754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color w:val="000000" w:themeColor="text1"/>
              </w:rPr>
            </w:pPr>
            <w:r w:rsidRPr="006F42E8">
              <w:rPr>
                <w:rFonts w:hint="eastAsia"/>
                <w:color w:val="000000" w:themeColor="text1"/>
              </w:rPr>
              <w:t>扣款时间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581CA9A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varchar(20)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F467506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0000-00-00 00:00:00</w:t>
            </w:r>
          </w:p>
          <w:p w14:paraId="0D04436B" w14:textId="77777777" w:rsidR="00F91964" w:rsidRPr="006F42E8" w:rsidRDefault="00F91964" w:rsidP="00DF5C38">
            <w:pPr>
              <w:spacing w:before="120" w:after="120"/>
              <w:ind w:firstLineChars="100" w:firstLine="210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状态</w:t>
            </w: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=</w:t>
            </w: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处理中时</w:t>
            </w: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，</w:t>
            </w: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扣款时间可为空</w:t>
            </w: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。</w:t>
            </w:r>
          </w:p>
        </w:tc>
      </w:tr>
    </w:tbl>
    <w:p w14:paraId="16B4874E" w14:textId="77777777" w:rsidR="00F91964" w:rsidRPr="00170D1A" w:rsidRDefault="00F91964" w:rsidP="00F91964">
      <w:pPr>
        <w:spacing w:before="120" w:after="120"/>
        <w:rPr>
          <w:b/>
          <w:color w:val="FF0000"/>
        </w:rPr>
      </w:pPr>
    </w:p>
    <w:p w14:paraId="26B76F43" w14:textId="77777777" w:rsidR="00F91964" w:rsidRPr="009626B8" w:rsidRDefault="00F91964" w:rsidP="00F91964">
      <w:pPr>
        <w:pStyle w:val="4"/>
        <w:numPr>
          <w:ilvl w:val="3"/>
          <w:numId w:val="0"/>
        </w:numPr>
        <w:tabs>
          <w:tab w:val="left" w:pos="432"/>
          <w:tab w:val="left" w:pos="864"/>
        </w:tabs>
        <w:spacing w:before="0" w:after="0" w:line="372" w:lineRule="auto"/>
        <w:ind w:left="864" w:hanging="864"/>
        <w:rPr>
          <w:color w:val="000000" w:themeColor="text1"/>
        </w:rPr>
      </w:pPr>
      <w:r w:rsidRPr="009626B8">
        <w:rPr>
          <w:rFonts w:hint="eastAsia"/>
          <w:color w:val="000000" w:themeColor="text1"/>
        </w:rPr>
        <w:t>剩余本息文件</w:t>
      </w:r>
    </w:p>
    <w:p w14:paraId="66343275" w14:textId="77777777" w:rsidR="00F91964" w:rsidRPr="006F42E8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6F42E8">
        <w:rPr>
          <w:rFonts w:cs="宋体" w:hint="eastAsia"/>
          <w:b/>
          <w:color w:val="000000" w:themeColor="text1"/>
        </w:rPr>
        <w:t>说明：增量同步易鑫与资方产生的贷款业务，统计易鑫为客户在资方担保的每笔贷款的金额。当天没有数据则推送空文件。</w:t>
      </w:r>
    </w:p>
    <w:p w14:paraId="7B809987" w14:textId="77777777" w:rsidR="00F91964" w:rsidRPr="006F42E8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6F42E8">
        <w:rPr>
          <w:rFonts w:cs="宋体" w:hint="eastAsia"/>
          <w:b/>
          <w:color w:val="000000" w:themeColor="text1"/>
        </w:rPr>
        <w:t>文件名：</w:t>
      </w:r>
      <w:r w:rsidRPr="006F42E8">
        <w:rPr>
          <w:rFonts w:cs="宋体"/>
          <w:b/>
          <w:color w:val="000000" w:themeColor="text1"/>
        </w:rPr>
        <w:t>YXCD_REMAIN_ PRINCIPAL _YYYYMMDD.txt</w:t>
      </w:r>
    </w:p>
    <w:p w14:paraId="0F8EC6E2" w14:textId="77777777" w:rsidR="00F91964" w:rsidRPr="009626B8" w:rsidRDefault="00F91964" w:rsidP="00F91964">
      <w:pPr>
        <w:spacing w:before="156" w:after="156"/>
        <w:rPr>
          <w:b/>
          <w:color w:val="000000" w:themeColor="text1"/>
        </w:rPr>
      </w:pPr>
      <w:r w:rsidRPr="006F42E8">
        <w:rPr>
          <w:rFonts w:cs="宋体" w:hint="eastAsia"/>
          <w:b/>
          <w:color w:val="000000" w:themeColor="text1"/>
        </w:rPr>
        <w:t>内容描述：</w:t>
      </w:r>
      <w:r w:rsidRPr="006F42E8">
        <w:rPr>
          <w:rFonts w:cs="宋体"/>
          <w:b/>
          <w:color w:val="000000" w:themeColor="text1"/>
        </w:rPr>
        <w:t xml:space="preserve"> </w:t>
      </w:r>
      <w:r w:rsidRPr="006F42E8">
        <w:rPr>
          <w:rFonts w:cs="宋体" w:hint="eastAsia"/>
          <w:b/>
          <w:color w:val="000000" w:themeColor="text1"/>
        </w:rPr>
        <w:t>按照接口字段顺序分隔</w:t>
      </w:r>
    </w:p>
    <w:tbl>
      <w:tblPr>
        <w:tblW w:w="8506" w:type="dxa"/>
        <w:tblLayout w:type="fixed"/>
        <w:tblLook w:val="04A0" w:firstRow="1" w:lastRow="0" w:firstColumn="1" w:lastColumn="0" w:noHBand="0" w:noVBand="1"/>
      </w:tblPr>
      <w:tblGrid>
        <w:gridCol w:w="2319"/>
        <w:gridCol w:w="2699"/>
        <w:gridCol w:w="3488"/>
      </w:tblGrid>
      <w:tr w:rsidR="00F91964" w:rsidRPr="006F42E8" w14:paraId="232AE228" w14:textId="77777777" w:rsidTr="00DF5C38">
        <w:trPr>
          <w:trHeight w:val="220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737082DF" w14:textId="77777777" w:rsidR="00F91964" w:rsidRPr="006F42E8" w:rsidRDefault="00F91964" w:rsidP="00DF5C38">
            <w:pPr>
              <w:spacing w:before="120" w:after="120"/>
              <w:jc w:val="center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中文名</w:t>
            </w:r>
          </w:p>
        </w:tc>
        <w:tc>
          <w:tcPr>
            <w:tcW w:w="2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3E599CBF" w14:textId="77777777" w:rsidR="00F91964" w:rsidRPr="006F42E8" w:rsidRDefault="00F91964" w:rsidP="00DF5C38">
            <w:pPr>
              <w:spacing w:before="120" w:after="120"/>
              <w:jc w:val="center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类</w:t>
            </w:r>
            <w:r w:rsidRPr="006F42E8">
              <w:rPr>
                <w:rFonts w:asciiTheme="minorEastAsia" w:hAnsiTheme="minorEastAsia" w:cs="宋体"/>
                <w:color w:val="000000" w:themeColor="text1"/>
                <w:szCs w:val="18"/>
              </w:rPr>
              <w:t xml:space="preserve">    </w:t>
            </w:r>
            <w:r w:rsidRPr="006F42E8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型</w:t>
            </w:r>
          </w:p>
        </w:tc>
        <w:tc>
          <w:tcPr>
            <w:tcW w:w="3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0EDF2F6B" w14:textId="77777777" w:rsidR="00F91964" w:rsidRPr="006F42E8" w:rsidRDefault="00F91964" w:rsidP="00DF5C38">
            <w:pPr>
              <w:spacing w:before="120" w:after="120"/>
              <w:jc w:val="center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字段备注</w:t>
            </w:r>
          </w:p>
        </w:tc>
      </w:tr>
      <w:tr w:rsidR="00F91964" w:rsidRPr="006F42E8" w14:paraId="6004DFEA" w14:textId="77777777" w:rsidTr="00DF5C38">
        <w:trPr>
          <w:trHeight w:val="243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2DA8B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对账日期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F6E150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varchar(10)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2E733C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Yyymmdd</w:t>
            </w:r>
          </w:p>
          <w:p w14:paraId="7F078EF9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数据发生日期</w:t>
            </w: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。</w:t>
            </w:r>
          </w:p>
        </w:tc>
      </w:tr>
      <w:tr w:rsidR="00F91964" w:rsidRPr="006F42E8" w14:paraId="2D8336BD" w14:textId="77777777" w:rsidTr="00DF5C38">
        <w:trPr>
          <w:trHeight w:val="243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EFEC8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易鑫订单号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511246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varchar(32)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36FC8B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易鑫发起信审时生成的临时申请编号</w:t>
            </w:r>
          </w:p>
        </w:tc>
      </w:tr>
      <w:tr w:rsidR="00F91964" w:rsidRPr="006F42E8" w14:paraId="5C872732" w14:textId="77777777" w:rsidTr="00DF5C38">
        <w:trPr>
          <w:trHeight w:val="243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7CD20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贷款借据号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E4FDA4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varchar(30)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E3858C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资金方订单号/借据号（如有），资金方每笔贷款的唯一编码</w:t>
            </w:r>
          </w:p>
        </w:tc>
      </w:tr>
      <w:tr w:rsidR="00F91964" w:rsidRPr="006F42E8" w14:paraId="6745EE36" w14:textId="77777777" w:rsidTr="00DF5C38">
        <w:trPr>
          <w:trHeight w:val="243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7931D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银行剩余本金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D3933A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C41426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每笔贷款的当前剩余本金，不含逾期本金。</w:t>
            </w:r>
          </w:p>
        </w:tc>
      </w:tr>
      <w:tr w:rsidR="00F91964" w:rsidRPr="006F42E8" w14:paraId="2FF3A23F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089ED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银行剩余利息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4809AF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86E71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未到期的各期利息合计值</w:t>
            </w:r>
            <w:r w:rsidRPr="006F42E8">
              <w:rPr>
                <w:rFonts w:asciiTheme="minorEastAsia" w:hAnsiTheme="minorEastAsia"/>
                <w:color w:val="000000" w:themeColor="text1"/>
                <w:szCs w:val="18"/>
              </w:rPr>
              <w:t>.</w:t>
            </w:r>
          </w:p>
          <w:p w14:paraId="59A1D19F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lastRenderedPageBreak/>
              <w:t>此字段的业务目的是：银行剩余本金</w:t>
            </w:r>
            <w:r w:rsidRPr="006F42E8">
              <w:rPr>
                <w:rFonts w:asciiTheme="minorEastAsia" w:hAnsiTheme="minorEastAsia"/>
                <w:color w:val="000000" w:themeColor="text1"/>
                <w:szCs w:val="18"/>
              </w:rPr>
              <w:t>+利息=客户待还金额。</w:t>
            </w: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也是不含逾期利息</w:t>
            </w:r>
          </w:p>
        </w:tc>
      </w:tr>
      <w:tr w:rsidR="00F91964" w:rsidRPr="006F42E8" w14:paraId="2ED5D609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40A6D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lastRenderedPageBreak/>
              <w:t>银行累计还款（本金）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30D2A3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0D854B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客户实际已还本金</w:t>
            </w:r>
            <w:r w:rsidRPr="006F42E8">
              <w:rPr>
                <w:rFonts w:asciiTheme="minorEastAsia" w:hAnsiTheme="minorEastAsia"/>
                <w:color w:val="000000" w:themeColor="text1"/>
                <w:szCs w:val="18"/>
              </w:rPr>
              <w:t>.</w:t>
            </w:r>
          </w:p>
          <w:p w14:paraId="7DBF4C0F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此字段的业务目的是：本期新发生合同</w:t>
            </w:r>
            <w:r w:rsidRPr="006F42E8">
              <w:rPr>
                <w:rFonts w:asciiTheme="minorEastAsia" w:hAnsiTheme="minorEastAsia"/>
                <w:color w:val="000000" w:themeColor="text1"/>
                <w:szCs w:val="18"/>
              </w:rPr>
              <w:t>-本期还款+上期余额=本期余额</w:t>
            </w:r>
          </w:p>
        </w:tc>
      </w:tr>
      <w:tr w:rsidR="00F91964" w:rsidRPr="006F42E8" w14:paraId="433358A1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0D10A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银行累计还款（利息）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E04832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3E7EA8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客户实际已还利息</w:t>
            </w:r>
            <w:r w:rsidRPr="006F42E8">
              <w:rPr>
                <w:rFonts w:asciiTheme="minorEastAsia" w:hAnsiTheme="minorEastAsia"/>
                <w:color w:val="000000" w:themeColor="text1"/>
                <w:szCs w:val="18"/>
              </w:rPr>
              <w:t>.</w:t>
            </w:r>
          </w:p>
          <w:p w14:paraId="678DBA5C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此字段的业务目的是：银行剩余本金</w:t>
            </w:r>
            <w:r w:rsidRPr="006F42E8">
              <w:rPr>
                <w:rFonts w:asciiTheme="minorEastAsia" w:hAnsiTheme="minorEastAsia"/>
                <w:color w:val="000000" w:themeColor="text1"/>
                <w:szCs w:val="18"/>
              </w:rPr>
              <w:t>+利息=客户待还金额。</w:t>
            </w:r>
          </w:p>
        </w:tc>
      </w:tr>
      <w:tr w:rsidR="00F91964" w:rsidRPr="006F42E8" w14:paraId="61F6D3DF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3DBDFF9" w14:textId="77777777" w:rsidR="00F91964" w:rsidRPr="006F42E8" w:rsidRDefault="00F91964" w:rsidP="00DF5C38">
            <w:pPr>
              <w:spacing w:before="120" w:after="120"/>
              <w:jc w:val="center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逾期期数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52C11DF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number(2)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6B67D9D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当前逾期的期数。</w:t>
            </w:r>
          </w:p>
          <w:p w14:paraId="61FDD590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用于跨月校验，如果跨月剩余本息金额未变化，那么逾期期数应该增加。</w:t>
            </w:r>
          </w:p>
        </w:tc>
      </w:tr>
      <w:tr w:rsidR="00F91964" w:rsidRPr="006F42E8" w14:paraId="53A9B729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F4B1" w14:textId="77777777" w:rsidR="00F91964" w:rsidRPr="006F42E8" w:rsidRDefault="00F91964" w:rsidP="00DF5C38">
            <w:pPr>
              <w:spacing w:before="120" w:after="120"/>
              <w:jc w:val="center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逾期本金合计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FA0C9B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C27C22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逾期本金合计。</w:t>
            </w:r>
          </w:p>
          <w:p w14:paraId="2A211EDC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用于客户跨月校验，如果跨月剩余本息金额未变化，那么逾期本金应该增加。</w:t>
            </w:r>
          </w:p>
        </w:tc>
      </w:tr>
      <w:tr w:rsidR="00F91964" w:rsidRPr="006F42E8" w14:paraId="1AC63148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4868C" w14:textId="77777777" w:rsidR="00F91964" w:rsidRPr="006F42E8" w:rsidRDefault="00F91964" w:rsidP="00DF5C38">
            <w:pPr>
              <w:spacing w:before="120" w:after="120"/>
              <w:jc w:val="center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逾期利息合计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0A7CDB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64A8CA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逾期利息合计值。</w:t>
            </w:r>
          </w:p>
          <w:p w14:paraId="23AC0EF2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用于客户跨月校验，如果跨月剩余本息金额未变化，那么逾期利息应该增加。</w:t>
            </w:r>
          </w:p>
        </w:tc>
      </w:tr>
      <w:tr w:rsidR="00F91964" w:rsidRPr="006F42E8" w14:paraId="0DDAFAEC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D690E" w14:textId="77777777" w:rsidR="00F91964" w:rsidRPr="006F42E8" w:rsidRDefault="00F91964" w:rsidP="00DF5C38">
            <w:pPr>
              <w:spacing w:before="120" w:after="120"/>
              <w:jc w:val="center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本</w:t>
            </w:r>
            <w:r w:rsidRPr="006F42E8">
              <w:rPr>
                <w:rFonts w:asciiTheme="minorEastAsia" w:hAnsiTheme="minorEastAsia"/>
                <w:color w:val="000000" w:themeColor="text1"/>
                <w:szCs w:val="18"/>
              </w:rPr>
              <w:t>月</w:t>
            </w: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还款本金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940604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B7AFAD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出具数据所在月，客户实还本金。</w:t>
            </w:r>
          </w:p>
          <w:p w14:paraId="50DB7316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客户本月内（自然月）的还款本金。</w:t>
            </w:r>
          </w:p>
        </w:tc>
      </w:tr>
      <w:tr w:rsidR="00F91964" w:rsidRPr="006F42E8" w14:paraId="2FD4C49C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8E0BD" w14:textId="77777777" w:rsidR="00F91964" w:rsidRPr="006F42E8" w:rsidRDefault="00F91964" w:rsidP="00DF5C38">
            <w:pPr>
              <w:spacing w:before="120" w:after="120"/>
              <w:jc w:val="center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本</w:t>
            </w:r>
            <w:r w:rsidRPr="006F42E8">
              <w:rPr>
                <w:rFonts w:asciiTheme="minorEastAsia" w:hAnsiTheme="minorEastAsia"/>
                <w:color w:val="000000" w:themeColor="text1"/>
                <w:szCs w:val="18"/>
              </w:rPr>
              <w:t>月</w:t>
            </w: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还款利息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32848F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1429E1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出具数据所在月，客户实还本金。</w:t>
            </w:r>
          </w:p>
          <w:p w14:paraId="609784F6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客户本月内（自然月）的还款利息。不包含罚息和复利</w:t>
            </w:r>
          </w:p>
        </w:tc>
      </w:tr>
      <w:tr w:rsidR="00F91964" w:rsidRPr="006F42E8" w14:paraId="7DF39A0E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75616" w14:textId="77777777" w:rsidR="00F91964" w:rsidRPr="006F42E8" w:rsidRDefault="00F91964" w:rsidP="00DF5C38">
            <w:pPr>
              <w:spacing w:before="120" w:after="120"/>
              <w:jc w:val="center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实际计算日期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FE536C" w14:textId="77777777" w:rsidR="00F91964" w:rsidRPr="006F42E8" w:rsidRDefault="00F91964" w:rsidP="00DF5C38">
            <w:pPr>
              <w:spacing w:before="120" w:after="120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cs="Arial"/>
                <w:color w:val="000000" w:themeColor="text1"/>
                <w:szCs w:val="18"/>
              </w:rPr>
              <w:t>varchar(8)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D3305F" w14:textId="77777777" w:rsidR="00F91964" w:rsidRPr="006F42E8" w:rsidRDefault="00F91964" w:rsidP="00DF5C38">
            <w:pPr>
              <w:spacing w:before="120" w:after="120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6F42E8">
              <w:rPr>
                <w:rFonts w:asciiTheme="minorEastAsia" w:hAnsiTheme="minorEastAsia" w:hint="eastAsia"/>
                <w:color w:val="000000" w:themeColor="text1"/>
                <w:szCs w:val="18"/>
              </w:rPr>
              <w:t>数据实际计算日期。例子：如果银行是</w:t>
            </w:r>
            <w:r w:rsidRPr="006F42E8">
              <w:rPr>
                <w:rFonts w:asciiTheme="minorEastAsia" w:hAnsiTheme="minorEastAsia"/>
                <w:color w:val="000000" w:themeColor="text1"/>
                <w:szCs w:val="18"/>
              </w:rPr>
              <w:t>T+1给易鑫传送数据。那么要标注这是哪一天的数据。</w:t>
            </w:r>
          </w:p>
        </w:tc>
      </w:tr>
    </w:tbl>
    <w:p w14:paraId="0569FA5C" w14:textId="77777777" w:rsidR="00F91964" w:rsidRDefault="00F91964" w:rsidP="00F91964">
      <w:pPr>
        <w:spacing w:before="120" w:after="120"/>
      </w:pPr>
    </w:p>
    <w:p w14:paraId="4DB644DB" w14:textId="77777777" w:rsidR="00F91964" w:rsidRPr="009626B8" w:rsidRDefault="00F91964" w:rsidP="00F91964">
      <w:pPr>
        <w:pStyle w:val="4"/>
        <w:numPr>
          <w:ilvl w:val="3"/>
          <w:numId w:val="0"/>
        </w:numPr>
        <w:tabs>
          <w:tab w:val="left" w:pos="432"/>
          <w:tab w:val="left" w:pos="864"/>
        </w:tabs>
        <w:spacing w:before="0" w:after="0" w:line="372" w:lineRule="auto"/>
        <w:ind w:left="864" w:hanging="864"/>
        <w:rPr>
          <w:color w:val="000000" w:themeColor="text1"/>
        </w:rPr>
      </w:pPr>
      <w:r w:rsidRPr="009626B8">
        <w:rPr>
          <w:rFonts w:hint="eastAsia"/>
          <w:color w:val="000000" w:themeColor="text1"/>
        </w:rPr>
        <w:lastRenderedPageBreak/>
        <w:t>代收付差错文件</w:t>
      </w:r>
    </w:p>
    <w:p w14:paraId="647C708E" w14:textId="77777777" w:rsidR="00F91964" w:rsidRPr="00204A0A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204A0A">
        <w:rPr>
          <w:rFonts w:cs="宋体" w:hint="eastAsia"/>
          <w:b/>
          <w:color w:val="000000" w:themeColor="text1"/>
        </w:rPr>
        <w:t>说明：增量同步易鑫与资方产生的贷款业务，统计每天发生的退票记录。当天没有数据则推送空文件。</w:t>
      </w:r>
    </w:p>
    <w:p w14:paraId="14F6E01D" w14:textId="77777777" w:rsidR="00F91964" w:rsidRPr="00204A0A" w:rsidRDefault="00F91964" w:rsidP="00F91964">
      <w:pPr>
        <w:spacing w:before="156" w:after="156"/>
        <w:rPr>
          <w:rFonts w:cs="宋体"/>
          <w:b/>
          <w:color w:val="000000" w:themeColor="text1"/>
        </w:rPr>
      </w:pPr>
      <w:r w:rsidRPr="00204A0A">
        <w:rPr>
          <w:rFonts w:cs="宋体" w:hint="eastAsia"/>
          <w:b/>
          <w:color w:val="000000" w:themeColor="text1"/>
        </w:rPr>
        <w:t>文件名：</w:t>
      </w:r>
      <w:r w:rsidRPr="00204A0A">
        <w:rPr>
          <w:rFonts w:cs="宋体"/>
          <w:b/>
          <w:color w:val="000000" w:themeColor="text1"/>
        </w:rPr>
        <w:t>YXCD_REFUND_YYYYMMDD.txt</w:t>
      </w:r>
    </w:p>
    <w:p w14:paraId="5E007AEC" w14:textId="77777777" w:rsidR="00F91964" w:rsidRPr="00204A0A" w:rsidRDefault="00F91964" w:rsidP="00F91964">
      <w:pPr>
        <w:spacing w:before="156" w:after="156"/>
        <w:rPr>
          <w:b/>
          <w:color w:val="000000" w:themeColor="text1"/>
        </w:rPr>
      </w:pPr>
      <w:r w:rsidRPr="00204A0A">
        <w:rPr>
          <w:rFonts w:cs="宋体" w:hint="eastAsia"/>
          <w:b/>
          <w:color w:val="000000" w:themeColor="text1"/>
        </w:rPr>
        <w:t>内容描述：</w:t>
      </w:r>
      <w:r w:rsidRPr="00204A0A">
        <w:rPr>
          <w:rFonts w:cs="宋体"/>
          <w:b/>
          <w:color w:val="000000" w:themeColor="text1"/>
        </w:rPr>
        <w:t xml:space="preserve"> </w:t>
      </w:r>
      <w:r w:rsidRPr="00204A0A">
        <w:rPr>
          <w:rFonts w:cs="宋体" w:hint="eastAsia"/>
          <w:b/>
          <w:color w:val="000000" w:themeColor="text1"/>
        </w:rPr>
        <w:t>按照接口字段顺序分隔</w:t>
      </w:r>
    </w:p>
    <w:tbl>
      <w:tblPr>
        <w:tblW w:w="8506" w:type="dxa"/>
        <w:tblLayout w:type="fixed"/>
        <w:tblLook w:val="04A0" w:firstRow="1" w:lastRow="0" w:firstColumn="1" w:lastColumn="0" w:noHBand="0" w:noVBand="1"/>
      </w:tblPr>
      <w:tblGrid>
        <w:gridCol w:w="2319"/>
        <w:gridCol w:w="2699"/>
        <w:gridCol w:w="3488"/>
      </w:tblGrid>
      <w:tr w:rsidR="00F91964" w:rsidRPr="00204A0A" w14:paraId="7B091C93" w14:textId="77777777" w:rsidTr="00DF5C38">
        <w:trPr>
          <w:trHeight w:val="220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53788706" w14:textId="77777777" w:rsidR="00F91964" w:rsidRPr="00204A0A" w:rsidRDefault="00F91964" w:rsidP="00DF5C38">
            <w:pPr>
              <w:spacing w:before="156" w:after="156"/>
              <w:jc w:val="center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中文名</w:t>
            </w:r>
          </w:p>
        </w:tc>
        <w:tc>
          <w:tcPr>
            <w:tcW w:w="2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51E0E278" w14:textId="77777777" w:rsidR="00F91964" w:rsidRPr="00204A0A" w:rsidRDefault="00F91964" w:rsidP="00DF5C38">
            <w:pPr>
              <w:spacing w:before="156" w:after="156"/>
              <w:jc w:val="center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类</w:t>
            </w:r>
            <w:r w:rsidRPr="00204A0A">
              <w:rPr>
                <w:rFonts w:asciiTheme="minorEastAsia" w:hAnsiTheme="minorEastAsia" w:cs="宋体"/>
                <w:color w:val="000000" w:themeColor="text1"/>
                <w:szCs w:val="18"/>
              </w:rPr>
              <w:t xml:space="preserve">    </w:t>
            </w:r>
            <w:r w:rsidRPr="00204A0A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型</w:t>
            </w:r>
          </w:p>
        </w:tc>
        <w:tc>
          <w:tcPr>
            <w:tcW w:w="3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3B5D0803" w14:textId="77777777" w:rsidR="00F91964" w:rsidRPr="00204A0A" w:rsidRDefault="00F91964" w:rsidP="00DF5C38">
            <w:pPr>
              <w:spacing w:before="156" w:after="156"/>
              <w:jc w:val="center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字段备注</w:t>
            </w:r>
          </w:p>
        </w:tc>
      </w:tr>
      <w:tr w:rsidR="00F91964" w:rsidRPr="00204A0A" w14:paraId="2FF945F9" w14:textId="77777777" w:rsidTr="00DF5C38">
        <w:trPr>
          <w:trHeight w:val="243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A2A2A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易鑫订单号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506359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varchar(</w:t>
            </w:r>
            <w:r w:rsidRPr="00204A0A">
              <w:rPr>
                <w:rFonts w:asciiTheme="minorEastAsia" w:hAnsiTheme="minorEastAsia" w:cs="Arial"/>
                <w:color w:val="000000" w:themeColor="text1"/>
                <w:szCs w:val="18"/>
              </w:rPr>
              <w:t>50</w:t>
            </w:r>
            <w:r w:rsidRPr="00204A0A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004239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易鑫发起信审时生成的临时申请编号</w:t>
            </w:r>
          </w:p>
        </w:tc>
      </w:tr>
      <w:tr w:rsidR="00F91964" w:rsidRPr="00204A0A" w14:paraId="5960E1F6" w14:textId="77777777" w:rsidTr="00DF5C38">
        <w:trPr>
          <w:trHeight w:val="243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E1CF4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借据号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A978A9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/>
                <w:color w:val="000000" w:themeColor="text1"/>
                <w:szCs w:val="18"/>
              </w:rPr>
              <w:t>varchar(50)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86B1D3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资金方订单号/借据号（如有），资金方每笔贷款的唯一编码</w:t>
            </w:r>
          </w:p>
        </w:tc>
      </w:tr>
      <w:tr w:rsidR="00F91964" w:rsidRPr="00204A0A" w14:paraId="1D4DCCBB" w14:textId="77777777" w:rsidTr="00DF5C38">
        <w:trPr>
          <w:trHeight w:val="243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9934C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放款日期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424D141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/>
                <w:color w:val="000000" w:themeColor="text1"/>
                <w:szCs w:val="18"/>
              </w:rPr>
              <w:t>varchar(10)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7C9430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资方操作放款的日期，格式：</w:t>
            </w:r>
            <w:r w:rsidRPr="00204A0A">
              <w:rPr>
                <w:rFonts w:asciiTheme="minorEastAsia" w:hAnsiTheme="minorEastAsia" w:cs="Arial"/>
                <w:color w:val="000000" w:themeColor="text1"/>
                <w:szCs w:val="18"/>
              </w:rPr>
              <w:t>yyyyMMdd</w:t>
            </w:r>
          </w:p>
        </w:tc>
      </w:tr>
      <w:tr w:rsidR="00F91964" w:rsidRPr="00204A0A" w14:paraId="2E437E1E" w14:textId="77777777" w:rsidTr="00DF5C38">
        <w:trPr>
          <w:trHeight w:val="243"/>
        </w:trPr>
        <w:tc>
          <w:tcPr>
            <w:tcW w:w="2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3ECDD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放款金额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92A657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/>
                <w:color w:val="000000" w:themeColor="text1"/>
                <w:szCs w:val="18"/>
              </w:rPr>
              <w:t>number(21,2)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041917" w14:textId="77777777" w:rsidR="00F91964" w:rsidRPr="00204A0A" w:rsidRDefault="00F91964" w:rsidP="00DF5C38">
            <w:pPr>
              <w:spacing w:before="156" w:after="156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资方操作放款的日期</w:t>
            </w:r>
          </w:p>
        </w:tc>
      </w:tr>
      <w:tr w:rsidR="00F91964" w:rsidRPr="00204A0A" w14:paraId="7282D327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A1AFD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 w:hint="eastAsia"/>
                <w:color w:val="000000" w:themeColor="text1"/>
                <w:szCs w:val="18"/>
              </w:rPr>
              <w:t>放款状态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A50CD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/>
                <w:color w:val="000000" w:themeColor="text1"/>
                <w:szCs w:val="18"/>
              </w:rPr>
              <w:t>varchar(20)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A89BC" w14:textId="77777777" w:rsidR="00F91964" w:rsidRPr="00204A0A" w:rsidRDefault="00F91964" w:rsidP="00DF5C38">
            <w:pPr>
              <w:spacing w:before="156" w:after="156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/>
                <w:color w:val="000000" w:themeColor="text1"/>
                <w:szCs w:val="18"/>
              </w:rPr>
              <w:t>默认</w:t>
            </w:r>
            <w:r w:rsidRPr="00204A0A">
              <w:rPr>
                <w:rFonts w:asciiTheme="minorEastAsia" w:hAnsiTheme="minorEastAsia" w:hint="eastAsia"/>
                <w:color w:val="000000" w:themeColor="text1"/>
                <w:szCs w:val="18"/>
              </w:rPr>
              <w:t>：</w:t>
            </w:r>
            <w:r w:rsidRPr="00204A0A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0</w:t>
            </w:r>
            <w:r w:rsidRPr="00204A0A">
              <w:rPr>
                <w:rFonts w:asciiTheme="minorEastAsia" w:hAnsiTheme="minorEastAsia" w:cs="宋体"/>
                <w:color w:val="000000" w:themeColor="text1"/>
                <w:szCs w:val="18"/>
              </w:rPr>
              <w:t>-</w:t>
            </w:r>
            <w:r w:rsidRPr="00204A0A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退汇</w:t>
            </w:r>
          </w:p>
        </w:tc>
      </w:tr>
      <w:tr w:rsidR="00F91964" w:rsidRPr="00204A0A" w14:paraId="2E37A9A6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B618D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hint="eastAsia"/>
                <w:color w:val="000000" w:themeColor="text1"/>
                <w:szCs w:val="18"/>
              </w:rPr>
              <w:t>转入方行名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0A24BB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/>
                <w:color w:val="000000" w:themeColor="text1"/>
                <w:szCs w:val="18"/>
              </w:rPr>
              <w:t>varchar(200)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2FF0DA" w14:textId="77777777" w:rsidR="00F91964" w:rsidRPr="00204A0A" w:rsidRDefault="00F91964" w:rsidP="00DF5C38">
            <w:pPr>
              <w:spacing w:before="156" w:after="156"/>
              <w:rPr>
                <w:rFonts w:asciiTheme="minorEastAsia" w:hAnsiTheme="minorEastAsia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hint="eastAsia"/>
                <w:color w:val="000000" w:themeColor="text1"/>
                <w:szCs w:val="18"/>
              </w:rPr>
              <w:t>客户借记卡的行名</w:t>
            </w:r>
          </w:p>
        </w:tc>
      </w:tr>
      <w:tr w:rsidR="00F91964" w:rsidRPr="00204A0A" w14:paraId="53C5D9F5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3FF9A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hint="eastAsia"/>
                <w:color w:val="000000" w:themeColor="text1"/>
                <w:szCs w:val="18"/>
              </w:rPr>
              <w:t>转入方行号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217690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/>
                <w:color w:val="000000" w:themeColor="text1"/>
                <w:szCs w:val="18"/>
              </w:rPr>
              <w:t>varchar(100)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CE2DF4" w14:textId="77777777" w:rsidR="00F91964" w:rsidRPr="00204A0A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客户借记卡的行号</w:t>
            </w:r>
          </w:p>
        </w:tc>
      </w:tr>
      <w:tr w:rsidR="00F91964" w:rsidRPr="00204A0A" w14:paraId="13181605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84770A1" w14:textId="77777777" w:rsidR="00F91964" w:rsidRPr="00204A0A" w:rsidRDefault="00F91964" w:rsidP="00DF5C38">
            <w:pPr>
              <w:spacing w:before="156" w:after="156"/>
              <w:jc w:val="center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转入方账号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7B8CE85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/>
                <w:color w:val="000000" w:themeColor="text1"/>
                <w:szCs w:val="18"/>
              </w:rPr>
              <w:t>varchar(100)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7D78BBA" w14:textId="77777777" w:rsidR="00F91964" w:rsidRPr="00204A0A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hint="eastAsia"/>
                <w:color w:val="000000" w:themeColor="text1"/>
                <w:szCs w:val="18"/>
              </w:rPr>
              <w:t>客户借记卡的行号</w:t>
            </w:r>
          </w:p>
        </w:tc>
      </w:tr>
      <w:tr w:rsidR="00F91964" w:rsidRPr="00204A0A" w14:paraId="2D0A750E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1812E" w14:textId="77777777" w:rsidR="00F91964" w:rsidRPr="00204A0A" w:rsidRDefault="00F91964" w:rsidP="00DF5C38">
            <w:pPr>
              <w:spacing w:before="156" w:after="156"/>
              <w:jc w:val="center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转入方账户名称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958081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/>
                <w:color w:val="000000" w:themeColor="text1"/>
                <w:szCs w:val="18"/>
              </w:rPr>
              <w:t>varchar(200)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6F9095" w14:textId="77777777" w:rsidR="00F91964" w:rsidRPr="00204A0A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hint="eastAsia"/>
                <w:color w:val="000000" w:themeColor="text1"/>
                <w:szCs w:val="18"/>
              </w:rPr>
              <w:t>客户借记卡的户名</w:t>
            </w:r>
          </w:p>
        </w:tc>
      </w:tr>
      <w:tr w:rsidR="00F91964" w:rsidRPr="00204A0A" w14:paraId="04CFD143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95429" w14:textId="77777777" w:rsidR="00F91964" w:rsidRPr="00204A0A" w:rsidRDefault="00F91964" w:rsidP="00DF5C38">
            <w:pPr>
              <w:spacing w:before="156" w:after="156"/>
              <w:jc w:val="center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银行退款日期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5E539C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/>
                <w:color w:val="000000" w:themeColor="text1"/>
                <w:szCs w:val="18"/>
              </w:rPr>
              <w:t>varchar(20)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BA2950" w14:textId="77777777" w:rsidR="00F91964" w:rsidRPr="00204A0A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</w:p>
        </w:tc>
      </w:tr>
      <w:tr w:rsidR="00F91964" w:rsidRPr="00204A0A" w14:paraId="1BF66B87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B99BC" w14:textId="77777777" w:rsidR="00F91964" w:rsidRPr="00204A0A" w:rsidRDefault="00F91964" w:rsidP="00DF5C38">
            <w:pPr>
              <w:spacing w:before="156" w:after="156"/>
              <w:jc w:val="center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银行退款类型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658315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/>
                <w:color w:val="000000" w:themeColor="text1"/>
                <w:szCs w:val="18"/>
              </w:rPr>
              <w:t>varchar(20)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62A8E7" w14:textId="77777777" w:rsidR="00F91964" w:rsidRPr="00204A0A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默认：0</w:t>
            </w:r>
            <w:r w:rsidRPr="00204A0A">
              <w:rPr>
                <w:rFonts w:asciiTheme="minorEastAsia" w:hAnsiTheme="minorEastAsia" w:cs="宋体"/>
                <w:color w:val="000000" w:themeColor="text1"/>
                <w:szCs w:val="18"/>
              </w:rPr>
              <w:t>-</w:t>
            </w:r>
            <w:r w:rsidRPr="00204A0A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退汇</w:t>
            </w:r>
          </w:p>
        </w:tc>
      </w:tr>
      <w:tr w:rsidR="00F91964" w:rsidRPr="00204A0A" w14:paraId="2D968474" w14:textId="77777777" w:rsidTr="00DF5C38">
        <w:trPr>
          <w:trHeight w:val="243"/>
        </w:trPr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7EA11" w14:textId="77777777" w:rsidR="00F91964" w:rsidRPr="00204A0A" w:rsidRDefault="00F91964" w:rsidP="00DF5C38">
            <w:pPr>
              <w:spacing w:before="156" w:after="156"/>
              <w:jc w:val="center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宋体" w:hint="eastAsia"/>
                <w:color w:val="000000" w:themeColor="text1"/>
                <w:szCs w:val="18"/>
              </w:rPr>
              <w:t>原因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2B67B8" w14:textId="77777777" w:rsidR="00F91964" w:rsidRPr="00204A0A" w:rsidRDefault="00F91964" w:rsidP="00DF5C38">
            <w:pPr>
              <w:spacing w:before="156" w:after="156"/>
              <w:ind w:firstLineChars="100" w:firstLine="210"/>
              <w:jc w:val="center"/>
              <w:rPr>
                <w:rFonts w:asciiTheme="minorEastAsia" w:hAnsiTheme="minorEastAsia" w:cs="Arial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Arial"/>
                <w:color w:val="000000" w:themeColor="text1"/>
                <w:szCs w:val="18"/>
              </w:rPr>
              <w:t>varchar(200)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36B3A4" w14:textId="77777777" w:rsidR="00F91964" w:rsidRPr="00204A0A" w:rsidRDefault="00F91964" w:rsidP="00DF5C38">
            <w:pPr>
              <w:spacing w:before="156" w:after="156"/>
              <w:rPr>
                <w:rFonts w:asciiTheme="minorEastAsia" w:hAnsiTheme="minorEastAsia" w:cs="宋体"/>
                <w:color w:val="000000" w:themeColor="text1"/>
                <w:szCs w:val="18"/>
              </w:rPr>
            </w:pPr>
            <w:r w:rsidRPr="00204A0A">
              <w:rPr>
                <w:rFonts w:asciiTheme="minorEastAsia" w:hAnsiTheme="minorEastAsia" w:cs="宋体"/>
                <w:color w:val="000000" w:themeColor="text1"/>
                <w:szCs w:val="18"/>
              </w:rPr>
              <w:t>退汇原因描述</w:t>
            </w:r>
          </w:p>
        </w:tc>
      </w:tr>
    </w:tbl>
    <w:p w14:paraId="53265250" w14:textId="4055859A" w:rsidR="00F91964" w:rsidRPr="00F91964" w:rsidRDefault="00F91964" w:rsidP="00F91964"/>
    <w:p w14:paraId="5FD3CF42" w14:textId="77777777" w:rsidR="0054180F" w:rsidRPr="00E1178A" w:rsidRDefault="00600131" w:rsidP="0054180F">
      <w:pPr>
        <w:pStyle w:val="1"/>
        <w:rPr>
          <w:rFonts w:eastAsia="宋体"/>
          <w:color w:val="000000" w:themeColor="text1"/>
        </w:rPr>
      </w:pPr>
      <w:bookmarkStart w:id="252" w:name="_Toc51160363"/>
      <w:r w:rsidRPr="00E1178A">
        <w:rPr>
          <w:rFonts w:eastAsia="宋体"/>
          <w:color w:val="000000" w:themeColor="text1"/>
        </w:rPr>
        <w:lastRenderedPageBreak/>
        <w:t>FTP</w:t>
      </w:r>
      <w:r w:rsidRPr="00E1178A">
        <w:rPr>
          <w:rFonts w:eastAsia="宋体"/>
          <w:color w:val="000000" w:themeColor="text1"/>
        </w:rPr>
        <w:t>接口</w:t>
      </w:r>
      <w:bookmarkEnd w:id="252"/>
    </w:p>
    <w:p w14:paraId="5BC30D5D" w14:textId="77777777" w:rsidR="0031273D" w:rsidRPr="00E1178A" w:rsidRDefault="0031273D" w:rsidP="0031273D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253" w:name="_Toc51160364"/>
      <w:r w:rsidRPr="00E1178A">
        <w:rPr>
          <w:rFonts w:ascii="Times New Roman" w:eastAsia="宋体" w:hAnsi="Times New Roman" w:cs="Times New Roman"/>
          <w:color w:val="000000" w:themeColor="text1"/>
        </w:rPr>
        <w:t>影像资料上传</w:t>
      </w:r>
      <w:bookmarkEnd w:id="253"/>
    </w:p>
    <w:p w14:paraId="64E48253" w14:textId="77777777" w:rsidR="0031273D" w:rsidRPr="00E1178A" w:rsidRDefault="0031273D" w:rsidP="0031273D">
      <w:pPr>
        <w:pStyle w:val="3"/>
        <w:rPr>
          <w:rFonts w:eastAsia="宋体"/>
          <w:color w:val="000000" w:themeColor="text1"/>
        </w:rPr>
      </w:pPr>
      <w:bookmarkStart w:id="254" w:name="_Toc51160365"/>
      <w:r w:rsidRPr="00E1178A">
        <w:rPr>
          <w:rFonts w:eastAsia="宋体"/>
          <w:color w:val="000000" w:themeColor="text1"/>
        </w:rPr>
        <w:t>影像资料清单</w:t>
      </w:r>
      <w:bookmarkEnd w:id="254"/>
    </w:p>
    <w:p w14:paraId="43209F40" w14:textId="585ED026" w:rsidR="00BD12BD" w:rsidRDefault="00AF73EF" w:rsidP="00BD12BD">
      <w:pPr>
        <w:rPr>
          <w:color w:val="000000" w:themeColor="text1"/>
        </w:rPr>
      </w:pPr>
      <w:r w:rsidRPr="00AF73EF">
        <w:rPr>
          <w:noProof/>
        </w:rPr>
        <w:drawing>
          <wp:inline distT="0" distB="0" distL="0" distR="0" wp14:anchorId="3C358868" wp14:editId="72E0A8F7">
            <wp:extent cx="5270500" cy="1843758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174C" w14:textId="107C11D6" w:rsidR="00AF73EF" w:rsidRDefault="00AF73EF" w:rsidP="00BD12BD">
      <w:pPr>
        <w:rPr>
          <w:color w:val="000000" w:themeColor="text1"/>
        </w:rPr>
      </w:pPr>
    </w:p>
    <w:p w14:paraId="02C50A0D" w14:textId="33319D9D" w:rsidR="00AF73EF" w:rsidRPr="00E1178A" w:rsidRDefault="00AF73EF" w:rsidP="00BD12BD">
      <w:pPr>
        <w:rPr>
          <w:color w:val="000000" w:themeColor="text1"/>
        </w:rPr>
      </w:pPr>
      <w:r w:rsidRPr="00AF73EF">
        <w:rPr>
          <w:rFonts w:hint="eastAsia"/>
          <w:noProof/>
        </w:rPr>
        <w:drawing>
          <wp:inline distT="0" distB="0" distL="0" distR="0" wp14:anchorId="66492F91" wp14:editId="6B5C7313">
            <wp:extent cx="5270500" cy="2391681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9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2567" w14:textId="6CEE9E96" w:rsidR="00BD12BD" w:rsidRPr="00E1178A" w:rsidRDefault="00C53C1A" w:rsidP="00BD12BD">
      <w:pPr>
        <w:rPr>
          <w:color w:val="000000" w:themeColor="text1"/>
        </w:rPr>
      </w:pPr>
      <w:r>
        <w:rPr>
          <w:rFonts w:hint="eastAsia"/>
          <w:color w:val="000000" w:themeColor="text1"/>
        </w:rPr>
        <w:t>详情待电子签章需求中体现。</w:t>
      </w:r>
    </w:p>
    <w:p w14:paraId="2FC9C160" w14:textId="77777777" w:rsidR="0031273D" w:rsidRPr="00E1178A" w:rsidRDefault="0031273D" w:rsidP="0031273D">
      <w:pPr>
        <w:pStyle w:val="3"/>
        <w:rPr>
          <w:rFonts w:eastAsia="宋体"/>
          <w:color w:val="000000" w:themeColor="text1"/>
        </w:rPr>
      </w:pPr>
      <w:bookmarkStart w:id="255" w:name="_Toc28886178"/>
      <w:bookmarkStart w:id="256" w:name="_Toc28886179"/>
      <w:bookmarkStart w:id="257" w:name="_Toc28886180"/>
      <w:bookmarkStart w:id="258" w:name="_Toc28886181"/>
      <w:bookmarkStart w:id="259" w:name="_Toc28886182"/>
      <w:bookmarkStart w:id="260" w:name="_Toc28886183"/>
      <w:bookmarkStart w:id="261" w:name="_Toc28886184"/>
      <w:bookmarkStart w:id="262" w:name="_Toc28886185"/>
      <w:bookmarkStart w:id="263" w:name="_Toc28886186"/>
      <w:bookmarkStart w:id="264" w:name="_Toc28886187"/>
      <w:bookmarkStart w:id="265" w:name="_Toc28886188"/>
      <w:bookmarkStart w:id="266" w:name="_Toc51160366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r w:rsidRPr="00E1178A">
        <w:rPr>
          <w:rFonts w:eastAsia="宋体"/>
          <w:color w:val="000000" w:themeColor="text1"/>
        </w:rPr>
        <w:t>单</w:t>
      </w:r>
      <w:r w:rsidR="00B555C0" w:rsidRPr="00E1178A">
        <w:rPr>
          <w:rFonts w:eastAsia="宋体"/>
          <w:color w:val="000000" w:themeColor="text1"/>
        </w:rPr>
        <w:t>个</w:t>
      </w:r>
      <w:r w:rsidRPr="00E1178A">
        <w:rPr>
          <w:rFonts w:eastAsia="宋体"/>
          <w:color w:val="000000" w:themeColor="text1"/>
        </w:rPr>
        <w:t>影像资料上传</w:t>
      </w:r>
      <w:bookmarkEnd w:id="266"/>
    </w:p>
    <w:p w14:paraId="6A0C5B5C" w14:textId="77777777" w:rsidR="0031273D" w:rsidRPr="00E1178A" w:rsidRDefault="00E836BA" w:rsidP="0031273D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</w:rPr>
        <w:t>机构按照单个合同上传其影响资料至相应的目录中，文件路径：</w:t>
      </w:r>
      <w:r w:rsidRPr="00E1178A">
        <w:rPr>
          <w:rFonts w:eastAsia="宋体"/>
          <w:color w:val="000000" w:themeColor="text1"/>
        </w:rPr>
        <w:t>ImageData/&lt;</w:t>
      </w:r>
      <w:r w:rsidRPr="00E1178A">
        <w:rPr>
          <w:rFonts w:eastAsia="宋体"/>
          <w:color w:val="000000" w:themeColor="text1"/>
        </w:rPr>
        <w:t>机构号</w:t>
      </w:r>
      <w:r w:rsidRPr="00E1178A">
        <w:rPr>
          <w:rFonts w:eastAsia="宋体"/>
          <w:color w:val="000000" w:themeColor="text1"/>
        </w:rPr>
        <w:t>&gt;/&lt;</w:t>
      </w:r>
      <w:r w:rsidRPr="00E1178A">
        <w:rPr>
          <w:rFonts w:eastAsia="宋体"/>
          <w:color w:val="000000" w:themeColor="text1"/>
        </w:rPr>
        <w:t>项目号</w:t>
      </w:r>
      <w:r w:rsidRPr="00E1178A">
        <w:rPr>
          <w:rFonts w:eastAsia="宋体"/>
          <w:color w:val="000000" w:themeColor="text1"/>
        </w:rPr>
        <w:t>&gt;</w:t>
      </w:r>
      <w:r w:rsidR="00A429BC" w:rsidRPr="00E1178A">
        <w:rPr>
          <w:rFonts w:eastAsia="宋体"/>
          <w:color w:val="000000" w:themeColor="text1"/>
        </w:rPr>
        <w:t>。</w:t>
      </w:r>
    </w:p>
    <w:p w14:paraId="7719D04E" w14:textId="77777777" w:rsidR="0031273D" w:rsidRPr="00E1178A" w:rsidRDefault="0031273D" w:rsidP="0031273D">
      <w:pPr>
        <w:pStyle w:val="3"/>
        <w:rPr>
          <w:rFonts w:eastAsia="宋体"/>
          <w:color w:val="000000" w:themeColor="text1"/>
        </w:rPr>
      </w:pPr>
      <w:bookmarkStart w:id="267" w:name="_Toc51160367"/>
      <w:r w:rsidRPr="00E1178A">
        <w:rPr>
          <w:rFonts w:eastAsia="宋体"/>
          <w:color w:val="000000" w:themeColor="text1"/>
        </w:rPr>
        <w:t>FTP</w:t>
      </w:r>
      <w:r w:rsidRPr="00E1178A">
        <w:rPr>
          <w:rFonts w:eastAsia="宋体"/>
          <w:color w:val="000000" w:themeColor="text1"/>
        </w:rPr>
        <w:t>测试服务器地址</w:t>
      </w:r>
      <w:bookmarkEnd w:id="267"/>
    </w:p>
    <w:p w14:paraId="34593227" w14:textId="77777777" w:rsidR="0031273D" w:rsidRPr="00E1178A" w:rsidRDefault="0031273D" w:rsidP="0031273D">
      <w:pPr>
        <w:rPr>
          <w:rFonts w:eastAsia="宋体"/>
          <w:color w:val="000000" w:themeColor="text1"/>
        </w:rPr>
      </w:pPr>
    </w:p>
    <w:p w14:paraId="5CE5D8B5" w14:textId="77777777" w:rsidR="0031273D" w:rsidRPr="00E1178A" w:rsidRDefault="0031273D" w:rsidP="0031273D">
      <w:pPr>
        <w:pStyle w:val="1"/>
        <w:rPr>
          <w:rFonts w:eastAsia="宋体"/>
          <w:color w:val="000000" w:themeColor="text1"/>
        </w:rPr>
      </w:pPr>
      <w:bookmarkStart w:id="268" w:name="_Toc51160368"/>
      <w:r w:rsidRPr="00E1178A">
        <w:rPr>
          <w:rFonts w:eastAsia="宋体"/>
          <w:color w:val="000000" w:themeColor="text1"/>
        </w:rPr>
        <w:lastRenderedPageBreak/>
        <w:t>附件</w:t>
      </w:r>
      <w:bookmarkEnd w:id="268"/>
    </w:p>
    <w:p w14:paraId="78B79016" w14:textId="77777777" w:rsidR="0031273D" w:rsidRPr="00E1178A" w:rsidRDefault="0031273D" w:rsidP="0031273D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269" w:name="_Toc51160369"/>
      <w:r w:rsidRPr="00E1178A">
        <w:rPr>
          <w:rFonts w:ascii="Times New Roman" w:eastAsia="宋体" w:hAnsi="Times New Roman" w:cs="Times New Roman"/>
          <w:color w:val="000000" w:themeColor="text1"/>
        </w:rPr>
        <w:t>银行代码</w:t>
      </w:r>
      <w:bookmarkEnd w:id="269"/>
    </w:p>
    <w:p w14:paraId="351F9142" w14:textId="0DD66FBC" w:rsidR="0031273D" w:rsidRPr="00E1178A" w:rsidRDefault="001572B0" w:rsidP="0031273D">
      <w:pPr>
        <w:rPr>
          <w:rFonts w:eastAsia="宋体"/>
          <w:color w:val="000000" w:themeColor="text1"/>
        </w:rPr>
      </w:pPr>
      <w:r w:rsidRPr="00E1178A">
        <w:rPr>
          <w:rStyle w:val="apple-converted-space"/>
          <w:rFonts w:eastAsia="宋体"/>
          <w:noProof/>
          <w:color w:val="000000" w:themeColor="text1"/>
        </w:rPr>
        <w:object w:dxaOrig="1526" w:dyaOrig="1007" w14:anchorId="49159A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1.25pt;height:65.25pt;mso-width-percent:0;mso-height-percent:0;mso-width-percent:0;mso-height-percent:0" o:ole="">
            <v:imagedata r:id="rId13" o:title=""/>
          </v:shape>
          <o:OLEObject Type="Embed" ProgID="Excel.Sheet.12" ShapeID="_x0000_i1025" DrawAspect="Icon" ObjectID="_1676116096" r:id="rId14"/>
        </w:object>
      </w:r>
    </w:p>
    <w:p w14:paraId="17144ECC" w14:textId="77777777" w:rsidR="0031273D" w:rsidRPr="00E1178A" w:rsidRDefault="0031273D" w:rsidP="0031273D">
      <w:pPr>
        <w:pStyle w:val="2"/>
        <w:rPr>
          <w:rFonts w:ascii="Times New Roman" w:eastAsia="宋体" w:hAnsi="Times New Roman" w:cs="Times New Roman"/>
          <w:color w:val="000000" w:themeColor="text1"/>
        </w:rPr>
      </w:pPr>
      <w:bookmarkStart w:id="270" w:name="_Toc51160370"/>
      <w:r w:rsidRPr="00E1178A">
        <w:rPr>
          <w:rFonts w:ascii="Times New Roman" w:eastAsia="宋体" w:hAnsi="Times New Roman" w:cs="Times New Roman"/>
          <w:color w:val="000000" w:themeColor="text1"/>
        </w:rPr>
        <w:t>省市代码</w:t>
      </w:r>
      <w:bookmarkEnd w:id="270"/>
    </w:p>
    <w:bookmarkStart w:id="271" w:name="_MON_1638630346"/>
    <w:bookmarkEnd w:id="271"/>
    <w:p w14:paraId="011F95F8" w14:textId="77777777" w:rsidR="00713B04" w:rsidRPr="00E1178A" w:rsidRDefault="001572B0" w:rsidP="00713B04">
      <w:pPr>
        <w:rPr>
          <w:rStyle w:val="apple-converted-space"/>
          <w:rFonts w:eastAsia="宋体"/>
          <w:b/>
          <w:noProof/>
          <w:color w:val="000000" w:themeColor="text1"/>
        </w:rPr>
      </w:pPr>
      <w:r w:rsidRPr="00E1178A">
        <w:rPr>
          <w:rStyle w:val="apple-converted-space"/>
          <w:rFonts w:eastAsia="宋体"/>
          <w:b/>
          <w:noProof/>
          <w:color w:val="000000" w:themeColor="text1"/>
        </w:rPr>
        <w:object w:dxaOrig="1513" w:dyaOrig="1032" w14:anchorId="5CD63E07">
          <v:shape id="_x0000_i1026" type="#_x0000_t75" alt="" style="width:78.75pt;height:51.75pt;mso-width-percent:0;mso-height-percent:0;mso-width-percent:0;mso-height-percent:0" o:ole="">
            <v:imagedata r:id="rId15" o:title=""/>
          </v:shape>
          <o:OLEObject Type="Embed" ProgID="Excel.Sheet.12" ShapeID="_x0000_i1026" DrawAspect="Icon" ObjectID="_1676116097" r:id="rId16"/>
        </w:object>
      </w:r>
    </w:p>
    <w:p w14:paraId="33C904DD" w14:textId="77777777" w:rsidR="002258F8" w:rsidRPr="00E1178A" w:rsidRDefault="002258F8" w:rsidP="00AF034C">
      <w:pPr>
        <w:pStyle w:val="2"/>
        <w:rPr>
          <w:color w:val="000000" w:themeColor="text1"/>
        </w:rPr>
      </w:pPr>
      <w:bookmarkStart w:id="272" w:name="_Toc51160371"/>
      <w:r w:rsidRPr="00E1178A">
        <w:rPr>
          <w:rFonts w:hint="eastAsia"/>
          <w:color w:val="000000" w:themeColor="text1"/>
        </w:rPr>
        <w:t>宝付银行编码</w:t>
      </w:r>
      <w:bookmarkEnd w:id="272"/>
    </w:p>
    <w:tbl>
      <w:tblPr>
        <w:tblW w:w="0" w:type="auto"/>
        <w:tblInd w:w="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9"/>
        <w:gridCol w:w="5813"/>
      </w:tblGrid>
      <w:tr w:rsidR="002258F8" w:rsidRPr="00E1178A" w14:paraId="2115D1AC" w14:textId="77777777" w:rsidTr="005C3099">
        <w:trPr>
          <w:trHeight w:val="313"/>
          <w:tblHeader/>
        </w:trPr>
        <w:tc>
          <w:tcPr>
            <w:tcW w:w="1759" w:type="dxa"/>
            <w:shd w:val="clear" w:color="auto" w:fill="31849B"/>
            <w:vAlign w:val="center"/>
          </w:tcPr>
          <w:p w14:paraId="41CC6DD9" w14:textId="77777777" w:rsidR="002258F8" w:rsidRPr="00E1178A" w:rsidRDefault="002258F8" w:rsidP="005C3099">
            <w:pPr>
              <w:tabs>
                <w:tab w:val="left" w:pos="561"/>
              </w:tabs>
              <w:jc w:val="center"/>
              <w:rPr>
                <w:b/>
                <w:color w:val="000000" w:themeColor="text1"/>
              </w:rPr>
            </w:pPr>
            <w:r w:rsidRPr="00E1178A">
              <w:rPr>
                <w:rFonts w:hint="eastAsia"/>
                <w:b/>
                <w:color w:val="000000" w:themeColor="text1"/>
              </w:rPr>
              <w:t>银行代码</w:t>
            </w:r>
          </w:p>
        </w:tc>
        <w:tc>
          <w:tcPr>
            <w:tcW w:w="5813" w:type="dxa"/>
            <w:shd w:val="clear" w:color="auto" w:fill="31849B"/>
            <w:vAlign w:val="center"/>
          </w:tcPr>
          <w:p w14:paraId="5A9F01D3" w14:textId="77777777" w:rsidR="002258F8" w:rsidRPr="00E1178A" w:rsidRDefault="002258F8" w:rsidP="005C3099">
            <w:pPr>
              <w:tabs>
                <w:tab w:val="left" w:pos="561"/>
              </w:tabs>
              <w:jc w:val="center"/>
              <w:rPr>
                <w:b/>
                <w:color w:val="000000" w:themeColor="text1"/>
              </w:rPr>
            </w:pPr>
            <w:r w:rsidRPr="00E1178A">
              <w:rPr>
                <w:rFonts w:hint="eastAsia"/>
                <w:b/>
                <w:color w:val="000000" w:themeColor="text1"/>
              </w:rPr>
              <w:t>银行名称</w:t>
            </w:r>
          </w:p>
        </w:tc>
      </w:tr>
      <w:tr w:rsidR="002258F8" w:rsidRPr="00E1178A" w14:paraId="410ADCB8" w14:textId="77777777" w:rsidTr="005C3099">
        <w:tc>
          <w:tcPr>
            <w:tcW w:w="1759" w:type="dxa"/>
            <w:vAlign w:val="center"/>
          </w:tcPr>
          <w:p w14:paraId="5D197B0A" w14:textId="77777777" w:rsidR="002258F8" w:rsidRPr="00E1178A" w:rsidRDefault="002258F8" w:rsidP="005C3099">
            <w:pPr>
              <w:rPr>
                <w:rFonts w:ascii="Arial" w:hAnsi="Arial" w:cs="Arial"/>
                <w:color w:val="000000" w:themeColor="text1"/>
              </w:rPr>
            </w:pPr>
            <w:r w:rsidRPr="00E1178A">
              <w:rPr>
                <w:rFonts w:ascii="Arial" w:hAnsi="Arial" w:cs="Arial"/>
                <w:color w:val="000000" w:themeColor="text1"/>
              </w:rPr>
              <w:t>ICBC</w:t>
            </w:r>
          </w:p>
        </w:tc>
        <w:tc>
          <w:tcPr>
            <w:tcW w:w="5813" w:type="dxa"/>
            <w:vAlign w:val="center"/>
          </w:tcPr>
          <w:p w14:paraId="35921A61" w14:textId="77777777" w:rsidR="002258F8" w:rsidRPr="00E1178A" w:rsidRDefault="002258F8" w:rsidP="005C3099">
            <w:pPr>
              <w:rPr>
                <w:rFonts w:ascii="宋体" w:hAnsi="宋体" w:cs="宋体"/>
                <w:color w:val="000000" w:themeColor="text1"/>
              </w:rPr>
            </w:pPr>
            <w:r w:rsidRPr="00E1178A">
              <w:rPr>
                <w:rFonts w:ascii="宋体" w:hAnsi="宋体" w:hint="eastAsia"/>
                <w:color w:val="000000" w:themeColor="text1"/>
              </w:rPr>
              <w:t>中国工商银行</w:t>
            </w:r>
          </w:p>
        </w:tc>
      </w:tr>
      <w:tr w:rsidR="002258F8" w:rsidRPr="00E1178A" w14:paraId="71BEF9AC" w14:textId="77777777" w:rsidTr="005C3099">
        <w:tc>
          <w:tcPr>
            <w:tcW w:w="1759" w:type="dxa"/>
            <w:vAlign w:val="center"/>
          </w:tcPr>
          <w:p w14:paraId="58C264BF" w14:textId="77777777" w:rsidR="002258F8" w:rsidRPr="00E1178A" w:rsidRDefault="002258F8" w:rsidP="005C3099">
            <w:pPr>
              <w:rPr>
                <w:rFonts w:ascii="Arial" w:hAnsi="Arial" w:cs="Arial"/>
                <w:color w:val="000000" w:themeColor="text1"/>
              </w:rPr>
            </w:pPr>
            <w:r w:rsidRPr="00E1178A">
              <w:rPr>
                <w:rFonts w:ascii="Arial" w:hAnsi="Arial" w:cs="Arial"/>
                <w:color w:val="000000" w:themeColor="text1"/>
              </w:rPr>
              <w:t>ABC</w:t>
            </w:r>
          </w:p>
        </w:tc>
        <w:tc>
          <w:tcPr>
            <w:tcW w:w="5813" w:type="dxa"/>
            <w:vAlign w:val="center"/>
          </w:tcPr>
          <w:p w14:paraId="349FCE6D" w14:textId="77777777" w:rsidR="002258F8" w:rsidRPr="00E1178A" w:rsidRDefault="002258F8" w:rsidP="005C3099">
            <w:pPr>
              <w:rPr>
                <w:rFonts w:ascii="宋体" w:hAnsi="宋体" w:cs="宋体"/>
                <w:color w:val="000000" w:themeColor="text1"/>
              </w:rPr>
            </w:pPr>
            <w:r w:rsidRPr="00E1178A">
              <w:rPr>
                <w:rFonts w:ascii="宋体" w:hAnsi="宋体" w:hint="eastAsia"/>
                <w:color w:val="000000" w:themeColor="text1"/>
              </w:rPr>
              <w:t>中国农业银行</w:t>
            </w:r>
          </w:p>
        </w:tc>
      </w:tr>
      <w:tr w:rsidR="002258F8" w:rsidRPr="00E1178A" w14:paraId="00AD86D4" w14:textId="77777777" w:rsidTr="005C3099">
        <w:tc>
          <w:tcPr>
            <w:tcW w:w="1759" w:type="dxa"/>
            <w:vAlign w:val="center"/>
          </w:tcPr>
          <w:p w14:paraId="467D1FAA" w14:textId="77777777" w:rsidR="002258F8" w:rsidRPr="00E1178A" w:rsidRDefault="002258F8" w:rsidP="005C3099">
            <w:pPr>
              <w:rPr>
                <w:rFonts w:ascii="Arial" w:hAnsi="Arial" w:cs="Arial"/>
                <w:color w:val="000000" w:themeColor="text1"/>
              </w:rPr>
            </w:pPr>
            <w:r w:rsidRPr="00E1178A">
              <w:rPr>
                <w:rFonts w:ascii="Arial" w:hAnsi="Arial" w:cs="Arial"/>
                <w:color w:val="000000" w:themeColor="text1"/>
              </w:rPr>
              <w:t>CCB</w:t>
            </w:r>
          </w:p>
        </w:tc>
        <w:tc>
          <w:tcPr>
            <w:tcW w:w="5813" w:type="dxa"/>
            <w:vAlign w:val="center"/>
          </w:tcPr>
          <w:p w14:paraId="4934910D" w14:textId="77777777" w:rsidR="002258F8" w:rsidRPr="00E1178A" w:rsidRDefault="002258F8" w:rsidP="005C3099">
            <w:pPr>
              <w:rPr>
                <w:rFonts w:ascii="宋体" w:hAnsi="宋体" w:cs="宋体"/>
                <w:color w:val="000000" w:themeColor="text1"/>
              </w:rPr>
            </w:pPr>
            <w:r w:rsidRPr="00E1178A">
              <w:rPr>
                <w:rFonts w:ascii="宋体" w:hAnsi="宋体" w:hint="eastAsia"/>
                <w:color w:val="000000" w:themeColor="text1"/>
              </w:rPr>
              <w:t>中国建设银行</w:t>
            </w:r>
          </w:p>
        </w:tc>
      </w:tr>
      <w:tr w:rsidR="002258F8" w:rsidRPr="00E1178A" w14:paraId="19FC9ACE" w14:textId="77777777" w:rsidTr="005C3099">
        <w:tc>
          <w:tcPr>
            <w:tcW w:w="1759" w:type="dxa"/>
            <w:vAlign w:val="center"/>
          </w:tcPr>
          <w:p w14:paraId="1C1A2419" w14:textId="77777777" w:rsidR="002258F8" w:rsidRPr="00E1178A" w:rsidRDefault="002258F8" w:rsidP="005C3099">
            <w:pPr>
              <w:rPr>
                <w:rFonts w:ascii="Arial" w:hAnsi="Arial" w:cs="Arial"/>
                <w:color w:val="000000" w:themeColor="text1"/>
              </w:rPr>
            </w:pPr>
            <w:r w:rsidRPr="00E1178A">
              <w:rPr>
                <w:rFonts w:ascii="Arial" w:hAnsi="Arial" w:cs="Arial"/>
                <w:color w:val="000000" w:themeColor="text1"/>
              </w:rPr>
              <w:t>BOC</w:t>
            </w:r>
          </w:p>
        </w:tc>
        <w:tc>
          <w:tcPr>
            <w:tcW w:w="5813" w:type="dxa"/>
            <w:vAlign w:val="center"/>
          </w:tcPr>
          <w:p w14:paraId="31E78596" w14:textId="77777777" w:rsidR="002258F8" w:rsidRPr="00E1178A" w:rsidRDefault="002258F8" w:rsidP="005C3099">
            <w:pPr>
              <w:rPr>
                <w:rFonts w:ascii="宋体" w:hAnsi="宋体" w:cs="宋体"/>
                <w:color w:val="000000" w:themeColor="text1"/>
              </w:rPr>
            </w:pPr>
            <w:r w:rsidRPr="00E1178A">
              <w:rPr>
                <w:rFonts w:ascii="宋体" w:hAnsi="宋体" w:hint="eastAsia"/>
                <w:color w:val="000000" w:themeColor="text1"/>
              </w:rPr>
              <w:t>中国银行</w:t>
            </w:r>
          </w:p>
        </w:tc>
      </w:tr>
      <w:tr w:rsidR="002258F8" w:rsidRPr="00E1178A" w14:paraId="6AF3D9C5" w14:textId="77777777" w:rsidTr="005C3099">
        <w:tc>
          <w:tcPr>
            <w:tcW w:w="1759" w:type="dxa"/>
            <w:vAlign w:val="center"/>
          </w:tcPr>
          <w:p w14:paraId="0ACBA1B9" w14:textId="77777777" w:rsidR="002258F8" w:rsidRPr="00E1178A" w:rsidRDefault="002258F8" w:rsidP="005C3099">
            <w:pPr>
              <w:rPr>
                <w:rFonts w:ascii="Arial" w:hAnsi="Arial" w:cs="Arial"/>
                <w:color w:val="000000" w:themeColor="text1"/>
              </w:rPr>
            </w:pPr>
            <w:r w:rsidRPr="00E1178A">
              <w:rPr>
                <w:rFonts w:ascii="Arial" w:hAnsi="Arial" w:cs="Arial"/>
                <w:color w:val="000000" w:themeColor="text1"/>
              </w:rPr>
              <w:t>BCOM</w:t>
            </w:r>
          </w:p>
        </w:tc>
        <w:tc>
          <w:tcPr>
            <w:tcW w:w="5813" w:type="dxa"/>
            <w:vAlign w:val="center"/>
          </w:tcPr>
          <w:p w14:paraId="4107FFF9" w14:textId="77777777" w:rsidR="002258F8" w:rsidRPr="00E1178A" w:rsidRDefault="002258F8" w:rsidP="005C3099">
            <w:pPr>
              <w:rPr>
                <w:rFonts w:ascii="宋体" w:hAnsi="宋体" w:cs="宋体"/>
                <w:color w:val="000000" w:themeColor="text1"/>
              </w:rPr>
            </w:pPr>
            <w:r w:rsidRPr="00E1178A">
              <w:rPr>
                <w:rFonts w:ascii="宋体" w:hAnsi="宋体" w:hint="eastAsia"/>
                <w:color w:val="000000" w:themeColor="text1"/>
              </w:rPr>
              <w:t>中国交通银行</w:t>
            </w:r>
          </w:p>
        </w:tc>
      </w:tr>
      <w:tr w:rsidR="002258F8" w:rsidRPr="00E1178A" w14:paraId="58FC52A4" w14:textId="77777777" w:rsidTr="005C3099">
        <w:tc>
          <w:tcPr>
            <w:tcW w:w="1759" w:type="dxa"/>
            <w:vAlign w:val="center"/>
          </w:tcPr>
          <w:p w14:paraId="27F648B6" w14:textId="77777777" w:rsidR="002258F8" w:rsidRPr="00E1178A" w:rsidRDefault="002258F8" w:rsidP="005C3099">
            <w:pPr>
              <w:rPr>
                <w:rFonts w:ascii="Arial" w:hAnsi="Arial" w:cs="Arial"/>
                <w:color w:val="000000" w:themeColor="text1"/>
              </w:rPr>
            </w:pPr>
            <w:r w:rsidRPr="00E1178A">
              <w:rPr>
                <w:rFonts w:ascii="Arial" w:hAnsi="Arial" w:cs="Arial"/>
                <w:color w:val="000000" w:themeColor="text1"/>
              </w:rPr>
              <w:t>CIB</w:t>
            </w:r>
          </w:p>
        </w:tc>
        <w:tc>
          <w:tcPr>
            <w:tcW w:w="5813" w:type="dxa"/>
            <w:vAlign w:val="center"/>
          </w:tcPr>
          <w:p w14:paraId="2E50488F" w14:textId="77777777" w:rsidR="002258F8" w:rsidRPr="00E1178A" w:rsidRDefault="002258F8" w:rsidP="005C3099">
            <w:pPr>
              <w:rPr>
                <w:rFonts w:ascii="宋体" w:hAnsi="宋体" w:cs="宋体"/>
                <w:color w:val="000000" w:themeColor="text1"/>
              </w:rPr>
            </w:pPr>
            <w:r w:rsidRPr="00E1178A">
              <w:rPr>
                <w:rFonts w:ascii="宋体" w:hAnsi="宋体" w:hint="eastAsia"/>
                <w:color w:val="000000" w:themeColor="text1"/>
              </w:rPr>
              <w:t>兴业银行</w:t>
            </w:r>
          </w:p>
        </w:tc>
      </w:tr>
      <w:tr w:rsidR="002258F8" w:rsidRPr="00E1178A" w14:paraId="62F95BAB" w14:textId="77777777" w:rsidTr="005C3099">
        <w:tc>
          <w:tcPr>
            <w:tcW w:w="1759" w:type="dxa"/>
            <w:vAlign w:val="center"/>
          </w:tcPr>
          <w:p w14:paraId="62FB3C5C" w14:textId="77777777" w:rsidR="002258F8" w:rsidRPr="00E1178A" w:rsidRDefault="002258F8" w:rsidP="005C3099">
            <w:pPr>
              <w:rPr>
                <w:rFonts w:ascii="Arial" w:hAnsi="Arial" w:cs="Arial"/>
                <w:color w:val="000000" w:themeColor="text1"/>
              </w:rPr>
            </w:pPr>
            <w:r w:rsidRPr="00E1178A">
              <w:rPr>
                <w:rFonts w:ascii="Arial" w:hAnsi="Arial" w:cs="Arial"/>
                <w:color w:val="000000" w:themeColor="text1"/>
              </w:rPr>
              <w:t>CITIC</w:t>
            </w:r>
          </w:p>
        </w:tc>
        <w:tc>
          <w:tcPr>
            <w:tcW w:w="5813" w:type="dxa"/>
            <w:vAlign w:val="center"/>
          </w:tcPr>
          <w:p w14:paraId="5B478D02" w14:textId="77777777" w:rsidR="002258F8" w:rsidRPr="00E1178A" w:rsidRDefault="002258F8" w:rsidP="005C3099">
            <w:pPr>
              <w:rPr>
                <w:rFonts w:ascii="宋体" w:hAnsi="宋体" w:cs="宋体"/>
                <w:color w:val="000000" w:themeColor="text1"/>
              </w:rPr>
            </w:pPr>
            <w:r w:rsidRPr="00E1178A">
              <w:rPr>
                <w:rFonts w:ascii="宋体" w:hAnsi="宋体" w:hint="eastAsia"/>
                <w:color w:val="000000" w:themeColor="text1"/>
              </w:rPr>
              <w:t>中信银行</w:t>
            </w:r>
          </w:p>
        </w:tc>
      </w:tr>
      <w:tr w:rsidR="002258F8" w:rsidRPr="00E1178A" w14:paraId="7CB816E3" w14:textId="77777777" w:rsidTr="005C3099">
        <w:tc>
          <w:tcPr>
            <w:tcW w:w="1759" w:type="dxa"/>
            <w:vAlign w:val="center"/>
          </w:tcPr>
          <w:p w14:paraId="133E9613" w14:textId="77777777" w:rsidR="002258F8" w:rsidRPr="00E1178A" w:rsidRDefault="002258F8" w:rsidP="005C3099">
            <w:pPr>
              <w:rPr>
                <w:rFonts w:ascii="Arial" w:hAnsi="Arial" w:cs="Arial"/>
                <w:color w:val="000000" w:themeColor="text1"/>
              </w:rPr>
            </w:pPr>
            <w:r w:rsidRPr="00E1178A">
              <w:rPr>
                <w:rFonts w:ascii="Arial" w:hAnsi="Arial" w:cs="Arial"/>
                <w:color w:val="000000" w:themeColor="text1"/>
              </w:rPr>
              <w:t>CEB</w:t>
            </w:r>
          </w:p>
        </w:tc>
        <w:tc>
          <w:tcPr>
            <w:tcW w:w="5813" w:type="dxa"/>
            <w:vAlign w:val="center"/>
          </w:tcPr>
          <w:p w14:paraId="63102068" w14:textId="77777777" w:rsidR="002258F8" w:rsidRPr="00E1178A" w:rsidRDefault="002258F8" w:rsidP="005C3099">
            <w:pPr>
              <w:rPr>
                <w:rFonts w:ascii="宋体" w:hAnsi="宋体" w:cs="宋体"/>
                <w:color w:val="000000" w:themeColor="text1"/>
              </w:rPr>
            </w:pPr>
            <w:r w:rsidRPr="00E1178A">
              <w:rPr>
                <w:rFonts w:ascii="宋体" w:hAnsi="宋体" w:hint="eastAsia"/>
                <w:color w:val="000000" w:themeColor="text1"/>
              </w:rPr>
              <w:t>中国光大银行</w:t>
            </w:r>
          </w:p>
        </w:tc>
      </w:tr>
      <w:tr w:rsidR="002258F8" w:rsidRPr="00E1178A" w14:paraId="25F4053F" w14:textId="77777777" w:rsidTr="005C3099">
        <w:tc>
          <w:tcPr>
            <w:tcW w:w="1759" w:type="dxa"/>
            <w:vAlign w:val="center"/>
          </w:tcPr>
          <w:p w14:paraId="3D52EBE4" w14:textId="77777777" w:rsidR="002258F8" w:rsidRPr="00E1178A" w:rsidRDefault="002258F8" w:rsidP="005C3099">
            <w:pPr>
              <w:rPr>
                <w:rFonts w:ascii="Arial" w:hAnsi="Arial" w:cs="Arial"/>
                <w:color w:val="000000" w:themeColor="text1"/>
              </w:rPr>
            </w:pPr>
            <w:r w:rsidRPr="00E1178A">
              <w:rPr>
                <w:rFonts w:ascii="Arial" w:hAnsi="Arial" w:cs="Arial"/>
                <w:color w:val="000000" w:themeColor="text1"/>
              </w:rPr>
              <w:t>PAB</w:t>
            </w:r>
          </w:p>
        </w:tc>
        <w:tc>
          <w:tcPr>
            <w:tcW w:w="5813" w:type="dxa"/>
            <w:vAlign w:val="center"/>
          </w:tcPr>
          <w:p w14:paraId="3130532F" w14:textId="77777777" w:rsidR="002258F8" w:rsidRPr="00E1178A" w:rsidRDefault="002258F8" w:rsidP="005C3099">
            <w:pPr>
              <w:rPr>
                <w:rFonts w:ascii="宋体" w:hAnsi="宋体" w:cs="宋体"/>
                <w:color w:val="000000" w:themeColor="text1"/>
              </w:rPr>
            </w:pPr>
            <w:r w:rsidRPr="00E1178A">
              <w:rPr>
                <w:rFonts w:ascii="宋体" w:hAnsi="宋体" w:hint="eastAsia"/>
                <w:color w:val="000000" w:themeColor="text1"/>
              </w:rPr>
              <w:t>平安银行</w:t>
            </w:r>
          </w:p>
        </w:tc>
      </w:tr>
      <w:tr w:rsidR="002258F8" w:rsidRPr="00E1178A" w14:paraId="6196651F" w14:textId="77777777" w:rsidTr="005C3099">
        <w:tc>
          <w:tcPr>
            <w:tcW w:w="1759" w:type="dxa"/>
            <w:vAlign w:val="center"/>
          </w:tcPr>
          <w:p w14:paraId="1D7A0D31" w14:textId="77777777" w:rsidR="002258F8" w:rsidRPr="00E1178A" w:rsidRDefault="002258F8" w:rsidP="005C3099">
            <w:pPr>
              <w:rPr>
                <w:rFonts w:ascii="Arial" w:hAnsi="Arial" w:cs="Arial"/>
                <w:color w:val="000000" w:themeColor="text1"/>
              </w:rPr>
            </w:pPr>
            <w:r w:rsidRPr="00E1178A">
              <w:rPr>
                <w:rFonts w:ascii="Arial" w:hAnsi="Arial" w:cs="Arial"/>
                <w:color w:val="000000" w:themeColor="text1"/>
              </w:rPr>
              <w:t>PSBC</w:t>
            </w:r>
          </w:p>
        </w:tc>
        <w:tc>
          <w:tcPr>
            <w:tcW w:w="5813" w:type="dxa"/>
            <w:vAlign w:val="center"/>
          </w:tcPr>
          <w:p w14:paraId="6E58D954" w14:textId="77777777" w:rsidR="002258F8" w:rsidRPr="00E1178A" w:rsidRDefault="002258F8" w:rsidP="005C3099">
            <w:pPr>
              <w:rPr>
                <w:rFonts w:ascii="宋体" w:hAnsi="宋体" w:cs="宋体"/>
                <w:color w:val="000000" w:themeColor="text1"/>
              </w:rPr>
            </w:pPr>
            <w:r w:rsidRPr="00E1178A">
              <w:rPr>
                <w:rFonts w:ascii="宋体" w:hAnsi="宋体" w:hint="eastAsia"/>
                <w:color w:val="000000" w:themeColor="text1"/>
              </w:rPr>
              <w:t>中国邮政储蓄银行</w:t>
            </w:r>
          </w:p>
        </w:tc>
      </w:tr>
      <w:tr w:rsidR="002258F8" w:rsidRPr="00E1178A" w14:paraId="76F7EE3D" w14:textId="77777777" w:rsidTr="005C3099">
        <w:tc>
          <w:tcPr>
            <w:tcW w:w="1759" w:type="dxa"/>
            <w:vAlign w:val="center"/>
          </w:tcPr>
          <w:p w14:paraId="61B24EF8" w14:textId="77777777" w:rsidR="002258F8" w:rsidRPr="00E1178A" w:rsidRDefault="002258F8" w:rsidP="005C3099">
            <w:pPr>
              <w:rPr>
                <w:rFonts w:ascii="Arial" w:hAnsi="Arial" w:cs="Arial"/>
                <w:color w:val="000000" w:themeColor="text1"/>
              </w:rPr>
            </w:pPr>
            <w:r w:rsidRPr="00E1178A">
              <w:rPr>
                <w:rFonts w:ascii="Arial" w:hAnsi="Arial" w:cs="Arial"/>
                <w:color w:val="000000" w:themeColor="text1"/>
              </w:rPr>
              <w:t>SHB</w:t>
            </w:r>
          </w:p>
        </w:tc>
        <w:tc>
          <w:tcPr>
            <w:tcW w:w="5813" w:type="dxa"/>
            <w:vAlign w:val="center"/>
          </w:tcPr>
          <w:p w14:paraId="108C71D7" w14:textId="77777777" w:rsidR="002258F8" w:rsidRPr="00E1178A" w:rsidRDefault="002258F8" w:rsidP="005C3099">
            <w:pPr>
              <w:rPr>
                <w:rFonts w:ascii="宋体" w:hAnsi="宋体" w:cs="宋体"/>
                <w:color w:val="000000" w:themeColor="text1"/>
              </w:rPr>
            </w:pPr>
            <w:r w:rsidRPr="00E1178A">
              <w:rPr>
                <w:rFonts w:ascii="宋体" w:hAnsi="宋体" w:hint="eastAsia"/>
                <w:color w:val="000000" w:themeColor="text1"/>
              </w:rPr>
              <w:t>上海银行</w:t>
            </w:r>
          </w:p>
        </w:tc>
      </w:tr>
      <w:tr w:rsidR="002258F8" w:rsidRPr="00E1178A" w14:paraId="7AE54286" w14:textId="77777777" w:rsidTr="005C3099">
        <w:tc>
          <w:tcPr>
            <w:tcW w:w="1759" w:type="dxa"/>
            <w:vAlign w:val="center"/>
          </w:tcPr>
          <w:p w14:paraId="207B8FA6" w14:textId="77777777" w:rsidR="002258F8" w:rsidRPr="00E1178A" w:rsidRDefault="002258F8" w:rsidP="005C3099">
            <w:pPr>
              <w:rPr>
                <w:rFonts w:ascii="Arial" w:hAnsi="Arial" w:cs="Arial"/>
                <w:color w:val="000000" w:themeColor="text1"/>
              </w:rPr>
            </w:pPr>
            <w:r w:rsidRPr="00E1178A">
              <w:rPr>
                <w:rFonts w:ascii="Arial" w:hAnsi="Arial" w:cs="Arial"/>
                <w:color w:val="000000" w:themeColor="text1"/>
              </w:rPr>
              <w:t>SPDB</w:t>
            </w:r>
          </w:p>
        </w:tc>
        <w:tc>
          <w:tcPr>
            <w:tcW w:w="5813" w:type="dxa"/>
            <w:vAlign w:val="center"/>
          </w:tcPr>
          <w:p w14:paraId="3F42A5F3" w14:textId="77777777" w:rsidR="002258F8" w:rsidRPr="00E1178A" w:rsidRDefault="002258F8" w:rsidP="005C3099">
            <w:pPr>
              <w:rPr>
                <w:rFonts w:ascii="宋体" w:hAnsi="宋体" w:cs="宋体"/>
                <w:color w:val="000000" w:themeColor="text1"/>
              </w:rPr>
            </w:pPr>
            <w:r w:rsidRPr="00E1178A">
              <w:rPr>
                <w:rFonts w:ascii="宋体" w:hAnsi="宋体" w:hint="eastAsia"/>
                <w:color w:val="000000" w:themeColor="text1"/>
              </w:rPr>
              <w:t>浦东发展银行</w:t>
            </w:r>
          </w:p>
        </w:tc>
      </w:tr>
      <w:tr w:rsidR="002258F8" w:rsidRPr="00E1178A" w14:paraId="4C3FA95A" w14:textId="77777777" w:rsidTr="005C3099">
        <w:tc>
          <w:tcPr>
            <w:tcW w:w="1759" w:type="dxa"/>
            <w:vAlign w:val="center"/>
          </w:tcPr>
          <w:p w14:paraId="48361A6C" w14:textId="77777777" w:rsidR="002258F8" w:rsidRPr="00E1178A" w:rsidRDefault="002258F8" w:rsidP="005C3099">
            <w:pPr>
              <w:rPr>
                <w:rFonts w:ascii="Arial" w:hAnsi="Arial" w:cs="Arial"/>
                <w:color w:val="000000" w:themeColor="text1"/>
              </w:rPr>
            </w:pPr>
            <w:r w:rsidRPr="00E1178A">
              <w:rPr>
                <w:rFonts w:ascii="Arial" w:hAnsi="Arial" w:cs="Arial" w:hint="eastAsia"/>
                <w:color w:val="000000" w:themeColor="text1"/>
              </w:rPr>
              <w:t>CMBC</w:t>
            </w:r>
          </w:p>
        </w:tc>
        <w:tc>
          <w:tcPr>
            <w:tcW w:w="5813" w:type="dxa"/>
            <w:vAlign w:val="center"/>
          </w:tcPr>
          <w:p w14:paraId="5EA071EE" w14:textId="77777777" w:rsidR="002258F8" w:rsidRPr="00E1178A" w:rsidRDefault="002258F8" w:rsidP="005C3099">
            <w:pPr>
              <w:rPr>
                <w:rFonts w:ascii="宋体" w:hAnsi="宋体"/>
                <w:color w:val="000000" w:themeColor="text1"/>
              </w:rPr>
            </w:pPr>
            <w:r w:rsidRPr="00E1178A">
              <w:rPr>
                <w:rFonts w:ascii="宋体" w:hAnsi="宋体" w:hint="eastAsia"/>
                <w:color w:val="000000" w:themeColor="text1"/>
              </w:rPr>
              <w:t>民生银行</w:t>
            </w:r>
          </w:p>
        </w:tc>
      </w:tr>
      <w:tr w:rsidR="002258F8" w:rsidRPr="00E1178A" w14:paraId="7E16CB30" w14:textId="77777777" w:rsidTr="005C3099">
        <w:tc>
          <w:tcPr>
            <w:tcW w:w="1759" w:type="dxa"/>
            <w:vAlign w:val="center"/>
          </w:tcPr>
          <w:p w14:paraId="4150BF22" w14:textId="77777777" w:rsidR="002258F8" w:rsidRPr="00E1178A" w:rsidRDefault="002258F8" w:rsidP="005C3099">
            <w:pPr>
              <w:pStyle w:val="Default"/>
              <w:rPr>
                <w:color w:val="000000" w:themeColor="text1"/>
                <w:kern w:val="2"/>
                <w:sz w:val="21"/>
                <w:szCs w:val="21"/>
              </w:rPr>
            </w:pPr>
            <w:r w:rsidRPr="00E1178A">
              <w:rPr>
                <w:color w:val="000000" w:themeColor="text1"/>
                <w:kern w:val="2"/>
                <w:sz w:val="21"/>
                <w:szCs w:val="21"/>
              </w:rPr>
              <w:t xml:space="preserve">CMB </w:t>
            </w:r>
          </w:p>
        </w:tc>
        <w:tc>
          <w:tcPr>
            <w:tcW w:w="5813" w:type="dxa"/>
            <w:vAlign w:val="center"/>
          </w:tcPr>
          <w:p w14:paraId="51C1423C" w14:textId="77777777" w:rsidR="002258F8" w:rsidRPr="00E1178A" w:rsidRDefault="002258F8" w:rsidP="005C3099">
            <w:pPr>
              <w:pStyle w:val="Default"/>
              <w:jc w:val="both"/>
              <w:rPr>
                <w:color w:val="000000" w:themeColor="text1"/>
                <w:szCs w:val="21"/>
              </w:rPr>
            </w:pPr>
            <w:r w:rsidRPr="00E1178A">
              <w:rPr>
                <w:rFonts w:hint="eastAsia"/>
                <w:color w:val="000000" w:themeColor="text1"/>
                <w:sz w:val="21"/>
                <w:szCs w:val="21"/>
              </w:rPr>
              <w:t>招商银行</w:t>
            </w:r>
          </w:p>
        </w:tc>
      </w:tr>
      <w:tr w:rsidR="002258F8" w:rsidRPr="00E1178A" w14:paraId="721CBA58" w14:textId="77777777" w:rsidTr="005C3099">
        <w:tc>
          <w:tcPr>
            <w:tcW w:w="1759" w:type="dxa"/>
            <w:vAlign w:val="center"/>
          </w:tcPr>
          <w:p w14:paraId="4B7DF702" w14:textId="77777777" w:rsidR="002258F8" w:rsidRPr="00E1178A" w:rsidRDefault="002258F8" w:rsidP="005C3099">
            <w:pPr>
              <w:pStyle w:val="Default"/>
              <w:rPr>
                <w:color w:val="000000" w:themeColor="text1"/>
                <w:kern w:val="2"/>
                <w:sz w:val="21"/>
                <w:szCs w:val="21"/>
              </w:rPr>
            </w:pPr>
            <w:r w:rsidRPr="00E1178A">
              <w:rPr>
                <w:color w:val="000000" w:themeColor="text1"/>
                <w:kern w:val="2"/>
                <w:sz w:val="21"/>
                <w:szCs w:val="21"/>
              </w:rPr>
              <w:t xml:space="preserve">GDB </w:t>
            </w:r>
          </w:p>
        </w:tc>
        <w:tc>
          <w:tcPr>
            <w:tcW w:w="5813" w:type="dxa"/>
            <w:vAlign w:val="center"/>
          </w:tcPr>
          <w:p w14:paraId="3A79EA42" w14:textId="77777777" w:rsidR="002258F8" w:rsidRPr="00E1178A" w:rsidRDefault="002258F8" w:rsidP="005C3099">
            <w:pPr>
              <w:pStyle w:val="Default"/>
              <w:jc w:val="both"/>
              <w:rPr>
                <w:color w:val="000000" w:themeColor="text1"/>
                <w:szCs w:val="21"/>
              </w:rPr>
            </w:pPr>
            <w:r w:rsidRPr="00E1178A">
              <w:rPr>
                <w:rFonts w:hint="eastAsia"/>
                <w:color w:val="000000" w:themeColor="text1"/>
                <w:sz w:val="21"/>
                <w:szCs w:val="21"/>
              </w:rPr>
              <w:t>广发银行</w:t>
            </w:r>
          </w:p>
        </w:tc>
      </w:tr>
      <w:tr w:rsidR="002258F8" w:rsidRPr="00E1178A" w14:paraId="7B1B43BF" w14:textId="77777777" w:rsidTr="005C3099">
        <w:tc>
          <w:tcPr>
            <w:tcW w:w="1759" w:type="dxa"/>
            <w:vAlign w:val="center"/>
          </w:tcPr>
          <w:p w14:paraId="5325B00A" w14:textId="77777777" w:rsidR="002258F8" w:rsidRPr="00E1178A" w:rsidRDefault="002258F8" w:rsidP="005C3099">
            <w:pPr>
              <w:pStyle w:val="Default"/>
              <w:rPr>
                <w:color w:val="000000" w:themeColor="text1"/>
                <w:kern w:val="2"/>
                <w:sz w:val="21"/>
                <w:szCs w:val="21"/>
              </w:rPr>
            </w:pPr>
            <w:r w:rsidRPr="00E1178A">
              <w:rPr>
                <w:rFonts w:hint="eastAsia"/>
                <w:color w:val="000000" w:themeColor="text1"/>
                <w:kern w:val="2"/>
                <w:sz w:val="21"/>
                <w:szCs w:val="21"/>
              </w:rPr>
              <w:t>HXB</w:t>
            </w:r>
          </w:p>
        </w:tc>
        <w:tc>
          <w:tcPr>
            <w:tcW w:w="5813" w:type="dxa"/>
            <w:vAlign w:val="center"/>
          </w:tcPr>
          <w:p w14:paraId="67DF4307" w14:textId="77777777" w:rsidR="002258F8" w:rsidRPr="00E1178A" w:rsidRDefault="002258F8" w:rsidP="005C3099">
            <w:pPr>
              <w:pStyle w:val="Default"/>
              <w:jc w:val="both"/>
              <w:rPr>
                <w:color w:val="000000" w:themeColor="text1"/>
                <w:sz w:val="21"/>
                <w:szCs w:val="21"/>
              </w:rPr>
            </w:pPr>
            <w:r w:rsidRPr="00E1178A">
              <w:rPr>
                <w:rFonts w:hint="eastAsia"/>
                <w:color w:val="000000" w:themeColor="text1"/>
                <w:sz w:val="21"/>
                <w:szCs w:val="21"/>
              </w:rPr>
              <w:t>华夏银行</w:t>
            </w:r>
          </w:p>
        </w:tc>
      </w:tr>
      <w:tr w:rsidR="002258F8" w:rsidRPr="00E1178A" w14:paraId="4DC97F9F" w14:textId="77777777" w:rsidTr="005C3099">
        <w:tc>
          <w:tcPr>
            <w:tcW w:w="1759" w:type="dxa"/>
            <w:vAlign w:val="center"/>
          </w:tcPr>
          <w:p w14:paraId="6002FF47" w14:textId="77777777" w:rsidR="002258F8" w:rsidRPr="00E1178A" w:rsidRDefault="002258F8" w:rsidP="005C3099">
            <w:pPr>
              <w:pStyle w:val="Default"/>
              <w:rPr>
                <w:color w:val="000000" w:themeColor="text1"/>
                <w:kern w:val="2"/>
                <w:sz w:val="21"/>
                <w:szCs w:val="21"/>
              </w:rPr>
            </w:pPr>
            <w:r w:rsidRPr="00E1178A">
              <w:rPr>
                <w:rFonts w:hint="eastAsia"/>
                <w:color w:val="000000" w:themeColor="text1"/>
                <w:kern w:val="2"/>
                <w:sz w:val="21"/>
                <w:szCs w:val="21"/>
              </w:rPr>
              <w:t>HZB</w:t>
            </w:r>
          </w:p>
        </w:tc>
        <w:tc>
          <w:tcPr>
            <w:tcW w:w="5813" w:type="dxa"/>
            <w:vAlign w:val="center"/>
          </w:tcPr>
          <w:p w14:paraId="6E084199" w14:textId="77777777" w:rsidR="002258F8" w:rsidRPr="00E1178A" w:rsidRDefault="002258F8" w:rsidP="005C3099">
            <w:pPr>
              <w:pStyle w:val="Default"/>
              <w:jc w:val="both"/>
              <w:rPr>
                <w:color w:val="000000" w:themeColor="text1"/>
                <w:sz w:val="21"/>
                <w:szCs w:val="21"/>
              </w:rPr>
            </w:pPr>
            <w:r w:rsidRPr="00E1178A">
              <w:rPr>
                <w:rFonts w:hint="eastAsia"/>
                <w:color w:val="000000" w:themeColor="text1"/>
                <w:sz w:val="21"/>
                <w:szCs w:val="21"/>
              </w:rPr>
              <w:t>杭州银行</w:t>
            </w:r>
          </w:p>
        </w:tc>
      </w:tr>
      <w:tr w:rsidR="002258F8" w:rsidRPr="00E1178A" w14:paraId="10571F19" w14:textId="77777777" w:rsidTr="005C3099">
        <w:tc>
          <w:tcPr>
            <w:tcW w:w="1759" w:type="dxa"/>
            <w:vAlign w:val="center"/>
          </w:tcPr>
          <w:p w14:paraId="4631C61C" w14:textId="77777777" w:rsidR="002258F8" w:rsidRPr="00E1178A" w:rsidRDefault="002258F8" w:rsidP="005C3099">
            <w:pPr>
              <w:pStyle w:val="Default"/>
              <w:rPr>
                <w:color w:val="000000" w:themeColor="text1"/>
                <w:kern w:val="2"/>
                <w:sz w:val="21"/>
                <w:szCs w:val="21"/>
              </w:rPr>
            </w:pPr>
            <w:r w:rsidRPr="00E1178A">
              <w:rPr>
                <w:rFonts w:hint="eastAsia"/>
                <w:color w:val="000000" w:themeColor="text1"/>
                <w:kern w:val="2"/>
                <w:sz w:val="21"/>
                <w:szCs w:val="21"/>
              </w:rPr>
              <w:t>BOB</w:t>
            </w:r>
          </w:p>
        </w:tc>
        <w:tc>
          <w:tcPr>
            <w:tcW w:w="5813" w:type="dxa"/>
            <w:vAlign w:val="center"/>
          </w:tcPr>
          <w:p w14:paraId="7E8A07B8" w14:textId="77777777" w:rsidR="002258F8" w:rsidRPr="00E1178A" w:rsidRDefault="002258F8" w:rsidP="005C3099">
            <w:pPr>
              <w:pStyle w:val="Default"/>
              <w:jc w:val="both"/>
              <w:rPr>
                <w:color w:val="000000" w:themeColor="text1"/>
                <w:sz w:val="21"/>
                <w:szCs w:val="21"/>
              </w:rPr>
            </w:pPr>
            <w:r w:rsidRPr="00E1178A">
              <w:rPr>
                <w:rFonts w:hint="eastAsia"/>
                <w:color w:val="000000" w:themeColor="text1"/>
                <w:sz w:val="21"/>
                <w:szCs w:val="21"/>
              </w:rPr>
              <w:t>北京银行</w:t>
            </w:r>
          </w:p>
        </w:tc>
      </w:tr>
      <w:tr w:rsidR="002258F8" w:rsidRPr="00E1178A" w14:paraId="27B0FE91" w14:textId="77777777" w:rsidTr="005C3099">
        <w:tc>
          <w:tcPr>
            <w:tcW w:w="1759" w:type="dxa"/>
            <w:vAlign w:val="center"/>
          </w:tcPr>
          <w:p w14:paraId="7950C24B" w14:textId="77777777" w:rsidR="002258F8" w:rsidRPr="00E1178A" w:rsidRDefault="002258F8" w:rsidP="005C3099">
            <w:pPr>
              <w:pStyle w:val="Default"/>
              <w:rPr>
                <w:color w:val="000000" w:themeColor="text1"/>
                <w:kern w:val="2"/>
                <w:sz w:val="21"/>
                <w:szCs w:val="21"/>
              </w:rPr>
            </w:pPr>
            <w:r w:rsidRPr="00E1178A">
              <w:rPr>
                <w:rFonts w:hint="eastAsia"/>
                <w:color w:val="000000" w:themeColor="text1"/>
                <w:kern w:val="2"/>
                <w:sz w:val="21"/>
                <w:szCs w:val="21"/>
              </w:rPr>
              <w:t>NBCB</w:t>
            </w:r>
          </w:p>
        </w:tc>
        <w:tc>
          <w:tcPr>
            <w:tcW w:w="5813" w:type="dxa"/>
            <w:vAlign w:val="center"/>
          </w:tcPr>
          <w:p w14:paraId="2A3AAAA3" w14:textId="77777777" w:rsidR="002258F8" w:rsidRPr="00E1178A" w:rsidRDefault="002258F8" w:rsidP="005C3099">
            <w:pPr>
              <w:pStyle w:val="Default"/>
              <w:jc w:val="both"/>
              <w:rPr>
                <w:color w:val="000000" w:themeColor="text1"/>
                <w:sz w:val="21"/>
                <w:szCs w:val="21"/>
              </w:rPr>
            </w:pPr>
            <w:r w:rsidRPr="00E1178A">
              <w:rPr>
                <w:rFonts w:hint="eastAsia"/>
                <w:color w:val="000000" w:themeColor="text1"/>
                <w:sz w:val="21"/>
                <w:szCs w:val="21"/>
              </w:rPr>
              <w:t>宁波银行</w:t>
            </w:r>
          </w:p>
        </w:tc>
      </w:tr>
      <w:tr w:rsidR="002258F8" w:rsidRPr="00E1178A" w14:paraId="3C837C7D" w14:textId="77777777" w:rsidTr="005C3099">
        <w:tc>
          <w:tcPr>
            <w:tcW w:w="1759" w:type="dxa"/>
            <w:vAlign w:val="center"/>
          </w:tcPr>
          <w:p w14:paraId="4C22C1DD" w14:textId="77777777" w:rsidR="002258F8" w:rsidRPr="00E1178A" w:rsidRDefault="002258F8" w:rsidP="005C3099">
            <w:pPr>
              <w:pStyle w:val="Default"/>
              <w:rPr>
                <w:color w:val="000000" w:themeColor="text1"/>
                <w:kern w:val="2"/>
                <w:sz w:val="21"/>
                <w:szCs w:val="21"/>
              </w:rPr>
            </w:pPr>
            <w:r w:rsidRPr="00E1178A">
              <w:rPr>
                <w:rFonts w:hint="eastAsia"/>
                <w:color w:val="000000" w:themeColor="text1"/>
                <w:kern w:val="2"/>
                <w:sz w:val="21"/>
                <w:szCs w:val="21"/>
              </w:rPr>
              <w:t>JSB</w:t>
            </w:r>
          </w:p>
        </w:tc>
        <w:tc>
          <w:tcPr>
            <w:tcW w:w="5813" w:type="dxa"/>
            <w:vAlign w:val="center"/>
          </w:tcPr>
          <w:p w14:paraId="6C74162C" w14:textId="77777777" w:rsidR="002258F8" w:rsidRPr="00E1178A" w:rsidRDefault="002258F8" w:rsidP="005C3099">
            <w:pPr>
              <w:pStyle w:val="Default"/>
              <w:jc w:val="both"/>
              <w:rPr>
                <w:color w:val="000000" w:themeColor="text1"/>
                <w:sz w:val="21"/>
                <w:szCs w:val="21"/>
              </w:rPr>
            </w:pPr>
            <w:r w:rsidRPr="00E1178A">
              <w:rPr>
                <w:rFonts w:hint="eastAsia"/>
                <w:color w:val="000000" w:themeColor="text1"/>
                <w:sz w:val="21"/>
                <w:szCs w:val="21"/>
              </w:rPr>
              <w:t>江苏银行</w:t>
            </w:r>
          </w:p>
        </w:tc>
      </w:tr>
      <w:tr w:rsidR="002258F8" w:rsidRPr="00E1178A" w14:paraId="706534FC" w14:textId="77777777" w:rsidTr="005C3099">
        <w:tc>
          <w:tcPr>
            <w:tcW w:w="1759" w:type="dxa"/>
            <w:vAlign w:val="center"/>
          </w:tcPr>
          <w:p w14:paraId="1B4B8D78" w14:textId="77777777" w:rsidR="002258F8" w:rsidRPr="00E1178A" w:rsidRDefault="002258F8" w:rsidP="005C3099">
            <w:pPr>
              <w:pStyle w:val="Default"/>
              <w:rPr>
                <w:color w:val="000000" w:themeColor="text1"/>
                <w:kern w:val="2"/>
                <w:sz w:val="21"/>
                <w:szCs w:val="21"/>
              </w:rPr>
            </w:pPr>
            <w:r w:rsidRPr="00E1178A">
              <w:rPr>
                <w:rFonts w:hint="eastAsia"/>
                <w:color w:val="000000" w:themeColor="text1"/>
                <w:kern w:val="2"/>
                <w:sz w:val="21"/>
                <w:szCs w:val="21"/>
              </w:rPr>
              <w:lastRenderedPageBreak/>
              <w:t>ZSB</w:t>
            </w:r>
          </w:p>
        </w:tc>
        <w:tc>
          <w:tcPr>
            <w:tcW w:w="5813" w:type="dxa"/>
            <w:vAlign w:val="center"/>
          </w:tcPr>
          <w:p w14:paraId="3C7F0810" w14:textId="77777777" w:rsidR="002258F8" w:rsidRPr="00E1178A" w:rsidRDefault="002258F8" w:rsidP="005C3099">
            <w:pPr>
              <w:pStyle w:val="Default"/>
              <w:jc w:val="both"/>
              <w:rPr>
                <w:color w:val="000000" w:themeColor="text1"/>
                <w:sz w:val="21"/>
                <w:szCs w:val="21"/>
              </w:rPr>
            </w:pPr>
            <w:r w:rsidRPr="00E1178A">
              <w:rPr>
                <w:rFonts w:hint="eastAsia"/>
                <w:color w:val="000000" w:themeColor="text1"/>
                <w:sz w:val="21"/>
                <w:szCs w:val="21"/>
              </w:rPr>
              <w:t>浙商银行</w:t>
            </w:r>
          </w:p>
        </w:tc>
      </w:tr>
    </w:tbl>
    <w:p w14:paraId="75AEAC51" w14:textId="77777777" w:rsidR="002258F8" w:rsidRPr="00E1178A" w:rsidRDefault="002258F8">
      <w:pPr>
        <w:rPr>
          <w:color w:val="000000" w:themeColor="text1"/>
        </w:rPr>
      </w:pPr>
    </w:p>
    <w:sectPr w:rsidR="002258F8" w:rsidRPr="00E1178A" w:rsidSect="007F3467"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8" w:author="熊小兵" w:date="2020-05-28T14:53:00Z" w:initials="熊小兵">
    <w:p w14:paraId="34832E6D" w14:textId="77777777" w:rsidR="00DF5C38" w:rsidRDefault="00DF5C38" w:rsidP="00101172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新增字段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832E6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302B8" w14:textId="77777777" w:rsidR="0034615F" w:rsidRDefault="0034615F" w:rsidP="005633B2">
      <w:r>
        <w:separator/>
      </w:r>
    </w:p>
  </w:endnote>
  <w:endnote w:type="continuationSeparator" w:id="0">
    <w:p w14:paraId="7F9540D1" w14:textId="77777777" w:rsidR="0034615F" w:rsidRDefault="0034615F" w:rsidP="0056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500239"/>
      <w:docPartObj>
        <w:docPartGallery w:val="Page Numbers (Bottom of Page)"/>
        <w:docPartUnique/>
      </w:docPartObj>
    </w:sdtPr>
    <w:sdtEndPr/>
    <w:sdtContent>
      <w:p w14:paraId="5154B9E9" w14:textId="232E4BC4" w:rsidR="00DF5C38" w:rsidRDefault="00DF5C38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3C0" w:rsidRPr="007D33C0">
          <w:rPr>
            <w:noProof/>
            <w:lang w:val="zh-CN"/>
          </w:rPr>
          <w:t>14</w:t>
        </w:r>
        <w:r>
          <w:fldChar w:fldCharType="end"/>
        </w:r>
      </w:p>
    </w:sdtContent>
  </w:sdt>
  <w:p w14:paraId="3A6CF0A5" w14:textId="77777777" w:rsidR="00DF5C38" w:rsidRDefault="00DF5C38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7C145" w14:textId="77777777" w:rsidR="0034615F" w:rsidRDefault="0034615F" w:rsidP="005633B2">
      <w:r>
        <w:separator/>
      </w:r>
    </w:p>
  </w:footnote>
  <w:footnote w:type="continuationSeparator" w:id="0">
    <w:p w14:paraId="2220625B" w14:textId="77777777" w:rsidR="0034615F" w:rsidRDefault="0034615F" w:rsidP="0056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247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3F4F1A"/>
    <w:multiLevelType w:val="hybridMultilevel"/>
    <w:tmpl w:val="C62E8846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" w15:restartNumberingAfterBreak="0">
    <w:nsid w:val="0BAA3199"/>
    <w:multiLevelType w:val="hybridMultilevel"/>
    <w:tmpl w:val="D33A1998"/>
    <w:lvl w:ilvl="0" w:tplc="207E00B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8B724D"/>
    <w:multiLevelType w:val="multilevel"/>
    <w:tmpl w:val="0C8B724D"/>
    <w:lvl w:ilvl="0">
      <w:start w:val="1"/>
      <w:numFmt w:val="decimalZero"/>
      <w:lvlText w:val="%1-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0" w:hanging="420"/>
      </w:pPr>
    </w:lvl>
    <w:lvl w:ilvl="2">
      <w:start w:val="1"/>
      <w:numFmt w:val="lowerRoman"/>
      <w:lvlText w:val="%3."/>
      <w:lvlJc w:val="right"/>
      <w:pPr>
        <w:ind w:left="1440" w:hanging="420"/>
      </w:pPr>
    </w:lvl>
    <w:lvl w:ilvl="3">
      <w:start w:val="1"/>
      <w:numFmt w:val="decimal"/>
      <w:lvlText w:val="%4."/>
      <w:lvlJc w:val="left"/>
      <w:pPr>
        <w:ind w:left="1860" w:hanging="420"/>
      </w:pPr>
    </w:lvl>
    <w:lvl w:ilvl="4">
      <w:start w:val="1"/>
      <w:numFmt w:val="lowerLetter"/>
      <w:lvlText w:val="%5)"/>
      <w:lvlJc w:val="left"/>
      <w:pPr>
        <w:ind w:left="2280" w:hanging="420"/>
      </w:pPr>
    </w:lvl>
    <w:lvl w:ilvl="5">
      <w:start w:val="1"/>
      <w:numFmt w:val="lowerRoman"/>
      <w:lvlText w:val="%6."/>
      <w:lvlJc w:val="right"/>
      <w:pPr>
        <w:ind w:left="2700" w:hanging="420"/>
      </w:pPr>
    </w:lvl>
    <w:lvl w:ilvl="6">
      <w:start w:val="1"/>
      <w:numFmt w:val="decimal"/>
      <w:lvlText w:val="%7."/>
      <w:lvlJc w:val="left"/>
      <w:pPr>
        <w:ind w:left="3120" w:hanging="420"/>
      </w:pPr>
    </w:lvl>
    <w:lvl w:ilvl="7">
      <w:start w:val="1"/>
      <w:numFmt w:val="lowerLetter"/>
      <w:lvlText w:val="%8)"/>
      <w:lvlJc w:val="left"/>
      <w:pPr>
        <w:ind w:left="3540" w:hanging="420"/>
      </w:pPr>
    </w:lvl>
    <w:lvl w:ilvl="8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146529F5"/>
    <w:multiLevelType w:val="hybridMultilevel"/>
    <w:tmpl w:val="1410FF3E"/>
    <w:lvl w:ilvl="0" w:tplc="4B3A4A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9E31C9"/>
    <w:multiLevelType w:val="hybridMultilevel"/>
    <w:tmpl w:val="04AE014A"/>
    <w:lvl w:ilvl="0" w:tplc="34E6A2F4">
      <w:start w:val="1"/>
      <w:numFmt w:val="decimalZero"/>
      <w:lvlText w:val="%1-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331878"/>
    <w:multiLevelType w:val="hybridMultilevel"/>
    <w:tmpl w:val="B0CE6790"/>
    <w:lvl w:ilvl="0" w:tplc="34E6A2F4">
      <w:start w:val="1"/>
      <w:numFmt w:val="decimalZero"/>
      <w:lvlText w:val="%1-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A73127"/>
    <w:multiLevelType w:val="hybridMultilevel"/>
    <w:tmpl w:val="56CC5824"/>
    <w:lvl w:ilvl="0" w:tplc="D93C8E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367A66"/>
    <w:multiLevelType w:val="hybridMultilevel"/>
    <w:tmpl w:val="FDC29D12"/>
    <w:lvl w:ilvl="0" w:tplc="21503A4C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EE50B3"/>
    <w:multiLevelType w:val="hybridMultilevel"/>
    <w:tmpl w:val="59DA68D8"/>
    <w:lvl w:ilvl="0" w:tplc="9EF0CFC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762E3D"/>
    <w:multiLevelType w:val="hybridMultilevel"/>
    <w:tmpl w:val="234EBBF8"/>
    <w:lvl w:ilvl="0" w:tplc="2A3237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D14009"/>
    <w:multiLevelType w:val="hybridMultilevel"/>
    <w:tmpl w:val="95C65B7E"/>
    <w:lvl w:ilvl="0" w:tplc="34E6A2F4">
      <w:start w:val="1"/>
      <w:numFmt w:val="decimalZero"/>
      <w:lvlText w:val="%1-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037420"/>
    <w:multiLevelType w:val="hybridMultilevel"/>
    <w:tmpl w:val="4CC6D91E"/>
    <w:lvl w:ilvl="0" w:tplc="0409000F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F10072"/>
    <w:multiLevelType w:val="hybridMultilevel"/>
    <w:tmpl w:val="70AC19AC"/>
    <w:lvl w:ilvl="0" w:tplc="8AD48FBA">
      <w:numFmt w:val="decimal"/>
      <w:lvlText w:val="%1-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520396"/>
    <w:multiLevelType w:val="multilevel"/>
    <w:tmpl w:val="51520396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3134AF"/>
    <w:multiLevelType w:val="hybridMultilevel"/>
    <w:tmpl w:val="579A21B2"/>
    <w:lvl w:ilvl="0" w:tplc="44E0C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314C44"/>
    <w:multiLevelType w:val="multilevel"/>
    <w:tmpl w:val="57314C44"/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675" w:hanging="533"/>
      </w:pPr>
      <w:rPr>
        <w:rFonts w:ascii="宋体" w:eastAsia="宋体" w:hAnsi="宋体" w:cs="宋体"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612" w:hanging="612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val="zh-CN"/>
      </w:rPr>
    </w:lvl>
    <w:lvl w:ilvl="4">
      <w:start w:val="1"/>
      <w:numFmt w:val="decimal"/>
      <w:suff w:val="space"/>
      <w:lvlText w:val="%1.%2.%3.%4.%5."/>
      <w:lvlJc w:val="left"/>
      <w:pPr>
        <w:ind w:left="919" w:hanging="91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C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7867FEE"/>
    <w:multiLevelType w:val="hybridMultilevel"/>
    <w:tmpl w:val="34F06A46"/>
    <w:lvl w:ilvl="0" w:tplc="34E6A2F4">
      <w:start w:val="1"/>
      <w:numFmt w:val="decimalZero"/>
      <w:lvlText w:val="%1-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2F509C"/>
    <w:multiLevelType w:val="hybridMultilevel"/>
    <w:tmpl w:val="658663A6"/>
    <w:lvl w:ilvl="0" w:tplc="0409000F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D57A61"/>
    <w:multiLevelType w:val="hybridMultilevel"/>
    <w:tmpl w:val="2BD889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996351"/>
    <w:multiLevelType w:val="multilevel"/>
    <w:tmpl w:val="5A99635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CB7E4F"/>
    <w:multiLevelType w:val="hybridMultilevel"/>
    <w:tmpl w:val="4CC6D9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DE962B6"/>
    <w:multiLevelType w:val="hybridMultilevel"/>
    <w:tmpl w:val="57C21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3B36388"/>
    <w:multiLevelType w:val="hybridMultilevel"/>
    <w:tmpl w:val="658663A6"/>
    <w:lvl w:ilvl="0" w:tplc="0409000F">
      <w:start w:val="1"/>
      <w:numFmt w:val="decimal"/>
      <w:pStyle w:val="a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6D52CA"/>
    <w:multiLevelType w:val="multilevel"/>
    <w:tmpl w:val="746D52CA"/>
    <w:lvl w:ilvl="0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2"/>
  </w:num>
  <w:num w:numId="5">
    <w:abstractNumId w:val="22"/>
  </w:num>
  <w:num w:numId="6">
    <w:abstractNumId w:val="21"/>
  </w:num>
  <w:num w:numId="7">
    <w:abstractNumId w:val="1"/>
  </w:num>
  <w:num w:numId="8">
    <w:abstractNumId w:val="14"/>
  </w:num>
  <w:num w:numId="9">
    <w:abstractNumId w:val="20"/>
  </w:num>
  <w:num w:numId="10">
    <w:abstractNumId w:val="5"/>
  </w:num>
  <w:num w:numId="11">
    <w:abstractNumId w:val="17"/>
  </w:num>
  <w:num w:numId="12">
    <w:abstractNumId w:val="6"/>
  </w:num>
  <w:num w:numId="13">
    <w:abstractNumId w:val="11"/>
  </w:num>
  <w:num w:numId="14">
    <w:abstractNumId w:val="0"/>
  </w:num>
  <w:num w:numId="15">
    <w:abstractNumId w:val="8"/>
  </w:num>
  <w:num w:numId="16">
    <w:abstractNumId w:val="16"/>
  </w:num>
  <w:num w:numId="17">
    <w:abstractNumId w:val="19"/>
  </w:num>
  <w:num w:numId="18">
    <w:abstractNumId w:val="10"/>
  </w:num>
  <w:num w:numId="19">
    <w:abstractNumId w:val="7"/>
  </w:num>
  <w:num w:numId="20">
    <w:abstractNumId w:val="9"/>
  </w:num>
  <w:num w:numId="21">
    <w:abstractNumId w:val="4"/>
  </w:num>
  <w:num w:numId="22">
    <w:abstractNumId w:val="24"/>
  </w:num>
  <w:num w:numId="23">
    <w:abstractNumId w:val="2"/>
  </w:num>
  <w:num w:numId="24">
    <w:abstractNumId w:val="15"/>
  </w:num>
  <w:num w:numId="25">
    <w:abstractNumId w:val="3"/>
  </w:num>
  <w:num w:numId="26">
    <w:abstractNumId w:val="13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李鸿宇">
    <w15:presenceInfo w15:providerId="AD" w15:userId="S-1-5-21-330377560-317033357-2560255023-2282"/>
  </w15:person>
  <w15:person w15:author="熊小兵">
    <w15:presenceInfo w15:providerId="AD" w15:userId="S-1-5-21-330377560-317033357-2560255023-1679"/>
  </w15:person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F4"/>
    <w:rsid w:val="000004DA"/>
    <w:rsid w:val="000015D4"/>
    <w:rsid w:val="00003755"/>
    <w:rsid w:val="00003EF3"/>
    <w:rsid w:val="00011269"/>
    <w:rsid w:val="00013D1E"/>
    <w:rsid w:val="000143BC"/>
    <w:rsid w:val="00017055"/>
    <w:rsid w:val="00022B68"/>
    <w:rsid w:val="0002382B"/>
    <w:rsid w:val="00023D7B"/>
    <w:rsid w:val="00023E8E"/>
    <w:rsid w:val="00024A29"/>
    <w:rsid w:val="00024F9E"/>
    <w:rsid w:val="00025DF6"/>
    <w:rsid w:val="0002743F"/>
    <w:rsid w:val="00027C56"/>
    <w:rsid w:val="00031D5C"/>
    <w:rsid w:val="00033F17"/>
    <w:rsid w:val="00035B93"/>
    <w:rsid w:val="000361A8"/>
    <w:rsid w:val="00037D9D"/>
    <w:rsid w:val="00043BC7"/>
    <w:rsid w:val="0004644B"/>
    <w:rsid w:val="000504CC"/>
    <w:rsid w:val="0005083A"/>
    <w:rsid w:val="00055F09"/>
    <w:rsid w:val="000571B8"/>
    <w:rsid w:val="00057C98"/>
    <w:rsid w:val="0006076D"/>
    <w:rsid w:val="00061CB3"/>
    <w:rsid w:val="0006235A"/>
    <w:rsid w:val="000628CD"/>
    <w:rsid w:val="00064817"/>
    <w:rsid w:val="00064942"/>
    <w:rsid w:val="0006642D"/>
    <w:rsid w:val="000664BB"/>
    <w:rsid w:val="00066D89"/>
    <w:rsid w:val="00072CFE"/>
    <w:rsid w:val="00072EDA"/>
    <w:rsid w:val="000732DF"/>
    <w:rsid w:val="00073514"/>
    <w:rsid w:val="00076683"/>
    <w:rsid w:val="000768C8"/>
    <w:rsid w:val="00080D01"/>
    <w:rsid w:val="00082EF2"/>
    <w:rsid w:val="000846CD"/>
    <w:rsid w:val="000869CA"/>
    <w:rsid w:val="00094798"/>
    <w:rsid w:val="00095736"/>
    <w:rsid w:val="00095979"/>
    <w:rsid w:val="00096DDC"/>
    <w:rsid w:val="000A0665"/>
    <w:rsid w:val="000A5879"/>
    <w:rsid w:val="000A774D"/>
    <w:rsid w:val="000A7B1F"/>
    <w:rsid w:val="000B17C5"/>
    <w:rsid w:val="000B639D"/>
    <w:rsid w:val="000B6CE7"/>
    <w:rsid w:val="000B79A8"/>
    <w:rsid w:val="000C074C"/>
    <w:rsid w:val="000C1A29"/>
    <w:rsid w:val="000C1EB0"/>
    <w:rsid w:val="000C3CF4"/>
    <w:rsid w:val="000C67B0"/>
    <w:rsid w:val="000D108E"/>
    <w:rsid w:val="000D24EA"/>
    <w:rsid w:val="000D6E81"/>
    <w:rsid w:val="000D700C"/>
    <w:rsid w:val="000D7207"/>
    <w:rsid w:val="000E0746"/>
    <w:rsid w:val="000E0A0A"/>
    <w:rsid w:val="000E422F"/>
    <w:rsid w:val="000E4299"/>
    <w:rsid w:val="000E4366"/>
    <w:rsid w:val="000E61B9"/>
    <w:rsid w:val="000F038C"/>
    <w:rsid w:val="000F057A"/>
    <w:rsid w:val="000F43E5"/>
    <w:rsid w:val="000F5219"/>
    <w:rsid w:val="000F700C"/>
    <w:rsid w:val="00100751"/>
    <w:rsid w:val="00101172"/>
    <w:rsid w:val="001011C2"/>
    <w:rsid w:val="00104233"/>
    <w:rsid w:val="00104705"/>
    <w:rsid w:val="00106D8C"/>
    <w:rsid w:val="001075FD"/>
    <w:rsid w:val="001078B8"/>
    <w:rsid w:val="00113816"/>
    <w:rsid w:val="00114597"/>
    <w:rsid w:val="00114BFF"/>
    <w:rsid w:val="00116F70"/>
    <w:rsid w:val="00117440"/>
    <w:rsid w:val="00117F59"/>
    <w:rsid w:val="001202E0"/>
    <w:rsid w:val="001207F1"/>
    <w:rsid w:val="001208D0"/>
    <w:rsid w:val="0012254C"/>
    <w:rsid w:val="00123D74"/>
    <w:rsid w:val="00123F58"/>
    <w:rsid w:val="00125271"/>
    <w:rsid w:val="00127F18"/>
    <w:rsid w:val="0013231B"/>
    <w:rsid w:val="00133CBB"/>
    <w:rsid w:val="00133EF5"/>
    <w:rsid w:val="00134E47"/>
    <w:rsid w:val="00135E25"/>
    <w:rsid w:val="00136699"/>
    <w:rsid w:val="00136C13"/>
    <w:rsid w:val="00136D2A"/>
    <w:rsid w:val="001413DC"/>
    <w:rsid w:val="00142355"/>
    <w:rsid w:val="001428A8"/>
    <w:rsid w:val="0014352F"/>
    <w:rsid w:val="0014565F"/>
    <w:rsid w:val="001464E6"/>
    <w:rsid w:val="00147BFE"/>
    <w:rsid w:val="00150571"/>
    <w:rsid w:val="00151030"/>
    <w:rsid w:val="0015136A"/>
    <w:rsid w:val="0015182C"/>
    <w:rsid w:val="0015273C"/>
    <w:rsid w:val="001529E0"/>
    <w:rsid w:val="00154234"/>
    <w:rsid w:val="0015634A"/>
    <w:rsid w:val="001572B0"/>
    <w:rsid w:val="00160108"/>
    <w:rsid w:val="001608BF"/>
    <w:rsid w:val="001611A8"/>
    <w:rsid w:val="0016209E"/>
    <w:rsid w:val="00164730"/>
    <w:rsid w:val="001651CE"/>
    <w:rsid w:val="00167C45"/>
    <w:rsid w:val="00171D51"/>
    <w:rsid w:val="00172BDD"/>
    <w:rsid w:val="00173FA9"/>
    <w:rsid w:val="0017409C"/>
    <w:rsid w:val="001741F5"/>
    <w:rsid w:val="00174DE4"/>
    <w:rsid w:val="0017705E"/>
    <w:rsid w:val="001823DE"/>
    <w:rsid w:val="001848D3"/>
    <w:rsid w:val="00185363"/>
    <w:rsid w:val="0018573B"/>
    <w:rsid w:val="00197188"/>
    <w:rsid w:val="00197313"/>
    <w:rsid w:val="00197B23"/>
    <w:rsid w:val="001A00E4"/>
    <w:rsid w:val="001A1062"/>
    <w:rsid w:val="001A11B0"/>
    <w:rsid w:val="001A4558"/>
    <w:rsid w:val="001A4FB6"/>
    <w:rsid w:val="001A5C2A"/>
    <w:rsid w:val="001A70A2"/>
    <w:rsid w:val="001A73C2"/>
    <w:rsid w:val="001A74F6"/>
    <w:rsid w:val="001B2C9D"/>
    <w:rsid w:val="001B34CC"/>
    <w:rsid w:val="001B47DE"/>
    <w:rsid w:val="001B4DB1"/>
    <w:rsid w:val="001B5BD8"/>
    <w:rsid w:val="001B76BD"/>
    <w:rsid w:val="001C05F5"/>
    <w:rsid w:val="001C15E3"/>
    <w:rsid w:val="001C22A8"/>
    <w:rsid w:val="001C250F"/>
    <w:rsid w:val="001C3D70"/>
    <w:rsid w:val="001C4985"/>
    <w:rsid w:val="001C556F"/>
    <w:rsid w:val="001C6C12"/>
    <w:rsid w:val="001C7384"/>
    <w:rsid w:val="001C75CB"/>
    <w:rsid w:val="001D08A1"/>
    <w:rsid w:val="001D09AC"/>
    <w:rsid w:val="001D1536"/>
    <w:rsid w:val="001D6D6A"/>
    <w:rsid w:val="001D72BF"/>
    <w:rsid w:val="001D76CC"/>
    <w:rsid w:val="001E1936"/>
    <w:rsid w:val="001E24AE"/>
    <w:rsid w:val="001E3DC7"/>
    <w:rsid w:val="001E54E0"/>
    <w:rsid w:val="001E5CD3"/>
    <w:rsid w:val="001E63D8"/>
    <w:rsid w:val="001E6467"/>
    <w:rsid w:val="001F09D4"/>
    <w:rsid w:val="001F1C5D"/>
    <w:rsid w:val="001F2222"/>
    <w:rsid w:val="001F2E81"/>
    <w:rsid w:val="001F34DC"/>
    <w:rsid w:val="001F4BD8"/>
    <w:rsid w:val="001F4D7F"/>
    <w:rsid w:val="001F6F2F"/>
    <w:rsid w:val="00202132"/>
    <w:rsid w:val="00202222"/>
    <w:rsid w:val="002041B4"/>
    <w:rsid w:val="00205AA2"/>
    <w:rsid w:val="00205C0F"/>
    <w:rsid w:val="00206424"/>
    <w:rsid w:val="002065CE"/>
    <w:rsid w:val="00206622"/>
    <w:rsid w:val="0020677F"/>
    <w:rsid w:val="002076EA"/>
    <w:rsid w:val="00212B0B"/>
    <w:rsid w:val="00213C4F"/>
    <w:rsid w:val="002142B2"/>
    <w:rsid w:val="0021780A"/>
    <w:rsid w:val="00217CBF"/>
    <w:rsid w:val="002208FC"/>
    <w:rsid w:val="002217D6"/>
    <w:rsid w:val="00221E23"/>
    <w:rsid w:val="00221F5C"/>
    <w:rsid w:val="00224039"/>
    <w:rsid w:val="00224E74"/>
    <w:rsid w:val="002258F8"/>
    <w:rsid w:val="00226A00"/>
    <w:rsid w:val="00226A20"/>
    <w:rsid w:val="00226CEC"/>
    <w:rsid w:val="0022748D"/>
    <w:rsid w:val="00231018"/>
    <w:rsid w:val="00231AA1"/>
    <w:rsid w:val="00234985"/>
    <w:rsid w:val="002354E9"/>
    <w:rsid w:val="0023619D"/>
    <w:rsid w:val="00236B4D"/>
    <w:rsid w:val="0024091E"/>
    <w:rsid w:val="00243997"/>
    <w:rsid w:val="00245470"/>
    <w:rsid w:val="002469B4"/>
    <w:rsid w:val="00250DC9"/>
    <w:rsid w:val="0025257B"/>
    <w:rsid w:val="00252864"/>
    <w:rsid w:val="00252B6F"/>
    <w:rsid w:val="002600BD"/>
    <w:rsid w:val="00261978"/>
    <w:rsid w:val="00263B9F"/>
    <w:rsid w:val="00264078"/>
    <w:rsid w:val="0026476D"/>
    <w:rsid w:val="0026714E"/>
    <w:rsid w:val="002709F1"/>
    <w:rsid w:val="002714F6"/>
    <w:rsid w:val="00272F5E"/>
    <w:rsid w:val="002747A0"/>
    <w:rsid w:val="0027663D"/>
    <w:rsid w:val="00277AB4"/>
    <w:rsid w:val="002807BC"/>
    <w:rsid w:val="00280FCD"/>
    <w:rsid w:val="00281AA1"/>
    <w:rsid w:val="0028261F"/>
    <w:rsid w:val="00283048"/>
    <w:rsid w:val="0028380D"/>
    <w:rsid w:val="00286331"/>
    <w:rsid w:val="002879BD"/>
    <w:rsid w:val="00287F9C"/>
    <w:rsid w:val="00291D78"/>
    <w:rsid w:val="00293935"/>
    <w:rsid w:val="002A01C4"/>
    <w:rsid w:val="002A173A"/>
    <w:rsid w:val="002A388B"/>
    <w:rsid w:val="002A68D4"/>
    <w:rsid w:val="002A7C6E"/>
    <w:rsid w:val="002B0E3D"/>
    <w:rsid w:val="002B12A5"/>
    <w:rsid w:val="002B4641"/>
    <w:rsid w:val="002B516C"/>
    <w:rsid w:val="002B51D0"/>
    <w:rsid w:val="002C0A75"/>
    <w:rsid w:val="002C0B13"/>
    <w:rsid w:val="002C142D"/>
    <w:rsid w:val="002C17ED"/>
    <w:rsid w:val="002C2681"/>
    <w:rsid w:val="002C2B3C"/>
    <w:rsid w:val="002C5056"/>
    <w:rsid w:val="002C60B9"/>
    <w:rsid w:val="002C60D2"/>
    <w:rsid w:val="002C77BE"/>
    <w:rsid w:val="002C7F5C"/>
    <w:rsid w:val="002D241B"/>
    <w:rsid w:val="002D3383"/>
    <w:rsid w:val="002D3417"/>
    <w:rsid w:val="002D498D"/>
    <w:rsid w:val="002D60B9"/>
    <w:rsid w:val="002D69D1"/>
    <w:rsid w:val="002E010C"/>
    <w:rsid w:val="002E1134"/>
    <w:rsid w:val="002E18B4"/>
    <w:rsid w:val="002E2A14"/>
    <w:rsid w:val="002E4C5F"/>
    <w:rsid w:val="002E63FE"/>
    <w:rsid w:val="002F0DE4"/>
    <w:rsid w:val="002F1B4D"/>
    <w:rsid w:val="002F3B98"/>
    <w:rsid w:val="002F4883"/>
    <w:rsid w:val="002F4FCA"/>
    <w:rsid w:val="002F520D"/>
    <w:rsid w:val="0030100D"/>
    <w:rsid w:val="00302813"/>
    <w:rsid w:val="00302912"/>
    <w:rsid w:val="00302C0E"/>
    <w:rsid w:val="003042E1"/>
    <w:rsid w:val="00306E29"/>
    <w:rsid w:val="003100B9"/>
    <w:rsid w:val="003111CB"/>
    <w:rsid w:val="0031273D"/>
    <w:rsid w:val="00312DE4"/>
    <w:rsid w:val="00313573"/>
    <w:rsid w:val="00314170"/>
    <w:rsid w:val="00314DDB"/>
    <w:rsid w:val="0031633E"/>
    <w:rsid w:val="00316A5C"/>
    <w:rsid w:val="00316D9A"/>
    <w:rsid w:val="0031791F"/>
    <w:rsid w:val="003225BD"/>
    <w:rsid w:val="0032379C"/>
    <w:rsid w:val="00324DD8"/>
    <w:rsid w:val="003257F5"/>
    <w:rsid w:val="0032672F"/>
    <w:rsid w:val="00327C5E"/>
    <w:rsid w:val="00331943"/>
    <w:rsid w:val="00331E5E"/>
    <w:rsid w:val="0033435E"/>
    <w:rsid w:val="00334B52"/>
    <w:rsid w:val="003354D0"/>
    <w:rsid w:val="0033693E"/>
    <w:rsid w:val="0033774F"/>
    <w:rsid w:val="0034091B"/>
    <w:rsid w:val="0034123D"/>
    <w:rsid w:val="00345152"/>
    <w:rsid w:val="00345513"/>
    <w:rsid w:val="0034615F"/>
    <w:rsid w:val="003468E8"/>
    <w:rsid w:val="00347306"/>
    <w:rsid w:val="00347F49"/>
    <w:rsid w:val="00350854"/>
    <w:rsid w:val="00351D62"/>
    <w:rsid w:val="00357985"/>
    <w:rsid w:val="00357C34"/>
    <w:rsid w:val="003643A6"/>
    <w:rsid w:val="00371236"/>
    <w:rsid w:val="00375740"/>
    <w:rsid w:val="00377B56"/>
    <w:rsid w:val="00381B8D"/>
    <w:rsid w:val="00384494"/>
    <w:rsid w:val="00384A5E"/>
    <w:rsid w:val="00387D76"/>
    <w:rsid w:val="003937D6"/>
    <w:rsid w:val="003940A6"/>
    <w:rsid w:val="0039439E"/>
    <w:rsid w:val="003943D7"/>
    <w:rsid w:val="00394DAD"/>
    <w:rsid w:val="003959DE"/>
    <w:rsid w:val="00396100"/>
    <w:rsid w:val="00397C17"/>
    <w:rsid w:val="003A0BFA"/>
    <w:rsid w:val="003A15BE"/>
    <w:rsid w:val="003A1B68"/>
    <w:rsid w:val="003A1F65"/>
    <w:rsid w:val="003A2193"/>
    <w:rsid w:val="003A2B07"/>
    <w:rsid w:val="003A2C14"/>
    <w:rsid w:val="003A5849"/>
    <w:rsid w:val="003A644A"/>
    <w:rsid w:val="003A7A2C"/>
    <w:rsid w:val="003B03DC"/>
    <w:rsid w:val="003B0E51"/>
    <w:rsid w:val="003B2F9B"/>
    <w:rsid w:val="003B41D9"/>
    <w:rsid w:val="003B4289"/>
    <w:rsid w:val="003C0056"/>
    <w:rsid w:val="003C06E2"/>
    <w:rsid w:val="003C1354"/>
    <w:rsid w:val="003C1E17"/>
    <w:rsid w:val="003C3286"/>
    <w:rsid w:val="003C42CB"/>
    <w:rsid w:val="003C45E6"/>
    <w:rsid w:val="003C5D6A"/>
    <w:rsid w:val="003D0465"/>
    <w:rsid w:val="003D152C"/>
    <w:rsid w:val="003D24CD"/>
    <w:rsid w:val="003D2C77"/>
    <w:rsid w:val="003D3100"/>
    <w:rsid w:val="003D3267"/>
    <w:rsid w:val="003D4C25"/>
    <w:rsid w:val="003E0B2C"/>
    <w:rsid w:val="003E139A"/>
    <w:rsid w:val="003E46A5"/>
    <w:rsid w:val="003E554B"/>
    <w:rsid w:val="003F0203"/>
    <w:rsid w:val="003F187E"/>
    <w:rsid w:val="003F4B2F"/>
    <w:rsid w:val="003F5AF2"/>
    <w:rsid w:val="003F68C4"/>
    <w:rsid w:val="0040194E"/>
    <w:rsid w:val="00403F06"/>
    <w:rsid w:val="00411512"/>
    <w:rsid w:val="004118FF"/>
    <w:rsid w:val="00412571"/>
    <w:rsid w:val="00412FEF"/>
    <w:rsid w:val="00416B3C"/>
    <w:rsid w:val="00420197"/>
    <w:rsid w:val="00420C2F"/>
    <w:rsid w:val="004216B8"/>
    <w:rsid w:val="00421A52"/>
    <w:rsid w:val="00421D66"/>
    <w:rsid w:val="0042251C"/>
    <w:rsid w:val="00423C3B"/>
    <w:rsid w:val="0042407A"/>
    <w:rsid w:val="00424609"/>
    <w:rsid w:val="004264F7"/>
    <w:rsid w:val="00427850"/>
    <w:rsid w:val="00432A1C"/>
    <w:rsid w:val="00433973"/>
    <w:rsid w:val="004344D7"/>
    <w:rsid w:val="00436CFA"/>
    <w:rsid w:val="004372AA"/>
    <w:rsid w:val="004434E1"/>
    <w:rsid w:val="00444C55"/>
    <w:rsid w:val="00445740"/>
    <w:rsid w:val="00445B84"/>
    <w:rsid w:val="00446778"/>
    <w:rsid w:val="004531C1"/>
    <w:rsid w:val="004544F6"/>
    <w:rsid w:val="0045738F"/>
    <w:rsid w:val="00457E55"/>
    <w:rsid w:val="00460816"/>
    <w:rsid w:val="00460FF7"/>
    <w:rsid w:val="0046221F"/>
    <w:rsid w:val="00463184"/>
    <w:rsid w:val="00463A57"/>
    <w:rsid w:val="004646AB"/>
    <w:rsid w:val="00464937"/>
    <w:rsid w:val="0046588F"/>
    <w:rsid w:val="00466362"/>
    <w:rsid w:val="00467F2C"/>
    <w:rsid w:val="0047098A"/>
    <w:rsid w:val="00470AEC"/>
    <w:rsid w:val="00471B84"/>
    <w:rsid w:val="004729CD"/>
    <w:rsid w:val="004734EE"/>
    <w:rsid w:val="00475C7D"/>
    <w:rsid w:val="0048035C"/>
    <w:rsid w:val="0048036B"/>
    <w:rsid w:val="00480B55"/>
    <w:rsid w:val="0048266D"/>
    <w:rsid w:val="004830DA"/>
    <w:rsid w:val="00483841"/>
    <w:rsid w:val="004846B9"/>
    <w:rsid w:val="00484A2B"/>
    <w:rsid w:val="00484BC2"/>
    <w:rsid w:val="00484ECA"/>
    <w:rsid w:val="004857FB"/>
    <w:rsid w:val="004864D8"/>
    <w:rsid w:val="00490DD5"/>
    <w:rsid w:val="004916F4"/>
    <w:rsid w:val="0049351B"/>
    <w:rsid w:val="00493C12"/>
    <w:rsid w:val="004A179A"/>
    <w:rsid w:val="004A44CE"/>
    <w:rsid w:val="004A4DD3"/>
    <w:rsid w:val="004A5328"/>
    <w:rsid w:val="004A6742"/>
    <w:rsid w:val="004A6A5C"/>
    <w:rsid w:val="004A72E4"/>
    <w:rsid w:val="004B0583"/>
    <w:rsid w:val="004B12EC"/>
    <w:rsid w:val="004B156E"/>
    <w:rsid w:val="004B2923"/>
    <w:rsid w:val="004B3B6F"/>
    <w:rsid w:val="004B4CB5"/>
    <w:rsid w:val="004B74F5"/>
    <w:rsid w:val="004C3962"/>
    <w:rsid w:val="004C4638"/>
    <w:rsid w:val="004C4997"/>
    <w:rsid w:val="004C4E1E"/>
    <w:rsid w:val="004C5357"/>
    <w:rsid w:val="004D045B"/>
    <w:rsid w:val="004D27F5"/>
    <w:rsid w:val="004D4512"/>
    <w:rsid w:val="004D563F"/>
    <w:rsid w:val="004E3DB2"/>
    <w:rsid w:val="004E6701"/>
    <w:rsid w:val="004E68B9"/>
    <w:rsid w:val="004F0677"/>
    <w:rsid w:val="004F0DD1"/>
    <w:rsid w:val="004F277C"/>
    <w:rsid w:val="004F4EF7"/>
    <w:rsid w:val="004F5613"/>
    <w:rsid w:val="00500E5F"/>
    <w:rsid w:val="00501A43"/>
    <w:rsid w:val="00505017"/>
    <w:rsid w:val="005059EE"/>
    <w:rsid w:val="00506E03"/>
    <w:rsid w:val="0051196B"/>
    <w:rsid w:val="00511FDF"/>
    <w:rsid w:val="00513E29"/>
    <w:rsid w:val="005149ED"/>
    <w:rsid w:val="0051573B"/>
    <w:rsid w:val="005178D8"/>
    <w:rsid w:val="00517A27"/>
    <w:rsid w:val="0052107D"/>
    <w:rsid w:val="005210C9"/>
    <w:rsid w:val="0052434A"/>
    <w:rsid w:val="00524D70"/>
    <w:rsid w:val="0052585A"/>
    <w:rsid w:val="00532DC9"/>
    <w:rsid w:val="005333FA"/>
    <w:rsid w:val="00533DBB"/>
    <w:rsid w:val="00534665"/>
    <w:rsid w:val="0054180F"/>
    <w:rsid w:val="00542171"/>
    <w:rsid w:val="005439F2"/>
    <w:rsid w:val="00544664"/>
    <w:rsid w:val="0054530A"/>
    <w:rsid w:val="005509E2"/>
    <w:rsid w:val="005515A9"/>
    <w:rsid w:val="005522EC"/>
    <w:rsid w:val="00552323"/>
    <w:rsid w:val="00553AC0"/>
    <w:rsid w:val="00553C27"/>
    <w:rsid w:val="00553D9D"/>
    <w:rsid w:val="00554466"/>
    <w:rsid w:val="005570FB"/>
    <w:rsid w:val="005578E1"/>
    <w:rsid w:val="005605BE"/>
    <w:rsid w:val="005607D3"/>
    <w:rsid w:val="00560E78"/>
    <w:rsid w:val="005633B2"/>
    <w:rsid w:val="00563F8A"/>
    <w:rsid w:val="005704C1"/>
    <w:rsid w:val="00572DBA"/>
    <w:rsid w:val="00572FFA"/>
    <w:rsid w:val="0057306D"/>
    <w:rsid w:val="00573E9F"/>
    <w:rsid w:val="00574B65"/>
    <w:rsid w:val="0057635B"/>
    <w:rsid w:val="00580643"/>
    <w:rsid w:val="005810F1"/>
    <w:rsid w:val="00582B5E"/>
    <w:rsid w:val="00583A0D"/>
    <w:rsid w:val="00583A51"/>
    <w:rsid w:val="005869EA"/>
    <w:rsid w:val="005900D2"/>
    <w:rsid w:val="00592B2A"/>
    <w:rsid w:val="00593B11"/>
    <w:rsid w:val="00595874"/>
    <w:rsid w:val="00596866"/>
    <w:rsid w:val="00596D6F"/>
    <w:rsid w:val="005973D4"/>
    <w:rsid w:val="00597C15"/>
    <w:rsid w:val="005A0F87"/>
    <w:rsid w:val="005A56E3"/>
    <w:rsid w:val="005A5E85"/>
    <w:rsid w:val="005A6A93"/>
    <w:rsid w:val="005B1025"/>
    <w:rsid w:val="005B11AC"/>
    <w:rsid w:val="005B56A9"/>
    <w:rsid w:val="005B576F"/>
    <w:rsid w:val="005B756E"/>
    <w:rsid w:val="005B759A"/>
    <w:rsid w:val="005B75D5"/>
    <w:rsid w:val="005B77F7"/>
    <w:rsid w:val="005C0034"/>
    <w:rsid w:val="005C1847"/>
    <w:rsid w:val="005C1BFC"/>
    <w:rsid w:val="005C3099"/>
    <w:rsid w:val="005C3EE2"/>
    <w:rsid w:val="005C4648"/>
    <w:rsid w:val="005C5556"/>
    <w:rsid w:val="005C7553"/>
    <w:rsid w:val="005D54C4"/>
    <w:rsid w:val="005D6B6B"/>
    <w:rsid w:val="005E1B02"/>
    <w:rsid w:val="005E1DB1"/>
    <w:rsid w:val="005E2DBC"/>
    <w:rsid w:val="005E4039"/>
    <w:rsid w:val="005E50E6"/>
    <w:rsid w:val="005E6E8A"/>
    <w:rsid w:val="005F0D9A"/>
    <w:rsid w:val="005F3337"/>
    <w:rsid w:val="005F3871"/>
    <w:rsid w:val="005F3BF5"/>
    <w:rsid w:val="005F6DBE"/>
    <w:rsid w:val="00600131"/>
    <w:rsid w:val="006004FB"/>
    <w:rsid w:val="00602462"/>
    <w:rsid w:val="00603E88"/>
    <w:rsid w:val="00604DAA"/>
    <w:rsid w:val="00611D8C"/>
    <w:rsid w:val="00612F28"/>
    <w:rsid w:val="006148FF"/>
    <w:rsid w:val="006169ED"/>
    <w:rsid w:val="0062028F"/>
    <w:rsid w:val="006207AE"/>
    <w:rsid w:val="0062143E"/>
    <w:rsid w:val="006218A9"/>
    <w:rsid w:val="006227EC"/>
    <w:rsid w:val="006244DB"/>
    <w:rsid w:val="006265C8"/>
    <w:rsid w:val="00630D60"/>
    <w:rsid w:val="00632462"/>
    <w:rsid w:val="00633E1E"/>
    <w:rsid w:val="00640175"/>
    <w:rsid w:val="00642D2A"/>
    <w:rsid w:val="006432EE"/>
    <w:rsid w:val="006435E0"/>
    <w:rsid w:val="0064502E"/>
    <w:rsid w:val="0064577B"/>
    <w:rsid w:val="0064637D"/>
    <w:rsid w:val="0064643F"/>
    <w:rsid w:val="00646646"/>
    <w:rsid w:val="00646875"/>
    <w:rsid w:val="00647215"/>
    <w:rsid w:val="00654783"/>
    <w:rsid w:val="006578C1"/>
    <w:rsid w:val="00660493"/>
    <w:rsid w:val="00661C30"/>
    <w:rsid w:val="00661D8F"/>
    <w:rsid w:val="00662255"/>
    <w:rsid w:val="006629B5"/>
    <w:rsid w:val="0066399B"/>
    <w:rsid w:val="006654CC"/>
    <w:rsid w:val="0066614F"/>
    <w:rsid w:val="0067109E"/>
    <w:rsid w:val="00671781"/>
    <w:rsid w:val="00676726"/>
    <w:rsid w:val="00677476"/>
    <w:rsid w:val="006828C6"/>
    <w:rsid w:val="0068430B"/>
    <w:rsid w:val="006851A6"/>
    <w:rsid w:val="00690D0E"/>
    <w:rsid w:val="00690D79"/>
    <w:rsid w:val="00692030"/>
    <w:rsid w:val="0069253D"/>
    <w:rsid w:val="00692B05"/>
    <w:rsid w:val="00692B4E"/>
    <w:rsid w:val="00694F32"/>
    <w:rsid w:val="0069561A"/>
    <w:rsid w:val="00695FC1"/>
    <w:rsid w:val="00697069"/>
    <w:rsid w:val="006A027C"/>
    <w:rsid w:val="006A0A8B"/>
    <w:rsid w:val="006A328D"/>
    <w:rsid w:val="006A4E75"/>
    <w:rsid w:val="006A5BA4"/>
    <w:rsid w:val="006A5C30"/>
    <w:rsid w:val="006B1C75"/>
    <w:rsid w:val="006B3D6A"/>
    <w:rsid w:val="006B427E"/>
    <w:rsid w:val="006B4EAF"/>
    <w:rsid w:val="006B67F0"/>
    <w:rsid w:val="006C02C2"/>
    <w:rsid w:val="006C29E0"/>
    <w:rsid w:val="006C53E6"/>
    <w:rsid w:val="006C5EF2"/>
    <w:rsid w:val="006C7A32"/>
    <w:rsid w:val="006D2AF9"/>
    <w:rsid w:val="006D3B7F"/>
    <w:rsid w:val="006D4305"/>
    <w:rsid w:val="006D54DB"/>
    <w:rsid w:val="006D561A"/>
    <w:rsid w:val="006D59E9"/>
    <w:rsid w:val="006D6B4F"/>
    <w:rsid w:val="006E1F07"/>
    <w:rsid w:val="006E21FF"/>
    <w:rsid w:val="006E2C5C"/>
    <w:rsid w:val="006E3AE8"/>
    <w:rsid w:val="006E4D6A"/>
    <w:rsid w:val="006E4EEF"/>
    <w:rsid w:val="006E79F6"/>
    <w:rsid w:val="006E7AD4"/>
    <w:rsid w:val="006F0C94"/>
    <w:rsid w:val="006F0F64"/>
    <w:rsid w:val="006F3C6B"/>
    <w:rsid w:val="006F4FF9"/>
    <w:rsid w:val="007006B6"/>
    <w:rsid w:val="0070100E"/>
    <w:rsid w:val="00701AE8"/>
    <w:rsid w:val="0070292F"/>
    <w:rsid w:val="00706687"/>
    <w:rsid w:val="0071261D"/>
    <w:rsid w:val="00713B04"/>
    <w:rsid w:val="00714B1C"/>
    <w:rsid w:val="007170D1"/>
    <w:rsid w:val="00717927"/>
    <w:rsid w:val="00717F22"/>
    <w:rsid w:val="00723DA2"/>
    <w:rsid w:val="007246DE"/>
    <w:rsid w:val="00724D85"/>
    <w:rsid w:val="00725CD8"/>
    <w:rsid w:val="007269D4"/>
    <w:rsid w:val="007271A8"/>
    <w:rsid w:val="00727CDE"/>
    <w:rsid w:val="007308B3"/>
    <w:rsid w:val="00731DA1"/>
    <w:rsid w:val="00732465"/>
    <w:rsid w:val="0073657D"/>
    <w:rsid w:val="00736952"/>
    <w:rsid w:val="00740856"/>
    <w:rsid w:val="00740CC9"/>
    <w:rsid w:val="007422F7"/>
    <w:rsid w:val="00743775"/>
    <w:rsid w:val="00744661"/>
    <w:rsid w:val="00746328"/>
    <w:rsid w:val="007468C9"/>
    <w:rsid w:val="00747033"/>
    <w:rsid w:val="00747552"/>
    <w:rsid w:val="00751236"/>
    <w:rsid w:val="00751CC0"/>
    <w:rsid w:val="007526F6"/>
    <w:rsid w:val="00753FFB"/>
    <w:rsid w:val="00760330"/>
    <w:rsid w:val="007610BE"/>
    <w:rsid w:val="007654FF"/>
    <w:rsid w:val="00765686"/>
    <w:rsid w:val="00767A22"/>
    <w:rsid w:val="00767FAB"/>
    <w:rsid w:val="00771205"/>
    <w:rsid w:val="0077279F"/>
    <w:rsid w:val="00772D56"/>
    <w:rsid w:val="00773473"/>
    <w:rsid w:val="00774277"/>
    <w:rsid w:val="007752BA"/>
    <w:rsid w:val="00775C7E"/>
    <w:rsid w:val="00775F74"/>
    <w:rsid w:val="00776DB6"/>
    <w:rsid w:val="0077725D"/>
    <w:rsid w:val="00780E04"/>
    <w:rsid w:val="00780F9E"/>
    <w:rsid w:val="00783E86"/>
    <w:rsid w:val="00786382"/>
    <w:rsid w:val="00786FC0"/>
    <w:rsid w:val="0078736A"/>
    <w:rsid w:val="007879A8"/>
    <w:rsid w:val="00790722"/>
    <w:rsid w:val="00791712"/>
    <w:rsid w:val="00794140"/>
    <w:rsid w:val="0079656F"/>
    <w:rsid w:val="007A09FA"/>
    <w:rsid w:val="007A1CB5"/>
    <w:rsid w:val="007A2CA0"/>
    <w:rsid w:val="007A323C"/>
    <w:rsid w:val="007A5184"/>
    <w:rsid w:val="007A5BE7"/>
    <w:rsid w:val="007A6E65"/>
    <w:rsid w:val="007A7A13"/>
    <w:rsid w:val="007B34F6"/>
    <w:rsid w:val="007B3827"/>
    <w:rsid w:val="007B38A4"/>
    <w:rsid w:val="007B48F6"/>
    <w:rsid w:val="007B4F6F"/>
    <w:rsid w:val="007B5338"/>
    <w:rsid w:val="007B64EE"/>
    <w:rsid w:val="007B6AB2"/>
    <w:rsid w:val="007B704A"/>
    <w:rsid w:val="007C1D99"/>
    <w:rsid w:val="007C2A16"/>
    <w:rsid w:val="007C3FFE"/>
    <w:rsid w:val="007C511F"/>
    <w:rsid w:val="007C56F5"/>
    <w:rsid w:val="007C618C"/>
    <w:rsid w:val="007D0A89"/>
    <w:rsid w:val="007D33C0"/>
    <w:rsid w:val="007D52B9"/>
    <w:rsid w:val="007D550D"/>
    <w:rsid w:val="007D72C6"/>
    <w:rsid w:val="007E1840"/>
    <w:rsid w:val="007E309D"/>
    <w:rsid w:val="007E6333"/>
    <w:rsid w:val="007E750A"/>
    <w:rsid w:val="007F0BD1"/>
    <w:rsid w:val="007F1C11"/>
    <w:rsid w:val="007F318F"/>
    <w:rsid w:val="007F3467"/>
    <w:rsid w:val="008041C2"/>
    <w:rsid w:val="00805395"/>
    <w:rsid w:val="0080735C"/>
    <w:rsid w:val="00807B59"/>
    <w:rsid w:val="00807C50"/>
    <w:rsid w:val="00815133"/>
    <w:rsid w:val="00815466"/>
    <w:rsid w:val="008201CB"/>
    <w:rsid w:val="00820C28"/>
    <w:rsid w:val="00821B7F"/>
    <w:rsid w:val="008225C0"/>
    <w:rsid w:val="00822BAF"/>
    <w:rsid w:val="008263A8"/>
    <w:rsid w:val="00827F0D"/>
    <w:rsid w:val="00831E66"/>
    <w:rsid w:val="008340BB"/>
    <w:rsid w:val="00835909"/>
    <w:rsid w:val="00841456"/>
    <w:rsid w:val="00841A4D"/>
    <w:rsid w:val="00842183"/>
    <w:rsid w:val="00842959"/>
    <w:rsid w:val="008429D6"/>
    <w:rsid w:val="008441C7"/>
    <w:rsid w:val="00845101"/>
    <w:rsid w:val="00845BA0"/>
    <w:rsid w:val="0084617C"/>
    <w:rsid w:val="00846969"/>
    <w:rsid w:val="00846A5A"/>
    <w:rsid w:val="00847C63"/>
    <w:rsid w:val="00847CF9"/>
    <w:rsid w:val="00851037"/>
    <w:rsid w:val="0085162E"/>
    <w:rsid w:val="00851A02"/>
    <w:rsid w:val="008544BE"/>
    <w:rsid w:val="00855424"/>
    <w:rsid w:val="008554C7"/>
    <w:rsid w:val="008570BE"/>
    <w:rsid w:val="008608A6"/>
    <w:rsid w:val="008608DB"/>
    <w:rsid w:val="00861143"/>
    <w:rsid w:val="00862AE5"/>
    <w:rsid w:val="0086649E"/>
    <w:rsid w:val="008678DB"/>
    <w:rsid w:val="00867A1E"/>
    <w:rsid w:val="00870556"/>
    <w:rsid w:val="00871107"/>
    <w:rsid w:val="00871875"/>
    <w:rsid w:val="00872D98"/>
    <w:rsid w:val="008745E2"/>
    <w:rsid w:val="00877F38"/>
    <w:rsid w:val="008837A7"/>
    <w:rsid w:val="00886BC2"/>
    <w:rsid w:val="00886C0D"/>
    <w:rsid w:val="00887147"/>
    <w:rsid w:val="008903E1"/>
    <w:rsid w:val="00890602"/>
    <w:rsid w:val="0089128C"/>
    <w:rsid w:val="00891673"/>
    <w:rsid w:val="00891FD8"/>
    <w:rsid w:val="00892AF4"/>
    <w:rsid w:val="00894985"/>
    <w:rsid w:val="0089523D"/>
    <w:rsid w:val="00896D70"/>
    <w:rsid w:val="00897281"/>
    <w:rsid w:val="00897AB6"/>
    <w:rsid w:val="008A0815"/>
    <w:rsid w:val="008A210B"/>
    <w:rsid w:val="008A2E71"/>
    <w:rsid w:val="008A49AD"/>
    <w:rsid w:val="008A50FC"/>
    <w:rsid w:val="008A5DEF"/>
    <w:rsid w:val="008A5FE0"/>
    <w:rsid w:val="008A7383"/>
    <w:rsid w:val="008B350C"/>
    <w:rsid w:val="008B3D81"/>
    <w:rsid w:val="008B5A66"/>
    <w:rsid w:val="008B5B6A"/>
    <w:rsid w:val="008C0C4F"/>
    <w:rsid w:val="008C2932"/>
    <w:rsid w:val="008C2D52"/>
    <w:rsid w:val="008C4FB2"/>
    <w:rsid w:val="008C74BB"/>
    <w:rsid w:val="008C7538"/>
    <w:rsid w:val="008D14DB"/>
    <w:rsid w:val="008D1B26"/>
    <w:rsid w:val="008D1BC7"/>
    <w:rsid w:val="008D2481"/>
    <w:rsid w:val="008D49A2"/>
    <w:rsid w:val="008D4B08"/>
    <w:rsid w:val="008D546A"/>
    <w:rsid w:val="008D793C"/>
    <w:rsid w:val="008E270D"/>
    <w:rsid w:val="008E4244"/>
    <w:rsid w:val="008E5F26"/>
    <w:rsid w:val="008E6C23"/>
    <w:rsid w:val="008F09D4"/>
    <w:rsid w:val="008F0ADC"/>
    <w:rsid w:val="008F1AF4"/>
    <w:rsid w:val="008F377E"/>
    <w:rsid w:val="008F44E0"/>
    <w:rsid w:val="008F5968"/>
    <w:rsid w:val="008F64E6"/>
    <w:rsid w:val="008F76B4"/>
    <w:rsid w:val="0090183D"/>
    <w:rsid w:val="00901F72"/>
    <w:rsid w:val="009036F6"/>
    <w:rsid w:val="00906BF1"/>
    <w:rsid w:val="0091370A"/>
    <w:rsid w:val="00913B22"/>
    <w:rsid w:val="00914465"/>
    <w:rsid w:val="00915288"/>
    <w:rsid w:val="009156B5"/>
    <w:rsid w:val="00921E13"/>
    <w:rsid w:val="00921ED8"/>
    <w:rsid w:val="00923D6E"/>
    <w:rsid w:val="00926462"/>
    <w:rsid w:val="00927946"/>
    <w:rsid w:val="00930EFC"/>
    <w:rsid w:val="009332E0"/>
    <w:rsid w:val="00933596"/>
    <w:rsid w:val="00940995"/>
    <w:rsid w:val="009416C1"/>
    <w:rsid w:val="00941D13"/>
    <w:rsid w:val="00942645"/>
    <w:rsid w:val="00942B48"/>
    <w:rsid w:val="00943630"/>
    <w:rsid w:val="00945145"/>
    <w:rsid w:val="00945DDE"/>
    <w:rsid w:val="009469A7"/>
    <w:rsid w:val="00946D3A"/>
    <w:rsid w:val="00950017"/>
    <w:rsid w:val="00952462"/>
    <w:rsid w:val="00952C42"/>
    <w:rsid w:val="009537D1"/>
    <w:rsid w:val="009542C3"/>
    <w:rsid w:val="0095456A"/>
    <w:rsid w:val="00954D55"/>
    <w:rsid w:val="00956E4A"/>
    <w:rsid w:val="0095773F"/>
    <w:rsid w:val="009655B6"/>
    <w:rsid w:val="0097145F"/>
    <w:rsid w:val="0097221B"/>
    <w:rsid w:val="00972F72"/>
    <w:rsid w:val="00973905"/>
    <w:rsid w:val="00977AFC"/>
    <w:rsid w:val="0098192A"/>
    <w:rsid w:val="0098262E"/>
    <w:rsid w:val="009832EA"/>
    <w:rsid w:val="00986286"/>
    <w:rsid w:val="0099103E"/>
    <w:rsid w:val="009911BD"/>
    <w:rsid w:val="00991DA2"/>
    <w:rsid w:val="009A0BFC"/>
    <w:rsid w:val="009A300E"/>
    <w:rsid w:val="009A5E00"/>
    <w:rsid w:val="009A7F35"/>
    <w:rsid w:val="009B103C"/>
    <w:rsid w:val="009B222B"/>
    <w:rsid w:val="009B44BA"/>
    <w:rsid w:val="009B5218"/>
    <w:rsid w:val="009B5795"/>
    <w:rsid w:val="009C1E62"/>
    <w:rsid w:val="009D0DDB"/>
    <w:rsid w:val="009D19B0"/>
    <w:rsid w:val="009D26D0"/>
    <w:rsid w:val="009D6144"/>
    <w:rsid w:val="009D6BDA"/>
    <w:rsid w:val="009D6D33"/>
    <w:rsid w:val="009E0950"/>
    <w:rsid w:val="009E1642"/>
    <w:rsid w:val="009E1A3F"/>
    <w:rsid w:val="009E3BDC"/>
    <w:rsid w:val="009E43AE"/>
    <w:rsid w:val="009E536B"/>
    <w:rsid w:val="009E545B"/>
    <w:rsid w:val="009E5F75"/>
    <w:rsid w:val="009E64D5"/>
    <w:rsid w:val="009E7B1A"/>
    <w:rsid w:val="009F34D9"/>
    <w:rsid w:val="009F4922"/>
    <w:rsid w:val="009F4EF1"/>
    <w:rsid w:val="009F5255"/>
    <w:rsid w:val="00A00266"/>
    <w:rsid w:val="00A0090C"/>
    <w:rsid w:val="00A03183"/>
    <w:rsid w:val="00A07FAF"/>
    <w:rsid w:val="00A123C9"/>
    <w:rsid w:val="00A12A09"/>
    <w:rsid w:val="00A134AD"/>
    <w:rsid w:val="00A13613"/>
    <w:rsid w:val="00A13BDA"/>
    <w:rsid w:val="00A170EC"/>
    <w:rsid w:val="00A23170"/>
    <w:rsid w:val="00A236EE"/>
    <w:rsid w:val="00A2402E"/>
    <w:rsid w:val="00A24FAC"/>
    <w:rsid w:val="00A2535D"/>
    <w:rsid w:val="00A26D72"/>
    <w:rsid w:val="00A2722F"/>
    <w:rsid w:val="00A314B5"/>
    <w:rsid w:val="00A316D3"/>
    <w:rsid w:val="00A32813"/>
    <w:rsid w:val="00A361DE"/>
    <w:rsid w:val="00A370FE"/>
    <w:rsid w:val="00A37124"/>
    <w:rsid w:val="00A411D5"/>
    <w:rsid w:val="00A429BC"/>
    <w:rsid w:val="00A43E02"/>
    <w:rsid w:val="00A44C85"/>
    <w:rsid w:val="00A52FC3"/>
    <w:rsid w:val="00A53942"/>
    <w:rsid w:val="00A541D2"/>
    <w:rsid w:val="00A5484A"/>
    <w:rsid w:val="00A562F6"/>
    <w:rsid w:val="00A61DAE"/>
    <w:rsid w:val="00A627F9"/>
    <w:rsid w:val="00A63F1F"/>
    <w:rsid w:val="00A641C1"/>
    <w:rsid w:val="00A651A5"/>
    <w:rsid w:val="00A652A2"/>
    <w:rsid w:val="00A65B22"/>
    <w:rsid w:val="00A6638C"/>
    <w:rsid w:val="00A66D59"/>
    <w:rsid w:val="00A71768"/>
    <w:rsid w:val="00A71AF6"/>
    <w:rsid w:val="00A73032"/>
    <w:rsid w:val="00A74F93"/>
    <w:rsid w:val="00A750BF"/>
    <w:rsid w:val="00A7527D"/>
    <w:rsid w:val="00A75B3E"/>
    <w:rsid w:val="00A8140F"/>
    <w:rsid w:val="00A814AF"/>
    <w:rsid w:val="00A8479A"/>
    <w:rsid w:val="00A849F1"/>
    <w:rsid w:val="00A90145"/>
    <w:rsid w:val="00A96FFD"/>
    <w:rsid w:val="00AA0CBE"/>
    <w:rsid w:val="00AA310E"/>
    <w:rsid w:val="00AA5491"/>
    <w:rsid w:val="00AA57D2"/>
    <w:rsid w:val="00AB0DDC"/>
    <w:rsid w:val="00AB0E79"/>
    <w:rsid w:val="00AB1001"/>
    <w:rsid w:val="00AB1506"/>
    <w:rsid w:val="00AB231D"/>
    <w:rsid w:val="00AB23F9"/>
    <w:rsid w:val="00AB2C80"/>
    <w:rsid w:val="00AB4EE6"/>
    <w:rsid w:val="00AB7967"/>
    <w:rsid w:val="00AC02F7"/>
    <w:rsid w:val="00AC0FFE"/>
    <w:rsid w:val="00AC1A07"/>
    <w:rsid w:val="00AC417A"/>
    <w:rsid w:val="00AC537C"/>
    <w:rsid w:val="00AC70E6"/>
    <w:rsid w:val="00AC764C"/>
    <w:rsid w:val="00AC7A4A"/>
    <w:rsid w:val="00AE0162"/>
    <w:rsid w:val="00AE01B9"/>
    <w:rsid w:val="00AE04AC"/>
    <w:rsid w:val="00AE1286"/>
    <w:rsid w:val="00AE2253"/>
    <w:rsid w:val="00AE2FCE"/>
    <w:rsid w:val="00AE3751"/>
    <w:rsid w:val="00AF034C"/>
    <w:rsid w:val="00AF076A"/>
    <w:rsid w:val="00AF0DA8"/>
    <w:rsid w:val="00AF359D"/>
    <w:rsid w:val="00AF417E"/>
    <w:rsid w:val="00AF5392"/>
    <w:rsid w:val="00AF6927"/>
    <w:rsid w:val="00AF73EF"/>
    <w:rsid w:val="00B01044"/>
    <w:rsid w:val="00B0168E"/>
    <w:rsid w:val="00B04384"/>
    <w:rsid w:val="00B04A96"/>
    <w:rsid w:val="00B05431"/>
    <w:rsid w:val="00B16AC9"/>
    <w:rsid w:val="00B16C12"/>
    <w:rsid w:val="00B177AB"/>
    <w:rsid w:val="00B17D45"/>
    <w:rsid w:val="00B20262"/>
    <w:rsid w:val="00B2707B"/>
    <w:rsid w:val="00B27AFE"/>
    <w:rsid w:val="00B30934"/>
    <w:rsid w:val="00B30F71"/>
    <w:rsid w:val="00B332A8"/>
    <w:rsid w:val="00B33D95"/>
    <w:rsid w:val="00B33F1F"/>
    <w:rsid w:val="00B34CA5"/>
    <w:rsid w:val="00B35494"/>
    <w:rsid w:val="00B35F3B"/>
    <w:rsid w:val="00B3704B"/>
    <w:rsid w:val="00B37FE0"/>
    <w:rsid w:val="00B41D46"/>
    <w:rsid w:val="00B44611"/>
    <w:rsid w:val="00B44788"/>
    <w:rsid w:val="00B46928"/>
    <w:rsid w:val="00B52BFC"/>
    <w:rsid w:val="00B53291"/>
    <w:rsid w:val="00B555C0"/>
    <w:rsid w:val="00B60D9D"/>
    <w:rsid w:val="00B6220C"/>
    <w:rsid w:val="00B64924"/>
    <w:rsid w:val="00B65BB7"/>
    <w:rsid w:val="00B6782E"/>
    <w:rsid w:val="00B67E7F"/>
    <w:rsid w:val="00B70292"/>
    <w:rsid w:val="00B74E29"/>
    <w:rsid w:val="00B75CF7"/>
    <w:rsid w:val="00B76D1E"/>
    <w:rsid w:val="00B76DF3"/>
    <w:rsid w:val="00B82215"/>
    <w:rsid w:val="00B90FFF"/>
    <w:rsid w:val="00B91DBB"/>
    <w:rsid w:val="00B92187"/>
    <w:rsid w:val="00B92790"/>
    <w:rsid w:val="00B93CF0"/>
    <w:rsid w:val="00B94047"/>
    <w:rsid w:val="00B95B11"/>
    <w:rsid w:val="00BA123D"/>
    <w:rsid w:val="00BA34F1"/>
    <w:rsid w:val="00BA3B1F"/>
    <w:rsid w:val="00BA3BB9"/>
    <w:rsid w:val="00BA3E7D"/>
    <w:rsid w:val="00BA593B"/>
    <w:rsid w:val="00BB23ED"/>
    <w:rsid w:val="00BB366B"/>
    <w:rsid w:val="00BB5913"/>
    <w:rsid w:val="00BB6D3D"/>
    <w:rsid w:val="00BC2584"/>
    <w:rsid w:val="00BC3F9E"/>
    <w:rsid w:val="00BC4FC6"/>
    <w:rsid w:val="00BD12BD"/>
    <w:rsid w:val="00BD182F"/>
    <w:rsid w:val="00BD2237"/>
    <w:rsid w:val="00BD246E"/>
    <w:rsid w:val="00BD37DF"/>
    <w:rsid w:val="00BD414F"/>
    <w:rsid w:val="00BD4337"/>
    <w:rsid w:val="00BD4DD7"/>
    <w:rsid w:val="00BE0C0A"/>
    <w:rsid w:val="00BE2C50"/>
    <w:rsid w:val="00BE33AD"/>
    <w:rsid w:val="00BE37C2"/>
    <w:rsid w:val="00BE39D8"/>
    <w:rsid w:val="00BE4531"/>
    <w:rsid w:val="00BE68E7"/>
    <w:rsid w:val="00BF103E"/>
    <w:rsid w:val="00BF139C"/>
    <w:rsid w:val="00BF1E86"/>
    <w:rsid w:val="00BF27AE"/>
    <w:rsid w:val="00BF3488"/>
    <w:rsid w:val="00BF4A26"/>
    <w:rsid w:val="00BF659D"/>
    <w:rsid w:val="00BF6BC1"/>
    <w:rsid w:val="00C009B5"/>
    <w:rsid w:val="00C0343A"/>
    <w:rsid w:val="00C03BFF"/>
    <w:rsid w:val="00C04059"/>
    <w:rsid w:val="00C05B69"/>
    <w:rsid w:val="00C07A5F"/>
    <w:rsid w:val="00C10105"/>
    <w:rsid w:val="00C115E2"/>
    <w:rsid w:val="00C117C6"/>
    <w:rsid w:val="00C117DF"/>
    <w:rsid w:val="00C143C1"/>
    <w:rsid w:val="00C14B34"/>
    <w:rsid w:val="00C21BA3"/>
    <w:rsid w:val="00C224A1"/>
    <w:rsid w:val="00C227FA"/>
    <w:rsid w:val="00C23259"/>
    <w:rsid w:val="00C24D60"/>
    <w:rsid w:val="00C301B6"/>
    <w:rsid w:val="00C3029E"/>
    <w:rsid w:val="00C30A92"/>
    <w:rsid w:val="00C31035"/>
    <w:rsid w:val="00C3149D"/>
    <w:rsid w:val="00C31746"/>
    <w:rsid w:val="00C329B0"/>
    <w:rsid w:val="00C349A8"/>
    <w:rsid w:val="00C37A38"/>
    <w:rsid w:val="00C404A9"/>
    <w:rsid w:val="00C41C5A"/>
    <w:rsid w:val="00C41F13"/>
    <w:rsid w:val="00C435D8"/>
    <w:rsid w:val="00C466AF"/>
    <w:rsid w:val="00C4752B"/>
    <w:rsid w:val="00C50C53"/>
    <w:rsid w:val="00C52F62"/>
    <w:rsid w:val="00C5338B"/>
    <w:rsid w:val="00C533F2"/>
    <w:rsid w:val="00C53C1A"/>
    <w:rsid w:val="00C5467E"/>
    <w:rsid w:val="00C55D56"/>
    <w:rsid w:val="00C57227"/>
    <w:rsid w:val="00C60AAC"/>
    <w:rsid w:val="00C61F3E"/>
    <w:rsid w:val="00C62644"/>
    <w:rsid w:val="00C63E44"/>
    <w:rsid w:val="00C64FA7"/>
    <w:rsid w:val="00C6546E"/>
    <w:rsid w:val="00C66A36"/>
    <w:rsid w:val="00C67519"/>
    <w:rsid w:val="00C72987"/>
    <w:rsid w:val="00C72ED8"/>
    <w:rsid w:val="00C73713"/>
    <w:rsid w:val="00C74D92"/>
    <w:rsid w:val="00C74DC7"/>
    <w:rsid w:val="00C75531"/>
    <w:rsid w:val="00C76253"/>
    <w:rsid w:val="00C80419"/>
    <w:rsid w:val="00C81342"/>
    <w:rsid w:val="00C81343"/>
    <w:rsid w:val="00C83D44"/>
    <w:rsid w:val="00C84DED"/>
    <w:rsid w:val="00C87A4D"/>
    <w:rsid w:val="00C917C7"/>
    <w:rsid w:val="00C94C17"/>
    <w:rsid w:val="00C95FCD"/>
    <w:rsid w:val="00CA0583"/>
    <w:rsid w:val="00CA2D29"/>
    <w:rsid w:val="00CB00C9"/>
    <w:rsid w:val="00CB1C09"/>
    <w:rsid w:val="00CB5A38"/>
    <w:rsid w:val="00CB76A9"/>
    <w:rsid w:val="00CB7BFB"/>
    <w:rsid w:val="00CB7D00"/>
    <w:rsid w:val="00CC0A2D"/>
    <w:rsid w:val="00CC42E9"/>
    <w:rsid w:val="00CC4516"/>
    <w:rsid w:val="00CC4D4C"/>
    <w:rsid w:val="00CC5D62"/>
    <w:rsid w:val="00CC5FB7"/>
    <w:rsid w:val="00CD0A9B"/>
    <w:rsid w:val="00CD0E5A"/>
    <w:rsid w:val="00CD1903"/>
    <w:rsid w:val="00CD1EC0"/>
    <w:rsid w:val="00CD637C"/>
    <w:rsid w:val="00CD6A1F"/>
    <w:rsid w:val="00CD73F3"/>
    <w:rsid w:val="00CD7B93"/>
    <w:rsid w:val="00CE17AF"/>
    <w:rsid w:val="00CE2133"/>
    <w:rsid w:val="00CE3396"/>
    <w:rsid w:val="00CE3A63"/>
    <w:rsid w:val="00CE4065"/>
    <w:rsid w:val="00CE695B"/>
    <w:rsid w:val="00CE717D"/>
    <w:rsid w:val="00CE7BA3"/>
    <w:rsid w:val="00CF0359"/>
    <w:rsid w:val="00CF051B"/>
    <w:rsid w:val="00CF15AE"/>
    <w:rsid w:val="00CF1FA2"/>
    <w:rsid w:val="00CF212B"/>
    <w:rsid w:val="00CF2854"/>
    <w:rsid w:val="00CF2912"/>
    <w:rsid w:val="00CF2C3A"/>
    <w:rsid w:val="00CF49A9"/>
    <w:rsid w:val="00CF4DE5"/>
    <w:rsid w:val="00CF538E"/>
    <w:rsid w:val="00CF596E"/>
    <w:rsid w:val="00CF5AB3"/>
    <w:rsid w:val="00CF60FC"/>
    <w:rsid w:val="00CF6BF1"/>
    <w:rsid w:val="00CF753B"/>
    <w:rsid w:val="00D01B4C"/>
    <w:rsid w:val="00D031A0"/>
    <w:rsid w:val="00D0373E"/>
    <w:rsid w:val="00D03E43"/>
    <w:rsid w:val="00D042D5"/>
    <w:rsid w:val="00D046D6"/>
    <w:rsid w:val="00D047C1"/>
    <w:rsid w:val="00D04D5A"/>
    <w:rsid w:val="00D13DDF"/>
    <w:rsid w:val="00D14CDE"/>
    <w:rsid w:val="00D158EE"/>
    <w:rsid w:val="00D17060"/>
    <w:rsid w:val="00D1709A"/>
    <w:rsid w:val="00D2002C"/>
    <w:rsid w:val="00D202A2"/>
    <w:rsid w:val="00D2054C"/>
    <w:rsid w:val="00D21C5D"/>
    <w:rsid w:val="00D21DB4"/>
    <w:rsid w:val="00D225AE"/>
    <w:rsid w:val="00D24BAD"/>
    <w:rsid w:val="00D25382"/>
    <w:rsid w:val="00D264BD"/>
    <w:rsid w:val="00D2651B"/>
    <w:rsid w:val="00D2757C"/>
    <w:rsid w:val="00D314B6"/>
    <w:rsid w:val="00D318C3"/>
    <w:rsid w:val="00D31BB0"/>
    <w:rsid w:val="00D32082"/>
    <w:rsid w:val="00D32952"/>
    <w:rsid w:val="00D32DA7"/>
    <w:rsid w:val="00D3374D"/>
    <w:rsid w:val="00D34FAF"/>
    <w:rsid w:val="00D3775F"/>
    <w:rsid w:val="00D41201"/>
    <w:rsid w:val="00D4478B"/>
    <w:rsid w:val="00D45796"/>
    <w:rsid w:val="00D46C94"/>
    <w:rsid w:val="00D477A8"/>
    <w:rsid w:val="00D556A6"/>
    <w:rsid w:val="00D561BB"/>
    <w:rsid w:val="00D5636D"/>
    <w:rsid w:val="00D57368"/>
    <w:rsid w:val="00D62135"/>
    <w:rsid w:val="00D6224E"/>
    <w:rsid w:val="00D6411B"/>
    <w:rsid w:val="00D65AE4"/>
    <w:rsid w:val="00D70F32"/>
    <w:rsid w:val="00D71513"/>
    <w:rsid w:val="00D75009"/>
    <w:rsid w:val="00D7523C"/>
    <w:rsid w:val="00D7530A"/>
    <w:rsid w:val="00D767C9"/>
    <w:rsid w:val="00D77E6F"/>
    <w:rsid w:val="00D80137"/>
    <w:rsid w:val="00D818A8"/>
    <w:rsid w:val="00D824F6"/>
    <w:rsid w:val="00D830FD"/>
    <w:rsid w:val="00D84C57"/>
    <w:rsid w:val="00D84E9C"/>
    <w:rsid w:val="00D8549C"/>
    <w:rsid w:val="00D854AF"/>
    <w:rsid w:val="00D934D2"/>
    <w:rsid w:val="00D9352A"/>
    <w:rsid w:val="00D94C2A"/>
    <w:rsid w:val="00D94C64"/>
    <w:rsid w:val="00D958F3"/>
    <w:rsid w:val="00D9610E"/>
    <w:rsid w:val="00DA003B"/>
    <w:rsid w:val="00DA1FF4"/>
    <w:rsid w:val="00DA6EE6"/>
    <w:rsid w:val="00DA70AA"/>
    <w:rsid w:val="00DB08E9"/>
    <w:rsid w:val="00DB3BAC"/>
    <w:rsid w:val="00DB4343"/>
    <w:rsid w:val="00DB490F"/>
    <w:rsid w:val="00DC0AE3"/>
    <w:rsid w:val="00DC128F"/>
    <w:rsid w:val="00DC2DB2"/>
    <w:rsid w:val="00DC3C4F"/>
    <w:rsid w:val="00DC46D4"/>
    <w:rsid w:val="00DC487B"/>
    <w:rsid w:val="00DC6F02"/>
    <w:rsid w:val="00DD0A27"/>
    <w:rsid w:val="00DD1B60"/>
    <w:rsid w:val="00DD4EC3"/>
    <w:rsid w:val="00DD638C"/>
    <w:rsid w:val="00DD6D61"/>
    <w:rsid w:val="00DE503F"/>
    <w:rsid w:val="00DE68F3"/>
    <w:rsid w:val="00DE6A4C"/>
    <w:rsid w:val="00DE799F"/>
    <w:rsid w:val="00DF0A30"/>
    <w:rsid w:val="00DF1CA7"/>
    <w:rsid w:val="00DF1D98"/>
    <w:rsid w:val="00DF20B4"/>
    <w:rsid w:val="00DF2435"/>
    <w:rsid w:val="00DF43E3"/>
    <w:rsid w:val="00DF5C38"/>
    <w:rsid w:val="00DF6EDD"/>
    <w:rsid w:val="00E000EC"/>
    <w:rsid w:val="00E00AD6"/>
    <w:rsid w:val="00E017D2"/>
    <w:rsid w:val="00E01C09"/>
    <w:rsid w:val="00E020FB"/>
    <w:rsid w:val="00E02C1B"/>
    <w:rsid w:val="00E03752"/>
    <w:rsid w:val="00E048D9"/>
    <w:rsid w:val="00E078FF"/>
    <w:rsid w:val="00E07E49"/>
    <w:rsid w:val="00E10EC9"/>
    <w:rsid w:val="00E1178A"/>
    <w:rsid w:val="00E117B0"/>
    <w:rsid w:val="00E11901"/>
    <w:rsid w:val="00E12C3F"/>
    <w:rsid w:val="00E13012"/>
    <w:rsid w:val="00E14299"/>
    <w:rsid w:val="00E170D2"/>
    <w:rsid w:val="00E206E3"/>
    <w:rsid w:val="00E20936"/>
    <w:rsid w:val="00E23C64"/>
    <w:rsid w:val="00E30E38"/>
    <w:rsid w:val="00E31CD3"/>
    <w:rsid w:val="00E371C1"/>
    <w:rsid w:val="00E41364"/>
    <w:rsid w:val="00E43BB4"/>
    <w:rsid w:val="00E44062"/>
    <w:rsid w:val="00E446DB"/>
    <w:rsid w:val="00E447EA"/>
    <w:rsid w:val="00E4656C"/>
    <w:rsid w:val="00E46F78"/>
    <w:rsid w:val="00E4721C"/>
    <w:rsid w:val="00E50E7A"/>
    <w:rsid w:val="00E53253"/>
    <w:rsid w:val="00E55D03"/>
    <w:rsid w:val="00E60B1F"/>
    <w:rsid w:val="00E610A5"/>
    <w:rsid w:val="00E61768"/>
    <w:rsid w:val="00E61FBE"/>
    <w:rsid w:val="00E63DC8"/>
    <w:rsid w:val="00E65F3B"/>
    <w:rsid w:val="00E73794"/>
    <w:rsid w:val="00E73BAD"/>
    <w:rsid w:val="00E750C9"/>
    <w:rsid w:val="00E752A6"/>
    <w:rsid w:val="00E77044"/>
    <w:rsid w:val="00E80061"/>
    <w:rsid w:val="00E81459"/>
    <w:rsid w:val="00E836BA"/>
    <w:rsid w:val="00E84A0E"/>
    <w:rsid w:val="00E859C1"/>
    <w:rsid w:val="00E85E3C"/>
    <w:rsid w:val="00E86314"/>
    <w:rsid w:val="00E87DC2"/>
    <w:rsid w:val="00E93736"/>
    <w:rsid w:val="00E951FE"/>
    <w:rsid w:val="00E958D7"/>
    <w:rsid w:val="00EA067B"/>
    <w:rsid w:val="00EA16AE"/>
    <w:rsid w:val="00EA1972"/>
    <w:rsid w:val="00EA1C41"/>
    <w:rsid w:val="00EA1CAA"/>
    <w:rsid w:val="00EA23D9"/>
    <w:rsid w:val="00EA43D1"/>
    <w:rsid w:val="00EA4616"/>
    <w:rsid w:val="00EA508C"/>
    <w:rsid w:val="00EA602A"/>
    <w:rsid w:val="00EA6D90"/>
    <w:rsid w:val="00EA76ED"/>
    <w:rsid w:val="00EA7986"/>
    <w:rsid w:val="00EB0CC0"/>
    <w:rsid w:val="00EB1DBB"/>
    <w:rsid w:val="00EB277D"/>
    <w:rsid w:val="00EB2BFA"/>
    <w:rsid w:val="00EB7F4A"/>
    <w:rsid w:val="00EC1D25"/>
    <w:rsid w:val="00EC23E0"/>
    <w:rsid w:val="00EC4E4E"/>
    <w:rsid w:val="00ED1026"/>
    <w:rsid w:val="00ED20E1"/>
    <w:rsid w:val="00ED2F6A"/>
    <w:rsid w:val="00ED5F84"/>
    <w:rsid w:val="00ED7945"/>
    <w:rsid w:val="00ED7AB7"/>
    <w:rsid w:val="00EE0F81"/>
    <w:rsid w:val="00EE1195"/>
    <w:rsid w:val="00EE365D"/>
    <w:rsid w:val="00EE3A5A"/>
    <w:rsid w:val="00EE4767"/>
    <w:rsid w:val="00EE5122"/>
    <w:rsid w:val="00EE56DB"/>
    <w:rsid w:val="00EE5DE8"/>
    <w:rsid w:val="00EF0428"/>
    <w:rsid w:val="00EF09B7"/>
    <w:rsid w:val="00EF14A4"/>
    <w:rsid w:val="00EF2096"/>
    <w:rsid w:val="00EF575A"/>
    <w:rsid w:val="00EF5A53"/>
    <w:rsid w:val="00F013A8"/>
    <w:rsid w:val="00F03444"/>
    <w:rsid w:val="00F046BC"/>
    <w:rsid w:val="00F04727"/>
    <w:rsid w:val="00F04ED3"/>
    <w:rsid w:val="00F04F7D"/>
    <w:rsid w:val="00F06208"/>
    <w:rsid w:val="00F118FA"/>
    <w:rsid w:val="00F11E5B"/>
    <w:rsid w:val="00F130B0"/>
    <w:rsid w:val="00F13E95"/>
    <w:rsid w:val="00F2685C"/>
    <w:rsid w:val="00F2791E"/>
    <w:rsid w:val="00F3370F"/>
    <w:rsid w:val="00F34D04"/>
    <w:rsid w:val="00F412E1"/>
    <w:rsid w:val="00F4149E"/>
    <w:rsid w:val="00F41C88"/>
    <w:rsid w:val="00F4333D"/>
    <w:rsid w:val="00F45FAB"/>
    <w:rsid w:val="00F462D7"/>
    <w:rsid w:val="00F46676"/>
    <w:rsid w:val="00F50F63"/>
    <w:rsid w:val="00F51C8F"/>
    <w:rsid w:val="00F52135"/>
    <w:rsid w:val="00F52341"/>
    <w:rsid w:val="00F5242A"/>
    <w:rsid w:val="00F52653"/>
    <w:rsid w:val="00F52904"/>
    <w:rsid w:val="00F5379A"/>
    <w:rsid w:val="00F570F6"/>
    <w:rsid w:val="00F6090B"/>
    <w:rsid w:val="00F6311E"/>
    <w:rsid w:val="00F642C5"/>
    <w:rsid w:val="00F65E17"/>
    <w:rsid w:val="00F6608B"/>
    <w:rsid w:val="00F66F1A"/>
    <w:rsid w:val="00F67078"/>
    <w:rsid w:val="00F67A63"/>
    <w:rsid w:val="00F70A00"/>
    <w:rsid w:val="00F72A61"/>
    <w:rsid w:val="00F733FA"/>
    <w:rsid w:val="00F74633"/>
    <w:rsid w:val="00F75BB1"/>
    <w:rsid w:val="00F75C5D"/>
    <w:rsid w:val="00F75D22"/>
    <w:rsid w:val="00F75EAB"/>
    <w:rsid w:val="00F766C2"/>
    <w:rsid w:val="00F76BD7"/>
    <w:rsid w:val="00F76CE5"/>
    <w:rsid w:val="00F82CB9"/>
    <w:rsid w:val="00F831BF"/>
    <w:rsid w:val="00F8333C"/>
    <w:rsid w:val="00F833F7"/>
    <w:rsid w:val="00F8479D"/>
    <w:rsid w:val="00F8541D"/>
    <w:rsid w:val="00F909EE"/>
    <w:rsid w:val="00F90A2D"/>
    <w:rsid w:val="00F91964"/>
    <w:rsid w:val="00F91E49"/>
    <w:rsid w:val="00F921EC"/>
    <w:rsid w:val="00F93C43"/>
    <w:rsid w:val="00F95450"/>
    <w:rsid w:val="00F96267"/>
    <w:rsid w:val="00F973D7"/>
    <w:rsid w:val="00FA084C"/>
    <w:rsid w:val="00FA1DEA"/>
    <w:rsid w:val="00FA25E4"/>
    <w:rsid w:val="00FA2F46"/>
    <w:rsid w:val="00FA3310"/>
    <w:rsid w:val="00FA405B"/>
    <w:rsid w:val="00FA47AC"/>
    <w:rsid w:val="00FA64AB"/>
    <w:rsid w:val="00FB36FB"/>
    <w:rsid w:val="00FB54D8"/>
    <w:rsid w:val="00FB5ADA"/>
    <w:rsid w:val="00FC15F4"/>
    <w:rsid w:val="00FC1D07"/>
    <w:rsid w:val="00FC3982"/>
    <w:rsid w:val="00FC4736"/>
    <w:rsid w:val="00FC4BA4"/>
    <w:rsid w:val="00FC4DA0"/>
    <w:rsid w:val="00FC7DF6"/>
    <w:rsid w:val="00FD1575"/>
    <w:rsid w:val="00FD22CE"/>
    <w:rsid w:val="00FD263B"/>
    <w:rsid w:val="00FD4AC3"/>
    <w:rsid w:val="00FD5277"/>
    <w:rsid w:val="00FD590C"/>
    <w:rsid w:val="00FE11F2"/>
    <w:rsid w:val="00FE20DA"/>
    <w:rsid w:val="00FE2CF5"/>
    <w:rsid w:val="00FE4177"/>
    <w:rsid w:val="00FE5E1D"/>
    <w:rsid w:val="00FE7AC4"/>
    <w:rsid w:val="00FE7DA7"/>
    <w:rsid w:val="00FF3BB4"/>
    <w:rsid w:val="00FF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30D03"/>
  <w15:docId w15:val="{D4245F0D-E602-406D-9CF6-CBBC1DEE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73794"/>
    <w:rPr>
      <w:rFonts w:ascii="Times New Roman" w:hAnsi="Times New Roman" w:cs="Times New Roman"/>
      <w:kern w:val="0"/>
      <w:sz w:val="21"/>
    </w:rPr>
  </w:style>
  <w:style w:type="paragraph" w:styleId="1">
    <w:name w:val="heading 1"/>
    <w:basedOn w:val="a2"/>
    <w:next w:val="a2"/>
    <w:link w:val="10"/>
    <w:qFormat/>
    <w:rsid w:val="00A0026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nhideWhenUsed/>
    <w:qFormat/>
    <w:rsid w:val="0060013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nhideWhenUsed/>
    <w:qFormat/>
    <w:rsid w:val="0060013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nhideWhenUsed/>
    <w:qFormat/>
    <w:rsid w:val="003937D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nhideWhenUsed/>
    <w:qFormat/>
    <w:rsid w:val="003937D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3937D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2"/>
    <w:next w:val="a2"/>
    <w:link w:val="70"/>
    <w:uiPriority w:val="9"/>
    <w:unhideWhenUsed/>
    <w:qFormat/>
    <w:rsid w:val="003937D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2"/>
    <w:next w:val="a2"/>
    <w:link w:val="80"/>
    <w:uiPriority w:val="9"/>
    <w:unhideWhenUsed/>
    <w:qFormat/>
    <w:rsid w:val="003937D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2"/>
    <w:next w:val="a2"/>
    <w:link w:val="90"/>
    <w:uiPriority w:val="9"/>
    <w:unhideWhenUsed/>
    <w:qFormat/>
    <w:rsid w:val="003937D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semiHidden/>
    <w:unhideWhenUsed/>
    <w:rsid w:val="004916F4"/>
    <w:pPr>
      <w:spacing w:after="120"/>
    </w:pPr>
  </w:style>
  <w:style w:type="character" w:customStyle="1" w:styleId="a7">
    <w:name w:val="正文文本 字符"/>
    <w:basedOn w:val="a3"/>
    <w:link w:val="a6"/>
    <w:semiHidden/>
    <w:rsid w:val="004916F4"/>
    <w:rPr>
      <w:rFonts w:ascii="Times New Roman" w:hAnsi="Times New Roman" w:cs="Times New Roman"/>
      <w:kern w:val="0"/>
    </w:rPr>
  </w:style>
  <w:style w:type="character" w:customStyle="1" w:styleId="10">
    <w:name w:val="标题 1 字符"/>
    <w:basedOn w:val="a3"/>
    <w:link w:val="1"/>
    <w:rsid w:val="00A00266"/>
    <w:rPr>
      <w:rFonts w:ascii="Times New Roman" w:hAnsi="Times New Roman" w:cs="Times New Roman"/>
      <w:b/>
      <w:bCs/>
      <w:kern w:val="44"/>
      <w:sz w:val="44"/>
      <w:szCs w:val="44"/>
    </w:rPr>
  </w:style>
  <w:style w:type="table" w:styleId="a8">
    <w:name w:val="Table Grid"/>
    <w:basedOn w:val="a4"/>
    <w:uiPriority w:val="59"/>
    <w:qFormat/>
    <w:rsid w:val="00161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2"/>
    <w:link w:val="aa"/>
    <w:uiPriority w:val="99"/>
    <w:unhideWhenUsed/>
    <w:rsid w:val="001611A8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3"/>
    <w:link w:val="a9"/>
    <w:uiPriority w:val="99"/>
    <w:semiHidden/>
    <w:rsid w:val="001611A8"/>
    <w:rPr>
      <w:rFonts w:ascii="宋体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2"/>
    <w:uiPriority w:val="39"/>
    <w:unhideWhenUsed/>
    <w:qFormat/>
    <w:rsid w:val="000E436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2"/>
    <w:next w:val="a2"/>
    <w:autoRedefine/>
    <w:uiPriority w:val="39"/>
    <w:unhideWhenUsed/>
    <w:qFormat/>
    <w:rsid w:val="00AF034C"/>
    <w:pPr>
      <w:tabs>
        <w:tab w:val="left" w:pos="480"/>
        <w:tab w:val="right" w:leader="dot" w:pos="8290"/>
      </w:tabs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2"/>
    <w:next w:val="a2"/>
    <w:autoRedefine/>
    <w:uiPriority w:val="39"/>
    <w:unhideWhenUsed/>
    <w:qFormat/>
    <w:rsid w:val="00AF034C"/>
    <w:pPr>
      <w:tabs>
        <w:tab w:val="left" w:pos="960"/>
        <w:tab w:val="right" w:leader="dot" w:pos="8290"/>
      </w:tabs>
      <w:ind w:left="240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qFormat/>
    <w:rsid w:val="000E4366"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0E4366"/>
    <w:pPr>
      <w:ind w:left="72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0E4366"/>
    <w:pPr>
      <w:ind w:left="96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0E4366"/>
    <w:pPr>
      <w:ind w:left="12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0E4366"/>
    <w:pPr>
      <w:ind w:left="144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0E4366"/>
    <w:pPr>
      <w:ind w:left="168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0E4366"/>
    <w:pPr>
      <w:ind w:left="1920"/>
    </w:pPr>
    <w:rPr>
      <w:rFonts w:asciiTheme="minorHAnsi" w:eastAsiaTheme="minorHAnsi"/>
      <w:sz w:val="18"/>
      <w:szCs w:val="18"/>
    </w:rPr>
  </w:style>
  <w:style w:type="character" w:styleId="ab">
    <w:name w:val="Hyperlink"/>
    <w:basedOn w:val="a3"/>
    <w:uiPriority w:val="99"/>
    <w:unhideWhenUsed/>
    <w:rsid w:val="000E4366"/>
    <w:rPr>
      <w:color w:val="0563C1" w:themeColor="hyperlink"/>
      <w:u w:val="single"/>
    </w:rPr>
  </w:style>
  <w:style w:type="paragraph" w:styleId="ac">
    <w:name w:val="List Paragraph"/>
    <w:basedOn w:val="a2"/>
    <w:uiPriority w:val="34"/>
    <w:qFormat/>
    <w:rsid w:val="007526F6"/>
    <w:pPr>
      <w:ind w:firstLineChars="200" w:firstLine="420"/>
    </w:pPr>
  </w:style>
  <w:style w:type="character" w:customStyle="1" w:styleId="20">
    <w:name w:val="标题 2 字符"/>
    <w:basedOn w:val="a3"/>
    <w:link w:val="2"/>
    <w:rsid w:val="0060013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3"/>
    <w:link w:val="3"/>
    <w:rsid w:val="00600131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3"/>
    <w:link w:val="4"/>
    <w:rsid w:val="003937D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3"/>
    <w:link w:val="5"/>
    <w:rsid w:val="003937D6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3937D6"/>
    <w:rPr>
      <w:rFonts w:asciiTheme="majorHAnsi" w:eastAsiaTheme="majorEastAsia" w:hAnsiTheme="majorHAnsi" w:cstheme="majorBidi"/>
      <w:b/>
      <w:bCs/>
      <w:kern w:val="0"/>
      <w:sz w:val="21"/>
    </w:rPr>
  </w:style>
  <w:style w:type="character" w:customStyle="1" w:styleId="70">
    <w:name w:val="标题 7 字符"/>
    <w:basedOn w:val="a3"/>
    <w:link w:val="7"/>
    <w:uiPriority w:val="9"/>
    <w:rsid w:val="003937D6"/>
    <w:rPr>
      <w:rFonts w:ascii="Times New Roman" w:hAnsi="Times New Roman" w:cs="Times New Roman"/>
      <w:b/>
      <w:bCs/>
      <w:kern w:val="0"/>
      <w:sz w:val="21"/>
    </w:rPr>
  </w:style>
  <w:style w:type="character" w:customStyle="1" w:styleId="80">
    <w:name w:val="标题 8 字符"/>
    <w:basedOn w:val="a3"/>
    <w:link w:val="8"/>
    <w:uiPriority w:val="9"/>
    <w:rsid w:val="003937D6"/>
    <w:rPr>
      <w:rFonts w:asciiTheme="majorHAnsi" w:eastAsiaTheme="majorEastAsia" w:hAnsiTheme="majorHAnsi" w:cstheme="majorBidi"/>
      <w:kern w:val="0"/>
      <w:sz w:val="21"/>
    </w:rPr>
  </w:style>
  <w:style w:type="character" w:customStyle="1" w:styleId="90">
    <w:name w:val="标题 9 字符"/>
    <w:basedOn w:val="a3"/>
    <w:link w:val="9"/>
    <w:uiPriority w:val="9"/>
    <w:rsid w:val="003937D6"/>
    <w:rPr>
      <w:rFonts w:asciiTheme="majorHAnsi" w:eastAsiaTheme="majorEastAsia" w:hAnsiTheme="majorHAnsi" w:cstheme="majorBidi"/>
      <w:kern w:val="0"/>
      <w:sz w:val="21"/>
      <w:szCs w:val="21"/>
    </w:rPr>
  </w:style>
  <w:style w:type="paragraph" w:styleId="ad">
    <w:name w:val="Body Text Indent"/>
    <w:basedOn w:val="a2"/>
    <w:link w:val="ae"/>
    <w:uiPriority w:val="99"/>
    <w:semiHidden/>
    <w:unhideWhenUsed/>
    <w:rsid w:val="00CF2912"/>
    <w:pPr>
      <w:spacing w:after="120"/>
      <w:ind w:leftChars="200" w:left="420"/>
    </w:pPr>
  </w:style>
  <w:style w:type="character" w:customStyle="1" w:styleId="ae">
    <w:name w:val="正文文本缩进 字符"/>
    <w:basedOn w:val="a3"/>
    <w:link w:val="ad"/>
    <w:uiPriority w:val="99"/>
    <w:semiHidden/>
    <w:rsid w:val="00CF2912"/>
    <w:rPr>
      <w:rFonts w:ascii="Times New Roman" w:hAnsi="Times New Roman" w:cs="Times New Roman"/>
      <w:kern w:val="0"/>
    </w:rPr>
  </w:style>
  <w:style w:type="paragraph" w:customStyle="1" w:styleId="af">
    <w:name w:val="框架内容"/>
    <w:basedOn w:val="a2"/>
    <w:qFormat/>
    <w:rsid w:val="00542171"/>
    <w:pPr>
      <w:widowControl w:val="0"/>
      <w:overflowPunct w:val="0"/>
      <w:ind w:firstLine="397"/>
    </w:pPr>
    <w:rPr>
      <w:rFonts w:ascii="Arial" w:eastAsia="华文中宋" w:hAnsi="Arial"/>
      <w:color w:val="00000A"/>
      <w:szCs w:val="21"/>
    </w:rPr>
  </w:style>
  <w:style w:type="character" w:styleId="af0">
    <w:name w:val="annotation reference"/>
    <w:basedOn w:val="a3"/>
    <w:unhideWhenUsed/>
    <w:qFormat/>
    <w:rsid w:val="006F0F64"/>
    <w:rPr>
      <w:sz w:val="21"/>
      <w:szCs w:val="21"/>
    </w:rPr>
  </w:style>
  <w:style w:type="paragraph" w:styleId="af1">
    <w:name w:val="annotation text"/>
    <w:basedOn w:val="a2"/>
    <w:link w:val="af2"/>
    <w:unhideWhenUsed/>
    <w:qFormat/>
    <w:rsid w:val="006F0F64"/>
  </w:style>
  <w:style w:type="character" w:customStyle="1" w:styleId="af2">
    <w:name w:val="批注文字 字符"/>
    <w:basedOn w:val="a3"/>
    <w:link w:val="af1"/>
    <w:rsid w:val="006F0F64"/>
    <w:rPr>
      <w:rFonts w:ascii="Times New Roman" w:hAnsi="Times New Roman" w:cs="Times New Roman"/>
      <w:kern w:val="0"/>
    </w:rPr>
  </w:style>
  <w:style w:type="paragraph" w:styleId="af3">
    <w:name w:val="annotation subject"/>
    <w:basedOn w:val="af1"/>
    <w:next w:val="af1"/>
    <w:link w:val="af4"/>
    <w:uiPriority w:val="99"/>
    <w:unhideWhenUsed/>
    <w:rsid w:val="006F0F64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6F0F64"/>
    <w:rPr>
      <w:rFonts w:ascii="Times New Roman" w:hAnsi="Times New Roman" w:cs="Times New Roman"/>
      <w:b/>
      <w:bCs/>
      <w:kern w:val="0"/>
    </w:rPr>
  </w:style>
  <w:style w:type="character" w:customStyle="1" w:styleId="apple-converted-space">
    <w:name w:val="apple-converted-space"/>
    <w:basedOn w:val="a3"/>
    <w:qFormat/>
    <w:rsid w:val="00713B04"/>
  </w:style>
  <w:style w:type="character" w:customStyle="1" w:styleId="12">
    <w:name w:val="未处理的提及1"/>
    <w:basedOn w:val="a3"/>
    <w:uiPriority w:val="99"/>
    <w:unhideWhenUsed/>
    <w:rsid w:val="001E24AE"/>
    <w:rPr>
      <w:color w:val="605E5C"/>
      <w:shd w:val="clear" w:color="auto" w:fill="E1DFDD"/>
    </w:rPr>
  </w:style>
  <w:style w:type="paragraph" w:styleId="af5">
    <w:name w:val="Revision"/>
    <w:hidden/>
    <w:uiPriority w:val="99"/>
    <w:semiHidden/>
    <w:rsid w:val="00EC1D25"/>
    <w:rPr>
      <w:rFonts w:ascii="Times New Roman" w:hAnsi="Times New Roman" w:cs="Times New Roman"/>
      <w:kern w:val="0"/>
    </w:rPr>
  </w:style>
  <w:style w:type="paragraph" w:styleId="af6">
    <w:name w:val="header"/>
    <w:basedOn w:val="a2"/>
    <w:link w:val="af7"/>
    <w:uiPriority w:val="99"/>
    <w:unhideWhenUsed/>
    <w:rsid w:val="0056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3"/>
    <w:link w:val="af6"/>
    <w:uiPriority w:val="99"/>
    <w:rsid w:val="005633B2"/>
    <w:rPr>
      <w:rFonts w:ascii="Times New Roman" w:hAnsi="Times New Roman" w:cs="Times New Roman"/>
      <w:kern w:val="0"/>
      <w:sz w:val="18"/>
      <w:szCs w:val="18"/>
    </w:rPr>
  </w:style>
  <w:style w:type="paragraph" w:styleId="af8">
    <w:name w:val="footer"/>
    <w:basedOn w:val="a2"/>
    <w:link w:val="af9"/>
    <w:uiPriority w:val="99"/>
    <w:unhideWhenUsed/>
    <w:rsid w:val="005633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3"/>
    <w:link w:val="af8"/>
    <w:uiPriority w:val="99"/>
    <w:rsid w:val="005633B2"/>
    <w:rPr>
      <w:rFonts w:ascii="Times New Roman" w:hAnsi="Times New Roman" w:cs="Times New Roman"/>
      <w:kern w:val="0"/>
      <w:sz w:val="18"/>
      <w:szCs w:val="18"/>
    </w:rPr>
  </w:style>
  <w:style w:type="paragraph" w:styleId="afa">
    <w:name w:val="Body Text First Indent"/>
    <w:basedOn w:val="a6"/>
    <w:link w:val="afb"/>
    <w:uiPriority w:val="99"/>
    <w:unhideWhenUsed/>
    <w:rsid w:val="001B76BD"/>
    <w:pPr>
      <w:ind w:firstLineChars="100" w:firstLine="420"/>
    </w:pPr>
  </w:style>
  <w:style w:type="character" w:customStyle="1" w:styleId="afb">
    <w:name w:val="正文首行缩进 字符"/>
    <w:basedOn w:val="a7"/>
    <w:link w:val="afa"/>
    <w:uiPriority w:val="99"/>
    <w:rsid w:val="001B76BD"/>
    <w:rPr>
      <w:rFonts w:ascii="Times New Roman" w:hAnsi="Times New Roman" w:cs="Times New Roman"/>
      <w:kern w:val="0"/>
    </w:rPr>
  </w:style>
  <w:style w:type="character" w:customStyle="1" w:styleId="afc">
    <w:name w:val="无间隔 字符"/>
    <w:link w:val="afd"/>
    <w:uiPriority w:val="1"/>
    <w:rsid w:val="001B76BD"/>
    <w:rPr>
      <w:sz w:val="22"/>
      <w:szCs w:val="22"/>
    </w:rPr>
  </w:style>
  <w:style w:type="character" w:customStyle="1" w:styleId="afe">
    <w:name w:val="标题 字符"/>
    <w:link w:val="aff"/>
    <w:rsid w:val="001B76BD"/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Char">
    <w:name w:val="列表符号 Char"/>
    <w:link w:val="a0"/>
    <w:rsid w:val="001B76BD"/>
    <w:rPr>
      <w:rFonts w:ascii="Times New Roman" w:eastAsia="仿宋_GB2312" w:hAnsi="Times New Roman"/>
      <w:sz w:val="28"/>
      <w:szCs w:val="21"/>
    </w:rPr>
  </w:style>
  <w:style w:type="character" w:styleId="aff0">
    <w:name w:val="FollowedHyperlink"/>
    <w:uiPriority w:val="99"/>
    <w:unhideWhenUsed/>
    <w:rsid w:val="001B76BD"/>
    <w:rPr>
      <w:color w:val="800080"/>
      <w:u w:val="single"/>
    </w:rPr>
  </w:style>
  <w:style w:type="character" w:customStyle="1" w:styleId="aff1">
    <w:name w:val="文档结构图 字符"/>
    <w:link w:val="aff2"/>
    <w:uiPriority w:val="99"/>
    <w:rsid w:val="001B76BD"/>
    <w:rPr>
      <w:rFonts w:ascii="宋体"/>
      <w:sz w:val="18"/>
      <w:szCs w:val="18"/>
    </w:rPr>
  </w:style>
  <w:style w:type="character" w:customStyle="1" w:styleId="aff3">
    <w:name w:val="日期 字符"/>
    <w:link w:val="aff4"/>
    <w:uiPriority w:val="99"/>
    <w:rsid w:val="001B76BD"/>
    <w:rPr>
      <w:rFonts w:eastAsia="仿宋_GB2312"/>
      <w:szCs w:val="21"/>
    </w:rPr>
  </w:style>
  <w:style w:type="character" w:customStyle="1" w:styleId="aff5">
    <w:name w:val="正文缩进 字符"/>
    <w:link w:val="aff6"/>
    <w:qFormat/>
    <w:locked/>
    <w:rsid w:val="001B76BD"/>
    <w:rPr>
      <w:rFonts w:eastAsia="仿宋_GB2312"/>
      <w:szCs w:val="21"/>
    </w:rPr>
  </w:style>
  <w:style w:type="paragraph" w:styleId="aff">
    <w:name w:val="Title"/>
    <w:basedOn w:val="a2"/>
    <w:next w:val="a2"/>
    <w:link w:val="afe"/>
    <w:qFormat/>
    <w:rsid w:val="001B76BD"/>
    <w:pPr>
      <w:widowControl w:val="0"/>
      <w:jc w:val="center"/>
    </w:pPr>
    <w:rPr>
      <w:rFonts w:ascii="宋体" w:eastAsia="宋体"/>
      <w:b/>
      <w:sz w:val="36"/>
      <w:szCs w:val="20"/>
    </w:rPr>
  </w:style>
  <w:style w:type="character" w:customStyle="1" w:styleId="13">
    <w:name w:val="标题 字符1"/>
    <w:basedOn w:val="a3"/>
    <w:uiPriority w:val="10"/>
    <w:rsid w:val="001B76B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2">
    <w:name w:val="Document Map"/>
    <w:basedOn w:val="a2"/>
    <w:link w:val="aff1"/>
    <w:uiPriority w:val="99"/>
    <w:unhideWhenUsed/>
    <w:rsid w:val="001B76BD"/>
    <w:pPr>
      <w:widowControl w:val="0"/>
      <w:spacing w:line="240" w:lineRule="atLeast"/>
    </w:pPr>
    <w:rPr>
      <w:rFonts w:ascii="宋体" w:hAnsiTheme="minorHAnsi" w:cstheme="minorBidi"/>
      <w:kern w:val="2"/>
      <w:sz w:val="18"/>
      <w:szCs w:val="18"/>
    </w:rPr>
  </w:style>
  <w:style w:type="character" w:customStyle="1" w:styleId="14">
    <w:name w:val="文档结构图 字符1"/>
    <w:basedOn w:val="a3"/>
    <w:uiPriority w:val="99"/>
    <w:semiHidden/>
    <w:rsid w:val="001B76BD"/>
    <w:rPr>
      <w:rFonts w:ascii="Microsoft YaHei UI" w:eastAsia="Microsoft YaHei UI" w:hAnsi="Times New Roman" w:cs="Times New Roman"/>
      <w:kern w:val="0"/>
      <w:sz w:val="18"/>
      <w:szCs w:val="18"/>
    </w:rPr>
  </w:style>
  <w:style w:type="paragraph" w:styleId="aff4">
    <w:name w:val="Date"/>
    <w:basedOn w:val="a2"/>
    <w:next w:val="a2"/>
    <w:link w:val="aff3"/>
    <w:uiPriority w:val="99"/>
    <w:unhideWhenUsed/>
    <w:rsid w:val="001B76BD"/>
    <w:pPr>
      <w:widowControl w:val="0"/>
      <w:spacing w:line="240" w:lineRule="atLeast"/>
      <w:ind w:leftChars="2500" w:left="100"/>
    </w:pPr>
    <w:rPr>
      <w:rFonts w:asciiTheme="minorHAnsi" w:eastAsia="仿宋_GB2312" w:hAnsiTheme="minorHAnsi" w:cstheme="minorBidi"/>
      <w:kern w:val="2"/>
      <w:szCs w:val="21"/>
    </w:rPr>
  </w:style>
  <w:style w:type="character" w:customStyle="1" w:styleId="15">
    <w:name w:val="日期 字符1"/>
    <w:basedOn w:val="a3"/>
    <w:uiPriority w:val="99"/>
    <w:semiHidden/>
    <w:rsid w:val="001B76BD"/>
    <w:rPr>
      <w:rFonts w:ascii="Times New Roman" w:hAnsi="Times New Roman" w:cs="Times New Roman"/>
      <w:kern w:val="0"/>
    </w:rPr>
  </w:style>
  <w:style w:type="paragraph" w:styleId="aff6">
    <w:name w:val="Normal Indent"/>
    <w:basedOn w:val="a2"/>
    <w:link w:val="aff5"/>
    <w:unhideWhenUsed/>
    <w:qFormat/>
    <w:rsid w:val="001B76BD"/>
    <w:pPr>
      <w:widowControl w:val="0"/>
      <w:spacing w:line="240" w:lineRule="atLeast"/>
      <w:ind w:firstLineChars="200" w:firstLine="420"/>
    </w:pPr>
    <w:rPr>
      <w:rFonts w:asciiTheme="minorHAnsi" w:eastAsia="仿宋_GB2312" w:hAnsiTheme="minorHAnsi" w:cstheme="minorBidi"/>
      <w:kern w:val="2"/>
      <w:szCs w:val="21"/>
    </w:rPr>
  </w:style>
  <w:style w:type="paragraph" w:styleId="a1">
    <w:name w:val="List Number"/>
    <w:basedOn w:val="afa"/>
    <w:qFormat/>
    <w:rsid w:val="001B76BD"/>
    <w:pPr>
      <w:numPr>
        <w:numId w:val="2"/>
      </w:numPr>
      <w:spacing w:before="100" w:beforeAutospacing="1" w:after="100" w:afterAutospacing="1" w:line="264" w:lineRule="auto"/>
      <w:ind w:firstLineChars="0" w:firstLine="0"/>
    </w:pPr>
    <w:rPr>
      <w:rFonts w:eastAsia="仿宋_GB2312"/>
      <w:sz w:val="28"/>
      <w:szCs w:val="20"/>
    </w:rPr>
  </w:style>
  <w:style w:type="paragraph" w:customStyle="1" w:styleId="aff7">
    <w:name w:val="表格首行"/>
    <w:basedOn w:val="a2"/>
    <w:rsid w:val="001B76BD"/>
    <w:pPr>
      <w:widowControl w:val="0"/>
      <w:jc w:val="center"/>
    </w:pPr>
    <w:rPr>
      <w:rFonts w:ascii="宋体" w:eastAsia="宋体" w:hAnsi="宋体"/>
      <w:kern w:val="2"/>
    </w:rPr>
  </w:style>
  <w:style w:type="paragraph" w:customStyle="1" w:styleId="16">
    <w:name w:val="封面标准号1"/>
    <w:rsid w:val="001B76BD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CharCharCharCharCharChar1Char">
    <w:name w:val="Char Char Char Char Char Char1 Char"/>
    <w:basedOn w:val="a2"/>
    <w:rsid w:val="001B76BD"/>
    <w:pPr>
      <w:spacing w:after="160" w:line="240" w:lineRule="exact"/>
    </w:pPr>
    <w:rPr>
      <w:rFonts w:ascii="宋体" w:eastAsia="宋体" w:hAnsi="宋体"/>
      <w:szCs w:val="20"/>
      <w:lang w:eastAsia="en-US"/>
    </w:rPr>
  </w:style>
  <w:style w:type="paragraph" w:styleId="afd">
    <w:name w:val="No Spacing"/>
    <w:link w:val="afc"/>
    <w:uiPriority w:val="1"/>
    <w:qFormat/>
    <w:rsid w:val="001B76BD"/>
    <w:rPr>
      <w:sz w:val="22"/>
      <w:szCs w:val="22"/>
    </w:rPr>
  </w:style>
  <w:style w:type="paragraph" w:customStyle="1" w:styleId="aff8">
    <w:name w:val="表格字体"/>
    <w:basedOn w:val="a2"/>
    <w:qFormat/>
    <w:rsid w:val="001B76BD"/>
    <w:pPr>
      <w:widowControl w:val="0"/>
      <w:spacing w:line="240" w:lineRule="atLeast"/>
    </w:pPr>
    <w:rPr>
      <w:rFonts w:eastAsia="仿宋_GB2312"/>
      <w:kern w:val="2"/>
      <w:sz w:val="18"/>
    </w:rPr>
  </w:style>
  <w:style w:type="paragraph" w:customStyle="1" w:styleId="aff9">
    <w:name w:val="表格标题"/>
    <w:basedOn w:val="a2"/>
    <w:rsid w:val="001B76BD"/>
    <w:pPr>
      <w:widowControl w:val="0"/>
      <w:jc w:val="center"/>
    </w:pPr>
    <w:rPr>
      <w:rFonts w:eastAsia="仿宋" w:hAnsi="宋体"/>
      <w:b/>
      <w:kern w:val="2"/>
    </w:rPr>
  </w:style>
  <w:style w:type="paragraph" w:customStyle="1" w:styleId="affa">
    <w:name w:val="表格文字"/>
    <w:basedOn w:val="a2"/>
    <w:rsid w:val="001B76BD"/>
    <w:pPr>
      <w:widowControl w:val="0"/>
      <w:spacing w:line="360" w:lineRule="auto"/>
      <w:jc w:val="both"/>
    </w:pPr>
    <w:rPr>
      <w:rFonts w:eastAsia="宋体"/>
      <w:kern w:val="2"/>
    </w:rPr>
  </w:style>
  <w:style w:type="paragraph" w:customStyle="1" w:styleId="17">
    <w:name w:val="列出段落1"/>
    <w:basedOn w:val="a2"/>
    <w:uiPriority w:val="34"/>
    <w:qFormat/>
    <w:rsid w:val="001B76BD"/>
    <w:pPr>
      <w:widowControl w:val="0"/>
      <w:ind w:firstLineChars="200" w:firstLine="420"/>
      <w:jc w:val="both"/>
    </w:pPr>
    <w:rPr>
      <w:rFonts w:ascii="Calibri" w:eastAsia="宋体" w:hAnsi="Calibri"/>
      <w:kern w:val="2"/>
      <w:szCs w:val="22"/>
    </w:rPr>
  </w:style>
  <w:style w:type="paragraph" w:customStyle="1" w:styleId="Style56">
    <w:name w:val="_Style 56"/>
    <w:next w:val="a2"/>
    <w:uiPriority w:val="99"/>
    <w:unhideWhenUsed/>
    <w:rsid w:val="001B76BD"/>
    <w:pPr>
      <w:widowControl w:val="0"/>
      <w:spacing w:line="240" w:lineRule="atLeast"/>
    </w:pPr>
    <w:rPr>
      <w:rFonts w:ascii="Times New Roman" w:eastAsia="仿宋_GB2312" w:hAnsi="Times New Roman" w:cs="Times New Roman"/>
      <w:szCs w:val="21"/>
    </w:rPr>
  </w:style>
  <w:style w:type="paragraph" w:customStyle="1" w:styleId="affb">
    <w:name w:val="表头文字"/>
    <w:basedOn w:val="a2"/>
    <w:rsid w:val="001B76BD"/>
    <w:pPr>
      <w:widowControl w:val="0"/>
      <w:spacing w:line="360" w:lineRule="auto"/>
      <w:jc w:val="center"/>
    </w:pPr>
    <w:rPr>
      <w:rFonts w:eastAsia="宋体"/>
      <w:b/>
      <w:bCs/>
      <w:kern w:val="2"/>
    </w:rPr>
  </w:style>
  <w:style w:type="paragraph" w:customStyle="1" w:styleId="Char0">
    <w:name w:val="建行正文 Char"/>
    <w:basedOn w:val="afa"/>
    <w:rsid w:val="001B76BD"/>
    <w:pPr>
      <w:widowControl w:val="0"/>
      <w:spacing w:line="360" w:lineRule="auto"/>
      <w:ind w:firstLine="100"/>
      <w:jc w:val="both"/>
    </w:pPr>
    <w:rPr>
      <w:rFonts w:eastAsia="楷体_GB2312"/>
      <w:kern w:val="2"/>
    </w:rPr>
  </w:style>
  <w:style w:type="paragraph" w:customStyle="1" w:styleId="a0">
    <w:name w:val="列表符号"/>
    <w:basedOn w:val="afa"/>
    <w:link w:val="Char"/>
    <w:qFormat/>
    <w:rsid w:val="001B76BD"/>
    <w:pPr>
      <w:widowControl w:val="0"/>
      <w:numPr>
        <w:numId w:val="3"/>
      </w:numPr>
      <w:tabs>
        <w:tab w:val="left" w:pos="840"/>
      </w:tabs>
      <w:autoSpaceDE w:val="0"/>
      <w:autoSpaceDN w:val="0"/>
      <w:adjustRightInd w:val="0"/>
      <w:spacing w:after="0" w:line="240" w:lineRule="atLeast"/>
      <w:ind w:firstLineChars="0" w:firstLine="0"/>
      <w:jc w:val="both"/>
      <w:textAlignment w:val="baseline"/>
    </w:pPr>
    <w:rPr>
      <w:rFonts w:eastAsia="仿宋_GB2312" w:cstheme="minorBidi"/>
      <w:kern w:val="2"/>
      <w:sz w:val="28"/>
      <w:szCs w:val="21"/>
    </w:rPr>
  </w:style>
  <w:style w:type="paragraph" w:customStyle="1" w:styleId="affc">
    <w:name w:val="表格正文"/>
    <w:basedOn w:val="a2"/>
    <w:rsid w:val="001B76BD"/>
    <w:pPr>
      <w:widowControl w:val="0"/>
      <w:tabs>
        <w:tab w:val="left" w:pos="360"/>
      </w:tabs>
      <w:snapToGrid w:val="0"/>
      <w:spacing w:line="300" w:lineRule="auto"/>
      <w:ind w:left="252" w:hanging="252"/>
      <w:jc w:val="both"/>
    </w:pPr>
    <w:rPr>
      <w:rFonts w:eastAsia="宋体"/>
      <w:kern w:val="2"/>
    </w:rPr>
  </w:style>
  <w:style w:type="paragraph" w:customStyle="1" w:styleId="affd">
    <w:name w:val="封面文档标题"/>
    <w:basedOn w:val="a2"/>
    <w:rsid w:val="001B76BD"/>
    <w:pPr>
      <w:widowControl w:val="0"/>
      <w:autoSpaceDE w:val="0"/>
      <w:autoSpaceDN w:val="0"/>
      <w:adjustRightInd w:val="0"/>
      <w:jc w:val="center"/>
      <w:textAlignment w:val="baseline"/>
    </w:pPr>
    <w:rPr>
      <w:rFonts w:ascii="Arial" w:eastAsia="仿宋_GB2312" w:hAnsi="Arial"/>
      <w:b/>
      <w:bCs/>
      <w:kern w:val="2"/>
      <w:sz w:val="44"/>
      <w:szCs w:val="44"/>
    </w:rPr>
  </w:style>
  <w:style w:type="paragraph" w:customStyle="1" w:styleId="affe">
    <w:name w:val="发布日期"/>
    <w:rsid w:val="001B76BD"/>
    <w:pPr>
      <w:framePr w:w="4000" w:h="473" w:hRule="exact" w:hSpace="180" w:vSpace="180" w:wrap="around" w:hAnchor="margin" w:y="13511" w:anchorLock="1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">
    <w:name w:val="标准称谓"/>
    <w:next w:val="a2"/>
    <w:rsid w:val="001B76BD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kern w:val="0"/>
      <w:sz w:val="52"/>
      <w:szCs w:val="20"/>
    </w:rPr>
  </w:style>
  <w:style w:type="paragraph" w:customStyle="1" w:styleId="afff0">
    <w:name w:val="表格文本"/>
    <w:basedOn w:val="a2"/>
    <w:rsid w:val="001B76BD"/>
    <w:pPr>
      <w:widowControl w:val="0"/>
      <w:tabs>
        <w:tab w:val="decimal" w:pos="0"/>
      </w:tabs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eastAsia="仿宋" w:hAnsi="Arial"/>
      <w:kern w:val="2"/>
      <w:szCs w:val="21"/>
    </w:rPr>
  </w:style>
  <w:style w:type="paragraph" w:customStyle="1" w:styleId="Char1">
    <w:name w:val="Char"/>
    <w:basedOn w:val="a2"/>
    <w:rsid w:val="001B76BD"/>
    <w:pPr>
      <w:widowControl w:val="0"/>
      <w:spacing w:line="360" w:lineRule="auto"/>
      <w:jc w:val="both"/>
    </w:pPr>
    <w:rPr>
      <w:rFonts w:ascii="Tahoma" w:eastAsia="宋体" w:hAnsi="Tahoma"/>
      <w:kern w:val="2"/>
      <w:szCs w:val="20"/>
    </w:rPr>
  </w:style>
  <w:style w:type="paragraph" w:customStyle="1" w:styleId="afff1">
    <w:name w:val="主标题"/>
    <w:basedOn w:val="a2"/>
    <w:rsid w:val="001B76BD"/>
    <w:pPr>
      <w:widowControl w:val="0"/>
      <w:spacing w:line="300" w:lineRule="auto"/>
      <w:ind w:firstLineChars="200" w:firstLine="200"/>
      <w:jc w:val="center"/>
    </w:pPr>
    <w:rPr>
      <w:rFonts w:ascii="Arial Black" w:eastAsia="黑体" w:hAnsi="Arial Black"/>
      <w:b/>
      <w:kern w:val="2"/>
      <w:sz w:val="48"/>
    </w:rPr>
  </w:style>
  <w:style w:type="paragraph" w:customStyle="1" w:styleId="afff2">
    <w:name w:val="解释字体"/>
    <w:basedOn w:val="a2"/>
    <w:rsid w:val="001B76BD"/>
    <w:pPr>
      <w:spacing w:after="80"/>
    </w:pPr>
    <w:rPr>
      <w:rFonts w:eastAsia="宋体"/>
      <w:i/>
      <w:snapToGrid w:val="0"/>
      <w:color w:val="0000FF"/>
      <w:szCs w:val="20"/>
    </w:rPr>
  </w:style>
  <w:style w:type="paragraph" w:customStyle="1" w:styleId="18">
    <w:name w:val="书的折角1"/>
    <w:rsid w:val="001B76BD"/>
    <w:pPr>
      <w:tabs>
        <w:tab w:val="center" w:pos="4680"/>
        <w:tab w:val="right" w:pos="9360"/>
      </w:tabs>
    </w:pPr>
    <w:rPr>
      <w:rFonts w:ascii="Times New Roman" w:eastAsia="宋体" w:hAnsi="Times New Roman" w:cs="Times New Roman"/>
      <w:kern w:val="0"/>
      <w:sz w:val="22"/>
      <w:szCs w:val="22"/>
    </w:rPr>
  </w:style>
  <w:style w:type="paragraph" w:customStyle="1" w:styleId="a">
    <w:name w:val="小标题"/>
    <w:basedOn w:val="a2"/>
    <w:next w:val="aff6"/>
    <w:rsid w:val="001B76BD"/>
    <w:pPr>
      <w:widowControl w:val="0"/>
      <w:numPr>
        <w:numId w:val="4"/>
      </w:numPr>
      <w:tabs>
        <w:tab w:val="left" w:pos="374"/>
      </w:tabs>
      <w:spacing w:afterLines="50" w:line="360" w:lineRule="auto"/>
      <w:jc w:val="both"/>
    </w:pPr>
    <w:rPr>
      <w:rFonts w:eastAsia="宋体"/>
      <w:b/>
      <w:kern w:val="2"/>
    </w:rPr>
  </w:style>
  <w:style w:type="paragraph" w:customStyle="1" w:styleId="p0">
    <w:name w:val="p0"/>
    <w:basedOn w:val="a2"/>
    <w:rsid w:val="001B76BD"/>
    <w:pPr>
      <w:jc w:val="both"/>
    </w:pPr>
    <w:rPr>
      <w:rFonts w:eastAsia="宋体"/>
      <w:szCs w:val="21"/>
    </w:rPr>
  </w:style>
  <w:style w:type="paragraph" w:customStyle="1" w:styleId="Default">
    <w:name w:val="Default"/>
    <w:rsid w:val="001B76BD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</w:rPr>
  </w:style>
  <w:style w:type="paragraph" w:customStyle="1" w:styleId="14Char1">
    <w:name w:val="样式 正文缩进表正文正文非缩进特点四号段1标题4正文不缩进正文缩进 Char正文缩进1正文（首行缩进两字） ..."/>
    <w:basedOn w:val="aff6"/>
    <w:rsid w:val="001B76BD"/>
    <w:pPr>
      <w:spacing w:line="480" w:lineRule="auto"/>
      <w:ind w:firstLineChars="0" w:firstLine="0"/>
      <w:jc w:val="both"/>
    </w:pPr>
    <w:rPr>
      <w:rFonts w:ascii="华文中宋" w:eastAsia="华文中宋" w:hAnsi="华文中宋" w:cs="宋体"/>
      <w:b/>
      <w:sz w:val="48"/>
      <w:szCs w:val="48"/>
    </w:rPr>
  </w:style>
  <w:style w:type="paragraph" w:customStyle="1" w:styleId="afff3">
    <w:name w:val="发布部门"/>
    <w:next w:val="a2"/>
    <w:rsid w:val="001B76BD"/>
    <w:pPr>
      <w:framePr w:w="7433" w:h="585" w:hRule="exact" w:hSpace="180" w:vSpace="180" w:wrap="around" w:hAnchor="margin" w:xAlign="center" w:y="14401" w:anchorLock="1"/>
    </w:pPr>
    <w:rPr>
      <w:rFonts w:ascii="宋体" w:eastAsia="宋体" w:hAnsi="Times New Roman" w:cs="Times New Roman"/>
      <w:b/>
      <w:spacing w:val="20"/>
      <w:kern w:val="0"/>
      <w:sz w:val="36"/>
      <w:szCs w:val="20"/>
    </w:rPr>
  </w:style>
  <w:style w:type="paragraph" w:customStyle="1" w:styleId="Afff4">
    <w:name w:val="正文 A"/>
    <w:qFormat/>
    <w:rsid w:val="00003755"/>
    <w:pPr>
      <w:widowControl w:val="0"/>
      <w:jc w:val="both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22">
    <w:name w:val="未处理的提及2"/>
    <w:basedOn w:val="a3"/>
    <w:uiPriority w:val="99"/>
    <w:semiHidden/>
    <w:unhideWhenUsed/>
    <w:rsid w:val="0097145F"/>
    <w:rPr>
      <w:color w:val="605E5C"/>
      <w:shd w:val="clear" w:color="auto" w:fill="E1DFDD"/>
    </w:rPr>
  </w:style>
  <w:style w:type="paragraph" w:customStyle="1" w:styleId="TableParagraph">
    <w:name w:val="Table Paragraph"/>
    <w:basedOn w:val="a2"/>
    <w:uiPriority w:val="1"/>
    <w:qFormat/>
    <w:rsid w:val="00991DA2"/>
    <w:pPr>
      <w:widowControl w:val="0"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2"/>
    <w:link w:val="HTML0"/>
    <w:uiPriority w:val="99"/>
    <w:semiHidden/>
    <w:unhideWhenUsed/>
    <w:rsid w:val="00B64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B64924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___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package" Target="embeddings/Microsoft_Excel____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DE217F-68BA-48CD-9022-4432AAA74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78</Pages>
  <Words>7993</Words>
  <Characters>45566</Characters>
  <Application>Microsoft Office Word</Application>
  <DocSecurity>0</DocSecurity>
  <Lines>379</Lines>
  <Paragraphs>106</Paragraphs>
  <ScaleCrop>false</ScaleCrop>
  <Company/>
  <LinksUpToDate>false</LinksUpToDate>
  <CharactersWithSpaces>53453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李鸿宇</cp:lastModifiedBy>
  <cp:revision>37</cp:revision>
  <dcterms:created xsi:type="dcterms:W3CDTF">2020-09-16T06:44:00Z</dcterms:created>
  <dcterms:modified xsi:type="dcterms:W3CDTF">2021-03-01T07:02:00Z</dcterms:modified>
</cp:coreProperties>
</file>