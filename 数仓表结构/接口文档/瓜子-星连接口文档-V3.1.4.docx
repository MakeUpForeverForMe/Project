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5704" w14:textId="77777777" w:rsidR="004916F4" w:rsidRPr="00A74F93" w:rsidRDefault="00136C13" w:rsidP="004916F4">
      <w:pPr>
        <w:jc w:val="center"/>
        <w:rPr>
          <w:rFonts w:eastAsia="宋体"/>
          <w:sz w:val="84"/>
          <w:szCs w:val="84"/>
        </w:rPr>
      </w:pPr>
      <w:r w:rsidRPr="00A74F93">
        <w:rPr>
          <w:rFonts w:eastAsia="宋体"/>
          <w:sz w:val="84"/>
          <w:szCs w:val="84"/>
        </w:rPr>
        <w:t>瓜子</w:t>
      </w:r>
      <w:r w:rsidRPr="00A74F93">
        <w:rPr>
          <w:rFonts w:eastAsia="宋体"/>
          <w:sz w:val="84"/>
          <w:szCs w:val="84"/>
        </w:rPr>
        <w:t>-</w:t>
      </w:r>
      <w:r w:rsidRPr="00A74F93">
        <w:rPr>
          <w:rFonts w:eastAsia="宋体"/>
          <w:sz w:val="84"/>
          <w:szCs w:val="84"/>
        </w:rPr>
        <w:t>民生金租</w:t>
      </w:r>
      <w:r w:rsidR="004916F4" w:rsidRPr="00A74F93">
        <w:rPr>
          <w:rFonts w:eastAsia="宋体"/>
          <w:sz w:val="84"/>
          <w:szCs w:val="84"/>
        </w:rPr>
        <w:t>项目</w:t>
      </w:r>
    </w:p>
    <w:p w14:paraId="1155F3C5" w14:textId="77777777" w:rsidR="004916F4" w:rsidRPr="00A74F93" w:rsidRDefault="004916F4" w:rsidP="004916F4">
      <w:pPr>
        <w:wordWrap w:val="0"/>
        <w:jc w:val="center"/>
        <w:rPr>
          <w:rFonts w:eastAsia="宋体"/>
          <w:sz w:val="84"/>
          <w:szCs w:val="84"/>
        </w:rPr>
      </w:pPr>
      <w:r w:rsidRPr="00A74F93">
        <w:rPr>
          <w:rFonts w:eastAsia="宋体"/>
          <w:sz w:val="84"/>
          <w:szCs w:val="84"/>
        </w:rPr>
        <w:t>接口使用说明书</w:t>
      </w:r>
    </w:p>
    <w:p w14:paraId="297592B3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1E89B778" w14:textId="77777777" w:rsidR="004916F4" w:rsidRPr="00946D3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2450334A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33CC564E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4117BF8F" w14:textId="77777777" w:rsidR="004916F4" w:rsidRPr="00A74F93" w:rsidRDefault="00136C13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  <w:r w:rsidRPr="00A74F93">
        <w:rPr>
          <w:rFonts w:eastAsia="宋体"/>
          <w:b/>
          <w:color w:val="4C4C4C"/>
          <w:sz w:val="36"/>
          <w:szCs w:val="36"/>
        </w:rPr>
        <w:t>新分享</w:t>
      </w:r>
      <w:r w:rsidR="004916F4" w:rsidRPr="00A74F93">
        <w:rPr>
          <w:rFonts w:eastAsia="宋体"/>
          <w:b/>
          <w:color w:val="4C4C4C"/>
          <w:sz w:val="36"/>
          <w:szCs w:val="36"/>
        </w:rPr>
        <w:t>科技</w:t>
      </w:r>
    </w:p>
    <w:p w14:paraId="471CA6E4" w14:textId="77777777" w:rsidR="00ED2F6A" w:rsidRPr="00A74F93" w:rsidRDefault="00ED2F6A">
      <w:pPr>
        <w:rPr>
          <w:rFonts w:eastAsia="宋体"/>
        </w:rPr>
      </w:pPr>
    </w:p>
    <w:p w14:paraId="313B5FC8" w14:textId="77777777" w:rsidR="00A00266" w:rsidRPr="00A74F93" w:rsidRDefault="00A00266">
      <w:pPr>
        <w:rPr>
          <w:rFonts w:eastAsia="宋体"/>
        </w:rPr>
      </w:pPr>
    </w:p>
    <w:p w14:paraId="4DD64529" w14:textId="77777777" w:rsidR="00A00266" w:rsidRPr="00A74F93" w:rsidRDefault="00A00266">
      <w:pPr>
        <w:rPr>
          <w:rFonts w:eastAsia="宋体"/>
        </w:rPr>
      </w:pPr>
    </w:p>
    <w:p w14:paraId="30281701" w14:textId="77777777" w:rsidR="00A00266" w:rsidRPr="00A74F93" w:rsidRDefault="00A00266">
      <w:pPr>
        <w:rPr>
          <w:rFonts w:eastAsia="宋体"/>
        </w:rPr>
      </w:pPr>
    </w:p>
    <w:p w14:paraId="0D07446D" w14:textId="77777777" w:rsidR="00A00266" w:rsidRPr="00A74F93" w:rsidRDefault="00A00266">
      <w:pPr>
        <w:rPr>
          <w:rFonts w:eastAsia="宋体"/>
        </w:rPr>
      </w:pPr>
    </w:p>
    <w:p w14:paraId="6AD8D2E0" w14:textId="77777777" w:rsidR="00A00266" w:rsidRPr="00A74F93" w:rsidRDefault="00A00266">
      <w:pPr>
        <w:rPr>
          <w:rFonts w:eastAsia="宋体"/>
        </w:rPr>
      </w:pPr>
    </w:p>
    <w:p w14:paraId="1B1ECDF1" w14:textId="77777777" w:rsidR="00A00266" w:rsidRPr="00A74F93" w:rsidRDefault="00A00266">
      <w:pPr>
        <w:rPr>
          <w:rFonts w:eastAsia="宋体"/>
        </w:rPr>
      </w:pPr>
    </w:p>
    <w:p w14:paraId="07CF660E" w14:textId="77777777" w:rsidR="00A00266" w:rsidRPr="00A74F93" w:rsidRDefault="00A00266">
      <w:pPr>
        <w:rPr>
          <w:rFonts w:eastAsia="宋体"/>
        </w:rPr>
      </w:pPr>
    </w:p>
    <w:p w14:paraId="3A8ACFD9" w14:textId="77777777" w:rsidR="00A00266" w:rsidRPr="00A74F93" w:rsidRDefault="00A00266">
      <w:pPr>
        <w:rPr>
          <w:rFonts w:eastAsia="宋体"/>
        </w:rPr>
      </w:pPr>
    </w:p>
    <w:p w14:paraId="7A548A7A" w14:textId="77777777" w:rsidR="00A00266" w:rsidRPr="00A74F93" w:rsidRDefault="00A00266">
      <w:pPr>
        <w:rPr>
          <w:rFonts w:eastAsia="宋体"/>
        </w:rPr>
      </w:pPr>
    </w:p>
    <w:p w14:paraId="18515193" w14:textId="77777777" w:rsidR="00A00266" w:rsidRPr="00A74F93" w:rsidRDefault="00A00266">
      <w:pPr>
        <w:rPr>
          <w:rFonts w:eastAsia="宋体"/>
        </w:rPr>
      </w:pPr>
    </w:p>
    <w:p w14:paraId="02B33392" w14:textId="77777777" w:rsidR="00A00266" w:rsidRPr="00A74F93" w:rsidRDefault="00A00266">
      <w:pPr>
        <w:rPr>
          <w:rFonts w:eastAsia="宋体"/>
        </w:rPr>
      </w:pPr>
    </w:p>
    <w:p w14:paraId="2FCE203D" w14:textId="77777777" w:rsidR="00A00266" w:rsidRPr="00A74F93" w:rsidRDefault="00A00266">
      <w:pPr>
        <w:rPr>
          <w:rFonts w:eastAsia="宋体"/>
        </w:rPr>
      </w:pPr>
    </w:p>
    <w:p w14:paraId="11B7807C" w14:textId="77777777" w:rsidR="00A00266" w:rsidRPr="00A74F93" w:rsidRDefault="00A00266">
      <w:pPr>
        <w:rPr>
          <w:rFonts w:eastAsia="宋体"/>
        </w:rPr>
      </w:pPr>
    </w:p>
    <w:p w14:paraId="47C8C1A1" w14:textId="77777777" w:rsidR="00A00266" w:rsidRPr="00A74F93" w:rsidRDefault="00A00266">
      <w:pPr>
        <w:rPr>
          <w:rFonts w:eastAsia="宋体"/>
        </w:rPr>
      </w:pPr>
    </w:p>
    <w:p w14:paraId="7BB91A3F" w14:textId="77777777" w:rsidR="00A00266" w:rsidRPr="00A74F93" w:rsidRDefault="00A00266">
      <w:pPr>
        <w:rPr>
          <w:rFonts w:eastAsia="宋体"/>
        </w:rPr>
      </w:pPr>
    </w:p>
    <w:p w14:paraId="0730DE26" w14:textId="77777777" w:rsidR="00A00266" w:rsidRPr="00A74F93" w:rsidRDefault="00A00266">
      <w:pPr>
        <w:rPr>
          <w:rFonts w:eastAsia="宋体"/>
        </w:rPr>
      </w:pPr>
    </w:p>
    <w:p w14:paraId="78C703A2" w14:textId="77777777" w:rsidR="00A00266" w:rsidRPr="00A74F93" w:rsidRDefault="00A00266">
      <w:pPr>
        <w:rPr>
          <w:rFonts w:eastAsia="宋体"/>
        </w:rPr>
      </w:pPr>
    </w:p>
    <w:p w14:paraId="05E36806" w14:textId="77777777" w:rsidR="00A00266" w:rsidRPr="00A74F93" w:rsidRDefault="00A00266">
      <w:pPr>
        <w:rPr>
          <w:rFonts w:eastAsia="宋体"/>
        </w:rPr>
      </w:pPr>
    </w:p>
    <w:p w14:paraId="001A5F90" w14:textId="77777777" w:rsidR="00A00266" w:rsidRPr="00A74F93" w:rsidRDefault="00A00266">
      <w:pPr>
        <w:rPr>
          <w:rFonts w:eastAsia="宋体"/>
        </w:rPr>
      </w:pPr>
    </w:p>
    <w:p w14:paraId="0ED0BF54" w14:textId="77777777" w:rsidR="00A00266" w:rsidRPr="00A74F93" w:rsidRDefault="00A00266">
      <w:pPr>
        <w:rPr>
          <w:rFonts w:eastAsia="宋体"/>
        </w:rPr>
      </w:pPr>
    </w:p>
    <w:p w14:paraId="7948ACD7" w14:textId="77777777" w:rsidR="00A00266" w:rsidRPr="00A74F93" w:rsidRDefault="00A00266">
      <w:pPr>
        <w:rPr>
          <w:rFonts w:eastAsia="宋体"/>
        </w:rPr>
      </w:pPr>
    </w:p>
    <w:p w14:paraId="741BAC92" w14:textId="77777777" w:rsidR="00A00266" w:rsidRPr="00A74F93" w:rsidRDefault="00A00266">
      <w:pPr>
        <w:rPr>
          <w:rFonts w:eastAsia="宋体"/>
        </w:rPr>
      </w:pPr>
    </w:p>
    <w:p w14:paraId="64B841D1" w14:textId="77777777" w:rsidR="00A00266" w:rsidRPr="00A74F93" w:rsidRDefault="00A00266">
      <w:pPr>
        <w:rPr>
          <w:rFonts w:eastAsia="宋体"/>
        </w:rPr>
      </w:pPr>
    </w:p>
    <w:p w14:paraId="0BC1D49B" w14:textId="77777777" w:rsidR="00A00266" w:rsidRPr="00A74F93" w:rsidRDefault="00A00266" w:rsidP="00003755">
      <w:pPr>
        <w:pStyle w:val="aff"/>
        <w:jc w:val="left"/>
        <w:rPr>
          <w:rFonts w:ascii="Times New Roman"/>
        </w:rPr>
      </w:pPr>
      <w:r w:rsidRPr="00A74F93">
        <w:rPr>
          <w:rFonts w:ascii="Times New Roman"/>
        </w:rPr>
        <w:lastRenderedPageBreak/>
        <w:t>修订历史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8"/>
        <w:gridCol w:w="1416"/>
        <w:gridCol w:w="1375"/>
        <w:gridCol w:w="1375"/>
        <w:gridCol w:w="2746"/>
      </w:tblGrid>
      <w:tr w:rsidR="004830DA" w:rsidRPr="00A74F93" w14:paraId="39817BCB" w14:textId="77777777" w:rsidTr="00023E8E">
        <w:tc>
          <w:tcPr>
            <w:tcW w:w="1378" w:type="dxa"/>
            <w:vAlign w:val="center"/>
          </w:tcPr>
          <w:p w14:paraId="26060472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修订版本</w:t>
            </w:r>
          </w:p>
        </w:tc>
        <w:tc>
          <w:tcPr>
            <w:tcW w:w="1416" w:type="dxa"/>
            <w:vAlign w:val="center"/>
          </w:tcPr>
          <w:p w14:paraId="4FE53D7D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修订时间</w:t>
            </w:r>
          </w:p>
        </w:tc>
        <w:tc>
          <w:tcPr>
            <w:tcW w:w="1375" w:type="dxa"/>
            <w:vAlign w:val="center"/>
          </w:tcPr>
          <w:p w14:paraId="2874C778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修订人</w:t>
            </w:r>
          </w:p>
        </w:tc>
        <w:tc>
          <w:tcPr>
            <w:tcW w:w="1375" w:type="dxa"/>
            <w:vAlign w:val="center"/>
          </w:tcPr>
          <w:p w14:paraId="2314FF04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审核人</w:t>
            </w:r>
          </w:p>
        </w:tc>
        <w:tc>
          <w:tcPr>
            <w:tcW w:w="2746" w:type="dxa"/>
            <w:vAlign w:val="center"/>
          </w:tcPr>
          <w:p w14:paraId="77880DAC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修订说明</w:t>
            </w:r>
          </w:p>
        </w:tc>
      </w:tr>
      <w:tr w:rsidR="004830DA" w:rsidRPr="00A74F93" w14:paraId="5FD6BB4E" w14:textId="77777777" w:rsidTr="00023E8E">
        <w:tc>
          <w:tcPr>
            <w:tcW w:w="1378" w:type="dxa"/>
            <w:vAlign w:val="center"/>
          </w:tcPr>
          <w:p w14:paraId="3776DB69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V1.0</w:t>
            </w:r>
          </w:p>
        </w:tc>
        <w:tc>
          <w:tcPr>
            <w:tcW w:w="1416" w:type="dxa"/>
            <w:vAlign w:val="center"/>
          </w:tcPr>
          <w:p w14:paraId="65CC1B9E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</w:t>
            </w:r>
            <w:r w:rsidR="002807BC" w:rsidRPr="00A74F93">
              <w:rPr>
                <w:rFonts w:eastAsia="宋体"/>
              </w:rPr>
              <w:t>9</w:t>
            </w:r>
            <w:r w:rsidR="00136C13" w:rsidRPr="00A74F93">
              <w:rPr>
                <w:rFonts w:eastAsia="宋体"/>
              </w:rPr>
              <w:t>.12</w:t>
            </w:r>
            <w:r w:rsidRPr="00A74F93">
              <w:rPr>
                <w:rFonts w:eastAsia="宋体"/>
              </w:rPr>
              <w:t>.</w:t>
            </w:r>
            <w:r w:rsidR="00136C13" w:rsidRPr="00A74F93">
              <w:rPr>
                <w:rFonts w:eastAsia="宋体"/>
              </w:rPr>
              <w:t>18</w:t>
            </w:r>
          </w:p>
        </w:tc>
        <w:tc>
          <w:tcPr>
            <w:tcW w:w="1375" w:type="dxa"/>
            <w:vAlign w:val="center"/>
          </w:tcPr>
          <w:p w14:paraId="624C5962" w14:textId="77777777" w:rsidR="001611A8" w:rsidRPr="00A74F93" w:rsidRDefault="00136C13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郑鸿雁</w:t>
            </w:r>
          </w:p>
        </w:tc>
        <w:tc>
          <w:tcPr>
            <w:tcW w:w="1375" w:type="dxa"/>
            <w:vAlign w:val="center"/>
          </w:tcPr>
          <w:p w14:paraId="260DEE67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F7FAB2C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初稿</w:t>
            </w:r>
          </w:p>
        </w:tc>
      </w:tr>
      <w:tr w:rsidR="00003755" w:rsidRPr="00A74F93" w14:paraId="6AD3BA3D" w14:textId="77777777" w:rsidTr="00023E8E">
        <w:tc>
          <w:tcPr>
            <w:tcW w:w="1378" w:type="dxa"/>
            <w:vAlign w:val="center"/>
          </w:tcPr>
          <w:p w14:paraId="4BDC9725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V1.1</w:t>
            </w:r>
          </w:p>
        </w:tc>
        <w:tc>
          <w:tcPr>
            <w:tcW w:w="1416" w:type="dxa"/>
            <w:vAlign w:val="center"/>
          </w:tcPr>
          <w:p w14:paraId="689F5149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2019.12.22</w:t>
            </w:r>
          </w:p>
        </w:tc>
        <w:tc>
          <w:tcPr>
            <w:tcW w:w="1375" w:type="dxa"/>
            <w:vAlign w:val="center"/>
          </w:tcPr>
          <w:p w14:paraId="42FE5E79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37B1296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384DB0A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增加预审申请接口</w:t>
            </w:r>
          </w:p>
        </w:tc>
      </w:tr>
      <w:tr w:rsidR="00394DAD" w:rsidRPr="00A74F93" w14:paraId="5BE1C421" w14:textId="77777777" w:rsidTr="00023E8E">
        <w:tc>
          <w:tcPr>
            <w:tcW w:w="1378" w:type="dxa"/>
            <w:vAlign w:val="center"/>
          </w:tcPr>
          <w:p w14:paraId="579CAB6C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V</w:t>
            </w:r>
            <w:r w:rsidRPr="00A74F93">
              <w:rPr>
                <w:rFonts w:eastAsia="宋体"/>
              </w:rPr>
              <w:t>1</w:t>
            </w:r>
            <w:r w:rsidRPr="00A74F93">
              <w:rPr>
                <w:rFonts w:eastAsia="宋体" w:hint="eastAsia"/>
              </w:rPr>
              <w:t>.</w:t>
            </w:r>
            <w:r w:rsidRPr="00A74F93">
              <w:rPr>
                <w:rFonts w:eastAsia="宋体"/>
              </w:rPr>
              <w:t>2</w:t>
            </w:r>
          </w:p>
        </w:tc>
        <w:tc>
          <w:tcPr>
            <w:tcW w:w="1416" w:type="dxa"/>
            <w:vAlign w:val="center"/>
          </w:tcPr>
          <w:p w14:paraId="3069326A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2019.12.24</w:t>
            </w:r>
          </w:p>
        </w:tc>
        <w:tc>
          <w:tcPr>
            <w:tcW w:w="1375" w:type="dxa"/>
            <w:vAlign w:val="center"/>
          </w:tcPr>
          <w:p w14:paraId="4EBFE0BA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21D1FB4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225617F5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增加手动</w:t>
            </w:r>
            <w:r w:rsidRPr="00A74F93">
              <w:rPr>
                <w:rFonts w:eastAsia="宋体" w:hint="eastAsia"/>
              </w:rPr>
              <w:t>/</w:t>
            </w:r>
            <w:r w:rsidRPr="00A74F93">
              <w:rPr>
                <w:rFonts w:eastAsia="宋体" w:hint="eastAsia"/>
              </w:rPr>
              <w:t>自动挡，及是否有天窗</w:t>
            </w:r>
          </w:p>
        </w:tc>
      </w:tr>
      <w:tr w:rsidR="00D854AF" w:rsidRPr="00A74F93" w14:paraId="0E110EC2" w14:textId="77777777" w:rsidTr="00023E8E">
        <w:tc>
          <w:tcPr>
            <w:tcW w:w="1378" w:type="dxa"/>
            <w:vAlign w:val="center"/>
          </w:tcPr>
          <w:p w14:paraId="7F2E13AE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V1</w:t>
            </w:r>
            <w:r>
              <w:rPr>
                <w:rFonts w:eastAsia="宋体"/>
              </w:rPr>
              <w:t>.3</w:t>
            </w:r>
          </w:p>
        </w:tc>
        <w:tc>
          <w:tcPr>
            <w:tcW w:w="1416" w:type="dxa"/>
            <w:vAlign w:val="center"/>
          </w:tcPr>
          <w:p w14:paraId="25B5F76B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019.12.25</w:t>
            </w:r>
          </w:p>
        </w:tc>
        <w:tc>
          <w:tcPr>
            <w:tcW w:w="1375" w:type="dxa"/>
            <w:vAlign w:val="center"/>
          </w:tcPr>
          <w:p w14:paraId="50E18B6D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77AEC057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0615D174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将字段改为驼峰的形式</w:t>
            </w:r>
          </w:p>
        </w:tc>
      </w:tr>
      <w:tr w:rsidR="00D854AF" w:rsidRPr="00A74F93" w14:paraId="04D442B4" w14:textId="77777777" w:rsidTr="00023E8E">
        <w:tc>
          <w:tcPr>
            <w:tcW w:w="1378" w:type="dxa"/>
            <w:vAlign w:val="center"/>
          </w:tcPr>
          <w:p w14:paraId="3F6FE41F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1.4</w:t>
            </w:r>
          </w:p>
        </w:tc>
        <w:tc>
          <w:tcPr>
            <w:tcW w:w="1416" w:type="dxa"/>
            <w:vAlign w:val="center"/>
          </w:tcPr>
          <w:p w14:paraId="428F4337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019.12.30</w:t>
            </w:r>
          </w:p>
        </w:tc>
        <w:tc>
          <w:tcPr>
            <w:tcW w:w="1375" w:type="dxa"/>
            <w:vAlign w:val="center"/>
          </w:tcPr>
          <w:p w14:paraId="0D12798A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18CD4D78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721C020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增加字段的最大长度取值</w:t>
            </w:r>
          </w:p>
        </w:tc>
      </w:tr>
      <w:tr w:rsidR="002F1B4D" w:rsidRPr="00A74F93" w14:paraId="2C385933" w14:textId="77777777" w:rsidTr="00023E8E">
        <w:tc>
          <w:tcPr>
            <w:tcW w:w="1378" w:type="dxa"/>
            <w:vAlign w:val="center"/>
          </w:tcPr>
          <w:p w14:paraId="5E0F93E8" w14:textId="77777777" w:rsidR="002F1B4D" w:rsidRP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V1.4.1</w:t>
            </w:r>
          </w:p>
        </w:tc>
        <w:tc>
          <w:tcPr>
            <w:tcW w:w="1416" w:type="dxa"/>
            <w:vAlign w:val="center"/>
          </w:tcPr>
          <w:p w14:paraId="16AA250B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019.12.31</w:t>
            </w:r>
          </w:p>
        </w:tc>
        <w:tc>
          <w:tcPr>
            <w:tcW w:w="1375" w:type="dxa"/>
            <w:vAlign w:val="center"/>
          </w:tcPr>
          <w:p w14:paraId="185BD0D8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1567AAA4" w14:textId="77777777" w:rsidR="002F1B4D" w:rsidRPr="00A74F93" w:rsidRDefault="002F1B4D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450A0396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.19</w:t>
            </w:r>
            <w:r>
              <w:rPr>
                <w:rFonts w:eastAsia="宋体" w:hint="eastAsia"/>
              </w:rPr>
              <w:t>影像下载接口及影像文件类型注释</w:t>
            </w:r>
          </w:p>
        </w:tc>
      </w:tr>
      <w:tr w:rsidR="002F1B4D" w:rsidRPr="00A74F93" w14:paraId="6BD1C1F4" w14:textId="77777777" w:rsidTr="00023E8E">
        <w:tc>
          <w:tcPr>
            <w:tcW w:w="1378" w:type="dxa"/>
            <w:vAlign w:val="center"/>
          </w:tcPr>
          <w:p w14:paraId="08C2CCDA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</w:t>
            </w:r>
          </w:p>
        </w:tc>
        <w:tc>
          <w:tcPr>
            <w:tcW w:w="1416" w:type="dxa"/>
            <w:vAlign w:val="center"/>
          </w:tcPr>
          <w:p w14:paraId="34397A13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1C0CEB31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6A78ACC" w14:textId="77777777" w:rsidR="002F1B4D" w:rsidRPr="00A74F93" w:rsidRDefault="002F1B4D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54847F56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1.</w:t>
            </w:r>
            <w:r>
              <w:rPr>
                <w:rFonts w:eastAsia="宋体" w:hint="eastAsia"/>
              </w:rPr>
              <w:t>放款成功增加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oanNo,</w:t>
            </w:r>
            <w:r>
              <w:rPr>
                <w:rFonts w:eastAsia="宋体" w:hint="eastAsia"/>
              </w:rPr>
              <w:t>作为贷后的主要字段</w:t>
            </w:r>
          </w:p>
          <w:p w14:paraId="7A15EE2A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．查询接口的返回状态字段优化，与信审系统保持一致</w:t>
            </w:r>
          </w:p>
          <w:p w14:paraId="365EBEFD" w14:textId="77777777" w:rsidR="00CF15AE" w:rsidRDefault="002F1B4D" w:rsidP="006D430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3.</w:t>
            </w:r>
            <w:r>
              <w:rPr>
                <w:rFonts w:eastAsia="宋体" w:hint="eastAsia"/>
              </w:rPr>
              <w:t>更新影像材料的编号及列表</w:t>
            </w:r>
          </w:p>
        </w:tc>
      </w:tr>
      <w:tr w:rsidR="006D4305" w:rsidRPr="00A74F93" w14:paraId="04CF5AAD" w14:textId="77777777" w:rsidTr="00023E8E">
        <w:tc>
          <w:tcPr>
            <w:tcW w:w="1378" w:type="dxa"/>
            <w:vAlign w:val="center"/>
          </w:tcPr>
          <w:p w14:paraId="690AA9DF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1.5.1</w:t>
            </w:r>
          </w:p>
        </w:tc>
        <w:tc>
          <w:tcPr>
            <w:tcW w:w="1416" w:type="dxa"/>
            <w:vAlign w:val="center"/>
          </w:tcPr>
          <w:p w14:paraId="5923B025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49295701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51FB99DA" w14:textId="77777777" w:rsidR="006D4305" w:rsidRPr="00A74F93" w:rsidRDefault="006D4305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3C4A2DE4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.</w:t>
            </w:r>
            <w:r w:rsidR="00A627F9">
              <w:rPr>
                <w:rFonts w:eastAsia="宋体"/>
              </w:rPr>
              <w:t>3.5.4</w:t>
            </w:r>
            <w:r>
              <w:rPr>
                <w:rFonts w:eastAsia="宋体" w:hint="eastAsia"/>
              </w:rPr>
              <w:t>将购买价格数据类型更改为</w:t>
            </w:r>
            <w:r>
              <w:rPr>
                <w:rFonts w:eastAsia="宋体" w:hint="eastAsia"/>
              </w:rPr>
              <w:t>Big</w:t>
            </w:r>
            <w:r>
              <w:rPr>
                <w:rFonts w:eastAsia="宋体"/>
              </w:rPr>
              <w:t>Decimal(10,2)</w:t>
            </w:r>
          </w:p>
        </w:tc>
      </w:tr>
      <w:tr w:rsidR="002E010C" w:rsidRPr="00A74F93" w14:paraId="626C0D0D" w14:textId="77777777" w:rsidTr="00023E8E">
        <w:tc>
          <w:tcPr>
            <w:tcW w:w="1378" w:type="dxa"/>
            <w:vAlign w:val="center"/>
          </w:tcPr>
          <w:p w14:paraId="21D63FF8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V1.5.2</w:t>
            </w:r>
          </w:p>
        </w:tc>
        <w:tc>
          <w:tcPr>
            <w:tcW w:w="1416" w:type="dxa"/>
            <w:vAlign w:val="center"/>
          </w:tcPr>
          <w:p w14:paraId="3360CB83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236C1FD5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060DED8C" w14:textId="77777777" w:rsidR="002E010C" w:rsidRPr="00A74F93" w:rsidRDefault="002E010C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5F5ECC0E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.5.4</w:t>
            </w:r>
            <w:r>
              <w:rPr>
                <w:rFonts w:eastAsia="宋体" w:hint="eastAsia"/>
              </w:rPr>
              <w:t>银行账户信息增加开户银行编码字段，调整开户银行字段类型</w:t>
            </w:r>
          </w:p>
          <w:p w14:paraId="52C717C4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</w:t>
            </w:r>
            <w:r>
              <w:rPr>
                <w:rFonts w:eastAsia="宋体" w:hint="eastAsia"/>
              </w:rPr>
              <w:t>6</w:t>
            </w:r>
            <w:r>
              <w:rPr>
                <w:rFonts w:eastAsia="宋体"/>
              </w:rPr>
              <w:t xml:space="preserve">.3 </w:t>
            </w:r>
            <w:r>
              <w:rPr>
                <w:rFonts w:eastAsia="宋体" w:hint="eastAsia"/>
              </w:rPr>
              <w:t>宝付银行编码</w:t>
            </w:r>
          </w:p>
          <w:p w14:paraId="3AE79C82" w14:textId="77777777" w:rsidR="001B2C9D" w:rsidRDefault="001B2C9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删掉了影像下载接口</w:t>
            </w:r>
          </w:p>
        </w:tc>
      </w:tr>
      <w:tr w:rsidR="00154234" w:rsidRPr="00A74F93" w14:paraId="100A0B9F" w14:textId="77777777" w:rsidTr="00023E8E">
        <w:tc>
          <w:tcPr>
            <w:tcW w:w="1378" w:type="dxa"/>
            <w:vAlign w:val="center"/>
          </w:tcPr>
          <w:p w14:paraId="663DA627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V1.5.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416" w:type="dxa"/>
            <w:vAlign w:val="center"/>
          </w:tcPr>
          <w:p w14:paraId="661C1EBA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375" w:type="dxa"/>
            <w:vAlign w:val="center"/>
          </w:tcPr>
          <w:p w14:paraId="5FD3A960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56159F9D" w14:textId="77777777" w:rsidR="00154234" w:rsidRPr="00A74F93" w:rsidRDefault="00154234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6993EC7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将文档改为</w:t>
            </w:r>
            <w:r w:rsidR="00F4333D">
              <w:rPr>
                <w:rFonts w:eastAsia="宋体" w:hint="eastAsia"/>
              </w:rPr>
              <w:t>无</w:t>
            </w:r>
            <w:r>
              <w:rPr>
                <w:rFonts w:eastAsia="宋体" w:hint="eastAsia"/>
              </w:rPr>
              <w:t>标注版</w:t>
            </w:r>
          </w:p>
        </w:tc>
      </w:tr>
      <w:tr w:rsidR="00FA64AB" w:rsidRPr="00A74F93" w14:paraId="0CDA0E62" w14:textId="77777777" w:rsidTr="00023E8E">
        <w:tc>
          <w:tcPr>
            <w:tcW w:w="1378" w:type="dxa"/>
            <w:vAlign w:val="center"/>
          </w:tcPr>
          <w:p w14:paraId="6C6C967F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1.5.4</w:t>
            </w:r>
          </w:p>
        </w:tc>
        <w:tc>
          <w:tcPr>
            <w:tcW w:w="1416" w:type="dxa"/>
            <w:vAlign w:val="center"/>
          </w:tcPr>
          <w:p w14:paraId="1CD667C5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020.1.7</w:t>
            </w:r>
          </w:p>
        </w:tc>
        <w:tc>
          <w:tcPr>
            <w:tcW w:w="1375" w:type="dxa"/>
            <w:vAlign w:val="center"/>
          </w:tcPr>
          <w:p w14:paraId="6857BE1D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09255EAB" w14:textId="77777777" w:rsidR="00FA64AB" w:rsidRPr="00A74F93" w:rsidRDefault="00FA64AB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9AD6A75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放款接口删除了合同编号</w:t>
            </w:r>
          </w:p>
        </w:tc>
      </w:tr>
      <w:tr w:rsidR="00B35494" w:rsidRPr="00A74F93" w14:paraId="49EEF42A" w14:textId="77777777" w:rsidTr="00023E8E">
        <w:trPr>
          <w:trHeight w:val="1370"/>
        </w:trPr>
        <w:tc>
          <w:tcPr>
            <w:tcW w:w="1378" w:type="dxa"/>
            <w:vAlign w:val="center"/>
          </w:tcPr>
          <w:p w14:paraId="24666D17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1.5.5</w:t>
            </w:r>
          </w:p>
        </w:tc>
        <w:tc>
          <w:tcPr>
            <w:tcW w:w="1416" w:type="dxa"/>
            <w:vAlign w:val="center"/>
          </w:tcPr>
          <w:p w14:paraId="0873DAA2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020.1.8</w:t>
            </w:r>
          </w:p>
        </w:tc>
        <w:tc>
          <w:tcPr>
            <w:tcW w:w="1375" w:type="dxa"/>
            <w:vAlign w:val="center"/>
          </w:tcPr>
          <w:p w14:paraId="5F973312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李正昊</w:t>
            </w:r>
          </w:p>
        </w:tc>
        <w:tc>
          <w:tcPr>
            <w:tcW w:w="1375" w:type="dxa"/>
            <w:vAlign w:val="center"/>
          </w:tcPr>
          <w:p w14:paraId="468F188C" w14:textId="77777777" w:rsidR="00B35494" w:rsidRPr="00A74F93" w:rsidRDefault="00B35494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AAD98FC" w14:textId="77777777" w:rsidR="00B35494" w:rsidRPr="001C15E3" w:rsidRDefault="001C15E3" w:rsidP="001C15E3">
            <w:pPr>
              <w:jc w:val="both"/>
              <w:rPr>
                <w:rFonts w:eastAsia="宋体"/>
              </w:rPr>
            </w:pPr>
            <w:r w:rsidRPr="001C15E3">
              <w:rPr>
                <w:rFonts w:eastAsia="宋体" w:hint="eastAsia"/>
              </w:rPr>
              <w:t>1</w:t>
            </w:r>
            <w:r w:rsidRPr="001C15E3">
              <w:rPr>
                <w:rFonts w:eastAsia="宋体"/>
              </w:rPr>
              <w:t>.</w:t>
            </w:r>
            <w:r w:rsidR="00F04F7D" w:rsidRPr="001C15E3">
              <w:rPr>
                <w:rFonts w:eastAsia="宋体" w:hint="eastAsia"/>
              </w:rPr>
              <w:t>预审申请接口</w:t>
            </w:r>
            <w:r w:rsidR="00F04F7D" w:rsidRPr="001C15E3">
              <w:rPr>
                <w:rFonts w:eastAsia="宋体" w:hint="eastAsia"/>
              </w:rPr>
              <w:t>&gt;</w:t>
            </w:r>
            <w:r w:rsidR="00F04F7D" w:rsidRPr="001C15E3">
              <w:rPr>
                <w:rFonts w:eastAsia="宋体" w:hint="eastAsia"/>
              </w:rPr>
              <w:t>证件号码</w:t>
            </w:r>
            <w:r w:rsidR="00F04F7D" w:rsidRPr="001C15E3">
              <w:rPr>
                <w:rFonts w:eastAsia="宋体" w:hint="eastAsia"/>
              </w:rPr>
              <w:t>idNo</w:t>
            </w:r>
            <w:r w:rsidR="00F04F7D" w:rsidRPr="001C15E3">
              <w:rPr>
                <w:rFonts w:eastAsia="宋体" w:hint="eastAsia"/>
              </w:rPr>
              <w:t>改为</w:t>
            </w:r>
            <w:r w:rsidR="00F04F7D" w:rsidRPr="001C15E3">
              <w:rPr>
                <w:rFonts w:eastAsia="宋体" w:hint="eastAsia"/>
              </w:rPr>
              <w:t>card</w:t>
            </w:r>
            <w:r w:rsidR="00F04F7D" w:rsidRPr="001C15E3">
              <w:rPr>
                <w:rFonts w:eastAsia="宋体"/>
              </w:rPr>
              <w:t>N</w:t>
            </w:r>
            <w:r w:rsidR="00F04F7D" w:rsidRPr="001C15E3">
              <w:rPr>
                <w:rFonts w:eastAsia="宋体" w:hint="eastAsia"/>
              </w:rPr>
              <w:t>o</w:t>
            </w:r>
          </w:p>
          <w:p w14:paraId="70D2EB7D" w14:textId="77777777" w:rsidR="00F04F7D" w:rsidRDefault="001C15E3" w:rsidP="001C15E3">
            <w:pPr>
              <w:jc w:val="both"/>
              <w:rPr>
                <w:rFonts w:eastAsia="宋体"/>
              </w:rPr>
            </w:pPr>
            <w:r w:rsidRPr="001C15E3">
              <w:rPr>
                <w:rFonts w:eastAsia="宋体" w:hint="eastAsia"/>
              </w:rPr>
              <w:t>2</w:t>
            </w:r>
            <w:r w:rsidRPr="001C15E3">
              <w:rPr>
                <w:rFonts w:eastAsia="宋体"/>
              </w:rPr>
              <w:t>.</w:t>
            </w:r>
            <w:r w:rsidR="0046221F" w:rsidRPr="001C15E3">
              <w:rPr>
                <w:rFonts w:eastAsia="宋体" w:hint="eastAsia"/>
              </w:rPr>
              <w:t>进件申请结果查询接口</w:t>
            </w:r>
            <w:r w:rsidR="0046221F" w:rsidRPr="001C15E3">
              <w:rPr>
                <w:rFonts w:eastAsia="宋体" w:hint="eastAsia"/>
              </w:rPr>
              <w:t>&gt;</w:t>
            </w:r>
            <w:r w:rsidR="0046221F" w:rsidRPr="001C15E3">
              <w:rPr>
                <w:rFonts w:eastAsia="宋体"/>
              </w:rPr>
              <w:t>申请结果</w:t>
            </w:r>
            <w:r w:rsidR="0046221F" w:rsidRPr="001C15E3">
              <w:rPr>
                <w:rFonts w:eastAsia="宋体" w:hint="eastAsia"/>
              </w:rPr>
              <w:t>字段枚举值修改</w:t>
            </w:r>
          </w:p>
          <w:p w14:paraId="66A102A2" w14:textId="77777777" w:rsidR="00F130B0" w:rsidRPr="001C15E3" w:rsidRDefault="00F130B0" w:rsidP="001C15E3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</w:t>
            </w:r>
            <w:r>
              <w:rPr>
                <w:rFonts w:eastAsia="宋体" w:hint="eastAsia"/>
              </w:rPr>
              <w:t>合同信息查询接口</w:t>
            </w:r>
            <w:r>
              <w:rPr>
                <w:rFonts w:eastAsia="宋体" w:hint="eastAsia"/>
              </w:rPr>
              <w:t>&gt;</w:t>
            </w:r>
            <w:r>
              <w:rPr>
                <w:rFonts w:eastAsia="宋体" w:hint="eastAsia"/>
              </w:rPr>
              <w:t>合同状态码变更</w:t>
            </w:r>
          </w:p>
        </w:tc>
      </w:tr>
      <w:tr w:rsidR="00C74D92" w:rsidRPr="00A74F93" w14:paraId="1AA6B840" w14:textId="77777777" w:rsidTr="00023E8E">
        <w:trPr>
          <w:trHeight w:val="433"/>
        </w:trPr>
        <w:tc>
          <w:tcPr>
            <w:tcW w:w="1378" w:type="dxa"/>
            <w:vAlign w:val="center"/>
          </w:tcPr>
          <w:p w14:paraId="6F19DE00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1.5.6</w:t>
            </w:r>
          </w:p>
        </w:tc>
        <w:tc>
          <w:tcPr>
            <w:tcW w:w="1416" w:type="dxa"/>
            <w:vAlign w:val="center"/>
          </w:tcPr>
          <w:p w14:paraId="4E6691AC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020.1.9</w:t>
            </w:r>
          </w:p>
        </w:tc>
        <w:tc>
          <w:tcPr>
            <w:tcW w:w="1375" w:type="dxa"/>
            <w:vAlign w:val="center"/>
          </w:tcPr>
          <w:p w14:paraId="4FEF4E12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2A92F988" w14:textId="77777777" w:rsidR="00C74D92" w:rsidRPr="00A74F93" w:rsidRDefault="00C74D92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637BACF2" w14:textId="77777777" w:rsidR="00C74D92" w:rsidRPr="001C15E3" w:rsidRDefault="00263B9F" w:rsidP="001C15E3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新增了开户银行枚举值</w:t>
            </w:r>
          </w:p>
        </w:tc>
      </w:tr>
      <w:tr w:rsidR="00EE3A5A" w:rsidRPr="00A74F93" w14:paraId="7E475AF4" w14:textId="77777777" w:rsidTr="00023E8E">
        <w:trPr>
          <w:trHeight w:val="283"/>
        </w:trPr>
        <w:tc>
          <w:tcPr>
            <w:tcW w:w="1378" w:type="dxa"/>
          </w:tcPr>
          <w:p w14:paraId="08F73E27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V2.0.0</w:t>
            </w:r>
          </w:p>
        </w:tc>
        <w:tc>
          <w:tcPr>
            <w:tcW w:w="1416" w:type="dxa"/>
          </w:tcPr>
          <w:p w14:paraId="10181BEA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2020.1.</w:t>
            </w:r>
            <w:r>
              <w:rPr>
                <w:rFonts w:hint="eastAsia"/>
              </w:rPr>
              <w:t>9</w:t>
            </w:r>
          </w:p>
        </w:tc>
        <w:tc>
          <w:tcPr>
            <w:tcW w:w="1375" w:type="dxa"/>
          </w:tcPr>
          <w:p w14:paraId="07F386E6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248AE373" w14:textId="77777777" w:rsidR="00EE3A5A" w:rsidRPr="00A74F93" w:rsidRDefault="00EE3A5A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7F446799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增加贷后的接口</w:t>
            </w:r>
          </w:p>
        </w:tc>
      </w:tr>
      <w:tr w:rsidR="00CF538E" w:rsidRPr="00A74F93" w14:paraId="3D559FB9" w14:textId="77777777" w:rsidTr="00023E8E">
        <w:trPr>
          <w:trHeight w:val="283"/>
        </w:trPr>
        <w:tc>
          <w:tcPr>
            <w:tcW w:w="1378" w:type="dxa"/>
          </w:tcPr>
          <w:p w14:paraId="127944F2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V</w:t>
            </w:r>
            <w:r>
              <w:t>2.1.0</w:t>
            </w:r>
          </w:p>
        </w:tc>
        <w:tc>
          <w:tcPr>
            <w:tcW w:w="1416" w:type="dxa"/>
          </w:tcPr>
          <w:p w14:paraId="5156A698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2</w:t>
            </w:r>
            <w:r>
              <w:t>020.1.13</w:t>
            </w:r>
          </w:p>
        </w:tc>
        <w:tc>
          <w:tcPr>
            <w:tcW w:w="1375" w:type="dxa"/>
          </w:tcPr>
          <w:p w14:paraId="0441F548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716B7962" w14:textId="77777777" w:rsidR="00CF538E" w:rsidRPr="00A74F93" w:rsidRDefault="00CF538E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31CA794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增加贷后的文件样例</w:t>
            </w:r>
          </w:p>
        </w:tc>
      </w:tr>
      <w:tr w:rsidR="002E1134" w:rsidRPr="00A74F93" w14:paraId="70694275" w14:textId="77777777" w:rsidTr="00023E8E">
        <w:trPr>
          <w:trHeight w:val="283"/>
        </w:trPr>
        <w:tc>
          <w:tcPr>
            <w:tcW w:w="1378" w:type="dxa"/>
          </w:tcPr>
          <w:p w14:paraId="18DD5693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V</w:t>
            </w:r>
            <w:r>
              <w:t>2.1.1</w:t>
            </w:r>
          </w:p>
        </w:tc>
        <w:tc>
          <w:tcPr>
            <w:tcW w:w="1416" w:type="dxa"/>
          </w:tcPr>
          <w:p w14:paraId="7E4EFB1F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2</w:t>
            </w:r>
            <w:r>
              <w:t>020.2.6</w:t>
            </w:r>
          </w:p>
        </w:tc>
        <w:tc>
          <w:tcPr>
            <w:tcW w:w="1375" w:type="dxa"/>
          </w:tcPr>
          <w:p w14:paraId="3704DD88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林柏胜</w:t>
            </w:r>
          </w:p>
        </w:tc>
        <w:tc>
          <w:tcPr>
            <w:tcW w:w="1375" w:type="dxa"/>
          </w:tcPr>
          <w:p w14:paraId="50B37B41" w14:textId="77777777" w:rsidR="002E1134" w:rsidRPr="00A74F93" w:rsidRDefault="002E1134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108C4615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增加签章相关接口</w:t>
            </w:r>
          </w:p>
        </w:tc>
      </w:tr>
      <w:tr w:rsidR="002E1134" w:rsidRPr="00A74F93" w14:paraId="55E1604E" w14:textId="77777777" w:rsidTr="00023E8E">
        <w:trPr>
          <w:trHeight w:val="283"/>
        </w:trPr>
        <w:tc>
          <w:tcPr>
            <w:tcW w:w="1378" w:type="dxa"/>
          </w:tcPr>
          <w:p w14:paraId="11277080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2.1.2</w:t>
            </w:r>
          </w:p>
        </w:tc>
        <w:tc>
          <w:tcPr>
            <w:tcW w:w="1416" w:type="dxa"/>
          </w:tcPr>
          <w:p w14:paraId="3113AADA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020.2.6</w:t>
            </w:r>
          </w:p>
        </w:tc>
        <w:tc>
          <w:tcPr>
            <w:tcW w:w="1375" w:type="dxa"/>
          </w:tcPr>
          <w:p w14:paraId="5A8E4A8E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林柏胜</w:t>
            </w:r>
          </w:p>
        </w:tc>
        <w:tc>
          <w:tcPr>
            <w:tcW w:w="1375" w:type="dxa"/>
          </w:tcPr>
          <w:p w14:paraId="1FCF0FDE" w14:textId="77777777" w:rsidR="002E1134" w:rsidRPr="00A74F93" w:rsidRDefault="002E1134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5A068CD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更新签章相关接口至终版</w:t>
            </w:r>
          </w:p>
        </w:tc>
      </w:tr>
      <w:tr w:rsidR="00D830FD" w:rsidRPr="00A74F93" w14:paraId="4A41E690" w14:textId="77777777" w:rsidTr="00023E8E">
        <w:trPr>
          <w:trHeight w:val="283"/>
        </w:trPr>
        <w:tc>
          <w:tcPr>
            <w:tcW w:w="1378" w:type="dxa"/>
          </w:tcPr>
          <w:p w14:paraId="42387663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2.1.3</w:t>
            </w:r>
          </w:p>
        </w:tc>
        <w:tc>
          <w:tcPr>
            <w:tcW w:w="1416" w:type="dxa"/>
          </w:tcPr>
          <w:p w14:paraId="0B229CF1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020.2.10</w:t>
            </w:r>
          </w:p>
        </w:tc>
        <w:tc>
          <w:tcPr>
            <w:tcW w:w="1375" w:type="dxa"/>
          </w:tcPr>
          <w:p w14:paraId="49EB8F62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6CE88787" w14:textId="77777777" w:rsidR="00D830FD" w:rsidRPr="00A74F93" w:rsidRDefault="00D830FD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2FA43995" w14:textId="77777777" w:rsidR="00D830FD" w:rsidRDefault="00272F5E" w:rsidP="00272F5E">
            <w:pPr>
              <w:jc w:val="both"/>
            </w:pPr>
            <w:r>
              <w:rPr>
                <w:rFonts w:hint="eastAsia"/>
              </w:rPr>
              <w:t>上传待签合同接口</w:t>
            </w:r>
            <w:r w:rsidR="00D830FD">
              <w:t>“</w:t>
            </w:r>
            <w:r w:rsidR="00D830FD">
              <w:t>定位类型</w:t>
            </w:r>
            <w:r>
              <w:rPr>
                <w:rFonts w:hint="eastAsia"/>
              </w:rPr>
              <w:t>”改为只有坐标</w:t>
            </w:r>
            <w:r w:rsidR="00D830FD">
              <w:t>，</w:t>
            </w:r>
            <w:r>
              <w:rPr>
                <w:rFonts w:hint="eastAsia"/>
              </w:rPr>
              <w:t>去掉“</w:t>
            </w:r>
            <w:r w:rsidR="00D830FD">
              <w:t>定位关键字</w:t>
            </w:r>
            <w:r>
              <w:rPr>
                <w:rFonts w:hint="eastAsia"/>
              </w:rPr>
              <w:t>”</w:t>
            </w:r>
          </w:p>
        </w:tc>
      </w:tr>
      <w:tr w:rsidR="00596866" w:rsidRPr="00A74F93" w14:paraId="3A9ED8B1" w14:textId="77777777" w:rsidTr="00023E8E">
        <w:trPr>
          <w:trHeight w:val="283"/>
        </w:trPr>
        <w:tc>
          <w:tcPr>
            <w:tcW w:w="1378" w:type="dxa"/>
          </w:tcPr>
          <w:p w14:paraId="5D370F8E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2.1.4</w:t>
            </w:r>
          </w:p>
        </w:tc>
        <w:tc>
          <w:tcPr>
            <w:tcW w:w="1416" w:type="dxa"/>
          </w:tcPr>
          <w:p w14:paraId="245CB459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020.2.10</w:t>
            </w:r>
          </w:p>
        </w:tc>
        <w:tc>
          <w:tcPr>
            <w:tcW w:w="1375" w:type="dxa"/>
          </w:tcPr>
          <w:p w14:paraId="137F742E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1B98C4E2" w14:textId="77777777" w:rsidR="00596866" w:rsidRPr="00A74F93" w:rsidRDefault="00596866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EC5C01B" w14:textId="77777777" w:rsidR="00596866" w:rsidRDefault="00596866" w:rsidP="00272F5E">
            <w:pPr>
              <w:jc w:val="both"/>
            </w:pPr>
            <w:r>
              <w:rPr>
                <w:rFonts w:hint="eastAsia"/>
              </w:rPr>
              <w:t>3</w:t>
            </w:r>
            <w:r>
              <w:t>.9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上传待签合同，增加合同类型定义</w:t>
            </w:r>
          </w:p>
          <w:p w14:paraId="1367B9E2" w14:textId="77777777" w:rsidR="00596866" w:rsidRDefault="00596866" w:rsidP="00272F5E">
            <w:pPr>
              <w:jc w:val="both"/>
            </w:pPr>
            <w:r>
              <w:lastRenderedPageBreak/>
              <w:t>3.18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影像上传通知，更新上传的文件类型</w:t>
            </w:r>
          </w:p>
          <w:p w14:paraId="0D52C010" w14:textId="77777777" w:rsidR="00596866" w:rsidRPr="00596866" w:rsidRDefault="00596866" w:rsidP="00272F5E">
            <w:pPr>
              <w:jc w:val="both"/>
            </w:pPr>
            <w:r>
              <w:rPr>
                <w:rFonts w:hint="eastAsia"/>
              </w:rPr>
              <w:t>5</w:t>
            </w:r>
            <w:r>
              <w:t>.1.1</w:t>
            </w:r>
            <w:r>
              <w:rPr>
                <w:rFonts w:hint="eastAsia"/>
              </w:rPr>
              <w:t>影像资料清单，更新业务中最新影像资料清单要求</w:t>
            </w:r>
          </w:p>
        </w:tc>
      </w:tr>
      <w:tr w:rsidR="004B3B6F" w:rsidRPr="00A74F93" w14:paraId="7BFAAF83" w14:textId="77777777" w:rsidTr="00023E8E">
        <w:trPr>
          <w:trHeight w:val="283"/>
        </w:trPr>
        <w:tc>
          <w:tcPr>
            <w:tcW w:w="1378" w:type="dxa"/>
          </w:tcPr>
          <w:p w14:paraId="7AEBBE96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lastRenderedPageBreak/>
              <w:t>V2.1.5</w:t>
            </w:r>
          </w:p>
        </w:tc>
        <w:tc>
          <w:tcPr>
            <w:tcW w:w="1416" w:type="dxa"/>
          </w:tcPr>
          <w:p w14:paraId="40FB7ADA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t>2020.2.11</w:t>
            </w:r>
          </w:p>
        </w:tc>
        <w:tc>
          <w:tcPr>
            <w:tcW w:w="1375" w:type="dxa"/>
          </w:tcPr>
          <w:p w14:paraId="0AA4C880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6EAC9F07" w14:textId="77777777" w:rsidR="004B3B6F" w:rsidRPr="00A74F93" w:rsidRDefault="004B3B6F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F5DC926" w14:textId="77777777" w:rsidR="004B3B6F" w:rsidRDefault="004B3B6F" w:rsidP="00272F5E">
            <w:pPr>
              <w:jc w:val="both"/>
            </w:pPr>
            <w:r>
              <w:rPr>
                <w:rFonts w:hint="eastAsia"/>
              </w:rPr>
              <w:t>放款结果文件放款状态失败对应值改为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；还款计划文件申请编号改为借据编号；</w:t>
            </w:r>
          </w:p>
        </w:tc>
      </w:tr>
      <w:tr w:rsidR="00C81342" w:rsidRPr="00A74F93" w14:paraId="62F69245" w14:textId="77777777" w:rsidTr="00023E8E">
        <w:trPr>
          <w:trHeight w:val="283"/>
        </w:trPr>
        <w:tc>
          <w:tcPr>
            <w:tcW w:w="1378" w:type="dxa"/>
          </w:tcPr>
          <w:p w14:paraId="5B2C2668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V2.1.6</w:t>
            </w:r>
          </w:p>
        </w:tc>
        <w:tc>
          <w:tcPr>
            <w:tcW w:w="1416" w:type="dxa"/>
          </w:tcPr>
          <w:p w14:paraId="47CA3A53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2020.2.11</w:t>
            </w:r>
          </w:p>
        </w:tc>
        <w:tc>
          <w:tcPr>
            <w:tcW w:w="1375" w:type="dxa"/>
          </w:tcPr>
          <w:p w14:paraId="342C5420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23A41E87" w14:textId="77777777" w:rsidR="00C81342" w:rsidRPr="00A74F93" w:rsidRDefault="00C81342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33DEC8" w14:textId="77777777" w:rsidR="00C81342" w:rsidRDefault="00C81342" w:rsidP="00272F5E">
            <w:pPr>
              <w:jc w:val="both"/>
            </w:pPr>
            <w:r>
              <w:rPr>
                <w:rFonts w:hint="eastAsia"/>
              </w:rPr>
              <w:t>更新了上传待签合同中合同类型枚举值为编码，同步更新了影像文件中</w:t>
            </w:r>
            <w:r>
              <w:rPr>
                <w:rFonts w:hint="eastAsia"/>
              </w:rPr>
              <w:t>C</w:t>
            </w:r>
            <w:r>
              <w:t>08</w:t>
            </w:r>
            <w:r>
              <w:rPr>
                <w:rFonts w:hint="eastAsia"/>
              </w:rPr>
              <w:t>文件名称</w:t>
            </w:r>
          </w:p>
        </w:tc>
      </w:tr>
      <w:tr w:rsidR="009B5218" w:rsidRPr="00A74F93" w14:paraId="49A931C8" w14:textId="77777777" w:rsidTr="00023E8E">
        <w:trPr>
          <w:trHeight w:val="283"/>
        </w:trPr>
        <w:tc>
          <w:tcPr>
            <w:tcW w:w="1378" w:type="dxa"/>
          </w:tcPr>
          <w:p w14:paraId="28564552" w14:textId="77777777" w:rsidR="009B5218" w:rsidRDefault="00F75C5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  <w:tc>
          <w:tcPr>
            <w:tcW w:w="1416" w:type="dxa"/>
          </w:tcPr>
          <w:p w14:paraId="10AE35FB" w14:textId="77777777" w:rsidR="009B5218" w:rsidRDefault="009B5218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020.2.25</w:t>
            </w:r>
          </w:p>
        </w:tc>
        <w:tc>
          <w:tcPr>
            <w:tcW w:w="1375" w:type="dxa"/>
          </w:tcPr>
          <w:p w14:paraId="065993D6" w14:textId="77777777" w:rsidR="009B5218" w:rsidRDefault="009B5218" w:rsidP="002E1134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35892E51" w14:textId="77777777" w:rsidR="009B5218" w:rsidRPr="00A74F93" w:rsidRDefault="009B5218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C2AE64" w14:textId="77777777" w:rsidR="009B5218" w:rsidRDefault="009B5218" w:rsidP="00272F5E">
            <w:pPr>
              <w:jc w:val="both"/>
            </w:pPr>
            <w:r>
              <w:rPr>
                <w:rFonts w:hint="eastAsia"/>
              </w:rPr>
              <w:t>更新了</w:t>
            </w:r>
            <w:r>
              <w:rPr>
                <w:rFonts w:hint="eastAsia"/>
              </w:rPr>
              <w:t>3</w:t>
            </w:r>
            <w:r>
              <w:t>.20</w:t>
            </w:r>
            <w:r>
              <w:rPr>
                <w:rFonts w:hint="eastAsia"/>
              </w:rPr>
              <w:t>-3</w:t>
            </w:r>
            <w:r>
              <w:t>.25</w:t>
            </w:r>
            <w:r>
              <w:rPr>
                <w:rFonts w:hint="eastAsia"/>
              </w:rPr>
              <w:t>的接口字段定义</w:t>
            </w:r>
          </w:p>
        </w:tc>
      </w:tr>
      <w:tr w:rsidR="00F75C5D" w:rsidRPr="00A74F93" w14:paraId="2B8C4630" w14:textId="77777777" w:rsidTr="00023E8E">
        <w:trPr>
          <w:trHeight w:val="283"/>
        </w:trPr>
        <w:tc>
          <w:tcPr>
            <w:tcW w:w="1378" w:type="dxa"/>
          </w:tcPr>
          <w:p w14:paraId="7AE79E5E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</w:t>
            </w: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22B37EC0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2020.2.27</w:t>
            </w:r>
          </w:p>
        </w:tc>
        <w:tc>
          <w:tcPr>
            <w:tcW w:w="1375" w:type="dxa"/>
          </w:tcPr>
          <w:p w14:paraId="5B12564D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6985BDE8" w14:textId="77777777" w:rsidR="00F75C5D" w:rsidRPr="00A74F93" w:rsidRDefault="00F75C5D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AD369BD" w14:textId="77777777" w:rsidR="00F75C5D" w:rsidRDefault="00F75C5D" w:rsidP="00272F5E">
            <w:pPr>
              <w:jc w:val="both"/>
            </w:pPr>
            <w:r>
              <w:rPr>
                <w:rFonts w:hint="eastAsia"/>
              </w:rPr>
              <w:t>删除提前结请和回购请求参数中的产品配置参数，以及响应中部分金额字段</w:t>
            </w:r>
          </w:p>
        </w:tc>
      </w:tr>
      <w:tr w:rsidR="003257F5" w:rsidRPr="00A74F93" w14:paraId="2D01A66D" w14:textId="77777777" w:rsidTr="00023E8E">
        <w:trPr>
          <w:trHeight w:val="283"/>
        </w:trPr>
        <w:tc>
          <w:tcPr>
            <w:tcW w:w="1378" w:type="dxa"/>
          </w:tcPr>
          <w:p w14:paraId="3F6D60B3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3.0.2</w:t>
            </w:r>
          </w:p>
        </w:tc>
        <w:tc>
          <w:tcPr>
            <w:tcW w:w="1416" w:type="dxa"/>
          </w:tcPr>
          <w:p w14:paraId="622394E2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020.3.4</w:t>
            </w:r>
          </w:p>
        </w:tc>
        <w:tc>
          <w:tcPr>
            <w:tcW w:w="1375" w:type="dxa"/>
          </w:tcPr>
          <w:p w14:paraId="0A13847C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29CE4F7B" w14:textId="77777777" w:rsidR="003257F5" w:rsidRPr="00A74F93" w:rsidRDefault="003257F5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CBF1A1" w14:textId="77777777" w:rsidR="003257F5" w:rsidRDefault="003257F5" w:rsidP="00272F5E">
            <w:pPr>
              <w:jc w:val="both"/>
            </w:pPr>
            <w:r w:rsidRPr="003257F5">
              <w:rPr>
                <w:rFonts w:hint="eastAsia"/>
              </w:rPr>
              <w:t>修改</w:t>
            </w:r>
            <w:r>
              <w:t>3.5</w:t>
            </w:r>
            <w:r w:rsidRPr="003257F5">
              <w:rPr>
                <w:rFonts w:hint="eastAsia"/>
              </w:rPr>
              <w:t>接口省份、城市备注信息</w:t>
            </w:r>
            <w:r w:rsidR="00E859C1">
              <w:rPr>
                <w:rFonts w:hint="eastAsia"/>
              </w:rPr>
              <w:t>，增加回购清单文件</w:t>
            </w:r>
          </w:p>
        </w:tc>
      </w:tr>
      <w:tr w:rsidR="004B0583" w:rsidRPr="00A74F93" w14:paraId="07D660EC" w14:textId="77777777" w:rsidTr="00023E8E">
        <w:trPr>
          <w:trHeight w:val="283"/>
        </w:trPr>
        <w:tc>
          <w:tcPr>
            <w:tcW w:w="1378" w:type="dxa"/>
          </w:tcPr>
          <w:p w14:paraId="180B44E6" w14:textId="7CC9E5B4" w:rsidR="004B0583" w:rsidRDefault="004B0583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3.0.3</w:t>
            </w:r>
          </w:p>
        </w:tc>
        <w:tc>
          <w:tcPr>
            <w:tcW w:w="1416" w:type="dxa"/>
          </w:tcPr>
          <w:p w14:paraId="035EF729" w14:textId="39E1AD9E" w:rsidR="004B0583" w:rsidRDefault="004B0583" w:rsidP="004B0583">
            <w:pPr>
              <w:jc w:val="both"/>
            </w:pPr>
            <w:r>
              <w:rPr>
                <w:rFonts w:hint="eastAsia"/>
              </w:rPr>
              <w:t>2</w:t>
            </w:r>
            <w:r>
              <w:t>020.3.10</w:t>
            </w:r>
          </w:p>
        </w:tc>
        <w:tc>
          <w:tcPr>
            <w:tcW w:w="1375" w:type="dxa"/>
          </w:tcPr>
          <w:p w14:paraId="6D3C9DEF" w14:textId="78F78243" w:rsidR="004B0583" w:rsidRDefault="00831E66" w:rsidP="004B0583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4983C2F3" w14:textId="77777777" w:rsidR="004B0583" w:rsidRPr="00A74F93" w:rsidRDefault="004B0583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5EDAB81F" w14:textId="4DF328D0" w:rsidR="004B0583" w:rsidRPr="003257F5" w:rsidRDefault="001F34DC" w:rsidP="004B0583">
            <w:pPr>
              <w:jc w:val="both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增加上牌日期</w:t>
            </w:r>
            <w:r w:rsidR="00EA76ED">
              <w:rPr>
                <w:rFonts w:hint="eastAsia"/>
              </w:rPr>
              <w:t>字段</w:t>
            </w:r>
            <w:r>
              <w:rPr>
                <w:rFonts w:hint="eastAsia"/>
              </w:rPr>
              <w:t>，删除二手车信息购买时间</w:t>
            </w:r>
            <w:r w:rsidR="00EA76ED">
              <w:rPr>
                <w:rFonts w:hint="eastAsia"/>
              </w:rPr>
              <w:t>字段</w:t>
            </w:r>
          </w:p>
        </w:tc>
      </w:tr>
      <w:tr w:rsidR="00F96267" w:rsidRPr="00A74F93" w14:paraId="00672D01" w14:textId="77777777" w:rsidTr="00023E8E">
        <w:trPr>
          <w:trHeight w:val="283"/>
        </w:trPr>
        <w:tc>
          <w:tcPr>
            <w:tcW w:w="1378" w:type="dxa"/>
          </w:tcPr>
          <w:p w14:paraId="5C0A5B0E" w14:textId="32FE7746" w:rsidR="00F96267" w:rsidRDefault="00F96267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3.0.4</w:t>
            </w:r>
          </w:p>
        </w:tc>
        <w:tc>
          <w:tcPr>
            <w:tcW w:w="1416" w:type="dxa"/>
          </w:tcPr>
          <w:p w14:paraId="14540F1E" w14:textId="112E7341" w:rsidR="00F96267" w:rsidRDefault="00F96267" w:rsidP="004B0583">
            <w:pPr>
              <w:jc w:val="both"/>
            </w:pPr>
            <w:r>
              <w:rPr>
                <w:rFonts w:hint="eastAsia"/>
              </w:rPr>
              <w:t>2</w:t>
            </w:r>
            <w:r>
              <w:t>020.3.20</w:t>
            </w:r>
          </w:p>
        </w:tc>
        <w:tc>
          <w:tcPr>
            <w:tcW w:w="1375" w:type="dxa"/>
          </w:tcPr>
          <w:p w14:paraId="77D49C01" w14:textId="3E084820" w:rsidR="00F96267" w:rsidRDefault="00F96267" w:rsidP="004B0583">
            <w:pPr>
              <w:jc w:val="both"/>
            </w:pPr>
            <w:r>
              <w:rPr>
                <w:rFonts w:hint="eastAsia"/>
              </w:rPr>
              <w:t>李正昊</w:t>
            </w:r>
          </w:p>
        </w:tc>
        <w:tc>
          <w:tcPr>
            <w:tcW w:w="1375" w:type="dxa"/>
          </w:tcPr>
          <w:p w14:paraId="3271D5B7" w14:textId="77777777" w:rsidR="00F96267" w:rsidRPr="00A74F93" w:rsidRDefault="00F96267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3CF7CB6" w14:textId="77777777" w:rsidR="00F96267" w:rsidRDefault="00F96267" w:rsidP="004B0583">
            <w:pPr>
              <w:jc w:val="both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</w:t>
            </w:r>
            <w:r>
              <w:t>.20</w:t>
            </w:r>
            <w:r>
              <w:rPr>
                <w:rFonts w:hint="eastAsia"/>
              </w:rPr>
              <w:t>接口</w:t>
            </w:r>
            <w:r w:rsidRPr="00F96267">
              <w:rPr>
                <w:rFonts w:hint="eastAsia"/>
              </w:rPr>
              <w:t>对公对私扣款标识字段为必填项以及其他选填项字段备注</w:t>
            </w:r>
          </w:p>
          <w:p w14:paraId="542090FD" w14:textId="5191A487" w:rsidR="00F96267" w:rsidRDefault="00751CC0" w:rsidP="004B0583">
            <w:pPr>
              <w:jc w:val="both"/>
            </w:pPr>
            <w:r>
              <w:rPr>
                <w:rFonts w:hint="eastAsia"/>
              </w:rPr>
              <w:t>更新</w:t>
            </w:r>
            <w:r w:rsidR="00F96267">
              <w:rPr>
                <w:rFonts w:hint="eastAsia"/>
              </w:rPr>
              <w:t>3</w:t>
            </w:r>
            <w:r w:rsidR="00F96267">
              <w:t>.21</w:t>
            </w:r>
            <w:r w:rsidR="00F96267">
              <w:rPr>
                <w:rFonts w:hint="eastAsia"/>
              </w:rPr>
              <w:t>-</w:t>
            </w:r>
            <w:r w:rsidR="00F96267">
              <w:t xml:space="preserve">3.25 </w:t>
            </w:r>
            <w:r w:rsidR="00F96267">
              <w:rPr>
                <w:rFonts w:hint="eastAsia"/>
              </w:rPr>
              <w:t>响应参数字段定义</w:t>
            </w:r>
          </w:p>
        </w:tc>
      </w:tr>
      <w:tr w:rsidR="00E44062" w:rsidRPr="00A74F93" w14:paraId="1A459C88" w14:textId="77777777" w:rsidTr="00023E8E">
        <w:trPr>
          <w:trHeight w:val="283"/>
        </w:trPr>
        <w:tc>
          <w:tcPr>
            <w:tcW w:w="1378" w:type="dxa"/>
          </w:tcPr>
          <w:p w14:paraId="46EF8FA8" w14:textId="10A6D344" w:rsidR="00E44062" w:rsidRDefault="00E44062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3.0.5</w:t>
            </w:r>
          </w:p>
        </w:tc>
        <w:tc>
          <w:tcPr>
            <w:tcW w:w="1416" w:type="dxa"/>
          </w:tcPr>
          <w:p w14:paraId="6F66EA35" w14:textId="2F9F59F1" w:rsidR="00E44062" w:rsidRDefault="00E44062" w:rsidP="004B0583">
            <w:pPr>
              <w:jc w:val="both"/>
            </w:pPr>
            <w:r>
              <w:rPr>
                <w:rFonts w:hint="eastAsia"/>
              </w:rPr>
              <w:t>2</w:t>
            </w:r>
            <w:r>
              <w:t>020.3.25</w:t>
            </w:r>
          </w:p>
        </w:tc>
        <w:tc>
          <w:tcPr>
            <w:tcW w:w="1375" w:type="dxa"/>
          </w:tcPr>
          <w:p w14:paraId="5A33ECB6" w14:textId="0388B891" w:rsidR="00E44062" w:rsidRDefault="00E44062" w:rsidP="004B0583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150CECE5" w14:textId="77777777" w:rsidR="00E44062" w:rsidRPr="00A74F93" w:rsidRDefault="00E44062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2BE8BA73" w14:textId="61DAE4CB" w:rsidR="00E44062" w:rsidRDefault="00E44062" w:rsidP="004B0583">
            <w:pPr>
              <w:jc w:val="both"/>
            </w:pPr>
            <w:r>
              <w:rPr>
                <w:rFonts w:hint="eastAsia"/>
              </w:rPr>
              <w:t>对账文件字段修改</w:t>
            </w:r>
          </w:p>
        </w:tc>
      </w:tr>
      <w:tr w:rsidR="00023E8E" w:rsidRPr="00A74F93" w14:paraId="18CC6D16" w14:textId="77777777" w:rsidTr="00023E8E">
        <w:trPr>
          <w:trHeight w:val="283"/>
        </w:trPr>
        <w:tc>
          <w:tcPr>
            <w:tcW w:w="1378" w:type="dxa"/>
          </w:tcPr>
          <w:p w14:paraId="046D6CC2" w14:textId="052B3DC6" w:rsidR="00023E8E" w:rsidRDefault="00023E8E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3.0.6</w:t>
            </w:r>
          </w:p>
        </w:tc>
        <w:tc>
          <w:tcPr>
            <w:tcW w:w="1416" w:type="dxa"/>
          </w:tcPr>
          <w:p w14:paraId="74F20C5D" w14:textId="2C5F49C0" w:rsidR="00023E8E" w:rsidRDefault="00023E8E" w:rsidP="004B0583">
            <w:pPr>
              <w:jc w:val="both"/>
            </w:pPr>
            <w:r>
              <w:rPr>
                <w:rFonts w:hint="eastAsia"/>
              </w:rPr>
              <w:t>20</w:t>
            </w:r>
            <w:r>
              <w:t>20.3.31</w:t>
            </w:r>
          </w:p>
        </w:tc>
        <w:tc>
          <w:tcPr>
            <w:tcW w:w="1375" w:type="dxa"/>
          </w:tcPr>
          <w:p w14:paraId="04D14D57" w14:textId="5E9D221D" w:rsidR="00023E8E" w:rsidRDefault="00023E8E" w:rsidP="004B0583">
            <w:pPr>
              <w:jc w:val="both"/>
            </w:pPr>
            <w:r>
              <w:rPr>
                <w:rFonts w:hint="eastAsia"/>
              </w:rPr>
              <w:t>李正昊</w:t>
            </w:r>
          </w:p>
        </w:tc>
        <w:tc>
          <w:tcPr>
            <w:tcW w:w="1375" w:type="dxa"/>
          </w:tcPr>
          <w:p w14:paraId="6C90B854" w14:textId="77777777" w:rsidR="00023E8E" w:rsidRPr="00A74F93" w:rsidRDefault="00023E8E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260D26B5" w14:textId="3196836F" w:rsidR="00023E8E" w:rsidRDefault="00023E8E" w:rsidP="004B0583">
            <w:pPr>
              <w:jc w:val="both"/>
            </w:pPr>
            <w:r>
              <w:rPr>
                <w:rFonts w:hint="eastAsia"/>
              </w:rPr>
              <w:t>3.</w:t>
            </w:r>
            <w:r>
              <w:t xml:space="preserve">22 </w:t>
            </w:r>
            <w:r>
              <w:rPr>
                <w:rFonts w:hint="eastAsia"/>
              </w:rPr>
              <w:t>提前结清申请</w:t>
            </w:r>
            <w:r>
              <w:rPr>
                <w:rFonts w:hint="eastAsia"/>
              </w:rPr>
              <w:t xml:space="preserve"> </w:t>
            </w:r>
          </w:p>
          <w:p w14:paraId="0EA6D4DF" w14:textId="77777777" w:rsidR="00023E8E" w:rsidRDefault="00023E8E" w:rsidP="004B0583">
            <w:pPr>
              <w:jc w:val="both"/>
            </w:pPr>
            <w:r>
              <w:t>3.24</w:t>
            </w:r>
            <w:r>
              <w:rPr>
                <w:rFonts w:hint="eastAsia"/>
              </w:rPr>
              <w:t>回购申请</w:t>
            </w:r>
          </w:p>
          <w:p w14:paraId="69D1122B" w14:textId="36A48916" w:rsidR="00023E8E" w:rsidRPr="00533DBB" w:rsidRDefault="00023E8E" w:rsidP="004B0583">
            <w:pPr>
              <w:jc w:val="both"/>
            </w:pPr>
            <w:r>
              <w:rPr>
                <w:rFonts w:hint="eastAsia"/>
              </w:rPr>
              <w:t>响应参数</w:t>
            </w:r>
            <w:r w:rsidR="00F833F7">
              <w:rPr>
                <w:rFonts w:hint="eastAsia"/>
              </w:rPr>
              <w:t>：</w:t>
            </w:r>
            <w:r w:rsidRPr="00533DBB">
              <w:t>etRespList</w:t>
            </w:r>
            <w:r w:rsidRPr="00533DBB">
              <w:rPr>
                <w:rFonts w:hint="eastAsia"/>
              </w:rPr>
              <w:t>和</w:t>
            </w:r>
            <w:r w:rsidRPr="00533DBB">
              <w:t>etRespSubList</w:t>
            </w:r>
            <w:r w:rsidRPr="00533DBB">
              <w:rPr>
                <w:rFonts w:hint="eastAsia"/>
              </w:rPr>
              <w:t>新增字段：</w:t>
            </w:r>
          </w:p>
          <w:p w14:paraId="06FC516D" w14:textId="3BB47A5F" w:rsidR="00023E8E" w:rsidRDefault="00023E8E" w:rsidP="004B0583">
            <w:pPr>
              <w:jc w:val="both"/>
            </w:pPr>
            <w:r>
              <w:t>exclSlvgVal</w:t>
            </w:r>
            <w:r>
              <w:tab/>
            </w:r>
            <w:r>
              <w:t>价外残值</w:t>
            </w:r>
            <w:r>
              <w:br/>
              <w:t>sdCusAmt</w:t>
            </w:r>
            <w:r>
              <w:tab/>
            </w:r>
            <w:r>
              <w:t>客户保证金抵扣金额</w:t>
            </w:r>
            <w:r>
              <w:br/>
              <w:t>sdFacAmt</w:t>
            </w:r>
            <w:r>
              <w:tab/>
            </w:r>
            <w:r>
              <w:t>厂商保证金标识抵扣金额</w:t>
            </w:r>
          </w:p>
        </w:tc>
      </w:tr>
      <w:tr w:rsidR="00533DBB" w:rsidRPr="00A74F93" w14:paraId="1DA35AD0" w14:textId="77777777" w:rsidTr="00023E8E">
        <w:trPr>
          <w:trHeight w:val="283"/>
          <w:ins w:id="0" w:author="李鸿宇" w:date="2020-06-30T17:10:00Z"/>
        </w:trPr>
        <w:tc>
          <w:tcPr>
            <w:tcW w:w="1378" w:type="dxa"/>
          </w:tcPr>
          <w:p w14:paraId="11CF26FF" w14:textId="318713A1" w:rsidR="00533DBB" w:rsidRDefault="00533DBB" w:rsidP="004B0583">
            <w:pPr>
              <w:jc w:val="both"/>
              <w:rPr>
                <w:ins w:id="1" w:author="李鸿宇" w:date="2020-06-30T17:10:00Z"/>
              </w:rPr>
            </w:pPr>
            <w:ins w:id="2" w:author="李鸿宇" w:date="2020-06-30T17:10:00Z">
              <w:r>
                <w:rPr>
                  <w:rFonts w:hint="eastAsia"/>
                </w:rPr>
                <w:t>V</w:t>
              </w:r>
              <w:r>
                <w:t>3</w:t>
              </w:r>
            </w:ins>
            <w:ins w:id="3" w:author="李鸿宇" w:date="2020-06-30T17:11:00Z">
              <w:r>
                <w:t>.1.0</w:t>
              </w:r>
            </w:ins>
          </w:p>
        </w:tc>
        <w:tc>
          <w:tcPr>
            <w:tcW w:w="1416" w:type="dxa"/>
          </w:tcPr>
          <w:p w14:paraId="5317CEBD" w14:textId="28D69A7A" w:rsidR="00533DBB" w:rsidRDefault="00533DBB" w:rsidP="004B0583">
            <w:pPr>
              <w:jc w:val="both"/>
              <w:rPr>
                <w:ins w:id="4" w:author="李鸿宇" w:date="2020-06-30T17:10:00Z"/>
              </w:rPr>
            </w:pPr>
            <w:ins w:id="5" w:author="李鸿宇" w:date="2020-06-30T17:11:00Z">
              <w:r>
                <w:rPr>
                  <w:rFonts w:hint="eastAsia"/>
                </w:rPr>
                <w:t>2</w:t>
              </w:r>
              <w:r>
                <w:t>020</w:t>
              </w:r>
              <w:r>
                <w:rPr>
                  <w:rFonts w:hint="eastAsia"/>
                </w:rPr>
                <w:t>-</w:t>
              </w:r>
              <w:r>
                <w:t>06</w:t>
              </w:r>
              <w:r>
                <w:rPr>
                  <w:rFonts w:hint="eastAsia"/>
                </w:rPr>
                <w:t>-</w:t>
              </w:r>
              <w:r>
                <w:t>30</w:t>
              </w:r>
            </w:ins>
          </w:p>
        </w:tc>
        <w:tc>
          <w:tcPr>
            <w:tcW w:w="1375" w:type="dxa"/>
          </w:tcPr>
          <w:p w14:paraId="53631B26" w14:textId="34C4236B" w:rsidR="00533DBB" w:rsidRDefault="00533DBB" w:rsidP="004B0583">
            <w:pPr>
              <w:jc w:val="both"/>
              <w:rPr>
                <w:ins w:id="6" w:author="李鸿宇" w:date="2020-06-30T17:10:00Z"/>
              </w:rPr>
            </w:pPr>
            <w:ins w:id="7" w:author="李鸿宇" w:date="2020-06-30T17:10:00Z">
              <w:r>
                <w:rPr>
                  <w:rFonts w:hint="eastAsia"/>
                </w:rPr>
                <w:t>李鸿宇</w:t>
              </w:r>
            </w:ins>
          </w:p>
        </w:tc>
        <w:tc>
          <w:tcPr>
            <w:tcW w:w="1375" w:type="dxa"/>
          </w:tcPr>
          <w:p w14:paraId="1C156FA0" w14:textId="77777777" w:rsidR="00533DBB" w:rsidRPr="00A74F93" w:rsidRDefault="00533DBB" w:rsidP="004B0583">
            <w:pPr>
              <w:jc w:val="both"/>
              <w:rPr>
                <w:ins w:id="8" w:author="李鸿宇" w:date="2020-06-30T17:10:00Z"/>
                <w:rFonts w:eastAsia="宋体"/>
              </w:rPr>
            </w:pPr>
          </w:p>
        </w:tc>
        <w:tc>
          <w:tcPr>
            <w:tcW w:w="2746" w:type="dxa"/>
          </w:tcPr>
          <w:p w14:paraId="7D681966" w14:textId="33C22CD9" w:rsidR="00533DBB" w:rsidRDefault="00533DBB" w:rsidP="004B0583">
            <w:pPr>
              <w:jc w:val="both"/>
              <w:rPr>
                <w:ins w:id="9" w:author="李鸿宇" w:date="2020-06-30T17:10:00Z"/>
              </w:rPr>
            </w:pPr>
            <w:ins w:id="10" w:author="李鸿宇" w:date="2020-06-30T17:10:00Z">
              <w:r>
                <w:rPr>
                  <w:rFonts w:hint="eastAsia"/>
                </w:rPr>
                <w:t>3</w:t>
              </w:r>
              <w:r>
                <w:t xml:space="preserve">.12 </w:t>
              </w:r>
              <w:r>
                <w:rPr>
                  <w:rFonts w:hint="eastAsia"/>
                </w:rPr>
                <w:t>放款申请接口新增</w:t>
              </w:r>
              <w:r>
                <w:rPr>
                  <w:rFonts w:hint="eastAsia"/>
                </w:rPr>
                <w:t>G</w:t>
              </w:r>
              <w:r>
                <w:t>PS</w:t>
              </w:r>
              <w:r>
                <w:rPr>
                  <w:rFonts w:hint="eastAsia"/>
                </w:rPr>
                <w:t>编号字段</w:t>
              </w:r>
            </w:ins>
          </w:p>
        </w:tc>
      </w:tr>
      <w:tr w:rsidR="006B7597" w:rsidRPr="00A74F93" w14:paraId="0A54CEC1" w14:textId="77777777" w:rsidTr="00023E8E">
        <w:trPr>
          <w:trHeight w:val="283"/>
          <w:ins w:id="11" w:author="李鸿宇" w:date="2020-09-22T15:44:00Z"/>
        </w:trPr>
        <w:tc>
          <w:tcPr>
            <w:tcW w:w="1378" w:type="dxa"/>
          </w:tcPr>
          <w:p w14:paraId="53454629" w14:textId="075DD4F3" w:rsidR="006B7597" w:rsidRDefault="006B7597" w:rsidP="004B0583">
            <w:pPr>
              <w:jc w:val="both"/>
              <w:rPr>
                <w:ins w:id="12" w:author="李鸿宇" w:date="2020-09-22T15:44:00Z"/>
              </w:rPr>
            </w:pPr>
            <w:ins w:id="13" w:author="李鸿宇" w:date="2020-09-22T15:44:00Z">
              <w:r>
                <w:rPr>
                  <w:rFonts w:hint="eastAsia"/>
                </w:rPr>
                <w:t>V</w:t>
              </w:r>
              <w:r>
                <w:t>3.1.1</w:t>
              </w:r>
            </w:ins>
          </w:p>
        </w:tc>
        <w:tc>
          <w:tcPr>
            <w:tcW w:w="1416" w:type="dxa"/>
          </w:tcPr>
          <w:p w14:paraId="23A175F2" w14:textId="5A671577" w:rsidR="006B7597" w:rsidRDefault="006B7597" w:rsidP="004B0583">
            <w:pPr>
              <w:jc w:val="both"/>
              <w:rPr>
                <w:ins w:id="14" w:author="李鸿宇" w:date="2020-09-22T15:44:00Z"/>
              </w:rPr>
            </w:pPr>
            <w:ins w:id="15" w:author="李鸿宇" w:date="2020-09-22T15:44:00Z">
              <w:r>
                <w:rPr>
                  <w:rFonts w:hint="eastAsia"/>
                </w:rPr>
                <w:t>2</w:t>
              </w:r>
              <w:r>
                <w:t>020</w:t>
              </w:r>
              <w:r>
                <w:rPr>
                  <w:rFonts w:hint="eastAsia"/>
                </w:rPr>
                <w:t>-</w:t>
              </w:r>
              <w:r>
                <w:t>09</w:t>
              </w:r>
              <w:r>
                <w:rPr>
                  <w:rFonts w:hint="eastAsia"/>
                </w:rPr>
                <w:t>-</w:t>
              </w:r>
              <w:r>
                <w:t>22</w:t>
              </w:r>
            </w:ins>
          </w:p>
        </w:tc>
        <w:tc>
          <w:tcPr>
            <w:tcW w:w="1375" w:type="dxa"/>
          </w:tcPr>
          <w:p w14:paraId="04369371" w14:textId="6EC28FAB" w:rsidR="006B7597" w:rsidRDefault="006B7597" w:rsidP="004B0583">
            <w:pPr>
              <w:jc w:val="both"/>
              <w:rPr>
                <w:ins w:id="16" w:author="李鸿宇" w:date="2020-09-22T15:44:00Z"/>
              </w:rPr>
            </w:pPr>
            <w:ins w:id="17" w:author="李鸿宇" w:date="2020-09-22T15:44:00Z">
              <w:r>
                <w:rPr>
                  <w:rFonts w:hint="eastAsia"/>
                </w:rPr>
                <w:t>李鸿宇</w:t>
              </w:r>
            </w:ins>
          </w:p>
        </w:tc>
        <w:tc>
          <w:tcPr>
            <w:tcW w:w="1375" w:type="dxa"/>
          </w:tcPr>
          <w:p w14:paraId="3CC31750" w14:textId="77777777" w:rsidR="006B7597" w:rsidRPr="00A74F93" w:rsidRDefault="006B7597" w:rsidP="004B0583">
            <w:pPr>
              <w:jc w:val="both"/>
              <w:rPr>
                <w:ins w:id="18" w:author="李鸿宇" w:date="2020-09-22T15:44:00Z"/>
                <w:rFonts w:eastAsia="宋体"/>
              </w:rPr>
            </w:pPr>
          </w:p>
        </w:tc>
        <w:tc>
          <w:tcPr>
            <w:tcW w:w="2746" w:type="dxa"/>
          </w:tcPr>
          <w:p w14:paraId="236239EC" w14:textId="5F1F7DDE" w:rsidR="006B7597" w:rsidRDefault="006B7597" w:rsidP="006B7597">
            <w:pPr>
              <w:jc w:val="both"/>
              <w:rPr>
                <w:ins w:id="19" w:author="李鸿宇" w:date="2020-09-22T15:44:00Z"/>
              </w:rPr>
            </w:pPr>
            <w:ins w:id="20" w:author="李鸿宇" w:date="2020-09-22T15:44:00Z">
              <w:r w:rsidRPr="006B7597">
                <w:rPr>
                  <w:rFonts w:hint="eastAsia"/>
                </w:rPr>
                <w:t>进件申请接口借款人信息增加民族及年收入字段</w:t>
              </w:r>
            </w:ins>
          </w:p>
        </w:tc>
      </w:tr>
      <w:tr w:rsidR="002F724B" w:rsidRPr="00A74F93" w14:paraId="22DF7E16" w14:textId="77777777" w:rsidTr="002F724B">
        <w:trPr>
          <w:trHeight w:val="283"/>
        </w:trPr>
        <w:tc>
          <w:tcPr>
            <w:tcW w:w="1378" w:type="dxa"/>
            <w:vAlign w:val="center"/>
          </w:tcPr>
          <w:p w14:paraId="630A9AE2" w14:textId="06A3590B" w:rsidR="002F724B" w:rsidRDefault="002F724B" w:rsidP="002F724B">
            <w:pPr>
              <w:jc w:val="both"/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3.1.2</w:t>
            </w:r>
          </w:p>
        </w:tc>
        <w:tc>
          <w:tcPr>
            <w:tcW w:w="1416" w:type="dxa"/>
            <w:vAlign w:val="center"/>
          </w:tcPr>
          <w:p w14:paraId="28E4B7E1" w14:textId="11C3BEE6" w:rsidR="002F724B" w:rsidRDefault="002F724B" w:rsidP="002F724B">
            <w:pPr>
              <w:jc w:val="both"/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05</w:t>
            </w:r>
          </w:p>
        </w:tc>
        <w:tc>
          <w:tcPr>
            <w:tcW w:w="1375" w:type="dxa"/>
            <w:vAlign w:val="center"/>
          </w:tcPr>
          <w:p w14:paraId="696EFC2A" w14:textId="6ECEF409" w:rsidR="002F724B" w:rsidRDefault="002F724B" w:rsidP="002F724B">
            <w:pPr>
              <w:jc w:val="both"/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61CCD7C2" w14:textId="77777777" w:rsidR="002F724B" w:rsidRPr="00A74F93" w:rsidRDefault="002F724B" w:rsidP="002F724B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BD08D00" w14:textId="63BA3A04" w:rsidR="002F724B" w:rsidRDefault="006066F7" w:rsidP="002F724B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3.12</w:t>
            </w:r>
            <w:r>
              <w:rPr>
                <w:rFonts w:eastAsia="宋体" w:hint="eastAsia"/>
                <w:color w:val="000000" w:themeColor="text1"/>
              </w:rPr>
              <w:t>、</w:t>
            </w:r>
            <w:r w:rsidR="002F724B">
              <w:rPr>
                <w:rFonts w:eastAsia="宋体" w:hint="eastAsia"/>
                <w:color w:val="000000" w:themeColor="text1"/>
              </w:rPr>
              <w:t>3</w:t>
            </w:r>
            <w:r w:rsidR="002F724B">
              <w:rPr>
                <w:rFonts w:eastAsia="宋体"/>
                <w:color w:val="000000" w:themeColor="text1"/>
              </w:rPr>
              <w:t>.13</w:t>
            </w:r>
            <w:r w:rsidR="002F724B">
              <w:rPr>
                <w:rFonts w:eastAsia="宋体" w:hint="eastAsia"/>
                <w:color w:val="000000" w:themeColor="text1"/>
              </w:rPr>
              <w:t>、</w:t>
            </w:r>
            <w:r w:rsidR="002F724B">
              <w:rPr>
                <w:rFonts w:eastAsia="宋体" w:hint="eastAsia"/>
                <w:color w:val="000000" w:themeColor="text1"/>
              </w:rPr>
              <w:t>3</w:t>
            </w:r>
            <w:r w:rsidR="002F724B">
              <w:rPr>
                <w:rFonts w:eastAsia="宋体"/>
                <w:color w:val="000000" w:themeColor="text1"/>
              </w:rPr>
              <w:t>.14</w:t>
            </w:r>
            <w:r w:rsidR="002F724B">
              <w:rPr>
                <w:rFonts w:eastAsia="宋体" w:hint="eastAsia"/>
                <w:color w:val="000000" w:themeColor="text1"/>
              </w:rPr>
              <w:t>、</w:t>
            </w:r>
            <w:r w:rsidR="002F724B">
              <w:rPr>
                <w:rFonts w:eastAsia="宋体" w:hint="eastAsia"/>
                <w:color w:val="000000" w:themeColor="text1"/>
              </w:rPr>
              <w:t>3</w:t>
            </w:r>
            <w:r w:rsidR="002F724B">
              <w:rPr>
                <w:rFonts w:eastAsia="宋体"/>
                <w:color w:val="000000" w:themeColor="text1"/>
              </w:rPr>
              <w:t>.17</w:t>
            </w:r>
            <w:r w:rsidR="002F724B">
              <w:rPr>
                <w:rFonts w:eastAsia="宋体" w:hint="eastAsia"/>
                <w:color w:val="000000" w:themeColor="text1"/>
              </w:rPr>
              <w:t>接口增加了缺失影像文件编码字段</w:t>
            </w:r>
            <w:r w:rsidR="009420D1">
              <w:rPr>
                <w:rFonts w:eastAsia="宋体" w:hint="eastAsia"/>
                <w:color w:val="000000" w:themeColor="text1"/>
              </w:rPr>
              <w:t>，增加了</w:t>
            </w:r>
            <w:r w:rsidR="009420D1">
              <w:rPr>
                <w:rFonts w:eastAsia="宋体" w:hint="eastAsia"/>
                <w:color w:val="000000" w:themeColor="text1"/>
              </w:rPr>
              <w:t>3</w:t>
            </w:r>
            <w:r w:rsidR="009420D1">
              <w:rPr>
                <w:rFonts w:eastAsia="宋体"/>
                <w:color w:val="000000" w:themeColor="text1"/>
              </w:rPr>
              <w:t>.28</w:t>
            </w:r>
            <w:r w:rsidR="009420D1">
              <w:rPr>
                <w:rFonts w:eastAsia="宋体" w:hint="eastAsia"/>
                <w:color w:val="000000" w:themeColor="text1"/>
              </w:rPr>
              <w:t>超期通知接口</w:t>
            </w:r>
          </w:p>
          <w:p w14:paraId="7A50921A" w14:textId="0E64E88D" w:rsidR="000D142C" w:rsidRPr="000D142C" w:rsidRDefault="000D142C" w:rsidP="002F724B">
            <w:pPr>
              <w:jc w:val="both"/>
            </w:pPr>
            <w:r>
              <w:lastRenderedPageBreak/>
              <w:t>3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>抵押信息通知接口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新增车牌号字段</w:t>
            </w:r>
            <w:r>
              <w:rPr>
                <w:rFonts w:hint="eastAsia"/>
              </w:rPr>
              <w:t>;</w:t>
            </w:r>
          </w:p>
          <w:p w14:paraId="0A7E1B06" w14:textId="6B324B8D" w:rsidR="000D142C" w:rsidRPr="000D142C" w:rsidRDefault="000D142C" w:rsidP="002F724B">
            <w:pPr>
              <w:jc w:val="both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19</w:t>
            </w:r>
            <w:r>
              <w:rPr>
                <w:rFonts w:hint="eastAsia"/>
              </w:rPr>
              <w:t>还款计划查询接口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新增实还日期字段</w:t>
            </w:r>
            <w:r>
              <w:rPr>
                <w:rFonts w:hint="eastAsia"/>
              </w:rPr>
              <w:t>;</w:t>
            </w:r>
          </w:p>
        </w:tc>
      </w:tr>
      <w:tr w:rsidR="00085D9F" w:rsidRPr="00A74F93" w14:paraId="6C0A0BFA" w14:textId="77777777" w:rsidTr="002F724B">
        <w:trPr>
          <w:trHeight w:val="283"/>
        </w:trPr>
        <w:tc>
          <w:tcPr>
            <w:tcW w:w="1378" w:type="dxa"/>
            <w:vAlign w:val="center"/>
          </w:tcPr>
          <w:p w14:paraId="3BF7378F" w14:textId="11D4237F" w:rsidR="00085D9F" w:rsidRDefault="00085D9F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V</w:t>
            </w:r>
            <w:r>
              <w:rPr>
                <w:rFonts w:eastAsia="宋体"/>
                <w:color w:val="000000" w:themeColor="text1"/>
              </w:rPr>
              <w:t>3.1.3</w:t>
            </w:r>
          </w:p>
        </w:tc>
        <w:tc>
          <w:tcPr>
            <w:tcW w:w="1416" w:type="dxa"/>
            <w:vAlign w:val="center"/>
          </w:tcPr>
          <w:p w14:paraId="161B4D35" w14:textId="76D93D56" w:rsidR="00085D9F" w:rsidRDefault="00085D9F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02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22</w:t>
            </w:r>
          </w:p>
        </w:tc>
        <w:tc>
          <w:tcPr>
            <w:tcW w:w="1375" w:type="dxa"/>
            <w:vAlign w:val="center"/>
          </w:tcPr>
          <w:p w14:paraId="306D9F14" w14:textId="07130375" w:rsidR="00085D9F" w:rsidRDefault="00085D9F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787C9E46" w14:textId="77777777" w:rsidR="00085D9F" w:rsidRPr="00085D9F" w:rsidRDefault="00085D9F" w:rsidP="00085D9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5FD0E5BA" w14:textId="7F7852AD" w:rsidR="00085D9F" w:rsidRDefault="00085D9F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.5</w:t>
            </w:r>
            <w:r>
              <w:rPr>
                <w:rFonts w:eastAsia="宋体" w:hint="eastAsia"/>
                <w:color w:val="000000" w:themeColor="text1"/>
              </w:rPr>
              <w:t>进件申请接口</w:t>
            </w:r>
            <w:r w:rsidRPr="00B41D46">
              <w:rPr>
                <w:rFonts w:eastAsia="宋体" w:hint="eastAsia"/>
                <w:color w:val="000000" w:themeColor="text1"/>
              </w:rPr>
              <w:t>新增证件有效起始日期和证件有效截止日期；性别、职业字段改为必填；</w:t>
            </w:r>
          </w:p>
        </w:tc>
      </w:tr>
      <w:tr w:rsidR="00C42A22" w:rsidRPr="00A74F93" w14:paraId="3A5105B1" w14:textId="77777777" w:rsidTr="002F724B">
        <w:trPr>
          <w:trHeight w:val="283"/>
        </w:trPr>
        <w:tc>
          <w:tcPr>
            <w:tcW w:w="1378" w:type="dxa"/>
            <w:vAlign w:val="center"/>
          </w:tcPr>
          <w:p w14:paraId="6649AA3E" w14:textId="45BE10D2" w:rsidR="00C42A22" w:rsidRDefault="00C42A22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V</w:t>
            </w:r>
            <w:r>
              <w:rPr>
                <w:rFonts w:eastAsia="宋体"/>
                <w:color w:val="000000" w:themeColor="text1"/>
              </w:rPr>
              <w:t>3.1.4</w:t>
            </w:r>
          </w:p>
        </w:tc>
        <w:tc>
          <w:tcPr>
            <w:tcW w:w="1416" w:type="dxa"/>
            <w:vAlign w:val="center"/>
          </w:tcPr>
          <w:p w14:paraId="3314FCEB" w14:textId="2ABAE24C" w:rsidR="00C42A22" w:rsidRDefault="00C42A22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021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04</w:t>
            </w:r>
            <w:r>
              <w:rPr>
                <w:rFonts w:eastAsia="宋体" w:hint="eastAsia"/>
                <w:color w:val="000000" w:themeColor="text1"/>
              </w:rPr>
              <w:t>-</w:t>
            </w:r>
            <w:r>
              <w:rPr>
                <w:rFonts w:eastAsia="宋体"/>
                <w:color w:val="000000" w:themeColor="text1"/>
              </w:rPr>
              <w:t>02</w:t>
            </w:r>
          </w:p>
        </w:tc>
        <w:tc>
          <w:tcPr>
            <w:tcW w:w="1375" w:type="dxa"/>
            <w:vAlign w:val="center"/>
          </w:tcPr>
          <w:p w14:paraId="47378888" w14:textId="39F88918" w:rsidR="00C42A22" w:rsidRDefault="00C42A22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李鸿宇</w:t>
            </w:r>
          </w:p>
        </w:tc>
        <w:tc>
          <w:tcPr>
            <w:tcW w:w="1375" w:type="dxa"/>
            <w:vAlign w:val="center"/>
          </w:tcPr>
          <w:p w14:paraId="387D95FC" w14:textId="77777777" w:rsidR="00C42A22" w:rsidRPr="00085D9F" w:rsidRDefault="00C42A22" w:rsidP="00085D9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2746" w:type="dxa"/>
            <w:vAlign w:val="center"/>
          </w:tcPr>
          <w:p w14:paraId="44EFB073" w14:textId="0817A28B" w:rsidR="00C42A22" w:rsidRDefault="00C42A22" w:rsidP="00085D9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新增</w:t>
            </w: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 xml:space="preserve">.29 </w:t>
            </w:r>
            <w:r>
              <w:rPr>
                <w:rFonts w:eastAsia="宋体" w:hint="eastAsia"/>
                <w:color w:val="000000" w:themeColor="text1"/>
              </w:rPr>
              <w:t>附件审核结果通知接口</w:t>
            </w:r>
            <w:r w:rsidR="009E61E7">
              <w:rPr>
                <w:rFonts w:eastAsia="宋体" w:hint="eastAsia"/>
                <w:color w:val="000000" w:themeColor="text1"/>
              </w:rPr>
              <w:t>，进件申请接口“车身颜色”字段增加枚举值</w:t>
            </w:r>
          </w:p>
        </w:tc>
      </w:tr>
    </w:tbl>
    <w:p w14:paraId="335A5DAB" w14:textId="77777777" w:rsidR="00A00266" w:rsidRPr="00A74F93" w:rsidRDefault="00A00266" w:rsidP="00A00266">
      <w:pPr>
        <w:rPr>
          <w:rFonts w:eastAsia="宋体"/>
        </w:rPr>
      </w:pPr>
    </w:p>
    <w:p w14:paraId="2CC83A32" w14:textId="77777777" w:rsidR="000E4366" w:rsidRPr="00A74F93" w:rsidRDefault="000E4366" w:rsidP="00A00266">
      <w:pPr>
        <w:rPr>
          <w:rFonts w:eastAsia="宋体"/>
        </w:rPr>
      </w:pPr>
    </w:p>
    <w:p w14:paraId="186D582C" w14:textId="77777777" w:rsidR="000E4366" w:rsidRPr="00C5338B" w:rsidRDefault="000E4366" w:rsidP="00A00266">
      <w:pPr>
        <w:rPr>
          <w:rFonts w:eastAsia="宋体"/>
        </w:rPr>
      </w:pPr>
    </w:p>
    <w:p w14:paraId="35DC58D1" w14:textId="77777777" w:rsidR="000E4366" w:rsidRPr="00A74F93" w:rsidRDefault="000E4366" w:rsidP="00A00266">
      <w:pPr>
        <w:rPr>
          <w:rFonts w:eastAsia="宋体"/>
        </w:rPr>
      </w:pPr>
    </w:p>
    <w:p w14:paraId="614812AE" w14:textId="77777777" w:rsidR="000E4366" w:rsidRPr="00A74F93" w:rsidRDefault="000E4366" w:rsidP="00A00266">
      <w:pPr>
        <w:rPr>
          <w:rFonts w:eastAsia="宋体"/>
        </w:rPr>
      </w:pPr>
    </w:p>
    <w:p w14:paraId="2501855D" w14:textId="77777777" w:rsidR="000E4366" w:rsidRPr="00A74F93" w:rsidRDefault="000E4366" w:rsidP="00A00266">
      <w:pPr>
        <w:rPr>
          <w:rFonts w:eastAsia="宋体"/>
        </w:rPr>
      </w:pPr>
    </w:p>
    <w:p w14:paraId="466606B1" w14:textId="77777777" w:rsidR="00E73794" w:rsidRPr="00A74F93" w:rsidRDefault="00E73794" w:rsidP="00A00266">
      <w:pPr>
        <w:rPr>
          <w:rFonts w:eastAsia="宋体"/>
        </w:rPr>
        <w:sectPr w:rsidR="00E73794" w:rsidRPr="00A74F93" w:rsidSect="0073657D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4"/>
          <w:lang w:val="zh-CN"/>
        </w:rPr>
        <w:id w:val="-619832117"/>
        <w:docPartObj>
          <w:docPartGallery w:val="Table of Contents"/>
          <w:docPartUnique/>
        </w:docPartObj>
      </w:sdtPr>
      <w:sdtEndPr/>
      <w:sdtContent>
        <w:p w14:paraId="531BA032" w14:textId="77777777" w:rsidR="00E73794" w:rsidRPr="00A74F93" w:rsidRDefault="00E73794" w:rsidP="00E73794">
          <w:pPr>
            <w:pStyle w:val="TOC"/>
            <w:numPr>
              <w:ilvl w:val="0"/>
              <w:numId w:val="0"/>
            </w:numPr>
            <w:ind w:left="432" w:hanging="432"/>
            <w:rPr>
              <w:rFonts w:ascii="Times New Roman" w:eastAsia="宋体" w:hAnsi="Times New Roman" w:cs="Times New Roman"/>
            </w:rPr>
          </w:pPr>
        </w:p>
        <w:p w14:paraId="65DD8D95" w14:textId="77777777" w:rsidR="003C5D6A" w:rsidRDefault="00E446DB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A74F93">
            <w:rPr>
              <w:rFonts w:ascii="Times New Roman" w:eastAsia="宋体"/>
            </w:rPr>
            <w:fldChar w:fldCharType="begin"/>
          </w:r>
          <w:r w:rsidR="00E73794" w:rsidRPr="00A74F93">
            <w:rPr>
              <w:rFonts w:ascii="Times New Roman" w:eastAsia="宋体"/>
            </w:rPr>
            <w:instrText xml:space="preserve"> TOC \o "1-3" \h \z \u </w:instrText>
          </w:r>
          <w:r w:rsidRPr="00A74F93">
            <w:rPr>
              <w:rFonts w:ascii="Times New Roman" w:eastAsia="宋体"/>
            </w:rPr>
            <w:fldChar w:fldCharType="separate"/>
          </w:r>
          <w:hyperlink w:anchor="_Toc33710243" w:history="1">
            <w:r w:rsidR="003C5D6A" w:rsidRPr="002E4361">
              <w:rPr>
                <w:rStyle w:val="ab"/>
                <w:rFonts w:eastAsia="宋体"/>
                <w:noProof/>
              </w:rPr>
              <w:t>1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F8D6AC9" w14:textId="77777777" w:rsidR="003C5D6A" w:rsidRDefault="00F0430E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244" w:history="1">
            <w:r w:rsidR="003C5D6A" w:rsidRPr="002E4361">
              <w:rPr>
                <w:rStyle w:val="ab"/>
                <w:rFonts w:eastAsia="宋体"/>
                <w:noProof/>
              </w:rPr>
              <w:t>2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技术规范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F46A32B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通讯方式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3EE9618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6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通讯安全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00D8BA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通讯地址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28758C0" w14:textId="77777777" w:rsidR="003C5D6A" w:rsidRDefault="00F0430E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248" w:history="1">
            <w:r w:rsidR="003C5D6A" w:rsidRPr="002E4361">
              <w:rPr>
                <w:rStyle w:val="ab"/>
                <w:rFonts w:eastAsia="宋体"/>
                <w:noProof/>
              </w:rPr>
              <w:t>3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联机接口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D6476EC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符号定义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23305EB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0" w:history="1"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3.2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请求返回</w:t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公共</w:t>
            </w:r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字段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A76CC1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1" w:history="1"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3.2.1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  <w:lang w:val="zh-TW"/>
              </w:rPr>
              <w:t>公共</w:t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A810970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2" w:history="1"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3.2.2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返回</w:t>
            </w:r>
            <w:r w:rsidR="003C5D6A" w:rsidRPr="002E4361">
              <w:rPr>
                <w:rStyle w:val="ab"/>
                <w:rFonts w:eastAsia="宋体"/>
                <w:noProof/>
              </w:rPr>
              <w:t>公共</w:t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540186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预审申请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8CB6AD6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4" w:history="1">
            <w:r w:rsidR="003C5D6A" w:rsidRPr="002E4361">
              <w:rPr>
                <w:rStyle w:val="ab"/>
                <w:rFonts w:eastAsia="宋体"/>
                <w:noProof/>
              </w:rPr>
              <w:t>3.3.1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CE8902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5" w:history="1">
            <w:r w:rsidR="003C5D6A" w:rsidRPr="002E4361">
              <w:rPr>
                <w:rStyle w:val="ab"/>
                <w:rFonts w:eastAsia="宋体"/>
                <w:noProof/>
              </w:rPr>
              <w:t>3.3.2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46ACF8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6" w:history="1">
            <w:r w:rsidR="003C5D6A" w:rsidRPr="002E4361">
              <w:rPr>
                <w:rStyle w:val="ab"/>
                <w:rFonts w:eastAsia="宋体"/>
                <w:noProof/>
              </w:rPr>
              <w:t>3.3.3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0A8DBB7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7" w:history="1">
            <w:r w:rsidR="003C5D6A" w:rsidRPr="002E4361">
              <w:rPr>
                <w:rStyle w:val="ab"/>
                <w:rFonts w:eastAsia="宋体"/>
                <w:noProof/>
              </w:rPr>
              <w:t>3.3.4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901DB9C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8" w:history="1">
            <w:r w:rsidR="003C5D6A" w:rsidRPr="002E4361">
              <w:rPr>
                <w:rStyle w:val="ab"/>
                <w:rFonts w:eastAsia="宋体"/>
                <w:noProof/>
              </w:rPr>
              <w:t>3.3.5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752F199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预审结果查询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40B5339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0" w:history="1">
            <w:r w:rsidR="003C5D6A" w:rsidRPr="002E4361">
              <w:rPr>
                <w:rStyle w:val="ab"/>
                <w:rFonts w:eastAsia="宋体"/>
                <w:noProof/>
              </w:rPr>
              <w:t>3.4.1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18486F9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1" w:history="1">
            <w:r w:rsidR="003C5D6A" w:rsidRPr="002E4361">
              <w:rPr>
                <w:rStyle w:val="ab"/>
                <w:rFonts w:eastAsia="宋体"/>
                <w:noProof/>
              </w:rPr>
              <w:t>3.4.2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43AF36C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2" w:history="1">
            <w:r w:rsidR="003C5D6A" w:rsidRPr="002E4361">
              <w:rPr>
                <w:rStyle w:val="ab"/>
                <w:rFonts w:eastAsia="宋体"/>
                <w:noProof/>
              </w:rPr>
              <w:t>3.4.3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4993E77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3" w:history="1">
            <w:r w:rsidR="003C5D6A" w:rsidRPr="002E4361">
              <w:rPr>
                <w:rStyle w:val="ab"/>
                <w:rFonts w:eastAsia="宋体"/>
                <w:noProof/>
              </w:rPr>
              <w:t>3.4.4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5FE38F8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4" w:history="1">
            <w:r w:rsidR="003C5D6A" w:rsidRPr="002E4361">
              <w:rPr>
                <w:rStyle w:val="ab"/>
                <w:rFonts w:eastAsia="宋体"/>
                <w:noProof/>
              </w:rPr>
              <w:t>3.4.5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4DC3E7C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6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进件申请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560453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6" w:history="1">
            <w:r w:rsidR="003C5D6A" w:rsidRPr="002E4361">
              <w:rPr>
                <w:rStyle w:val="ab"/>
                <w:rFonts w:eastAsia="宋体"/>
                <w:noProof/>
              </w:rPr>
              <w:t>3.5.1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F09F7F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7" w:history="1">
            <w:r w:rsidR="003C5D6A" w:rsidRPr="002E4361">
              <w:rPr>
                <w:rStyle w:val="ab"/>
                <w:rFonts w:eastAsia="宋体"/>
                <w:noProof/>
              </w:rPr>
              <w:t>3.5.2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0239F96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8" w:history="1">
            <w:r w:rsidR="003C5D6A" w:rsidRPr="002E4361">
              <w:rPr>
                <w:rStyle w:val="ab"/>
                <w:rFonts w:eastAsia="宋体"/>
                <w:noProof/>
              </w:rPr>
              <w:t>3.5.3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1ADE5CE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9" w:history="1">
            <w:r w:rsidR="003C5D6A" w:rsidRPr="002E4361">
              <w:rPr>
                <w:rStyle w:val="ab"/>
                <w:rFonts w:eastAsia="宋体"/>
                <w:noProof/>
              </w:rPr>
              <w:t>3.5.4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755DF09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0" w:history="1">
            <w:r w:rsidR="003C5D6A" w:rsidRPr="002E4361">
              <w:rPr>
                <w:rStyle w:val="ab"/>
                <w:rFonts w:eastAsia="宋体"/>
                <w:noProof/>
              </w:rPr>
              <w:t>3.5.5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45A35E2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7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进件申请结果查询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D2023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2" w:history="1">
            <w:r w:rsidR="003C5D6A" w:rsidRPr="002E4361">
              <w:rPr>
                <w:rStyle w:val="ab"/>
                <w:rFonts w:eastAsia="宋体"/>
                <w:noProof/>
              </w:rPr>
              <w:t>3.6.1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AC7730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3" w:history="1">
            <w:r w:rsidR="003C5D6A" w:rsidRPr="002E4361">
              <w:rPr>
                <w:rStyle w:val="ab"/>
                <w:rFonts w:eastAsia="宋体"/>
                <w:noProof/>
              </w:rPr>
              <w:t>3.6.2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565398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4" w:history="1">
            <w:r w:rsidR="003C5D6A" w:rsidRPr="002E4361">
              <w:rPr>
                <w:rStyle w:val="ab"/>
                <w:rFonts w:eastAsia="宋体"/>
                <w:noProof/>
              </w:rPr>
              <w:t>3.6.3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75D3974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5" w:history="1">
            <w:r w:rsidR="003C5D6A" w:rsidRPr="002E4361">
              <w:rPr>
                <w:rStyle w:val="ab"/>
                <w:rFonts w:eastAsia="宋体"/>
                <w:noProof/>
              </w:rPr>
              <w:t>3.6.4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E71D434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6" w:history="1">
            <w:r w:rsidR="003C5D6A" w:rsidRPr="002E4361">
              <w:rPr>
                <w:rStyle w:val="ab"/>
                <w:rFonts w:eastAsia="宋体"/>
                <w:noProof/>
              </w:rPr>
              <w:t>3.6.5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FE6D085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7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预绑卡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DA3B15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8" w:history="1">
            <w:r w:rsidR="003C5D6A" w:rsidRPr="002E4361">
              <w:rPr>
                <w:rStyle w:val="ab"/>
                <w:rFonts w:eastAsia="宋体"/>
                <w:noProof/>
              </w:rPr>
              <w:t>3.7.1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197A61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9" w:history="1">
            <w:r w:rsidR="003C5D6A" w:rsidRPr="002E4361">
              <w:rPr>
                <w:rStyle w:val="ab"/>
                <w:rFonts w:eastAsia="宋体"/>
                <w:noProof/>
              </w:rPr>
              <w:t>3.7.2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378CED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0" w:history="1">
            <w:r w:rsidR="003C5D6A" w:rsidRPr="002E4361">
              <w:rPr>
                <w:rStyle w:val="ab"/>
                <w:rFonts w:eastAsia="宋体"/>
                <w:noProof/>
              </w:rPr>
              <w:t>3.7.3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CA46586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1" w:history="1">
            <w:r w:rsidR="003C5D6A" w:rsidRPr="002E4361">
              <w:rPr>
                <w:rStyle w:val="ab"/>
                <w:rFonts w:eastAsia="宋体"/>
                <w:noProof/>
              </w:rPr>
              <w:t>3.7.4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9D7A7D7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2" w:history="1">
            <w:r w:rsidR="003C5D6A" w:rsidRPr="002E4361">
              <w:rPr>
                <w:rStyle w:val="ab"/>
                <w:rFonts w:eastAsia="宋体"/>
                <w:noProof/>
              </w:rPr>
              <w:t>3.7.5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14E94A2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8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3.8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确认绑卡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A8E72A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4" w:history="1">
            <w:r w:rsidR="003C5D6A" w:rsidRPr="002E4361">
              <w:rPr>
                <w:rStyle w:val="ab"/>
                <w:rFonts w:eastAsia="宋体"/>
                <w:noProof/>
              </w:rPr>
              <w:t>3.8.1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B907B5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5" w:history="1">
            <w:r w:rsidR="003C5D6A" w:rsidRPr="002E4361">
              <w:rPr>
                <w:rStyle w:val="ab"/>
                <w:rFonts w:eastAsia="宋体"/>
                <w:noProof/>
              </w:rPr>
              <w:t>3.8.2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5696F3C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6" w:history="1">
            <w:r w:rsidR="003C5D6A" w:rsidRPr="002E4361">
              <w:rPr>
                <w:rStyle w:val="ab"/>
                <w:rFonts w:eastAsia="宋体"/>
                <w:noProof/>
              </w:rPr>
              <w:t>3.8.3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8DD51BF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7" w:history="1">
            <w:r w:rsidR="003C5D6A" w:rsidRPr="002E4361">
              <w:rPr>
                <w:rStyle w:val="ab"/>
                <w:rFonts w:eastAsia="宋体"/>
                <w:noProof/>
              </w:rPr>
              <w:t>3.8.4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D95FD75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8" w:history="1">
            <w:r w:rsidR="003C5D6A" w:rsidRPr="002E4361">
              <w:rPr>
                <w:rStyle w:val="ab"/>
                <w:rFonts w:eastAsia="宋体"/>
                <w:noProof/>
              </w:rPr>
              <w:t>3.8.5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E2928A7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8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3.9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上传待签合同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095C85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0" w:history="1">
            <w:r w:rsidR="003C5D6A" w:rsidRPr="002E4361">
              <w:rPr>
                <w:rStyle w:val="ab"/>
                <w:rFonts w:eastAsia="宋体"/>
                <w:noProof/>
              </w:rPr>
              <w:t>3.9.1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2F2998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1" w:history="1">
            <w:r w:rsidR="003C5D6A" w:rsidRPr="002E4361">
              <w:rPr>
                <w:rStyle w:val="ab"/>
                <w:rFonts w:eastAsia="宋体"/>
                <w:noProof/>
              </w:rPr>
              <w:t>3.9.2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5B6670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2" w:history="1">
            <w:r w:rsidR="003C5D6A" w:rsidRPr="002E4361">
              <w:rPr>
                <w:rStyle w:val="ab"/>
                <w:rFonts w:eastAsia="宋体"/>
                <w:noProof/>
              </w:rPr>
              <w:t>3.9.3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775B5B2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3" w:history="1">
            <w:r w:rsidR="003C5D6A" w:rsidRPr="002E4361">
              <w:rPr>
                <w:rStyle w:val="ab"/>
                <w:rFonts w:eastAsia="宋体"/>
                <w:noProof/>
              </w:rPr>
              <w:t>3.9.4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9C853CB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4" w:history="1">
            <w:r w:rsidR="003C5D6A" w:rsidRPr="002E4361">
              <w:rPr>
                <w:rStyle w:val="ab"/>
                <w:rFonts w:eastAsia="宋体"/>
                <w:noProof/>
              </w:rPr>
              <w:t>3.9.5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5435C54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9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3.10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撤销申请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39C43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6" w:history="1">
            <w:r w:rsidR="003C5D6A" w:rsidRPr="002E4361">
              <w:rPr>
                <w:rStyle w:val="ab"/>
                <w:rFonts w:eastAsia="宋体"/>
                <w:noProof/>
              </w:rPr>
              <w:t>3.10.1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729CA6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7" w:history="1">
            <w:r w:rsidR="003C5D6A" w:rsidRPr="002E4361">
              <w:rPr>
                <w:rStyle w:val="ab"/>
                <w:rFonts w:eastAsia="宋体"/>
                <w:noProof/>
              </w:rPr>
              <w:t>3.10.2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458E8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8" w:history="1">
            <w:r w:rsidR="003C5D6A" w:rsidRPr="002E4361">
              <w:rPr>
                <w:rStyle w:val="ab"/>
                <w:rFonts w:eastAsia="宋体"/>
                <w:noProof/>
              </w:rPr>
              <w:t>3.10.3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C79C01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9" w:history="1">
            <w:r w:rsidR="003C5D6A" w:rsidRPr="002E4361">
              <w:rPr>
                <w:rStyle w:val="ab"/>
                <w:rFonts w:eastAsia="宋体"/>
                <w:noProof/>
              </w:rPr>
              <w:t>3.10.4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CAED2D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0" w:history="1">
            <w:r w:rsidR="003C5D6A" w:rsidRPr="002E4361">
              <w:rPr>
                <w:rStyle w:val="ab"/>
                <w:rFonts w:eastAsia="宋体"/>
                <w:noProof/>
              </w:rPr>
              <w:t>3.10.5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4F9A161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0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撤销结果查询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7B0CB6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2" w:history="1">
            <w:r w:rsidR="003C5D6A" w:rsidRPr="002E4361">
              <w:rPr>
                <w:rStyle w:val="ab"/>
                <w:rFonts w:eastAsia="宋体"/>
                <w:noProof/>
              </w:rPr>
              <w:t>3.11.1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77D4A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3" w:history="1">
            <w:r w:rsidR="003C5D6A" w:rsidRPr="002E4361">
              <w:rPr>
                <w:rStyle w:val="ab"/>
                <w:rFonts w:eastAsia="宋体"/>
                <w:noProof/>
              </w:rPr>
              <w:t>3.11.2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2516C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4" w:history="1">
            <w:r w:rsidR="003C5D6A" w:rsidRPr="002E4361">
              <w:rPr>
                <w:rStyle w:val="ab"/>
                <w:rFonts w:eastAsia="宋体"/>
                <w:noProof/>
              </w:rPr>
              <w:t>3.11.3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DE6C40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5" w:history="1">
            <w:r w:rsidR="003C5D6A" w:rsidRPr="002E4361">
              <w:rPr>
                <w:rStyle w:val="ab"/>
                <w:rFonts w:eastAsia="宋体"/>
                <w:noProof/>
              </w:rPr>
              <w:t>3.11.4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FB193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6" w:history="1">
            <w:r w:rsidR="003C5D6A" w:rsidRPr="002E4361">
              <w:rPr>
                <w:rStyle w:val="ab"/>
                <w:rFonts w:eastAsia="宋体"/>
                <w:noProof/>
              </w:rPr>
              <w:t>3.11.5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01F56A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0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A30DF7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8" w:history="1">
            <w:r w:rsidR="003C5D6A" w:rsidRPr="002E4361">
              <w:rPr>
                <w:rStyle w:val="ab"/>
                <w:rFonts w:eastAsia="宋体"/>
                <w:noProof/>
              </w:rPr>
              <w:t>3.12.1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FF8B65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9" w:history="1">
            <w:r w:rsidR="003C5D6A" w:rsidRPr="002E4361">
              <w:rPr>
                <w:rStyle w:val="ab"/>
                <w:rFonts w:eastAsia="宋体"/>
                <w:noProof/>
              </w:rPr>
              <w:t>3.12.2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76E0B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0" w:history="1">
            <w:r w:rsidR="003C5D6A" w:rsidRPr="002E4361">
              <w:rPr>
                <w:rStyle w:val="ab"/>
                <w:rFonts w:eastAsia="宋体"/>
                <w:noProof/>
              </w:rPr>
              <w:t>3.12.3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298D66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1" w:history="1">
            <w:r w:rsidR="003C5D6A" w:rsidRPr="002E4361">
              <w:rPr>
                <w:rStyle w:val="ab"/>
                <w:rFonts w:eastAsia="宋体"/>
                <w:noProof/>
              </w:rPr>
              <w:t>3.12.4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C651CA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2" w:history="1">
            <w:r w:rsidR="003C5D6A" w:rsidRPr="002E4361">
              <w:rPr>
                <w:rStyle w:val="ab"/>
                <w:rFonts w:eastAsia="宋体"/>
                <w:noProof/>
              </w:rPr>
              <w:t>3.12.5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093592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1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58E20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4" w:history="1">
            <w:r w:rsidR="003C5D6A" w:rsidRPr="002E4361">
              <w:rPr>
                <w:rStyle w:val="ab"/>
                <w:rFonts w:eastAsia="宋体"/>
                <w:noProof/>
              </w:rPr>
              <w:t>3.13.1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E40508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5" w:history="1">
            <w:r w:rsidR="003C5D6A" w:rsidRPr="002E4361">
              <w:rPr>
                <w:rStyle w:val="ab"/>
                <w:rFonts w:eastAsia="宋体"/>
                <w:noProof/>
              </w:rPr>
              <w:t>3.13.2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A1B94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6" w:history="1">
            <w:r w:rsidR="003C5D6A" w:rsidRPr="002E4361">
              <w:rPr>
                <w:rStyle w:val="ab"/>
                <w:rFonts w:eastAsia="宋体"/>
                <w:noProof/>
              </w:rPr>
              <w:t>3.13.3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B4CD90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7" w:history="1">
            <w:r w:rsidR="003C5D6A" w:rsidRPr="002E4361">
              <w:rPr>
                <w:rStyle w:val="ab"/>
                <w:rFonts w:eastAsia="宋体"/>
                <w:noProof/>
              </w:rPr>
              <w:t>3.13.4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E2F3A2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8" w:history="1">
            <w:r w:rsidR="003C5D6A" w:rsidRPr="002E4361">
              <w:rPr>
                <w:rStyle w:val="ab"/>
                <w:rFonts w:eastAsia="宋体"/>
                <w:noProof/>
              </w:rPr>
              <w:t>3.13.5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D71588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1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A61C5B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0" w:history="1">
            <w:r w:rsidR="003C5D6A" w:rsidRPr="002E4361">
              <w:rPr>
                <w:rStyle w:val="ab"/>
                <w:rFonts w:eastAsia="宋体"/>
                <w:noProof/>
              </w:rPr>
              <w:t>3.14.1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E9F57D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1" w:history="1">
            <w:r w:rsidR="003C5D6A" w:rsidRPr="002E4361">
              <w:rPr>
                <w:rStyle w:val="ab"/>
                <w:rFonts w:eastAsia="宋体"/>
                <w:noProof/>
              </w:rPr>
              <w:t>3.14.2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17B7C3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2" w:history="1">
            <w:r w:rsidR="003C5D6A" w:rsidRPr="002E4361">
              <w:rPr>
                <w:rStyle w:val="ab"/>
                <w:rFonts w:eastAsia="宋体"/>
                <w:noProof/>
              </w:rPr>
              <w:t>3.14.3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5A73C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3" w:history="1">
            <w:r w:rsidR="003C5D6A" w:rsidRPr="002E4361">
              <w:rPr>
                <w:rStyle w:val="ab"/>
                <w:rFonts w:eastAsia="宋体"/>
                <w:noProof/>
              </w:rPr>
              <w:t>3.14.4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193D0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4" w:history="1">
            <w:r w:rsidR="003C5D6A" w:rsidRPr="002E4361">
              <w:rPr>
                <w:rStyle w:val="ab"/>
                <w:rFonts w:eastAsia="宋体"/>
                <w:noProof/>
              </w:rPr>
              <w:t>3.14.5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948747E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2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合同信息查询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BA9CBF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6" w:history="1">
            <w:r w:rsidR="003C5D6A" w:rsidRPr="002E4361">
              <w:rPr>
                <w:rStyle w:val="ab"/>
                <w:rFonts w:eastAsia="宋体"/>
                <w:noProof/>
              </w:rPr>
              <w:t>3.15.1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033D98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7" w:history="1">
            <w:r w:rsidR="003C5D6A" w:rsidRPr="002E4361">
              <w:rPr>
                <w:rStyle w:val="ab"/>
                <w:rFonts w:eastAsia="宋体"/>
                <w:noProof/>
              </w:rPr>
              <w:t>3.15.2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35EA8CA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8" w:history="1">
            <w:r w:rsidR="003C5D6A" w:rsidRPr="002E4361">
              <w:rPr>
                <w:rStyle w:val="ab"/>
                <w:rFonts w:eastAsia="宋体"/>
                <w:noProof/>
              </w:rPr>
              <w:t>3.15.3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17E2C8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9" w:history="1">
            <w:r w:rsidR="003C5D6A" w:rsidRPr="002E4361">
              <w:rPr>
                <w:rStyle w:val="ab"/>
                <w:rFonts w:eastAsia="宋体"/>
                <w:noProof/>
              </w:rPr>
              <w:t>3.15.4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07F9E33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0" w:history="1">
            <w:r w:rsidR="003C5D6A" w:rsidRPr="002E4361">
              <w:rPr>
                <w:rStyle w:val="ab"/>
                <w:rFonts w:eastAsia="宋体"/>
                <w:noProof/>
              </w:rPr>
              <w:t>3.15.5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E4CBDE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3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抵押信息通知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66DC61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2" w:history="1">
            <w:r w:rsidR="003C5D6A" w:rsidRPr="002E4361">
              <w:rPr>
                <w:rStyle w:val="ab"/>
                <w:rFonts w:eastAsia="宋体"/>
                <w:noProof/>
              </w:rPr>
              <w:t>3.16.1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C5609E5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3" w:history="1">
            <w:r w:rsidR="003C5D6A" w:rsidRPr="002E4361">
              <w:rPr>
                <w:rStyle w:val="ab"/>
                <w:rFonts w:eastAsia="宋体"/>
                <w:noProof/>
              </w:rPr>
              <w:t>3.16.2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BC67B6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4" w:history="1">
            <w:r w:rsidR="003C5D6A" w:rsidRPr="002E4361">
              <w:rPr>
                <w:rStyle w:val="ab"/>
                <w:rFonts w:eastAsia="宋体"/>
                <w:noProof/>
              </w:rPr>
              <w:t>3.16.3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879A0F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5" w:history="1">
            <w:r w:rsidR="003C5D6A" w:rsidRPr="002E4361">
              <w:rPr>
                <w:rStyle w:val="ab"/>
                <w:rFonts w:eastAsia="宋体"/>
                <w:noProof/>
              </w:rPr>
              <w:t>3.16.4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D222A6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6" w:history="1">
            <w:r w:rsidR="003C5D6A" w:rsidRPr="002E4361">
              <w:rPr>
                <w:rStyle w:val="ab"/>
                <w:rFonts w:eastAsia="宋体"/>
                <w:noProof/>
              </w:rPr>
              <w:t>3.16.5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2C1B478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3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贷后审查结果通知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352D9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8" w:history="1">
            <w:r w:rsidR="003C5D6A" w:rsidRPr="002E4361">
              <w:rPr>
                <w:rStyle w:val="ab"/>
                <w:rFonts w:eastAsia="宋体"/>
                <w:noProof/>
              </w:rPr>
              <w:t>3.17.1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F22FD6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9" w:history="1">
            <w:r w:rsidR="003C5D6A" w:rsidRPr="002E4361">
              <w:rPr>
                <w:rStyle w:val="ab"/>
                <w:rFonts w:eastAsia="宋体"/>
                <w:noProof/>
              </w:rPr>
              <w:t>3.17.2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613D4E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0" w:history="1">
            <w:r w:rsidR="003C5D6A" w:rsidRPr="002E4361">
              <w:rPr>
                <w:rStyle w:val="ab"/>
                <w:rFonts w:eastAsia="宋体"/>
                <w:noProof/>
              </w:rPr>
              <w:t>3.17.3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7992B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1" w:history="1">
            <w:r w:rsidR="003C5D6A" w:rsidRPr="002E4361">
              <w:rPr>
                <w:rStyle w:val="ab"/>
                <w:rFonts w:eastAsia="宋体"/>
                <w:noProof/>
              </w:rPr>
              <w:t>3.17.4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7FEEF05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2" w:history="1">
            <w:r w:rsidR="003C5D6A" w:rsidRPr="002E4361">
              <w:rPr>
                <w:rStyle w:val="ab"/>
                <w:rFonts w:eastAsia="宋体"/>
                <w:noProof/>
              </w:rPr>
              <w:t>3.17.5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A24598C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4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3.18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影像上传通知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F8C3BAE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4" w:history="1">
            <w:r w:rsidR="003C5D6A" w:rsidRPr="002E4361">
              <w:rPr>
                <w:rStyle w:val="ab"/>
                <w:rFonts w:eastAsia="宋体"/>
                <w:noProof/>
              </w:rPr>
              <w:t>3.18.1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1DA6ABD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5" w:history="1">
            <w:r w:rsidR="003C5D6A" w:rsidRPr="002E4361">
              <w:rPr>
                <w:rStyle w:val="ab"/>
                <w:rFonts w:eastAsia="宋体"/>
                <w:noProof/>
              </w:rPr>
              <w:t>3.18.2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3D970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6" w:history="1">
            <w:r w:rsidR="003C5D6A" w:rsidRPr="002E4361">
              <w:rPr>
                <w:rStyle w:val="ab"/>
                <w:rFonts w:eastAsia="宋体"/>
                <w:noProof/>
              </w:rPr>
              <w:t>3.18.3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D87EA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7" w:history="1">
            <w:r w:rsidR="003C5D6A" w:rsidRPr="002E4361">
              <w:rPr>
                <w:rStyle w:val="ab"/>
                <w:rFonts w:eastAsia="宋体"/>
                <w:noProof/>
              </w:rPr>
              <w:t>3.18.4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7F979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8" w:history="1">
            <w:r w:rsidR="003C5D6A" w:rsidRPr="002E4361">
              <w:rPr>
                <w:rStyle w:val="ab"/>
                <w:rFonts w:eastAsia="宋体"/>
                <w:noProof/>
              </w:rPr>
              <w:t>3.18.5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1E794A2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4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3.19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还款计划查询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C3DF2B3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0" w:history="1">
            <w:r w:rsidR="003C5D6A" w:rsidRPr="002E4361">
              <w:rPr>
                <w:rStyle w:val="ab"/>
                <w:rFonts w:eastAsia="宋体"/>
                <w:noProof/>
              </w:rPr>
              <w:t>3.19.1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F94B3F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1" w:history="1">
            <w:r w:rsidR="003C5D6A" w:rsidRPr="002E4361">
              <w:rPr>
                <w:rStyle w:val="ab"/>
                <w:rFonts w:eastAsia="宋体"/>
                <w:noProof/>
              </w:rPr>
              <w:t>3.19.2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6C7E225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2" w:history="1">
            <w:r w:rsidR="003C5D6A" w:rsidRPr="002E4361">
              <w:rPr>
                <w:rStyle w:val="ab"/>
                <w:rFonts w:eastAsia="宋体"/>
                <w:noProof/>
              </w:rPr>
              <w:t>3.19.3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D3B64C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3" w:history="1">
            <w:r w:rsidR="003C5D6A" w:rsidRPr="002E4361">
              <w:rPr>
                <w:rStyle w:val="ab"/>
                <w:rFonts w:eastAsia="宋体"/>
                <w:noProof/>
              </w:rPr>
              <w:t>3.19.4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952C9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4" w:history="1">
            <w:r w:rsidR="003C5D6A" w:rsidRPr="002E4361">
              <w:rPr>
                <w:rStyle w:val="ab"/>
                <w:rFonts w:eastAsia="宋体"/>
                <w:noProof/>
              </w:rPr>
              <w:t>3.19.5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7DD371D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5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3.20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扣款申请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C98103A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6" w:history="1">
            <w:r w:rsidR="003C5D6A" w:rsidRPr="002E4361">
              <w:rPr>
                <w:rStyle w:val="ab"/>
                <w:rFonts w:eastAsia="宋体"/>
                <w:noProof/>
              </w:rPr>
              <w:t>3.20.1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0B35FD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7" w:history="1">
            <w:r w:rsidR="003C5D6A" w:rsidRPr="002E4361">
              <w:rPr>
                <w:rStyle w:val="ab"/>
                <w:rFonts w:eastAsia="宋体"/>
                <w:noProof/>
              </w:rPr>
              <w:t>3.20.2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7125C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8" w:history="1">
            <w:r w:rsidR="003C5D6A" w:rsidRPr="002E4361">
              <w:rPr>
                <w:rStyle w:val="ab"/>
                <w:rFonts w:eastAsia="宋体"/>
                <w:noProof/>
              </w:rPr>
              <w:t>3.20.3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BC33F9A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9" w:history="1">
            <w:r w:rsidR="003C5D6A" w:rsidRPr="002E4361">
              <w:rPr>
                <w:rStyle w:val="ab"/>
                <w:rFonts w:eastAsia="宋体"/>
                <w:noProof/>
              </w:rPr>
              <w:t>3.20.4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C6BC32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0" w:history="1">
            <w:r w:rsidR="003C5D6A" w:rsidRPr="002E4361">
              <w:rPr>
                <w:rStyle w:val="ab"/>
                <w:rFonts w:eastAsia="宋体"/>
                <w:noProof/>
              </w:rPr>
              <w:t>3.20.5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D2A583B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6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扣款核销结果查询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879798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2" w:history="1">
            <w:r w:rsidR="003C5D6A" w:rsidRPr="002E4361">
              <w:rPr>
                <w:rStyle w:val="ab"/>
                <w:rFonts w:eastAsia="宋体"/>
                <w:noProof/>
              </w:rPr>
              <w:t>3.21.1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CF52A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3" w:history="1">
            <w:r w:rsidR="003C5D6A" w:rsidRPr="002E4361">
              <w:rPr>
                <w:rStyle w:val="ab"/>
                <w:rFonts w:eastAsia="宋体"/>
                <w:noProof/>
              </w:rPr>
              <w:t>3.21.2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A184A3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4" w:history="1">
            <w:r w:rsidR="003C5D6A" w:rsidRPr="002E4361">
              <w:rPr>
                <w:rStyle w:val="ab"/>
                <w:rFonts w:eastAsia="宋体"/>
                <w:noProof/>
              </w:rPr>
              <w:t>3.21.3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6A4A1E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5" w:history="1">
            <w:r w:rsidR="003C5D6A" w:rsidRPr="002E4361">
              <w:rPr>
                <w:rStyle w:val="ab"/>
                <w:rFonts w:eastAsia="宋体"/>
                <w:noProof/>
              </w:rPr>
              <w:t>3.21.4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FAA1FC3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6" w:history="1">
            <w:r w:rsidR="003C5D6A" w:rsidRPr="002E4361">
              <w:rPr>
                <w:rStyle w:val="ab"/>
                <w:rFonts w:eastAsia="宋体"/>
                <w:noProof/>
              </w:rPr>
              <w:t>3.21.5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9164E3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6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提前结清申请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0D84BA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8" w:history="1">
            <w:r w:rsidR="003C5D6A" w:rsidRPr="002E4361">
              <w:rPr>
                <w:rStyle w:val="ab"/>
                <w:rFonts w:eastAsia="宋体"/>
                <w:noProof/>
              </w:rPr>
              <w:t>3.22.1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4DA405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9" w:history="1">
            <w:r w:rsidR="003C5D6A" w:rsidRPr="002E4361">
              <w:rPr>
                <w:rStyle w:val="ab"/>
                <w:rFonts w:eastAsia="宋体"/>
                <w:noProof/>
              </w:rPr>
              <w:t>3.22.2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3E4511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0" w:history="1">
            <w:r w:rsidR="003C5D6A" w:rsidRPr="002E4361">
              <w:rPr>
                <w:rStyle w:val="ab"/>
                <w:rFonts w:eastAsia="宋体"/>
                <w:noProof/>
              </w:rPr>
              <w:t>3.22.3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08556B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1" w:history="1">
            <w:r w:rsidR="003C5D6A" w:rsidRPr="002E4361">
              <w:rPr>
                <w:rStyle w:val="ab"/>
                <w:rFonts w:eastAsia="宋体"/>
                <w:noProof/>
              </w:rPr>
              <w:t>3.22.4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FC1D731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2" w:history="1">
            <w:r w:rsidR="003C5D6A" w:rsidRPr="002E4361">
              <w:rPr>
                <w:rStyle w:val="ab"/>
                <w:rFonts w:eastAsia="宋体"/>
                <w:noProof/>
              </w:rPr>
              <w:t>3.22.5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694D2A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7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提前结清结果查询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C2205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4" w:history="1">
            <w:r w:rsidR="003C5D6A" w:rsidRPr="002E4361">
              <w:rPr>
                <w:rStyle w:val="ab"/>
                <w:rFonts w:eastAsia="宋体"/>
                <w:noProof/>
              </w:rPr>
              <w:t>3.23.1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65FB2E0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5" w:history="1">
            <w:r w:rsidR="003C5D6A" w:rsidRPr="002E4361">
              <w:rPr>
                <w:rStyle w:val="ab"/>
                <w:rFonts w:eastAsia="宋体"/>
                <w:noProof/>
              </w:rPr>
              <w:t>3.23.2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05E0C3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6" w:history="1">
            <w:r w:rsidR="003C5D6A" w:rsidRPr="002E4361">
              <w:rPr>
                <w:rStyle w:val="ab"/>
                <w:rFonts w:eastAsia="宋体"/>
                <w:noProof/>
              </w:rPr>
              <w:t>3.23.3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07C02C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7" w:history="1">
            <w:r w:rsidR="003C5D6A" w:rsidRPr="002E4361">
              <w:rPr>
                <w:rStyle w:val="ab"/>
                <w:rFonts w:eastAsia="宋体"/>
                <w:noProof/>
              </w:rPr>
              <w:t>3.23.4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B642D2D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8" w:history="1">
            <w:r w:rsidR="003C5D6A" w:rsidRPr="002E4361">
              <w:rPr>
                <w:rStyle w:val="ab"/>
                <w:rFonts w:eastAsia="宋体"/>
                <w:noProof/>
              </w:rPr>
              <w:t>3.23.5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D260558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7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回购申请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6A7CD5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0" w:history="1">
            <w:r w:rsidR="003C5D6A" w:rsidRPr="002E4361">
              <w:rPr>
                <w:rStyle w:val="ab"/>
                <w:rFonts w:eastAsia="宋体"/>
                <w:noProof/>
              </w:rPr>
              <w:t>3.24.1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7CA02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1" w:history="1">
            <w:r w:rsidR="003C5D6A" w:rsidRPr="002E4361">
              <w:rPr>
                <w:rStyle w:val="ab"/>
                <w:rFonts w:eastAsia="宋体"/>
                <w:noProof/>
              </w:rPr>
              <w:t>3.24.2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18B814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2" w:history="1">
            <w:r w:rsidR="003C5D6A" w:rsidRPr="002E4361">
              <w:rPr>
                <w:rStyle w:val="ab"/>
                <w:rFonts w:eastAsia="宋体"/>
                <w:noProof/>
              </w:rPr>
              <w:t>3.24.3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55AD52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3" w:history="1">
            <w:r w:rsidR="003C5D6A" w:rsidRPr="002E4361">
              <w:rPr>
                <w:rStyle w:val="ab"/>
                <w:rFonts w:eastAsia="宋体"/>
                <w:noProof/>
              </w:rPr>
              <w:t>3.24.4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8AFCC46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4" w:history="1">
            <w:r w:rsidR="003C5D6A" w:rsidRPr="002E4361">
              <w:rPr>
                <w:rStyle w:val="ab"/>
                <w:rFonts w:eastAsia="宋体"/>
                <w:noProof/>
              </w:rPr>
              <w:t>3.24.5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B3C7F7B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8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回购结果查询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AF37AA9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6" w:history="1">
            <w:r w:rsidR="003C5D6A" w:rsidRPr="002E4361">
              <w:rPr>
                <w:rStyle w:val="ab"/>
                <w:rFonts w:eastAsia="宋体"/>
                <w:noProof/>
              </w:rPr>
              <w:t>3.25.1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9B56B4E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7" w:history="1">
            <w:r w:rsidR="003C5D6A" w:rsidRPr="002E4361">
              <w:rPr>
                <w:rStyle w:val="ab"/>
                <w:rFonts w:eastAsia="宋体"/>
                <w:noProof/>
              </w:rPr>
              <w:t>3.25.2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FE254DE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8" w:history="1">
            <w:r w:rsidR="003C5D6A" w:rsidRPr="002E4361">
              <w:rPr>
                <w:rStyle w:val="ab"/>
                <w:rFonts w:eastAsia="宋体"/>
                <w:noProof/>
              </w:rPr>
              <w:t>3.25.3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8DEB81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9" w:history="1">
            <w:r w:rsidR="003C5D6A" w:rsidRPr="002E4361">
              <w:rPr>
                <w:rStyle w:val="ab"/>
                <w:rFonts w:eastAsia="宋体"/>
                <w:noProof/>
              </w:rPr>
              <w:t>3.25.4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34841EA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0" w:history="1">
            <w:r w:rsidR="003C5D6A" w:rsidRPr="002E4361">
              <w:rPr>
                <w:rStyle w:val="ab"/>
                <w:rFonts w:eastAsia="宋体"/>
                <w:noProof/>
              </w:rPr>
              <w:t>3.25.5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156A67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9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余额查询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9FB454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2" w:history="1">
            <w:r w:rsidR="003C5D6A" w:rsidRPr="002E4361">
              <w:rPr>
                <w:rStyle w:val="ab"/>
                <w:rFonts w:eastAsia="宋体"/>
                <w:noProof/>
              </w:rPr>
              <w:t>3.26.1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FD5F33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3" w:history="1">
            <w:r w:rsidR="003C5D6A" w:rsidRPr="002E4361">
              <w:rPr>
                <w:rStyle w:val="ab"/>
                <w:rFonts w:eastAsia="宋体"/>
                <w:noProof/>
              </w:rPr>
              <w:t>3.26.2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DE0678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4" w:history="1">
            <w:r w:rsidR="003C5D6A" w:rsidRPr="002E4361">
              <w:rPr>
                <w:rStyle w:val="ab"/>
                <w:rFonts w:eastAsia="宋体"/>
                <w:noProof/>
              </w:rPr>
              <w:t>3.26.3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EFE0F7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5" w:history="1">
            <w:r w:rsidR="003C5D6A" w:rsidRPr="002E4361">
              <w:rPr>
                <w:rStyle w:val="ab"/>
                <w:rFonts w:eastAsia="宋体"/>
                <w:noProof/>
              </w:rPr>
              <w:t>3.26.4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1960514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6" w:history="1">
            <w:r w:rsidR="003C5D6A" w:rsidRPr="002E4361">
              <w:rPr>
                <w:rStyle w:val="ab"/>
                <w:rFonts w:eastAsia="宋体"/>
                <w:noProof/>
              </w:rPr>
              <w:t>3.26.5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4D7D38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9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签约结果通知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C9CCF2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8" w:history="1">
            <w:r w:rsidR="003C5D6A" w:rsidRPr="002E4361">
              <w:rPr>
                <w:rStyle w:val="ab"/>
                <w:rFonts w:eastAsia="宋体"/>
                <w:noProof/>
              </w:rPr>
              <w:t>3.27.1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C8522F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9" w:history="1">
            <w:r w:rsidR="003C5D6A" w:rsidRPr="002E4361">
              <w:rPr>
                <w:rStyle w:val="ab"/>
                <w:rFonts w:eastAsia="宋体"/>
                <w:noProof/>
              </w:rPr>
              <w:t>3.27.2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0588B4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0" w:history="1">
            <w:r w:rsidR="003C5D6A" w:rsidRPr="002E4361">
              <w:rPr>
                <w:rStyle w:val="ab"/>
                <w:rFonts w:eastAsia="宋体"/>
                <w:noProof/>
              </w:rPr>
              <w:t>3.27.3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D5A1AA3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1" w:history="1">
            <w:r w:rsidR="003C5D6A" w:rsidRPr="002E4361">
              <w:rPr>
                <w:rStyle w:val="ab"/>
                <w:rFonts w:eastAsia="宋体"/>
                <w:noProof/>
              </w:rPr>
              <w:t>3.27.4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4BCB05D" w14:textId="77777777" w:rsidR="003C5D6A" w:rsidRDefault="00F0430E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2" w:history="1">
            <w:r w:rsidR="003C5D6A" w:rsidRPr="002E4361">
              <w:rPr>
                <w:rStyle w:val="ab"/>
                <w:rFonts w:eastAsia="宋体"/>
                <w:noProof/>
              </w:rPr>
              <w:t>3.27.5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5C6AEC2" w14:textId="77777777" w:rsidR="003C5D6A" w:rsidRDefault="00F0430E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03" w:history="1">
            <w:r w:rsidR="003C5D6A" w:rsidRPr="002E4361">
              <w:rPr>
                <w:rStyle w:val="ab"/>
                <w:rFonts w:eastAsia="宋体"/>
                <w:noProof/>
              </w:rPr>
              <w:t>4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对账文件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2B338C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4" w:history="1">
            <w:r w:rsidR="003C5D6A" w:rsidRPr="002E4361">
              <w:rPr>
                <w:rStyle w:val="ab"/>
                <w:noProof/>
              </w:rPr>
              <w:t>4.1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放款结果文件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65716E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5" w:history="1">
            <w:r w:rsidR="003C5D6A" w:rsidRPr="002E4361">
              <w:rPr>
                <w:rStyle w:val="ab"/>
                <w:noProof/>
              </w:rPr>
              <w:t>4.2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还款计划文件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BD4E33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6" w:history="1">
            <w:r w:rsidR="003C5D6A" w:rsidRPr="002E4361">
              <w:rPr>
                <w:rStyle w:val="ab"/>
                <w:noProof/>
              </w:rPr>
              <w:t>4.3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还款结果文件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D6DA7B5" w14:textId="77777777" w:rsidR="003C5D6A" w:rsidRDefault="00F0430E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07" w:history="1">
            <w:r w:rsidR="003C5D6A" w:rsidRPr="002E4361">
              <w:rPr>
                <w:rStyle w:val="ab"/>
                <w:rFonts w:eastAsia="宋体"/>
                <w:noProof/>
              </w:rPr>
              <w:t>5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FTP</w:t>
            </w:r>
            <w:r w:rsidR="003C5D6A" w:rsidRPr="002E4361">
              <w:rPr>
                <w:rStyle w:val="ab"/>
                <w:rFonts w:eastAsia="宋体"/>
                <w:noProof/>
              </w:rPr>
              <w:t>接口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2C7B8E7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8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5.1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影像资料上传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30D29FE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9" w:history="1">
            <w:r w:rsidR="003C5D6A" w:rsidRPr="002E4361">
              <w:rPr>
                <w:rStyle w:val="ab"/>
                <w:rFonts w:eastAsia="宋体"/>
                <w:noProof/>
              </w:rPr>
              <w:t>5.1.1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影像资料清单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B10D855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10" w:history="1">
            <w:r w:rsidR="003C5D6A" w:rsidRPr="002E4361">
              <w:rPr>
                <w:rStyle w:val="ab"/>
                <w:rFonts w:eastAsia="宋体"/>
                <w:noProof/>
              </w:rPr>
              <w:t>5.1.2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单个影像资料上传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47ED4D" w14:textId="77777777" w:rsidR="003C5D6A" w:rsidRDefault="00F0430E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11" w:history="1">
            <w:r w:rsidR="003C5D6A" w:rsidRPr="002E4361">
              <w:rPr>
                <w:rStyle w:val="ab"/>
                <w:rFonts w:eastAsia="宋体"/>
                <w:noProof/>
              </w:rPr>
              <w:t>5.1.3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FTP</w:t>
            </w:r>
            <w:r w:rsidR="003C5D6A" w:rsidRPr="002E4361">
              <w:rPr>
                <w:rStyle w:val="ab"/>
                <w:rFonts w:eastAsia="宋体"/>
                <w:noProof/>
              </w:rPr>
              <w:t>测试服务器地址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2677433" w14:textId="77777777" w:rsidR="003C5D6A" w:rsidRDefault="00F0430E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12" w:history="1">
            <w:r w:rsidR="003C5D6A" w:rsidRPr="002E4361">
              <w:rPr>
                <w:rStyle w:val="ab"/>
                <w:rFonts w:eastAsia="宋体"/>
                <w:noProof/>
              </w:rPr>
              <w:t>6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附件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5E1781B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6.1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银行代码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C98AC3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4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6.2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省市代码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FDD3B59" w14:textId="77777777" w:rsidR="003C5D6A" w:rsidRDefault="00F0430E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5" w:history="1">
            <w:r w:rsidR="003C5D6A" w:rsidRPr="002E4361">
              <w:rPr>
                <w:rStyle w:val="ab"/>
                <w:noProof/>
              </w:rPr>
              <w:t>6.3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宝付银行编码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3A9D5F" w14:textId="77777777" w:rsidR="00E73794" w:rsidRPr="00A74F93" w:rsidRDefault="00E446DB">
          <w:pPr>
            <w:rPr>
              <w:rFonts w:eastAsia="宋体"/>
            </w:rPr>
          </w:pPr>
          <w:r w:rsidRPr="00A74F93">
            <w:rPr>
              <w:rFonts w:eastAsia="宋体"/>
              <w:b/>
              <w:bCs/>
              <w:lang w:val="zh-CN"/>
            </w:rPr>
            <w:fldChar w:fldCharType="end"/>
          </w:r>
        </w:p>
      </w:sdtContent>
    </w:sdt>
    <w:p w14:paraId="74B42FC2" w14:textId="77777777" w:rsidR="000E4366" w:rsidRPr="00A74F93" w:rsidRDefault="000E4366" w:rsidP="00A00266">
      <w:pPr>
        <w:rPr>
          <w:rFonts w:eastAsia="宋体"/>
        </w:rPr>
      </w:pPr>
    </w:p>
    <w:p w14:paraId="3F99150C" w14:textId="77777777" w:rsidR="000E4366" w:rsidRPr="00A74F93" w:rsidRDefault="000E4366" w:rsidP="00A00266">
      <w:pPr>
        <w:rPr>
          <w:rFonts w:eastAsia="宋体"/>
        </w:rPr>
      </w:pPr>
    </w:p>
    <w:p w14:paraId="6EC932AA" w14:textId="77777777" w:rsidR="000E4366" w:rsidRPr="00A74F93" w:rsidRDefault="000E4366" w:rsidP="000E4366">
      <w:pPr>
        <w:rPr>
          <w:rFonts w:eastAsia="宋体"/>
        </w:rPr>
      </w:pPr>
    </w:p>
    <w:p w14:paraId="37A9A4A3" w14:textId="77777777" w:rsidR="000E4366" w:rsidRPr="00A74F93" w:rsidRDefault="000E4366" w:rsidP="000E4366">
      <w:pPr>
        <w:rPr>
          <w:rFonts w:eastAsia="宋体"/>
        </w:rPr>
      </w:pPr>
    </w:p>
    <w:p w14:paraId="021DC4E1" w14:textId="77777777" w:rsidR="000E4366" w:rsidRPr="00A74F93" w:rsidRDefault="000E4366" w:rsidP="000E4366">
      <w:pPr>
        <w:rPr>
          <w:rFonts w:eastAsia="宋体"/>
        </w:rPr>
      </w:pPr>
    </w:p>
    <w:p w14:paraId="4B16A00A" w14:textId="77777777" w:rsidR="000E4366" w:rsidRPr="00A74F93" w:rsidRDefault="000E4366" w:rsidP="000E4366">
      <w:pPr>
        <w:rPr>
          <w:rFonts w:eastAsia="宋体"/>
        </w:rPr>
      </w:pPr>
    </w:p>
    <w:p w14:paraId="3E06713C" w14:textId="77777777" w:rsidR="000E4366" w:rsidRPr="00A74F93" w:rsidRDefault="000E4366" w:rsidP="000E4366">
      <w:pPr>
        <w:rPr>
          <w:rFonts w:eastAsia="宋体"/>
        </w:rPr>
      </w:pPr>
    </w:p>
    <w:p w14:paraId="1832CDDC" w14:textId="77777777" w:rsidR="000E4366" w:rsidRPr="00A74F93" w:rsidRDefault="000E4366" w:rsidP="000E4366">
      <w:pPr>
        <w:rPr>
          <w:rFonts w:eastAsia="宋体"/>
        </w:rPr>
      </w:pPr>
    </w:p>
    <w:p w14:paraId="70103A33" w14:textId="77777777" w:rsidR="000E4366" w:rsidRPr="00A74F93" w:rsidRDefault="000E4366" w:rsidP="000E4366">
      <w:pPr>
        <w:rPr>
          <w:rFonts w:eastAsia="宋体"/>
        </w:rPr>
      </w:pPr>
    </w:p>
    <w:p w14:paraId="3995A918" w14:textId="77777777" w:rsidR="000E4366" w:rsidRPr="00A74F93" w:rsidRDefault="000E4366" w:rsidP="000E4366">
      <w:pPr>
        <w:rPr>
          <w:rFonts w:eastAsia="宋体"/>
        </w:rPr>
      </w:pPr>
    </w:p>
    <w:p w14:paraId="3D84CD38" w14:textId="77777777" w:rsidR="000E4366" w:rsidRPr="00A74F93" w:rsidRDefault="000E4366" w:rsidP="000E4366">
      <w:pPr>
        <w:rPr>
          <w:rFonts w:eastAsia="宋体"/>
        </w:rPr>
      </w:pPr>
    </w:p>
    <w:p w14:paraId="2AC1AC78" w14:textId="77777777" w:rsidR="000E4366" w:rsidRPr="00A74F93" w:rsidRDefault="000E4366" w:rsidP="000E4366">
      <w:pPr>
        <w:rPr>
          <w:rFonts w:eastAsia="宋体"/>
        </w:rPr>
      </w:pPr>
    </w:p>
    <w:p w14:paraId="63024A3D" w14:textId="77777777" w:rsidR="000E4366" w:rsidRPr="00A74F93" w:rsidRDefault="000E4366" w:rsidP="000E4366">
      <w:pPr>
        <w:rPr>
          <w:rFonts w:eastAsia="宋体"/>
        </w:rPr>
      </w:pPr>
    </w:p>
    <w:p w14:paraId="69E6ED69" w14:textId="77777777" w:rsidR="000E4366" w:rsidRPr="00A74F93" w:rsidRDefault="000E4366" w:rsidP="000E4366">
      <w:pPr>
        <w:rPr>
          <w:rFonts w:eastAsia="宋体"/>
        </w:rPr>
      </w:pPr>
    </w:p>
    <w:p w14:paraId="5B2EBA85" w14:textId="77777777" w:rsidR="007F3467" w:rsidRPr="00A74F93" w:rsidRDefault="007F3467" w:rsidP="000E4366">
      <w:pPr>
        <w:rPr>
          <w:rFonts w:eastAsia="宋体"/>
        </w:rPr>
        <w:sectPr w:rsidR="007F3467" w:rsidRPr="00A74F93" w:rsidSect="0073657D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B6774E" w14:textId="77777777" w:rsidR="00600131" w:rsidRPr="00A74F93" w:rsidRDefault="00780E04" w:rsidP="002D3383">
      <w:pPr>
        <w:pStyle w:val="1"/>
        <w:rPr>
          <w:rFonts w:eastAsia="宋体"/>
        </w:rPr>
      </w:pPr>
      <w:bookmarkStart w:id="21" w:name="_Toc33710243"/>
      <w:r w:rsidRPr="00A74F93">
        <w:rPr>
          <w:rFonts w:eastAsia="宋体"/>
        </w:rPr>
        <w:lastRenderedPageBreak/>
        <w:t>说明</w:t>
      </w:r>
      <w:bookmarkEnd w:id="21"/>
    </w:p>
    <w:p w14:paraId="350BAFE5" w14:textId="77777777" w:rsidR="00780E04" w:rsidRPr="00A74F93" w:rsidRDefault="00780E04" w:rsidP="00780E04">
      <w:pPr>
        <w:ind w:firstLineChars="200" w:firstLine="420"/>
        <w:rPr>
          <w:rFonts w:eastAsia="宋体"/>
        </w:rPr>
      </w:pPr>
      <w:r w:rsidRPr="00A74F93">
        <w:rPr>
          <w:rFonts w:eastAsia="宋体"/>
        </w:rPr>
        <w:t>此文档为新分享作为合作机构对接的文档，文档详细描述了标准交互流程、联机接口、异步回调接口、文件的定义和安全规范。</w:t>
      </w:r>
    </w:p>
    <w:p w14:paraId="1C67C5C0" w14:textId="77777777" w:rsidR="00780E04" w:rsidRPr="00A74F93" w:rsidRDefault="00780E04" w:rsidP="00780E04">
      <w:pPr>
        <w:rPr>
          <w:rFonts w:eastAsia="宋体"/>
        </w:rPr>
      </w:pPr>
    </w:p>
    <w:p w14:paraId="541A1D42" w14:textId="77777777" w:rsidR="00780E04" w:rsidRPr="00A74F93" w:rsidRDefault="00780E04" w:rsidP="00780E04">
      <w:pPr>
        <w:pStyle w:val="1"/>
        <w:rPr>
          <w:rFonts w:eastAsia="宋体"/>
        </w:rPr>
      </w:pPr>
      <w:bookmarkStart w:id="22" w:name="_Toc3319240"/>
      <w:bookmarkStart w:id="23" w:name="_Toc4422841"/>
      <w:bookmarkStart w:id="24" w:name="_Toc26777074"/>
      <w:bookmarkStart w:id="25" w:name="_Toc33710244"/>
      <w:r w:rsidRPr="00A74F93">
        <w:rPr>
          <w:rFonts w:eastAsia="宋体"/>
        </w:rPr>
        <w:t>技术规范</w:t>
      </w:r>
      <w:bookmarkEnd w:id="22"/>
      <w:bookmarkEnd w:id="23"/>
      <w:bookmarkEnd w:id="24"/>
      <w:bookmarkEnd w:id="25"/>
    </w:p>
    <w:p w14:paraId="08E143E6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26" w:name="_Toc3319241"/>
      <w:bookmarkStart w:id="27" w:name="_Toc4422842"/>
      <w:bookmarkStart w:id="28" w:name="_Toc26777075"/>
      <w:bookmarkStart w:id="29" w:name="_Toc33710245"/>
      <w:r w:rsidRPr="00A74F93">
        <w:rPr>
          <w:rFonts w:ascii="Times New Roman" w:eastAsia="宋体" w:hAnsi="Times New Roman" w:cs="Times New Roman"/>
        </w:rPr>
        <w:t>通讯方式</w:t>
      </w:r>
      <w:bookmarkEnd w:id="26"/>
      <w:bookmarkEnd w:id="27"/>
      <w:bookmarkEnd w:id="28"/>
      <w:bookmarkEnd w:id="29"/>
    </w:p>
    <w:p w14:paraId="44F676A4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通讯协议：接口采用</w:t>
      </w:r>
      <w:r w:rsidRPr="00A74F93">
        <w:rPr>
          <w:rFonts w:eastAsia="宋体"/>
          <w:szCs w:val="21"/>
          <w:u w:color="000000"/>
        </w:rPr>
        <w:t>HTTPS</w:t>
      </w:r>
      <w:r w:rsidRPr="00A74F93">
        <w:rPr>
          <w:rFonts w:eastAsia="宋体"/>
          <w:szCs w:val="21"/>
          <w:u w:color="000000"/>
        </w:rPr>
        <w:t>协议的</w:t>
      </w:r>
      <w:r w:rsidRPr="00A74F93">
        <w:rPr>
          <w:rFonts w:eastAsia="宋体"/>
          <w:szCs w:val="21"/>
          <w:u w:color="000000"/>
        </w:rPr>
        <w:t>POST</w:t>
      </w:r>
      <w:r w:rsidRPr="00A74F93">
        <w:rPr>
          <w:rFonts w:eastAsia="宋体"/>
          <w:szCs w:val="21"/>
          <w:u w:color="000000"/>
        </w:rPr>
        <w:t>的方式完成请求和相应的处理。</w:t>
      </w:r>
    </w:p>
    <w:p w14:paraId="3E32523C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数据类型：请求和响应数据均为</w:t>
      </w:r>
      <w:r w:rsidRPr="00A74F93">
        <w:rPr>
          <w:rFonts w:eastAsia="宋体"/>
          <w:szCs w:val="21"/>
          <w:u w:color="000000"/>
        </w:rPr>
        <w:t>JSON</w:t>
      </w:r>
      <w:r w:rsidRPr="00A74F93">
        <w:rPr>
          <w:rFonts w:eastAsia="宋体"/>
          <w:szCs w:val="21"/>
          <w:u w:color="000000"/>
        </w:rPr>
        <w:t>格式，</w:t>
      </w:r>
      <w:r w:rsidRPr="00A74F93">
        <w:rPr>
          <w:rFonts w:eastAsia="宋体"/>
          <w:szCs w:val="21"/>
          <w:u w:color="000000"/>
        </w:rPr>
        <w:t>Content-type</w:t>
      </w:r>
      <w:r w:rsidRPr="00A74F93">
        <w:rPr>
          <w:rFonts w:eastAsia="宋体"/>
          <w:szCs w:val="21"/>
          <w:u w:color="000000"/>
        </w:rPr>
        <w:t>为</w:t>
      </w:r>
      <w:r w:rsidRPr="00A74F93">
        <w:rPr>
          <w:rFonts w:eastAsia="宋体"/>
          <w:szCs w:val="21"/>
          <w:u w:color="000000"/>
        </w:rPr>
        <w:t>application/json</w:t>
      </w:r>
      <w:r w:rsidRPr="00A74F93">
        <w:rPr>
          <w:rFonts w:eastAsia="宋体"/>
          <w:szCs w:val="21"/>
          <w:u w:color="000000"/>
        </w:rPr>
        <w:t>。</w:t>
      </w:r>
    </w:p>
    <w:p w14:paraId="2B89ADC7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字符编码：</w:t>
      </w:r>
      <w:r w:rsidRPr="00A74F93">
        <w:rPr>
          <w:rFonts w:eastAsia="宋体"/>
          <w:szCs w:val="21"/>
          <w:u w:color="000000"/>
        </w:rPr>
        <w:t>UTF-8</w:t>
      </w:r>
      <w:r w:rsidRPr="00A74F93">
        <w:rPr>
          <w:rFonts w:eastAsia="宋体"/>
          <w:szCs w:val="21"/>
          <w:u w:color="000000"/>
        </w:rPr>
        <w:t>。</w:t>
      </w:r>
    </w:p>
    <w:p w14:paraId="5BDC66EF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30" w:name="_Toc469184696"/>
      <w:bookmarkStart w:id="31" w:name="_Toc857318"/>
      <w:bookmarkStart w:id="32" w:name="_Toc3319242"/>
      <w:bookmarkStart w:id="33" w:name="_Toc4422843"/>
      <w:bookmarkStart w:id="34" w:name="_Toc26777076"/>
      <w:bookmarkStart w:id="35" w:name="_Toc33710246"/>
      <w:r w:rsidRPr="00A74F93">
        <w:rPr>
          <w:rFonts w:ascii="Times New Roman" w:eastAsia="宋体" w:hAnsi="Times New Roman" w:cs="Times New Roman"/>
        </w:rPr>
        <w:t>通讯安全</w:t>
      </w:r>
      <w:bookmarkEnd w:id="30"/>
      <w:bookmarkEnd w:id="31"/>
      <w:bookmarkEnd w:id="32"/>
      <w:bookmarkEnd w:id="33"/>
      <w:bookmarkEnd w:id="34"/>
      <w:bookmarkEnd w:id="35"/>
    </w:p>
    <w:p w14:paraId="3165CF25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资产方将请求明文使用</w:t>
      </w:r>
      <w:r w:rsidRPr="00A74F93">
        <w:rPr>
          <w:rFonts w:eastAsia="宋体"/>
          <w:szCs w:val="21"/>
          <w:u w:color="000000"/>
        </w:rPr>
        <w:t>RSA</w:t>
      </w:r>
      <w:r w:rsidRPr="00A74F93">
        <w:rPr>
          <w:rFonts w:eastAsia="宋体"/>
          <w:szCs w:val="21"/>
          <w:u w:color="000000"/>
        </w:rPr>
        <w:t>算法加密再</w:t>
      </w:r>
      <w:r w:rsidRPr="00A74F93">
        <w:rPr>
          <w:rFonts w:eastAsia="宋体"/>
          <w:szCs w:val="21"/>
          <w:u w:color="000000"/>
        </w:rPr>
        <w:t>BASE64</w:t>
      </w:r>
      <w:r w:rsidRPr="00A74F93">
        <w:rPr>
          <w:rFonts w:eastAsia="宋体"/>
          <w:szCs w:val="21"/>
          <w:u w:color="000000"/>
        </w:rPr>
        <w:t>编码后作为报文中</w:t>
      </w:r>
      <w:r w:rsidRPr="00A74F93">
        <w:rPr>
          <w:rFonts w:eastAsia="宋体"/>
          <w:szCs w:val="21"/>
          <w:u w:color="000000"/>
        </w:rPr>
        <w:t>content</w:t>
      </w:r>
      <w:r w:rsidRPr="00A74F93">
        <w:rPr>
          <w:rFonts w:eastAsia="宋体"/>
          <w:szCs w:val="21"/>
          <w:u w:color="000000"/>
        </w:rPr>
        <w:t>值，对原文</w:t>
      </w:r>
      <w:r w:rsidRPr="00A74F93">
        <w:rPr>
          <w:rFonts w:eastAsia="宋体"/>
          <w:szCs w:val="21"/>
          <w:u w:color="000000"/>
        </w:rPr>
        <w:t>RSAWithMD5</w:t>
      </w:r>
      <w:r w:rsidRPr="00A74F93">
        <w:rPr>
          <w:rFonts w:eastAsia="宋体"/>
          <w:szCs w:val="21"/>
          <w:u w:color="000000"/>
        </w:rPr>
        <w:t>加密得到</w:t>
      </w:r>
      <w:r w:rsidRPr="00A74F93">
        <w:rPr>
          <w:rFonts w:eastAsia="宋体"/>
          <w:szCs w:val="21"/>
          <w:u w:color="000000"/>
        </w:rPr>
        <w:t>sign</w:t>
      </w:r>
      <w:r w:rsidRPr="00A74F93">
        <w:rPr>
          <w:rFonts w:eastAsia="宋体"/>
          <w:szCs w:val="21"/>
          <w:u w:color="000000"/>
        </w:rPr>
        <w:t>值</w:t>
      </w:r>
      <w:bookmarkStart w:id="36" w:name="_Toc857319"/>
      <w:bookmarkStart w:id="37" w:name="_Toc3319243"/>
      <w:bookmarkStart w:id="38" w:name="_Toc4422844"/>
    </w:p>
    <w:p w14:paraId="29C87CA2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request-demo</w:t>
      </w:r>
    </w:p>
    <w:p w14:paraId="0B62238E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{“service”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 xml:space="preserve"> “SETUP</w:t>
      </w:r>
      <w:r w:rsidR="00C03BFF" w:rsidRPr="00A74F93">
        <w:rPr>
          <w:rFonts w:eastAsia="宋体"/>
          <w:szCs w:val="21"/>
          <w:u w:color="000000"/>
        </w:rPr>
        <w:t>C</w:t>
      </w:r>
      <w:r w:rsidRPr="00A74F93">
        <w:rPr>
          <w:rFonts w:eastAsia="宋体"/>
          <w:szCs w:val="21"/>
          <w:u w:color="000000"/>
        </w:rPr>
        <w:t>UST</w:t>
      </w:r>
      <w:r w:rsidR="00C03BFF" w:rsidRPr="00A74F93">
        <w:rPr>
          <w:rFonts w:eastAsia="宋体"/>
          <w:szCs w:val="21"/>
          <w:u w:color="000000"/>
        </w:rPr>
        <w:t>C</w:t>
      </w:r>
      <w:r w:rsidRPr="00A74F93">
        <w:rPr>
          <w:rFonts w:eastAsia="宋体"/>
          <w:szCs w:val="21"/>
          <w:u w:color="000000"/>
        </w:rPr>
        <w:t>REDIT”</w:t>
      </w:r>
      <w:r w:rsidRPr="00A74F93">
        <w:rPr>
          <w:rFonts w:eastAsia="宋体"/>
          <w:szCs w:val="21"/>
          <w:u w:color="000000"/>
        </w:rPr>
        <w:t>，</w:t>
      </w:r>
    </w:p>
    <w:p w14:paraId="4EFAA3C0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</w:t>
      </w:r>
      <w:r w:rsidR="00CB00C9" w:rsidRPr="00A74F93">
        <w:rPr>
          <w:rFonts w:eastAsia="宋体"/>
          <w:szCs w:val="21"/>
          <w:u w:color="000000"/>
        </w:rPr>
        <w:t>serviceVersion</w:t>
      </w:r>
      <w:r w:rsidRPr="00A74F93">
        <w:rPr>
          <w:rFonts w:eastAsia="宋体"/>
          <w:szCs w:val="21"/>
          <w:u w:color="000000"/>
        </w:rPr>
        <w:t>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>“1”,</w:t>
      </w:r>
    </w:p>
    <w:p w14:paraId="0068DA31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“partner”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>“0001”</w:t>
      </w:r>
      <w:r w:rsidRPr="00A74F93">
        <w:rPr>
          <w:rFonts w:eastAsia="宋体"/>
          <w:szCs w:val="21"/>
          <w:u w:color="000000"/>
        </w:rPr>
        <w:t>，</w:t>
      </w:r>
    </w:p>
    <w:p w14:paraId="51872A52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“product</w:t>
      </w:r>
      <w:r w:rsidR="00B46928" w:rsidRPr="00A74F93">
        <w:rPr>
          <w:rFonts w:eastAsia="宋体"/>
          <w:szCs w:val="21"/>
          <w:u w:color="000000"/>
        </w:rPr>
        <w:t>N</w:t>
      </w:r>
      <w:r w:rsidRPr="00A74F93">
        <w:rPr>
          <w:rFonts w:eastAsia="宋体"/>
          <w:szCs w:val="21"/>
          <w:u w:color="000000"/>
        </w:rPr>
        <w:t>o”:”001503”</w:t>
      </w:r>
    </w:p>
    <w:p w14:paraId="496F5F2F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lastRenderedPageBreak/>
        <w:t>“service</w:t>
      </w:r>
      <w:r w:rsidR="00B46928" w:rsidRPr="00A74F93">
        <w:rPr>
          <w:rFonts w:eastAsia="宋体"/>
          <w:szCs w:val="21"/>
          <w:u w:color="000000"/>
        </w:rPr>
        <w:t>S</w:t>
      </w:r>
      <w:r w:rsidRPr="00A74F93">
        <w:rPr>
          <w:rFonts w:eastAsia="宋体"/>
          <w:szCs w:val="21"/>
          <w:u w:color="000000"/>
        </w:rPr>
        <w:t>n” :”UUID”</w:t>
      </w:r>
    </w:p>
    <w:p w14:paraId="50A37CAB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“product</w:t>
      </w:r>
      <w:r w:rsidR="00B46928" w:rsidRPr="00A74F93">
        <w:rPr>
          <w:rFonts w:eastAsia="宋体"/>
          <w:szCs w:val="21"/>
          <w:u w:color="000000"/>
        </w:rPr>
        <w:t>N</w:t>
      </w:r>
      <w:r w:rsidRPr="00A74F93">
        <w:rPr>
          <w:rFonts w:eastAsia="宋体"/>
          <w:szCs w:val="21"/>
          <w:u w:color="000000"/>
        </w:rPr>
        <w:t>ame” : “xx</w:t>
      </w:r>
      <w:r w:rsidRPr="00A74F93">
        <w:rPr>
          <w:rFonts w:eastAsia="宋体"/>
          <w:szCs w:val="21"/>
          <w:u w:color="000000"/>
        </w:rPr>
        <w:t>项目</w:t>
      </w:r>
      <w:r w:rsidRPr="00A74F93">
        <w:rPr>
          <w:rFonts w:eastAsia="宋体"/>
          <w:szCs w:val="21"/>
          <w:u w:color="000000"/>
        </w:rPr>
        <w:t>”</w:t>
      </w:r>
    </w:p>
    <w:p w14:paraId="2AF289DC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“content” :“GllcmVzaXMvRXRoL050aWxkZS9PZ3JhdmUvT2FjdXRlL09jaXJjd”</w:t>
      </w:r>
    </w:p>
    <w:p w14:paraId="359F7951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“sign” :“vZWFjdXRlL2VjaXJj”</w:t>
      </w:r>
    </w:p>
    <w:p w14:paraId="41FDDB56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}</w:t>
      </w:r>
    </w:p>
    <w:p w14:paraId="42D453F3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39" w:name="_Toc26777077"/>
      <w:bookmarkStart w:id="40" w:name="_Toc33710247"/>
      <w:r w:rsidRPr="00A74F93">
        <w:rPr>
          <w:rFonts w:ascii="Times New Roman" w:eastAsia="宋体" w:hAnsi="Times New Roman" w:cs="Times New Roman"/>
        </w:rPr>
        <w:t>通讯地址</w:t>
      </w:r>
      <w:bookmarkEnd w:id="36"/>
      <w:bookmarkEnd w:id="37"/>
      <w:bookmarkEnd w:id="38"/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325"/>
        <w:gridCol w:w="6007"/>
        <w:gridCol w:w="4729"/>
      </w:tblGrid>
      <w:tr w:rsidR="00780E04" w:rsidRPr="00A74F93" w14:paraId="6100217E" w14:textId="77777777" w:rsidTr="002D3383">
        <w:tc>
          <w:tcPr>
            <w:tcW w:w="677" w:type="pct"/>
            <w:shd w:val="clear" w:color="auto" w:fill="BDD6EE"/>
          </w:tcPr>
          <w:p w14:paraId="66A565B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环境</w:t>
            </w:r>
          </w:p>
        </w:tc>
        <w:tc>
          <w:tcPr>
            <w:tcW w:w="475" w:type="pct"/>
            <w:shd w:val="clear" w:color="auto" w:fill="BDD6EE"/>
          </w:tcPr>
          <w:p w14:paraId="723C38E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交互类型</w:t>
            </w:r>
          </w:p>
        </w:tc>
        <w:tc>
          <w:tcPr>
            <w:tcW w:w="2153" w:type="pct"/>
            <w:shd w:val="clear" w:color="auto" w:fill="BDD6EE"/>
          </w:tcPr>
          <w:p w14:paraId="0B5F054E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地址</w:t>
            </w:r>
          </w:p>
        </w:tc>
        <w:tc>
          <w:tcPr>
            <w:tcW w:w="1695" w:type="pct"/>
            <w:shd w:val="clear" w:color="auto" w:fill="BDD6EE"/>
          </w:tcPr>
          <w:p w14:paraId="575B34A9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备注</w:t>
            </w:r>
          </w:p>
        </w:tc>
      </w:tr>
      <w:tr w:rsidR="00780E04" w:rsidRPr="00A74F93" w14:paraId="4B98589F" w14:textId="77777777" w:rsidTr="002D3383">
        <w:tc>
          <w:tcPr>
            <w:tcW w:w="677" w:type="pct"/>
            <w:vMerge w:val="restart"/>
            <w:shd w:val="clear" w:color="auto" w:fill="auto"/>
          </w:tcPr>
          <w:p w14:paraId="5D11C067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测试环境</w:t>
            </w:r>
          </w:p>
        </w:tc>
        <w:tc>
          <w:tcPr>
            <w:tcW w:w="475" w:type="pct"/>
          </w:tcPr>
          <w:p w14:paraId="0D0F2343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数据接口</w:t>
            </w:r>
          </w:p>
        </w:tc>
        <w:tc>
          <w:tcPr>
            <w:tcW w:w="2153" w:type="pct"/>
            <w:shd w:val="clear" w:color="auto" w:fill="auto"/>
          </w:tcPr>
          <w:p w14:paraId="18C86DC6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link.weshareholdings.com.cn</w:t>
            </w:r>
          </w:p>
          <w:p w14:paraId="5C2813C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/realtime/cashloan</w:t>
            </w:r>
          </w:p>
        </w:tc>
        <w:tc>
          <w:tcPr>
            <w:tcW w:w="1695" w:type="pct"/>
            <w:shd w:val="clear" w:color="auto" w:fill="auto"/>
          </w:tcPr>
          <w:p w14:paraId="088AB04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需提前申请开通网络权限</w:t>
            </w:r>
          </w:p>
        </w:tc>
      </w:tr>
      <w:tr w:rsidR="00780E04" w:rsidRPr="00A74F93" w14:paraId="203932E0" w14:textId="77777777" w:rsidTr="002D3383">
        <w:tc>
          <w:tcPr>
            <w:tcW w:w="677" w:type="pct"/>
            <w:vMerge/>
            <w:shd w:val="clear" w:color="auto" w:fill="auto"/>
          </w:tcPr>
          <w:p w14:paraId="2E8CAFA4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63B0549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0146B224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sftp.weshareholdings.com.cn:20022</w:t>
            </w:r>
          </w:p>
        </w:tc>
        <w:tc>
          <w:tcPr>
            <w:tcW w:w="1695" w:type="pct"/>
            <w:shd w:val="clear" w:color="auto" w:fill="auto"/>
          </w:tcPr>
          <w:p w14:paraId="102CC2C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需提前沟通申请权限</w:t>
            </w:r>
          </w:p>
        </w:tc>
      </w:tr>
      <w:tr w:rsidR="00780E04" w:rsidRPr="00A74F93" w14:paraId="0ECF21F0" w14:textId="77777777" w:rsidTr="002D3383">
        <w:tc>
          <w:tcPr>
            <w:tcW w:w="677" w:type="pct"/>
            <w:vMerge w:val="restart"/>
            <w:shd w:val="clear" w:color="auto" w:fill="auto"/>
          </w:tcPr>
          <w:p w14:paraId="4D616D8A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生产环境</w:t>
            </w:r>
          </w:p>
        </w:tc>
        <w:tc>
          <w:tcPr>
            <w:tcW w:w="475" w:type="pct"/>
          </w:tcPr>
          <w:p w14:paraId="2DB42522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数据接口</w:t>
            </w:r>
          </w:p>
        </w:tc>
        <w:tc>
          <w:tcPr>
            <w:tcW w:w="2153" w:type="pct"/>
            <w:shd w:val="clear" w:color="auto" w:fill="auto"/>
          </w:tcPr>
          <w:p w14:paraId="73014AFC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link.weshareholdings.com</w:t>
            </w:r>
          </w:p>
          <w:p w14:paraId="13A6AA3F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/realtime/cashloan</w:t>
            </w:r>
          </w:p>
        </w:tc>
        <w:tc>
          <w:tcPr>
            <w:tcW w:w="1695" w:type="pct"/>
            <w:shd w:val="clear" w:color="auto" w:fill="auto"/>
          </w:tcPr>
          <w:p w14:paraId="7BDE00BC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需提前申请开通网络权限</w:t>
            </w:r>
          </w:p>
        </w:tc>
      </w:tr>
      <w:tr w:rsidR="00780E04" w:rsidRPr="00A74F93" w14:paraId="23C4FC70" w14:textId="77777777" w:rsidTr="002D3383">
        <w:tc>
          <w:tcPr>
            <w:tcW w:w="677" w:type="pct"/>
            <w:vMerge/>
            <w:shd w:val="clear" w:color="auto" w:fill="auto"/>
          </w:tcPr>
          <w:p w14:paraId="3B55AE8F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1166A8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3401C14B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sftp.weshareholdings.com:20022</w:t>
            </w:r>
          </w:p>
        </w:tc>
        <w:tc>
          <w:tcPr>
            <w:tcW w:w="1695" w:type="pct"/>
            <w:shd w:val="clear" w:color="auto" w:fill="auto"/>
          </w:tcPr>
          <w:p w14:paraId="42612493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需提前沟通申请权限</w:t>
            </w:r>
          </w:p>
        </w:tc>
      </w:tr>
    </w:tbl>
    <w:p w14:paraId="571510C7" w14:textId="77777777" w:rsidR="00780E04" w:rsidRPr="00A74F93" w:rsidRDefault="00780E04" w:rsidP="00780E04">
      <w:pPr>
        <w:widowControl w:val="0"/>
        <w:jc w:val="both"/>
        <w:rPr>
          <w:rFonts w:eastAsia="宋体"/>
          <w:sz w:val="20"/>
          <w:szCs w:val="21"/>
          <w:u w:color="000000"/>
        </w:rPr>
      </w:pPr>
    </w:p>
    <w:p w14:paraId="5E31960E" w14:textId="77777777" w:rsidR="00780E04" w:rsidRPr="00A74F93" w:rsidRDefault="00780E04" w:rsidP="00780E04">
      <w:pPr>
        <w:rPr>
          <w:rFonts w:eastAsia="宋体"/>
        </w:rPr>
      </w:pPr>
    </w:p>
    <w:p w14:paraId="2F568947" w14:textId="77777777" w:rsidR="00600131" w:rsidRPr="00A74F93" w:rsidRDefault="00600131" w:rsidP="00600131">
      <w:pPr>
        <w:pStyle w:val="1"/>
        <w:rPr>
          <w:rFonts w:eastAsia="宋体"/>
        </w:rPr>
      </w:pPr>
      <w:bookmarkStart w:id="41" w:name="_Toc33710248"/>
      <w:r w:rsidRPr="00A74F93">
        <w:rPr>
          <w:rFonts w:eastAsia="宋体"/>
        </w:rPr>
        <w:t>联机接口</w:t>
      </w:r>
      <w:bookmarkEnd w:id="41"/>
    </w:p>
    <w:p w14:paraId="25DD3BBE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42" w:name="_Toc33710249"/>
      <w:r w:rsidRPr="00A74F93">
        <w:rPr>
          <w:rFonts w:ascii="Times New Roman" w:eastAsia="宋体" w:hAnsi="Times New Roman" w:cs="Times New Roman"/>
        </w:rPr>
        <w:t>符号定义</w:t>
      </w:r>
      <w:bookmarkEnd w:id="42"/>
    </w:p>
    <w:p w14:paraId="33499E6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</w:t>
      </w:r>
      <w:r w:rsidRPr="00A74F93">
        <w:rPr>
          <w:rFonts w:eastAsia="宋体"/>
        </w:rPr>
        <w:tab/>
      </w:r>
      <w:r w:rsidRPr="00A74F93">
        <w:rPr>
          <w:rFonts w:eastAsia="宋体"/>
        </w:rPr>
        <w:t>强制域</w:t>
      </w:r>
      <w:r w:rsidRPr="00A74F93">
        <w:rPr>
          <w:rFonts w:eastAsia="宋体"/>
        </w:rPr>
        <w:t>(Mandatory)</w:t>
      </w:r>
      <w:r w:rsidRPr="00A74F93">
        <w:rPr>
          <w:rFonts w:eastAsia="宋体"/>
        </w:rPr>
        <w:t>，在该消息中必须出现否则将被认为数据格式出错</w:t>
      </w:r>
    </w:p>
    <w:p w14:paraId="2A4F6A21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lastRenderedPageBreak/>
        <w:t>-- C</w:t>
      </w:r>
      <w:r w:rsidRPr="00A74F93">
        <w:rPr>
          <w:rFonts w:eastAsia="宋体"/>
        </w:rPr>
        <w:tab/>
      </w:r>
      <w:r w:rsidRPr="00A74F93">
        <w:rPr>
          <w:rFonts w:eastAsia="宋体"/>
        </w:rPr>
        <w:t>条件域</w:t>
      </w:r>
      <w:r w:rsidRPr="00A74F93">
        <w:rPr>
          <w:rFonts w:eastAsia="宋体"/>
        </w:rPr>
        <w:t>(Conditional)</w:t>
      </w:r>
      <w:r w:rsidRPr="00A74F93">
        <w:rPr>
          <w:rFonts w:eastAsia="宋体"/>
        </w:rPr>
        <w:t>，在一定条件下出现在该消息中</w:t>
      </w:r>
    </w:p>
    <w:p w14:paraId="43A7461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O</w:t>
      </w:r>
      <w:r w:rsidRPr="00A74F93">
        <w:rPr>
          <w:rFonts w:eastAsia="宋体"/>
        </w:rPr>
        <w:tab/>
      </w:r>
      <w:r w:rsidRPr="00A74F93">
        <w:rPr>
          <w:rFonts w:eastAsia="宋体"/>
        </w:rPr>
        <w:t>选用域</w:t>
      </w:r>
      <w:r w:rsidRPr="00A74F93">
        <w:rPr>
          <w:rFonts w:eastAsia="宋体"/>
        </w:rPr>
        <w:t>(Optional)</w:t>
      </w:r>
      <w:r w:rsidRPr="00A74F93">
        <w:rPr>
          <w:rFonts w:eastAsia="宋体"/>
        </w:rPr>
        <w:t>，此域在该消息中由发送方自选</w:t>
      </w:r>
    </w:p>
    <w:p w14:paraId="03397D0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D </w:t>
      </w:r>
      <w:r w:rsidRPr="00A74F93">
        <w:rPr>
          <w:rFonts w:eastAsia="宋体"/>
        </w:rPr>
        <w:t>时间</w:t>
      </w:r>
    </w:p>
    <w:p w14:paraId="4F7D919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YYYY </w:t>
      </w:r>
      <w:r w:rsidRPr="00A74F93">
        <w:rPr>
          <w:rFonts w:eastAsia="宋体"/>
        </w:rPr>
        <w:t>年</w:t>
      </w:r>
    </w:p>
    <w:p w14:paraId="1F471BD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MM</w:t>
      </w:r>
      <w:r w:rsidRPr="00A74F93">
        <w:rPr>
          <w:rFonts w:eastAsia="宋体"/>
        </w:rPr>
        <w:t>月</w:t>
      </w:r>
    </w:p>
    <w:p w14:paraId="060494C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DD </w:t>
      </w:r>
      <w:r w:rsidRPr="00A74F93">
        <w:rPr>
          <w:rFonts w:eastAsia="宋体"/>
        </w:rPr>
        <w:t>日</w:t>
      </w:r>
    </w:p>
    <w:p w14:paraId="78CC3F3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hh</w:t>
      </w:r>
      <w:r w:rsidRPr="00A74F93">
        <w:rPr>
          <w:rFonts w:eastAsia="宋体"/>
        </w:rPr>
        <w:t>小时，</w:t>
      </w:r>
      <w:r w:rsidRPr="00A74F93">
        <w:rPr>
          <w:rFonts w:eastAsia="宋体"/>
        </w:rPr>
        <w:t>24</w:t>
      </w:r>
      <w:r w:rsidRPr="00A74F93">
        <w:rPr>
          <w:rFonts w:eastAsia="宋体"/>
        </w:rPr>
        <w:t>进制</w:t>
      </w:r>
    </w:p>
    <w:p w14:paraId="4EA18E7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mm</w:t>
      </w:r>
      <w:r w:rsidRPr="00A74F93">
        <w:rPr>
          <w:rFonts w:eastAsia="宋体"/>
        </w:rPr>
        <w:t>分</w:t>
      </w:r>
    </w:p>
    <w:p w14:paraId="26E3970B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ss</w:t>
      </w:r>
      <w:r w:rsidRPr="00A74F93">
        <w:rPr>
          <w:rFonts w:eastAsia="宋体"/>
        </w:rPr>
        <w:t>秒</w:t>
      </w:r>
    </w:p>
    <w:p w14:paraId="042647BB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b </w:t>
      </w:r>
      <w:r w:rsidRPr="00A74F93">
        <w:rPr>
          <w:rFonts w:eastAsia="宋体"/>
        </w:rPr>
        <w:t>二进制数据</w:t>
      </w:r>
    </w:p>
    <w:p w14:paraId="4B9A9664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  <w:lang w:val="zh-TW" w:eastAsia="zh-TW"/>
        </w:rPr>
      </w:pPr>
      <w:bookmarkStart w:id="43" w:name="_Toc26777080"/>
      <w:bookmarkStart w:id="44" w:name="_Toc33710250"/>
      <w:r w:rsidRPr="00A74F93">
        <w:rPr>
          <w:rFonts w:ascii="Times New Roman" w:eastAsia="宋体" w:hAnsi="Times New Roman" w:cs="Times New Roman"/>
          <w:lang w:val="zh-TW" w:eastAsia="zh-TW"/>
        </w:rPr>
        <w:t>请求返回</w:t>
      </w:r>
      <w:r w:rsidRPr="00A74F93">
        <w:rPr>
          <w:rFonts w:ascii="Times New Roman" w:eastAsia="宋体" w:hAnsi="Times New Roman" w:cs="Times New Roman"/>
        </w:rPr>
        <w:t>公共</w:t>
      </w:r>
      <w:r w:rsidRPr="00A74F93">
        <w:rPr>
          <w:rFonts w:ascii="Times New Roman" w:eastAsia="宋体" w:hAnsi="Times New Roman" w:cs="Times New Roman"/>
          <w:lang w:val="zh-TW" w:eastAsia="zh-TW"/>
        </w:rPr>
        <w:t>字段</w:t>
      </w:r>
      <w:bookmarkEnd w:id="43"/>
      <w:bookmarkEnd w:id="44"/>
    </w:p>
    <w:p w14:paraId="048862C8" w14:textId="77777777" w:rsidR="00003755" w:rsidRPr="00A74F93" w:rsidRDefault="00003755" w:rsidP="00003755">
      <w:pPr>
        <w:pStyle w:val="Afff4"/>
        <w:ind w:firstLine="420"/>
        <w:jc w:val="left"/>
        <w:rPr>
          <w:rFonts w:eastAsia="宋体"/>
          <w:color w:val="auto"/>
          <w:kern w:val="0"/>
        </w:rPr>
      </w:pPr>
      <w:r w:rsidRPr="00A74F93">
        <w:rPr>
          <w:rFonts w:eastAsia="宋体"/>
          <w:color w:val="auto"/>
          <w:kern w:val="0"/>
        </w:rPr>
        <w:t>描述：请求、返回的基本参数，各个接口都需要包含这些字段。后面的接口不再列出这些字段。</w:t>
      </w:r>
    </w:p>
    <w:p w14:paraId="7F424E12" w14:textId="77777777" w:rsidR="00003755" w:rsidRPr="00A74F93" w:rsidRDefault="00003755" w:rsidP="00003755">
      <w:pPr>
        <w:pStyle w:val="3"/>
        <w:rPr>
          <w:rFonts w:eastAsia="宋体"/>
          <w:lang w:val="zh-TW" w:eastAsia="zh-TW"/>
        </w:rPr>
      </w:pPr>
      <w:bookmarkStart w:id="45" w:name="_Toc26777081"/>
      <w:bookmarkStart w:id="46" w:name="_Toc33710251"/>
      <w:r w:rsidRPr="00A74F93">
        <w:rPr>
          <w:rFonts w:eastAsia="宋体"/>
          <w:lang w:val="zh-TW" w:eastAsia="zh-TW"/>
        </w:rPr>
        <w:t>请求</w:t>
      </w:r>
      <w:r w:rsidRPr="00A74F93">
        <w:rPr>
          <w:rFonts w:eastAsia="宋体"/>
          <w:lang w:val="zh-TW"/>
        </w:rPr>
        <w:t>公共</w:t>
      </w:r>
      <w:r w:rsidRPr="00A74F93">
        <w:rPr>
          <w:rFonts w:eastAsia="宋体"/>
          <w:lang w:val="zh-TW" w:eastAsia="zh-TW"/>
        </w:rPr>
        <w:t>参数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378"/>
        <w:gridCol w:w="1984"/>
        <w:gridCol w:w="1495"/>
        <w:gridCol w:w="1194"/>
        <w:gridCol w:w="5608"/>
      </w:tblGrid>
      <w:tr w:rsidR="004A44CE" w:rsidRPr="00A74F93" w14:paraId="5582060B" w14:textId="77777777" w:rsidTr="004A44CE">
        <w:trPr>
          <w:trHeight w:val="352"/>
        </w:trPr>
        <w:tc>
          <w:tcPr>
            <w:tcW w:w="821" w:type="pct"/>
            <w:shd w:val="clear" w:color="auto" w:fill="BDD6EE"/>
          </w:tcPr>
          <w:p w14:paraId="2DBA0A5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494" w:type="pct"/>
            <w:shd w:val="clear" w:color="auto" w:fill="BDD6EE"/>
          </w:tcPr>
          <w:p w14:paraId="552A8FF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1" w:type="pct"/>
            <w:shd w:val="clear" w:color="auto" w:fill="BDD6EE"/>
          </w:tcPr>
          <w:p w14:paraId="5CE25FC2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36" w:type="pct"/>
            <w:shd w:val="clear" w:color="auto" w:fill="BDD6EE"/>
          </w:tcPr>
          <w:p w14:paraId="73806B9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20AB8E9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708911F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4A44CE" w:rsidRPr="00A74F93" w14:paraId="02342EC2" w14:textId="77777777" w:rsidTr="00855424">
        <w:trPr>
          <w:trHeight w:val="465"/>
        </w:trPr>
        <w:tc>
          <w:tcPr>
            <w:tcW w:w="821" w:type="pct"/>
            <w:shd w:val="clear" w:color="auto" w:fill="auto"/>
          </w:tcPr>
          <w:p w14:paraId="782EB68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</w:t>
            </w:r>
          </w:p>
        </w:tc>
        <w:tc>
          <w:tcPr>
            <w:tcW w:w="494" w:type="pct"/>
            <w:shd w:val="clear" w:color="auto" w:fill="auto"/>
          </w:tcPr>
          <w:p w14:paraId="331D2D6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164035E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接口名称</w:t>
            </w:r>
          </w:p>
        </w:tc>
        <w:tc>
          <w:tcPr>
            <w:tcW w:w="536" w:type="pct"/>
            <w:shd w:val="clear" w:color="auto" w:fill="auto"/>
          </w:tcPr>
          <w:p w14:paraId="74E1E80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198FBEFF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3A9F094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A44CE" w:rsidRPr="00A74F93" w14:paraId="3EC66AC7" w14:textId="77777777" w:rsidTr="00855424">
        <w:trPr>
          <w:trHeight w:val="105"/>
        </w:trPr>
        <w:tc>
          <w:tcPr>
            <w:tcW w:w="821" w:type="pct"/>
            <w:shd w:val="clear" w:color="auto" w:fill="auto"/>
          </w:tcPr>
          <w:p w14:paraId="26F277E8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service</w:t>
            </w:r>
            <w:r w:rsidRPr="00A74F93">
              <w:rPr>
                <w:rFonts w:eastAsia="PMingLiU"/>
                <w:szCs w:val="21"/>
                <w:lang w:val="zh-TW" w:eastAsia="zh-TW"/>
              </w:rPr>
              <w:t>V</w:t>
            </w:r>
            <w:r w:rsidRPr="00A74F93">
              <w:rPr>
                <w:rFonts w:eastAsia="宋体"/>
                <w:szCs w:val="21"/>
                <w:lang w:val="zh-TW" w:eastAsia="zh-TW"/>
              </w:rPr>
              <w:t>ersion</w:t>
            </w:r>
          </w:p>
        </w:tc>
        <w:tc>
          <w:tcPr>
            <w:tcW w:w="494" w:type="pct"/>
            <w:shd w:val="clear" w:color="auto" w:fill="auto"/>
          </w:tcPr>
          <w:p w14:paraId="3EEED84C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6BECC45B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接口版本</w:t>
            </w:r>
          </w:p>
        </w:tc>
        <w:tc>
          <w:tcPr>
            <w:tcW w:w="536" w:type="pct"/>
            <w:shd w:val="clear" w:color="auto" w:fill="auto"/>
          </w:tcPr>
          <w:p w14:paraId="7535D4B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2D2E3B7C" w14:textId="77777777" w:rsidR="004A44CE" w:rsidRPr="00A74F93" w:rsidRDefault="00786FC0" w:rsidP="00003755">
            <w:pPr>
              <w:adjustRightInd w:val="0"/>
              <w:snapToGrid w:val="0"/>
              <w:rPr>
                <w:szCs w:val="21"/>
                <w:lang w:val="zh-TW"/>
              </w:rPr>
            </w:pPr>
            <w:r w:rsidRPr="00A74F93">
              <w:rPr>
                <w:rFonts w:hint="eastAsia"/>
                <w:szCs w:val="21"/>
                <w:lang w:val="zh-TW"/>
              </w:rPr>
              <w:t>8</w:t>
            </w:r>
          </w:p>
        </w:tc>
        <w:tc>
          <w:tcPr>
            <w:tcW w:w="2010" w:type="pct"/>
            <w:shd w:val="clear" w:color="auto" w:fill="auto"/>
          </w:tcPr>
          <w:p w14:paraId="61ACD72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现在只支持</w:t>
            </w:r>
            <w:r w:rsidRPr="00A74F93">
              <w:rPr>
                <w:rFonts w:eastAsia="宋体"/>
                <w:szCs w:val="21"/>
                <w:lang w:val="zh-TW" w:eastAsia="zh-TW"/>
              </w:rPr>
              <w:t>1</w:t>
            </w:r>
          </w:p>
        </w:tc>
      </w:tr>
      <w:tr w:rsidR="004A44CE" w:rsidRPr="00A74F93" w14:paraId="473C0E62" w14:textId="77777777" w:rsidTr="00855424">
        <w:tc>
          <w:tcPr>
            <w:tcW w:w="821" w:type="pct"/>
            <w:shd w:val="clear" w:color="auto" w:fill="auto"/>
          </w:tcPr>
          <w:p w14:paraId="5CFB20F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partner</w:t>
            </w:r>
          </w:p>
        </w:tc>
        <w:tc>
          <w:tcPr>
            <w:tcW w:w="494" w:type="pct"/>
            <w:shd w:val="clear" w:color="auto" w:fill="auto"/>
          </w:tcPr>
          <w:p w14:paraId="292BB6C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D1012D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合作方身份</w:t>
            </w:r>
          </w:p>
        </w:tc>
        <w:tc>
          <w:tcPr>
            <w:tcW w:w="536" w:type="pct"/>
            <w:shd w:val="clear" w:color="auto" w:fill="auto"/>
          </w:tcPr>
          <w:p w14:paraId="3CAE8E9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A0958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1E94A2F3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</w:p>
        </w:tc>
      </w:tr>
      <w:tr w:rsidR="004A44CE" w:rsidRPr="00A74F93" w14:paraId="094E0E05" w14:textId="77777777" w:rsidTr="00855424">
        <w:tc>
          <w:tcPr>
            <w:tcW w:w="821" w:type="pct"/>
            <w:shd w:val="clear" w:color="auto" w:fill="auto"/>
          </w:tcPr>
          <w:p w14:paraId="660091B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pro</w:t>
            </w:r>
            <w:r w:rsidRPr="00A74F93">
              <w:rPr>
                <w:rFonts w:eastAsia="宋体"/>
                <w:szCs w:val="21"/>
                <w:lang w:val="zh-TW"/>
              </w:rPr>
              <w:t>ject</w:t>
            </w:r>
            <w:r w:rsidRPr="00A74F93">
              <w:rPr>
                <w:rFonts w:eastAsia="PMingLiU"/>
                <w:szCs w:val="21"/>
                <w:lang w:val="zh-TW" w:eastAsia="zh-TW"/>
              </w:rPr>
              <w:t>N</w:t>
            </w:r>
            <w:r w:rsidRPr="00A74F93">
              <w:rPr>
                <w:rFonts w:eastAsia="宋体"/>
                <w:szCs w:val="21"/>
                <w:lang w:val="zh-TW" w:eastAsia="zh-TW"/>
              </w:rPr>
              <w:t>o</w:t>
            </w:r>
          </w:p>
        </w:tc>
        <w:tc>
          <w:tcPr>
            <w:tcW w:w="494" w:type="pct"/>
            <w:shd w:val="clear" w:color="auto" w:fill="auto"/>
          </w:tcPr>
          <w:p w14:paraId="3EE37B6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3801779B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项目</w:t>
            </w:r>
            <w:r w:rsidRPr="00A74F93">
              <w:rPr>
                <w:rFonts w:eastAsia="宋体"/>
                <w:szCs w:val="21"/>
                <w:lang w:val="zh-TW" w:eastAsia="zh-TW"/>
              </w:rPr>
              <w:t>编号</w:t>
            </w:r>
          </w:p>
        </w:tc>
        <w:tc>
          <w:tcPr>
            <w:tcW w:w="536" w:type="pct"/>
            <w:shd w:val="clear" w:color="auto" w:fill="auto"/>
          </w:tcPr>
          <w:p w14:paraId="2B564BB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28A2FC6D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3</w:t>
            </w:r>
            <w:r w:rsidR="00467F2C" w:rsidRPr="00A74F93">
              <w:rPr>
                <w:rFonts w:eastAsia="宋体" w:hint="eastAsia"/>
                <w:color w:val="auto"/>
                <w:kern w:val="0"/>
                <w:lang w:val="zh-TW" w:eastAsia="zh-TW"/>
              </w:rPr>
              <w:t>0</w:t>
            </w:r>
          </w:p>
        </w:tc>
        <w:tc>
          <w:tcPr>
            <w:tcW w:w="2010" w:type="pct"/>
            <w:shd w:val="clear" w:color="auto" w:fill="auto"/>
          </w:tcPr>
          <w:p w14:paraId="0FBAB8BE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</w:p>
        </w:tc>
      </w:tr>
      <w:tr w:rsidR="004A44CE" w:rsidRPr="00A74F93" w14:paraId="427D9940" w14:textId="77777777" w:rsidTr="00855424">
        <w:tc>
          <w:tcPr>
            <w:tcW w:w="821" w:type="pct"/>
            <w:shd w:val="clear" w:color="auto" w:fill="auto"/>
          </w:tcPr>
          <w:p w14:paraId="127C83C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service</w:t>
            </w:r>
            <w:r w:rsidRPr="00A74F93">
              <w:rPr>
                <w:rFonts w:eastAsia="PMingLiU"/>
                <w:szCs w:val="21"/>
                <w:lang w:val="zh-TW" w:eastAsia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14:paraId="4DD71D7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0931BD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请求流水号</w:t>
            </w:r>
          </w:p>
        </w:tc>
        <w:tc>
          <w:tcPr>
            <w:tcW w:w="536" w:type="pct"/>
            <w:shd w:val="clear" w:color="auto" w:fill="auto"/>
          </w:tcPr>
          <w:p w14:paraId="36A0531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3F9F509F" w14:textId="77777777" w:rsidR="004A44CE" w:rsidRPr="00A74F93" w:rsidRDefault="00786FC0" w:rsidP="00786FC0">
            <w:pPr>
              <w:pStyle w:val="Afff4"/>
              <w:tabs>
                <w:tab w:val="left" w:pos="80"/>
              </w:tabs>
              <w:adjustRightInd w:val="0"/>
              <w:snapToGrid w:val="0"/>
              <w:jc w:val="left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1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28</w:t>
            </w:r>
          </w:p>
          <w:p w14:paraId="5DE4CC5C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2D80D524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UUID,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或其他保证唯一的字符串</w:t>
            </w:r>
          </w:p>
        </w:tc>
      </w:tr>
      <w:tr w:rsidR="004A44CE" w:rsidRPr="00A74F93" w14:paraId="6F31864E" w14:textId="77777777" w:rsidTr="00855424">
        <w:tc>
          <w:tcPr>
            <w:tcW w:w="821" w:type="pct"/>
            <w:shd w:val="clear" w:color="auto" w:fill="auto"/>
          </w:tcPr>
          <w:p w14:paraId="676CF78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pro</w:t>
            </w:r>
            <w:r w:rsidRPr="00A74F93">
              <w:rPr>
                <w:rFonts w:eastAsia="宋体"/>
                <w:szCs w:val="21"/>
                <w:lang w:val="zh-TW"/>
              </w:rPr>
              <w:t>ject</w:t>
            </w:r>
            <w:r w:rsidRPr="00A74F93">
              <w:rPr>
                <w:rFonts w:eastAsia="PMingLiU"/>
                <w:szCs w:val="21"/>
                <w:lang w:val="zh-TW" w:eastAsia="zh-TW"/>
              </w:rPr>
              <w:t>N</w:t>
            </w:r>
            <w:r w:rsidRPr="00A74F93">
              <w:rPr>
                <w:rFonts w:eastAsia="宋体"/>
                <w:szCs w:val="21"/>
                <w:lang w:val="zh-TW" w:eastAsia="zh-TW"/>
              </w:rPr>
              <w:t>ame</w:t>
            </w:r>
          </w:p>
        </w:tc>
        <w:tc>
          <w:tcPr>
            <w:tcW w:w="494" w:type="pct"/>
            <w:shd w:val="clear" w:color="auto" w:fill="auto"/>
          </w:tcPr>
          <w:p w14:paraId="5A61CB1E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 xml:space="preserve">String </w:t>
            </w:r>
          </w:p>
        </w:tc>
        <w:tc>
          <w:tcPr>
            <w:tcW w:w="711" w:type="pct"/>
            <w:shd w:val="clear" w:color="auto" w:fill="auto"/>
          </w:tcPr>
          <w:p w14:paraId="74BA112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项目</w:t>
            </w:r>
            <w:r w:rsidRPr="00A74F93">
              <w:rPr>
                <w:rFonts w:eastAsia="宋体"/>
                <w:szCs w:val="21"/>
                <w:lang w:val="zh-TW" w:eastAsia="zh-TW"/>
              </w:rPr>
              <w:t>名称</w:t>
            </w:r>
          </w:p>
        </w:tc>
        <w:tc>
          <w:tcPr>
            <w:tcW w:w="536" w:type="pct"/>
            <w:shd w:val="clear" w:color="auto" w:fill="auto"/>
          </w:tcPr>
          <w:p w14:paraId="21308AB7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</w:t>
            </w:r>
          </w:p>
        </w:tc>
        <w:tc>
          <w:tcPr>
            <w:tcW w:w="428" w:type="pct"/>
            <w:shd w:val="clear" w:color="auto" w:fill="auto"/>
          </w:tcPr>
          <w:p w14:paraId="5E46530A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6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4</w:t>
            </w:r>
          </w:p>
        </w:tc>
        <w:tc>
          <w:tcPr>
            <w:tcW w:w="2010" w:type="pct"/>
            <w:shd w:val="clear" w:color="auto" w:fill="auto"/>
          </w:tcPr>
          <w:p w14:paraId="4AEC8830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新分享提供</w:t>
            </w:r>
          </w:p>
        </w:tc>
      </w:tr>
      <w:tr w:rsidR="004A44CE" w:rsidRPr="00A74F93" w14:paraId="3E37BE1B" w14:textId="77777777" w:rsidTr="00855424">
        <w:tc>
          <w:tcPr>
            <w:tcW w:w="821" w:type="pct"/>
            <w:shd w:val="clear" w:color="auto" w:fill="auto"/>
          </w:tcPr>
          <w:p w14:paraId="59FA5B9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lastRenderedPageBreak/>
              <w:t>time</w:t>
            </w:r>
            <w:r w:rsidRPr="00A74F93">
              <w:rPr>
                <w:rFonts w:eastAsia="PMingLiU"/>
                <w:szCs w:val="21"/>
                <w:lang w:val="zh-TW" w:eastAsia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tamp</w:t>
            </w:r>
          </w:p>
        </w:tc>
        <w:tc>
          <w:tcPr>
            <w:tcW w:w="494" w:type="pct"/>
            <w:shd w:val="clear" w:color="auto" w:fill="auto"/>
          </w:tcPr>
          <w:p w14:paraId="74998AD8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4170877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时间戳</w:t>
            </w:r>
          </w:p>
        </w:tc>
        <w:tc>
          <w:tcPr>
            <w:tcW w:w="536" w:type="pct"/>
            <w:shd w:val="clear" w:color="auto" w:fill="auto"/>
          </w:tcPr>
          <w:p w14:paraId="150AAC8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589F3B6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6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4</w:t>
            </w:r>
          </w:p>
        </w:tc>
        <w:tc>
          <w:tcPr>
            <w:tcW w:w="2010" w:type="pct"/>
            <w:shd w:val="clear" w:color="auto" w:fill="auto"/>
          </w:tcPr>
          <w:p w14:paraId="28577532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System.currentTimeMillis()</w:t>
            </w:r>
          </w:p>
        </w:tc>
      </w:tr>
      <w:tr w:rsidR="004A44CE" w:rsidRPr="00A74F93" w14:paraId="2BBAFADA" w14:textId="77777777" w:rsidTr="00855424">
        <w:tc>
          <w:tcPr>
            <w:tcW w:w="821" w:type="pct"/>
            <w:shd w:val="clear" w:color="auto" w:fill="auto"/>
          </w:tcPr>
          <w:p w14:paraId="7B84DB7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content</w:t>
            </w:r>
          </w:p>
        </w:tc>
        <w:tc>
          <w:tcPr>
            <w:tcW w:w="494" w:type="pct"/>
            <w:shd w:val="clear" w:color="auto" w:fill="auto"/>
          </w:tcPr>
          <w:p w14:paraId="32E42CE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769BC7F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加密参数</w:t>
            </w:r>
          </w:p>
        </w:tc>
        <w:tc>
          <w:tcPr>
            <w:tcW w:w="536" w:type="pct"/>
            <w:shd w:val="clear" w:color="auto" w:fill="auto"/>
          </w:tcPr>
          <w:p w14:paraId="515399C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3F9774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8EAADB" w:themeColor="accent1" w:themeTint="99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15A1F20B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/>
              </w:rPr>
            </w:pPr>
            <w:r w:rsidRPr="00A74F93">
              <w:rPr>
                <w:rFonts w:eastAsia="宋体"/>
                <w:color w:val="auto"/>
                <w:kern w:val="0"/>
                <w:lang w:val="zh-TW"/>
              </w:rPr>
              <w:t>接口的参数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JSON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加密后字符串</w:t>
            </w:r>
          </w:p>
          <w:p w14:paraId="00CF4C9E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RSAEncrypt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（原始报文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新分享公钥）</w:t>
            </w:r>
          </w:p>
        </w:tc>
      </w:tr>
      <w:tr w:rsidR="004A44CE" w:rsidRPr="00A74F93" w14:paraId="54D2A703" w14:textId="77777777" w:rsidTr="00855424">
        <w:tc>
          <w:tcPr>
            <w:tcW w:w="821" w:type="pct"/>
            <w:shd w:val="clear" w:color="auto" w:fill="auto"/>
          </w:tcPr>
          <w:p w14:paraId="3F36528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sign</w:t>
            </w:r>
          </w:p>
        </w:tc>
        <w:tc>
          <w:tcPr>
            <w:tcW w:w="494" w:type="pct"/>
            <w:shd w:val="clear" w:color="auto" w:fill="auto"/>
          </w:tcPr>
          <w:p w14:paraId="2209593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BAFF29C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签名</w:t>
            </w:r>
          </w:p>
        </w:tc>
        <w:tc>
          <w:tcPr>
            <w:tcW w:w="536" w:type="pct"/>
            <w:shd w:val="clear" w:color="auto" w:fill="auto"/>
          </w:tcPr>
          <w:p w14:paraId="07FB38E5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4BC26416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3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7B8670FD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/>
              </w:rPr>
            </w:pPr>
            <w:r w:rsidRPr="00A74F93">
              <w:rPr>
                <w:rFonts w:eastAsia="宋体"/>
                <w:color w:val="auto"/>
                <w:kern w:val="0"/>
                <w:lang w:val="zh-TW"/>
              </w:rPr>
              <w:t>接口的参数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JSON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签名后字符串</w:t>
            </w:r>
          </w:p>
          <w:p w14:paraId="6FA9814F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RSAWithMD5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（原始报文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对接方私钥）</w:t>
            </w:r>
          </w:p>
        </w:tc>
      </w:tr>
    </w:tbl>
    <w:p w14:paraId="305E0CE9" w14:textId="77777777" w:rsidR="00003755" w:rsidRPr="00A74F93" w:rsidRDefault="00003755" w:rsidP="00003755">
      <w:pPr>
        <w:rPr>
          <w:rFonts w:eastAsia="宋体"/>
          <w:b/>
          <w:lang w:eastAsia="zh-TW"/>
        </w:rPr>
      </w:pPr>
    </w:p>
    <w:p w14:paraId="232212EC" w14:textId="77777777" w:rsidR="00003755" w:rsidRPr="00A74F93" w:rsidRDefault="00003755" w:rsidP="00003755">
      <w:pPr>
        <w:pStyle w:val="3"/>
        <w:rPr>
          <w:rFonts w:eastAsia="宋体"/>
          <w:lang w:val="zh-TW" w:eastAsia="zh-TW"/>
        </w:rPr>
      </w:pPr>
      <w:bookmarkStart w:id="47" w:name="_Toc26777082"/>
      <w:bookmarkStart w:id="48" w:name="_Toc33710252"/>
      <w:r w:rsidRPr="00A74F93">
        <w:rPr>
          <w:rFonts w:eastAsia="宋体"/>
          <w:lang w:val="zh-TW" w:eastAsia="zh-TW"/>
        </w:rPr>
        <w:t>返回</w:t>
      </w:r>
      <w:r w:rsidRPr="00A74F93">
        <w:rPr>
          <w:rFonts w:eastAsia="宋体"/>
        </w:rPr>
        <w:t>公共</w:t>
      </w:r>
      <w:r w:rsidRPr="00A74F93">
        <w:rPr>
          <w:rFonts w:eastAsia="宋体"/>
          <w:lang w:val="zh-TW" w:eastAsia="zh-TW"/>
        </w:rPr>
        <w:t>参数</w:t>
      </w:r>
      <w:bookmarkEnd w:id="47"/>
      <w:bookmarkEnd w:id="48"/>
    </w:p>
    <w:tbl>
      <w:tblPr>
        <w:tblW w:w="47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1318"/>
        <w:gridCol w:w="2299"/>
        <w:gridCol w:w="1431"/>
        <w:gridCol w:w="1431"/>
        <w:gridCol w:w="4160"/>
      </w:tblGrid>
      <w:tr w:rsidR="00467F2C" w:rsidRPr="00A74F93" w14:paraId="283AAC47" w14:textId="77777777" w:rsidTr="00467F2C">
        <w:trPr>
          <w:trHeight w:val="352"/>
        </w:trPr>
        <w:tc>
          <w:tcPr>
            <w:tcW w:w="947" w:type="pct"/>
            <w:shd w:val="clear" w:color="auto" w:fill="BDD6EE"/>
          </w:tcPr>
          <w:p w14:paraId="6D3CBE2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502" w:type="pct"/>
            <w:shd w:val="clear" w:color="auto" w:fill="BDD6EE"/>
          </w:tcPr>
          <w:p w14:paraId="4E56BC0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76" w:type="pct"/>
            <w:shd w:val="clear" w:color="auto" w:fill="BDD6EE"/>
          </w:tcPr>
          <w:p w14:paraId="7078095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45" w:type="pct"/>
            <w:shd w:val="clear" w:color="auto" w:fill="BDD6EE"/>
          </w:tcPr>
          <w:p w14:paraId="480A7225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45" w:type="pct"/>
            <w:shd w:val="clear" w:color="auto" w:fill="BDD6EE"/>
          </w:tcPr>
          <w:p w14:paraId="53C9C9E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585" w:type="pct"/>
            <w:shd w:val="clear" w:color="auto" w:fill="BDD6EE"/>
          </w:tcPr>
          <w:p w14:paraId="7F52D823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467F2C" w:rsidRPr="00A74F93" w14:paraId="361688C2" w14:textId="77777777" w:rsidTr="00855424">
        <w:tc>
          <w:tcPr>
            <w:tcW w:w="947" w:type="pct"/>
            <w:shd w:val="clear" w:color="auto" w:fill="auto"/>
          </w:tcPr>
          <w:p w14:paraId="6DEFF97B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</w:t>
            </w:r>
          </w:p>
        </w:tc>
        <w:tc>
          <w:tcPr>
            <w:tcW w:w="502" w:type="pct"/>
            <w:shd w:val="clear" w:color="auto" w:fill="auto"/>
          </w:tcPr>
          <w:p w14:paraId="2A42CDC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FDD534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接口名称</w:t>
            </w:r>
          </w:p>
        </w:tc>
        <w:tc>
          <w:tcPr>
            <w:tcW w:w="545" w:type="pct"/>
            <w:shd w:val="clear" w:color="auto" w:fill="auto"/>
          </w:tcPr>
          <w:p w14:paraId="48D10B5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16AD9B3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</w:t>
            </w:r>
            <w:r w:rsidRPr="00A74F93">
              <w:rPr>
                <w:rFonts w:eastAsia="宋体"/>
                <w:szCs w:val="21"/>
              </w:rPr>
              <w:t>2</w:t>
            </w:r>
          </w:p>
        </w:tc>
        <w:tc>
          <w:tcPr>
            <w:tcW w:w="1585" w:type="pct"/>
            <w:shd w:val="clear" w:color="auto" w:fill="auto"/>
          </w:tcPr>
          <w:p w14:paraId="1D28822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44B00272" w14:textId="77777777" w:rsidTr="00855424">
        <w:tc>
          <w:tcPr>
            <w:tcW w:w="947" w:type="pct"/>
            <w:shd w:val="clear" w:color="auto" w:fill="auto"/>
          </w:tcPr>
          <w:p w14:paraId="19894BD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serviceVersion</w:t>
            </w:r>
          </w:p>
        </w:tc>
        <w:tc>
          <w:tcPr>
            <w:tcW w:w="502" w:type="pct"/>
            <w:shd w:val="clear" w:color="auto" w:fill="auto"/>
          </w:tcPr>
          <w:p w14:paraId="432FA7B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1641CFD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接口版本</w:t>
            </w:r>
          </w:p>
        </w:tc>
        <w:tc>
          <w:tcPr>
            <w:tcW w:w="545" w:type="pct"/>
            <w:shd w:val="clear" w:color="auto" w:fill="auto"/>
          </w:tcPr>
          <w:p w14:paraId="75CEC24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17FFAB22" w14:textId="77777777" w:rsidR="00467F2C" w:rsidRPr="00A74F93" w:rsidRDefault="00786FC0" w:rsidP="00003755">
            <w:pPr>
              <w:adjustRightInd w:val="0"/>
              <w:snapToGrid w:val="0"/>
              <w:rPr>
                <w:szCs w:val="21"/>
                <w:lang w:val="zh-TW"/>
              </w:rPr>
            </w:pPr>
            <w:r w:rsidRPr="00A74F93">
              <w:rPr>
                <w:rFonts w:hint="eastAsia"/>
                <w:szCs w:val="21"/>
                <w:lang w:val="zh-TW"/>
              </w:rPr>
              <w:t>8</w:t>
            </w:r>
          </w:p>
        </w:tc>
        <w:tc>
          <w:tcPr>
            <w:tcW w:w="1585" w:type="pct"/>
            <w:shd w:val="clear" w:color="auto" w:fill="auto"/>
          </w:tcPr>
          <w:p w14:paraId="4654F7B7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版本号</w:t>
            </w:r>
          </w:p>
        </w:tc>
      </w:tr>
      <w:tr w:rsidR="00467F2C" w:rsidRPr="00A74F93" w14:paraId="7DB698D9" w14:textId="77777777" w:rsidTr="00855424">
        <w:tc>
          <w:tcPr>
            <w:tcW w:w="947" w:type="pct"/>
            <w:shd w:val="clear" w:color="auto" w:fill="auto"/>
          </w:tcPr>
          <w:p w14:paraId="2F5A968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partner</w:t>
            </w:r>
          </w:p>
        </w:tc>
        <w:tc>
          <w:tcPr>
            <w:tcW w:w="502" w:type="pct"/>
            <w:shd w:val="clear" w:color="auto" w:fill="auto"/>
          </w:tcPr>
          <w:p w14:paraId="414D549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4EB4053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合作方身份</w:t>
            </w:r>
          </w:p>
        </w:tc>
        <w:tc>
          <w:tcPr>
            <w:tcW w:w="545" w:type="pct"/>
            <w:shd w:val="clear" w:color="auto" w:fill="auto"/>
          </w:tcPr>
          <w:p w14:paraId="6B39FF2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2AFF518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</w:t>
            </w:r>
            <w:r w:rsidRPr="00A74F93">
              <w:rPr>
                <w:rFonts w:eastAsia="宋体"/>
                <w:szCs w:val="21"/>
              </w:rPr>
              <w:t>2</w:t>
            </w:r>
          </w:p>
        </w:tc>
        <w:tc>
          <w:tcPr>
            <w:tcW w:w="1585" w:type="pct"/>
            <w:shd w:val="clear" w:color="auto" w:fill="auto"/>
          </w:tcPr>
          <w:p w14:paraId="1FE70BA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7591E97D" w14:textId="77777777" w:rsidTr="00855424">
        <w:tc>
          <w:tcPr>
            <w:tcW w:w="947" w:type="pct"/>
            <w:shd w:val="clear" w:color="auto" w:fill="auto"/>
          </w:tcPr>
          <w:p w14:paraId="6112A9D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resultCode</w:t>
            </w:r>
          </w:p>
        </w:tc>
        <w:tc>
          <w:tcPr>
            <w:tcW w:w="502" w:type="pct"/>
            <w:shd w:val="clear" w:color="auto" w:fill="auto"/>
          </w:tcPr>
          <w:p w14:paraId="240AF52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36A99C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错误码</w:t>
            </w:r>
          </w:p>
        </w:tc>
        <w:tc>
          <w:tcPr>
            <w:tcW w:w="545" w:type="pct"/>
            <w:shd w:val="clear" w:color="auto" w:fill="auto"/>
          </w:tcPr>
          <w:p w14:paraId="3B9B2AC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4AC433C9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</w:rPr>
            </w:pPr>
            <w:r w:rsidRPr="00A74F93">
              <w:rPr>
                <w:rFonts w:eastAsia="宋体" w:hint="eastAsia"/>
                <w:color w:val="auto"/>
              </w:rPr>
              <w:t>5</w:t>
            </w:r>
          </w:p>
        </w:tc>
        <w:tc>
          <w:tcPr>
            <w:tcW w:w="1585" w:type="pct"/>
            <w:vMerge w:val="restart"/>
            <w:shd w:val="clear" w:color="auto" w:fill="auto"/>
          </w:tcPr>
          <w:p w14:paraId="640381A8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</w:rPr>
            </w:pPr>
            <w:r w:rsidRPr="00A74F93">
              <w:rPr>
                <w:rFonts w:eastAsia="宋体"/>
                <w:color w:val="auto"/>
              </w:rPr>
              <w:t>resultCode</w:t>
            </w:r>
            <w:r w:rsidRPr="00A74F93">
              <w:rPr>
                <w:rFonts w:eastAsia="宋体"/>
                <w:color w:val="auto"/>
                <w:lang w:val="zh-TW" w:eastAsia="zh-TW"/>
              </w:rPr>
              <w:t>为</w:t>
            </w:r>
            <w:r w:rsidRPr="00A74F93">
              <w:rPr>
                <w:rFonts w:eastAsia="宋体"/>
                <w:color w:val="auto"/>
              </w:rPr>
              <w:t>“0000”</w:t>
            </w:r>
            <w:r w:rsidRPr="00A74F93">
              <w:rPr>
                <w:rFonts w:eastAsia="宋体"/>
                <w:color w:val="auto"/>
                <w:lang w:val="zh-TW" w:eastAsia="zh-TW"/>
              </w:rPr>
              <w:t>时表示请求成功；非</w:t>
            </w:r>
            <w:r w:rsidRPr="00A74F93">
              <w:rPr>
                <w:rFonts w:eastAsia="宋体"/>
                <w:color w:val="auto"/>
              </w:rPr>
              <w:t>“0000”</w:t>
            </w:r>
            <w:r w:rsidRPr="00A74F93">
              <w:rPr>
                <w:rFonts w:eastAsia="宋体"/>
                <w:color w:val="auto"/>
                <w:lang w:val="zh-TW" w:eastAsia="zh-TW"/>
              </w:rPr>
              <w:t>时表示请求失败，并在</w:t>
            </w:r>
            <w:r w:rsidRPr="00A74F93">
              <w:rPr>
                <w:rFonts w:eastAsia="宋体"/>
                <w:color w:val="auto"/>
              </w:rPr>
              <w:t>resultMsg</w:t>
            </w:r>
            <w:r w:rsidRPr="00A74F93">
              <w:rPr>
                <w:rFonts w:eastAsia="宋体"/>
                <w:color w:val="auto"/>
                <w:lang w:val="zh-TW" w:eastAsia="zh-TW"/>
              </w:rPr>
              <w:t>中提供错误信息。</w:t>
            </w:r>
          </w:p>
        </w:tc>
      </w:tr>
      <w:tr w:rsidR="00467F2C" w:rsidRPr="00A74F93" w14:paraId="77588A33" w14:textId="77777777" w:rsidTr="00855424">
        <w:tc>
          <w:tcPr>
            <w:tcW w:w="947" w:type="pct"/>
            <w:shd w:val="clear" w:color="auto" w:fill="auto"/>
          </w:tcPr>
          <w:p w14:paraId="79B749FB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resultMsg</w:t>
            </w:r>
          </w:p>
        </w:tc>
        <w:tc>
          <w:tcPr>
            <w:tcW w:w="502" w:type="pct"/>
            <w:shd w:val="clear" w:color="auto" w:fill="auto"/>
          </w:tcPr>
          <w:p w14:paraId="079E1FD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838461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错误信息</w:t>
            </w:r>
          </w:p>
        </w:tc>
        <w:tc>
          <w:tcPr>
            <w:tcW w:w="545" w:type="pct"/>
            <w:shd w:val="clear" w:color="auto" w:fill="auto"/>
          </w:tcPr>
          <w:p w14:paraId="01E6733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00DE028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585" w:type="pct"/>
            <w:vMerge/>
            <w:shd w:val="clear" w:color="auto" w:fill="auto"/>
          </w:tcPr>
          <w:p w14:paraId="6013EC2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52243FEF" w14:textId="77777777" w:rsidTr="00855424">
        <w:tc>
          <w:tcPr>
            <w:tcW w:w="947" w:type="pct"/>
            <w:shd w:val="clear" w:color="auto" w:fill="auto"/>
          </w:tcPr>
          <w:p w14:paraId="1ABAD06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rspData</w:t>
            </w:r>
          </w:p>
        </w:tc>
        <w:tc>
          <w:tcPr>
            <w:tcW w:w="502" w:type="pct"/>
            <w:shd w:val="clear" w:color="auto" w:fill="auto"/>
          </w:tcPr>
          <w:p w14:paraId="0BD994E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876" w:type="pct"/>
            <w:shd w:val="clear" w:color="auto" w:fill="auto"/>
          </w:tcPr>
          <w:p w14:paraId="3533009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返回信息</w:t>
            </w:r>
          </w:p>
        </w:tc>
        <w:tc>
          <w:tcPr>
            <w:tcW w:w="545" w:type="pct"/>
            <w:shd w:val="clear" w:color="auto" w:fill="auto"/>
          </w:tcPr>
          <w:p w14:paraId="00AA9F6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545" w:type="pct"/>
            <w:shd w:val="clear" w:color="auto" w:fill="auto"/>
          </w:tcPr>
          <w:p w14:paraId="2CB250F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585" w:type="pct"/>
            <w:shd w:val="clear" w:color="auto" w:fill="auto"/>
          </w:tcPr>
          <w:p w14:paraId="4FD8FB0F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成功时才有数据</w:t>
            </w:r>
          </w:p>
        </w:tc>
      </w:tr>
      <w:tr w:rsidR="00467F2C" w:rsidRPr="00A74F93" w14:paraId="5A2A7CBA" w14:textId="77777777" w:rsidTr="00855424">
        <w:tc>
          <w:tcPr>
            <w:tcW w:w="947" w:type="pct"/>
            <w:shd w:val="clear" w:color="auto" w:fill="auto"/>
          </w:tcPr>
          <w:p w14:paraId="53B58EF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sign</w:t>
            </w:r>
          </w:p>
        </w:tc>
        <w:tc>
          <w:tcPr>
            <w:tcW w:w="502" w:type="pct"/>
            <w:shd w:val="clear" w:color="auto" w:fill="auto"/>
          </w:tcPr>
          <w:p w14:paraId="7739623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6F7A517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签名</w:t>
            </w:r>
          </w:p>
        </w:tc>
        <w:tc>
          <w:tcPr>
            <w:tcW w:w="545" w:type="pct"/>
            <w:shd w:val="clear" w:color="auto" w:fill="auto"/>
          </w:tcPr>
          <w:p w14:paraId="4295238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6E806993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32</w:t>
            </w:r>
          </w:p>
        </w:tc>
        <w:tc>
          <w:tcPr>
            <w:tcW w:w="1585" w:type="pct"/>
            <w:shd w:val="clear" w:color="auto" w:fill="auto"/>
          </w:tcPr>
          <w:p w14:paraId="4F5F1873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u w:color="FF0000"/>
              </w:rPr>
            </w:pPr>
            <w:r w:rsidRPr="00A74F93">
              <w:rPr>
                <w:rFonts w:eastAsia="宋体"/>
              </w:rPr>
              <w:t>rspData</w:t>
            </w:r>
            <w:r w:rsidRPr="00A74F93">
              <w:rPr>
                <w:rFonts w:eastAsia="宋体"/>
                <w:color w:val="auto"/>
                <w:u w:color="FF0000"/>
              </w:rPr>
              <w:t>参数</w:t>
            </w:r>
            <w:r w:rsidRPr="00A74F93">
              <w:rPr>
                <w:rFonts w:eastAsia="宋体"/>
                <w:color w:val="auto"/>
                <w:u w:color="FF0000"/>
              </w:rPr>
              <w:t>JSON</w:t>
            </w:r>
            <w:r w:rsidRPr="00A74F93">
              <w:rPr>
                <w:rFonts w:eastAsia="宋体"/>
                <w:color w:val="auto"/>
                <w:u w:color="FF0000"/>
              </w:rPr>
              <w:t>签名后字符串</w:t>
            </w:r>
          </w:p>
          <w:p w14:paraId="0E39CAE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RSAWithMD5</w:t>
            </w:r>
            <w:r w:rsidRPr="00A74F93">
              <w:rPr>
                <w:rFonts w:eastAsia="宋体"/>
                <w:bCs/>
                <w:szCs w:val="21"/>
                <w:lang w:val="zh-TW"/>
              </w:rPr>
              <w:t>（</w:t>
            </w:r>
            <w:r w:rsidRPr="00A74F93">
              <w:rPr>
                <w:rFonts w:eastAsia="宋体"/>
                <w:szCs w:val="21"/>
              </w:rPr>
              <w:t>rspData</w:t>
            </w:r>
            <w:r w:rsidRPr="00A74F93">
              <w:rPr>
                <w:rFonts w:eastAsia="宋体"/>
                <w:bCs/>
                <w:szCs w:val="21"/>
                <w:lang w:val="zh-TW" w:eastAsia="zh-TW"/>
              </w:rPr>
              <w:t>,</w:t>
            </w:r>
            <w:r w:rsidRPr="00A74F93">
              <w:rPr>
                <w:rFonts w:eastAsia="宋体"/>
                <w:bCs/>
                <w:szCs w:val="21"/>
                <w:lang w:val="zh-TW"/>
              </w:rPr>
              <w:t>新分享</w:t>
            </w:r>
            <w:r w:rsidRPr="00A74F93">
              <w:rPr>
                <w:rFonts w:eastAsia="宋体"/>
                <w:bCs/>
                <w:szCs w:val="21"/>
                <w:lang w:val="zh-TW" w:eastAsia="zh-TW"/>
              </w:rPr>
              <w:t>私钥</w:t>
            </w:r>
            <w:r w:rsidRPr="00A74F93">
              <w:rPr>
                <w:rFonts w:eastAsia="宋体"/>
                <w:bCs/>
                <w:szCs w:val="21"/>
                <w:lang w:val="zh-TW"/>
              </w:rPr>
              <w:t>）</w:t>
            </w:r>
          </w:p>
        </w:tc>
      </w:tr>
    </w:tbl>
    <w:p w14:paraId="2AFFBFDE" w14:textId="77777777" w:rsidR="00003755" w:rsidRPr="00A74F93" w:rsidRDefault="00003755" w:rsidP="00003755">
      <w:pPr>
        <w:rPr>
          <w:rFonts w:eastAsia="宋体"/>
        </w:rPr>
      </w:pPr>
    </w:p>
    <w:p w14:paraId="30706863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49" w:name="_Toc33710253"/>
      <w:r w:rsidRPr="00A74F93">
        <w:rPr>
          <w:rFonts w:ascii="Times New Roman" w:eastAsia="宋体" w:hAnsi="Times New Roman" w:cs="Times New Roman"/>
        </w:rPr>
        <w:lastRenderedPageBreak/>
        <w:t>预审申请</w:t>
      </w:r>
      <w:bookmarkEnd w:id="49"/>
    </w:p>
    <w:p w14:paraId="63617568" w14:textId="77777777" w:rsidR="00003755" w:rsidRPr="00A74F93" w:rsidRDefault="00003755" w:rsidP="00003755">
      <w:pPr>
        <w:pStyle w:val="3"/>
        <w:rPr>
          <w:rFonts w:eastAsia="宋体"/>
        </w:rPr>
      </w:pPr>
      <w:bookmarkStart w:id="50" w:name="_Toc33710254"/>
      <w:r w:rsidRPr="00A74F93">
        <w:rPr>
          <w:rFonts w:eastAsia="宋体"/>
        </w:rPr>
        <w:t>功能描述</w:t>
      </w:r>
      <w:bookmarkEnd w:id="50"/>
    </w:p>
    <w:p w14:paraId="2CE1EFA6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调用该接口发起预审申请；</w:t>
      </w:r>
    </w:p>
    <w:p w14:paraId="72B3771D" w14:textId="77777777" w:rsidR="00003755" w:rsidRPr="00A74F93" w:rsidRDefault="00003755" w:rsidP="00003755">
      <w:pPr>
        <w:pStyle w:val="3"/>
        <w:rPr>
          <w:rFonts w:eastAsia="宋体"/>
        </w:rPr>
      </w:pPr>
      <w:bookmarkStart w:id="51" w:name="_Toc33710255"/>
      <w:r w:rsidRPr="00A74F93">
        <w:rPr>
          <w:rFonts w:eastAsia="宋体"/>
        </w:rPr>
        <w:t>业务逻辑</w:t>
      </w:r>
      <w:bookmarkEnd w:id="51"/>
    </w:p>
    <w:p w14:paraId="69ED7C22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6C01412" w14:textId="77777777" w:rsidR="00003755" w:rsidRPr="00A74F93" w:rsidRDefault="00003755" w:rsidP="00003755">
      <w:pPr>
        <w:pStyle w:val="3"/>
        <w:rPr>
          <w:rFonts w:eastAsia="宋体"/>
        </w:rPr>
      </w:pPr>
      <w:bookmarkStart w:id="52" w:name="_Toc3371025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52"/>
    </w:p>
    <w:p w14:paraId="21CEC9B6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preApp</w:t>
      </w:r>
    </w:p>
    <w:p w14:paraId="151D166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  <w:r w:rsidR="002D3383" w:rsidRPr="00A74F93">
        <w:rPr>
          <w:rFonts w:eastAsia="宋体"/>
        </w:rPr>
        <w:t xml:space="preserve"> </w:t>
      </w:r>
    </w:p>
    <w:p w14:paraId="17F1F5C5" w14:textId="77777777" w:rsidR="00003755" w:rsidRPr="00E73BAD" w:rsidRDefault="00003755" w:rsidP="00003755">
      <w:pPr>
        <w:pStyle w:val="3"/>
        <w:rPr>
          <w:rFonts w:eastAsia="宋体"/>
        </w:rPr>
      </w:pPr>
      <w:bookmarkStart w:id="53" w:name="_Toc33710257"/>
      <w:r w:rsidRPr="00A74F93">
        <w:rPr>
          <w:rFonts w:eastAsia="宋体"/>
        </w:rPr>
        <w:t>请求参数说明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3214"/>
        <w:gridCol w:w="2681"/>
        <w:gridCol w:w="1615"/>
        <w:gridCol w:w="1615"/>
        <w:gridCol w:w="1610"/>
      </w:tblGrid>
      <w:tr w:rsidR="006A0A8B" w:rsidRPr="006A0A8B" w14:paraId="5DA0E5EE" w14:textId="77777777" w:rsidTr="0046221F"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86E337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参数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6B8950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23AD82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数据类型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682640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限制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344F615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7A12F5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注释</w:t>
            </w:r>
          </w:p>
        </w:tc>
      </w:tr>
      <w:tr w:rsidR="006A0A8B" w:rsidRPr="006A0A8B" w14:paraId="112EC875" w14:textId="77777777" w:rsidTr="0046221F">
        <w:tc>
          <w:tcPr>
            <w:tcW w:w="1152" w:type="pct"/>
            <w:shd w:val="clear" w:color="auto" w:fill="auto"/>
          </w:tcPr>
          <w:p w14:paraId="00A1BB7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preApplyNo</w:t>
            </w:r>
          </w:p>
        </w:tc>
        <w:tc>
          <w:tcPr>
            <w:tcW w:w="1152" w:type="pct"/>
            <w:shd w:val="clear" w:color="auto" w:fill="auto"/>
          </w:tcPr>
          <w:p w14:paraId="57A0D20A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预申请编号</w:t>
            </w:r>
          </w:p>
        </w:tc>
        <w:tc>
          <w:tcPr>
            <w:tcW w:w="961" w:type="pct"/>
            <w:shd w:val="clear" w:color="auto" w:fill="auto"/>
          </w:tcPr>
          <w:p w14:paraId="4FA6AA5E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47E2AA3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5DA81608" w14:textId="77777777" w:rsidR="00475C7D" w:rsidRPr="00AF034C" w:rsidRDefault="00786FC0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146210E4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23ED49F8" w14:textId="77777777" w:rsidTr="0046221F">
        <w:tc>
          <w:tcPr>
            <w:tcW w:w="1152" w:type="pct"/>
            <w:shd w:val="clear" w:color="auto" w:fill="auto"/>
          </w:tcPr>
          <w:p w14:paraId="4ACCEADF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productNo</w:t>
            </w:r>
          </w:p>
        </w:tc>
        <w:tc>
          <w:tcPr>
            <w:tcW w:w="1152" w:type="pct"/>
            <w:shd w:val="clear" w:color="auto" w:fill="auto"/>
          </w:tcPr>
          <w:p w14:paraId="325B59F5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产品编号</w:t>
            </w:r>
          </w:p>
        </w:tc>
        <w:tc>
          <w:tcPr>
            <w:tcW w:w="961" w:type="pct"/>
            <w:shd w:val="clear" w:color="auto" w:fill="auto"/>
          </w:tcPr>
          <w:p w14:paraId="7596E9E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39979A28" w14:textId="77777777" w:rsidR="00475C7D" w:rsidRPr="00AF034C" w:rsidRDefault="00E73BA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0801D191" w14:textId="77777777" w:rsidR="00475C7D" w:rsidRPr="00AF034C" w:rsidRDefault="00786FC0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48D163C5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39E83AB4" w14:textId="77777777" w:rsidTr="0046221F">
        <w:tc>
          <w:tcPr>
            <w:tcW w:w="1152" w:type="pct"/>
            <w:shd w:val="clear" w:color="auto" w:fill="auto"/>
          </w:tcPr>
          <w:p w14:paraId="613B7AEB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name</w:t>
            </w:r>
          </w:p>
        </w:tc>
        <w:tc>
          <w:tcPr>
            <w:tcW w:w="1152" w:type="pct"/>
            <w:shd w:val="clear" w:color="auto" w:fill="auto"/>
          </w:tcPr>
          <w:p w14:paraId="41E782AE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姓名</w:t>
            </w:r>
          </w:p>
        </w:tc>
        <w:tc>
          <w:tcPr>
            <w:tcW w:w="961" w:type="pct"/>
            <w:shd w:val="clear" w:color="auto" w:fill="auto"/>
          </w:tcPr>
          <w:p w14:paraId="698D29F8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67900A5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1BE9F0D2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78C85EC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594B42E9" w14:textId="77777777" w:rsidTr="0046221F">
        <w:tc>
          <w:tcPr>
            <w:tcW w:w="1152" w:type="pct"/>
            <w:shd w:val="clear" w:color="auto" w:fill="auto"/>
          </w:tcPr>
          <w:p w14:paraId="1D20D98B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idType</w:t>
            </w:r>
          </w:p>
        </w:tc>
        <w:tc>
          <w:tcPr>
            <w:tcW w:w="1152" w:type="pct"/>
            <w:shd w:val="clear" w:color="auto" w:fill="auto"/>
          </w:tcPr>
          <w:p w14:paraId="10466E49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证件类型</w:t>
            </w:r>
          </w:p>
        </w:tc>
        <w:tc>
          <w:tcPr>
            <w:tcW w:w="961" w:type="pct"/>
            <w:shd w:val="clear" w:color="auto" w:fill="auto"/>
          </w:tcPr>
          <w:p w14:paraId="79019040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枚举</w:t>
            </w:r>
          </w:p>
        </w:tc>
        <w:tc>
          <w:tcPr>
            <w:tcW w:w="579" w:type="pct"/>
          </w:tcPr>
          <w:p w14:paraId="4C07EE1F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M</w:t>
            </w:r>
          </w:p>
        </w:tc>
        <w:tc>
          <w:tcPr>
            <w:tcW w:w="579" w:type="pct"/>
          </w:tcPr>
          <w:p w14:paraId="6746F34D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577" w:type="pct"/>
            <w:shd w:val="clear" w:color="auto" w:fill="auto"/>
          </w:tcPr>
          <w:p w14:paraId="27F0BB39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I("</w:t>
            </w: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身份证</w:t>
            </w: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")</w:t>
            </w:r>
          </w:p>
        </w:tc>
      </w:tr>
      <w:tr w:rsidR="006A0A8B" w:rsidRPr="006A0A8B" w14:paraId="7B303120" w14:textId="77777777" w:rsidTr="0046221F">
        <w:tc>
          <w:tcPr>
            <w:tcW w:w="1152" w:type="pct"/>
            <w:shd w:val="clear" w:color="auto" w:fill="auto"/>
          </w:tcPr>
          <w:p w14:paraId="3752D03E" w14:textId="77777777" w:rsidR="00C227FA" w:rsidRPr="00AF034C" w:rsidRDefault="0046221F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52" w:type="pct"/>
            <w:shd w:val="clear" w:color="auto" w:fill="auto"/>
          </w:tcPr>
          <w:p w14:paraId="7F0BAE11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证件号码</w:t>
            </w:r>
          </w:p>
        </w:tc>
        <w:tc>
          <w:tcPr>
            <w:tcW w:w="961" w:type="pct"/>
            <w:shd w:val="clear" w:color="auto" w:fill="auto"/>
          </w:tcPr>
          <w:p w14:paraId="7E21B051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String</w:t>
            </w:r>
          </w:p>
        </w:tc>
        <w:tc>
          <w:tcPr>
            <w:tcW w:w="579" w:type="pct"/>
          </w:tcPr>
          <w:p w14:paraId="6D76143A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M</w:t>
            </w:r>
          </w:p>
        </w:tc>
        <w:tc>
          <w:tcPr>
            <w:tcW w:w="579" w:type="pct"/>
          </w:tcPr>
          <w:p w14:paraId="65F2D833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305D025B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399BD072" w14:textId="77777777" w:rsidTr="0046221F">
        <w:tc>
          <w:tcPr>
            <w:tcW w:w="1152" w:type="pct"/>
            <w:shd w:val="clear" w:color="auto" w:fill="auto"/>
          </w:tcPr>
          <w:p w14:paraId="02D9913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lastRenderedPageBreak/>
              <w:t>mobile</w:t>
            </w:r>
            <w:r w:rsidR="00E73BAD" w:rsidRPr="00AF034C">
              <w:rPr>
                <w:rFonts w:eastAsia="宋体"/>
                <w:color w:val="000000" w:themeColor="text1"/>
              </w:rPr>
              <w:t>Phone</w:t>
            </w:r>
          </w:p>
        </w:tc>
        <w:tc>
          <w:tcPr>
            <w:tcW w:w="1152" w:type="pct"/>
            <w:shd w:val="clear" w:color="auto" w:fill="auto"/>
          </w:tcPr>
          <w:p w14:paraId="6FA39BF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手机号</w:t>
            </w:r>
          </w:p>
        </w:tc>
        <w:tc>
          <w:tcPr>
            <w:tcW w:w="961" w:type="pct"/>
            <w:shd w:val="clear" w:color="auto" w:fill="auto"/>
          </w:tcPr>
          <w:p w14:paraId="72A2BE5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686D6406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47A33895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20</w:t>
            </w:r>
          </w:p>
        </w:tc>
        <w:tc>
          <w:tcPr>
            <w:tcW w:w="577" w:type="pct"/>
            <w:shd w:val="clear" w:color="auto" w:fill="auto"/>
          </w:tcPr>
          <w:p w14:paraId="5BBE966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5496DB31" w14:textId="77777777" w:rsidTr="0046221F">
        <w:tc>
          <w:tcPr>
            <w:tcW w:w="1152" w:type="pct"/>
            <w:shd w:val="clear" w:color="auto" w:fill="auto"/>
          </w:tcPr>
          <w:p w14:paraId="29986AA6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bankCard</w:t>
            </w:r>
          </w:p>
        </w:tc>
        <w:tc>
          <w:tcPr>
            <w:tcW w:w="1152" w:type="pct"/>
            <w:shd w:val="clear" w:color="auto" w:fill="auto"/>
          </w:tcPr>
          <w:p w14:paraId="574035D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银行卡号</w:t>
            </w:r>
          </w:p>
        </w:tc>
        <w:tc>
          <w:tcPr>
            <w:tcW w:w="961" w:type="pct"/>
            <w:shd w:val="clear" w:color="auto" w:fill="auto"/>
          </w:tcPr>
          <w:p w14:paraId="555EB3FA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2D2B581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72DFFF4A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3</w:t>
            </w:r>
            <w:r w:rsidR="006B4EAF" w:rsidRPr="00AF034C">
              <w:rPr>
                <w:rFonts w:eastAsia="宋体"/>
                <w:color w:val="000000" w:themeColor="text1"/>
              </w:rPr>
              <w:t>2</w:t>
            </w:r>
          </w:p>
        </w:tc>
        <w:tc>
          <w:tcPr>
            <w:tcW w:w="577" w:type="pct"/>
            <w:shd w:val="clear" w:color="auto" w:fill="auto"/>
          </w:tcPr>
          <w:p w14:paraId="1651A0E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3A63CAC1" w14:textId="77777777" w:rsidR="00003755" w:rsidRPr="00A74F93" w:rsidRDefault="00003755" w:rsidP="00003755">
      <w:pPr>
        <w:rPr>
          <w:rFonts w:eastAsia="宋体"/>
        </w:rPr>
      </w:pPr>
    </w:p>
    <w:p w14:paraId="216633CB" w14:textId="77777777" w:rsidR="00003755" w:rsidRPr="00A74F93" w:rsidRDefault="00003755" w:rsidP="00003755">
      <w:pPr>
        <w:pStyle w:val="3"/>
        <w:rPr>
          <w:rFonts w:eastAsia="宋体"/>
        </w:rPr>
      </w:pPr>
      <w:bookmarkStart w:id="54" w:name="_Toc33710258"/>
      <w:r w:rsidRPr="00A74F93">
        <w:rPr>
          <w:rFonts w:eastAsia="宋体"/>
        </w:rPr>
        <w:t>响应参数说明</w:t>
      </w:r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3535"/>
        <w:gridCol w:w="2388"/>
        <w:gridCol w:w="1668"/>
        <w:gridCol w:w="1392"/>
        <w:gridCol w:w="3501"/>
      </w:tblGrid>
      <w:tr w:rsidR="0054530A" w:rsidRPr="00A74F93" w14:paraId="7F527A45" w14:textId="77777777" w:rsidTr="00AF034C">
        <w:tc>
          <w:tcPr>
            <w:tcW w:w="525" w:type="pct"/>
            <w:shd w:val="clear" w:color="auto" w:fill="BDD6EE" w:themeFill="accent5" w:themeFillTint="66"/>
          </w:tcPr>
          <w:p w14:paraId="68DDB8E0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267" w:type="pct"/>
            <w:shd w:val="clear" w:color="auto" w:fill="BDD6EE" w:themeFill="accent5" w:themeFillTint="66"/>
          </w:tcPr>
          <w:p w14:paraId="1D0A6A2E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6" w:type="pct"/>
            <w:shd w:val="clear" w:color="auto" w:fill="BDD6EE" w:themeFill="accent5" w:themeFillTint="66"/>
          </w:tcPr>
          <w:p w14:paraId="33982367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E930533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99" w:type="pct"/>
            <w:shd w:val="clear" w:color="auto" w:fill="BDD6EE" w:themeFill="accent5" w:themeFillTint="66"/>
          </w:tcPr>
          <w:p w14:paraId="193B6D1E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255" w:type="pct"/>
            <w:shd w:val="clear" w:color="auto" w:fill="BDD6EE" w:themeFill="accent5" w:themeFillTint="66"/>
          </w:tcPr>
          <w:p w14:paraId="17D5C77B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54530A" w:rsidRPr="00A74F93" w14:paraId="19D2D9FD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1A2998F0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1267" w:type="pct"/>
            <w:shd w:val="clear" w:color="auto" w:fill="auto"/>
          </w:tcPr>
          <w:p w14:paraId="48DCEA02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856" w:type="pct"/>
            <w:shd w:val="clear" w:color="auto" w:fill="auto"/>
          </w:tcPr>
          <w:p w14:paraId="5E0A18C1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648FA3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60E72CCA" w14:textId="77777777" w:rsidR="0054530A" w:rsidRPr="00A74F93" w:rsidRDefault="007610BE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pct"/>
            <w:shd w:val="clear" w:color="auto" w:fill="auto"/>
          </w:tcPr>
          <w:p w14:paraId="1FAE33A7" w14:textId="77777777" w:rsidR="0054530A" w:rsidRPr="00A74F93" w:rsidRDefault="0054530A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0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失败</w:t>
            </w:r>
          </w:p>
          <w:p w14:paraId="79004137" w14:textId="77777777" w:rsidR="0054530A" w:rsidRPr="00A74F93" w:rsidRDefault="0054530A" w:rsidP="00AF034C">
            <w:pPr>
              <w:jc w:val="both"/>
              <w:rPr>
                <w:rFonts w:eastAsia="宋体"/>
                <w:sz w:val="20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1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成功</w:t>
            </w:r>
          </w:p>
        </w:tc>
      </w:tr>
      <w:tr w:rsidR="00E73BAD" w:rsidRPr="00A74F93" w14:paraId="72799AA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49016DE4" w14:textId="77777777" w:rsidR="00E73BAD" w:rsidRPr="00A74F93" w:rsidRDefault="00E73BAD" w:rsidP="00AF034C">
            <w:pPr>
              <w:jc w:val="both"/>
              <w:rPr>
                <w:rFonts w:eastAsia="宋体"/>
              </w:rPr>
            </w:pPr>
            <w:r w:rsidRPr="0069663E">
              <w:rPr>
                <w:rFonts w:eastAsia="宋体"/>
              </w:rPr>
              <w:t>query</w:t>
            </w:r>
            <w:r w:rsidRPr="0069663E">
              <w:rPr>
                <w:rFonts w:eastAsia="宋体" w:hint="eastAsia"/>
              </w:rPr>
              <w:t>I</w:t>
            </w:r>
            <w:r w:rsidRPr="0069663E">
              <w:rPr>
                <w:rFonts w:eastAsia="宋体"/>
              </w:rPr>
              <w:t>d</w:t>
            </w:r>
          </w:p>
        </w:tc>
        <w:tc>
          <w:tcPr>
            <w:tcW w:w="1267" w:type="pct"/>
            <w:shd w:val="clear" w:color="auto" w:fill="auto"/>
          </w:tcPr>
          <w:p w14:paraId="56E19965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69663E">
              <w:rPr>
                <w:rFonts w:eastAsia="宋体" w:hint="eastAsia"/>
              </w:rPr>
              <w:t>结果查询</w:t>
            </w:r>
            <w:r w:rsidRPr="0069663E">
              <w:rPr>
                <w:rFonts w:eastAsia="宋体" w:hint="eastAsia"/>
              </w:rPr>
              <w:t>I</w:t>
            </w:r>
            <w:r w:rsidRPr="0069663E">
              <w:rPr>
                <w:rFonts w:eastAsia="宋体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27C6A22B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</w:t>
            </w:r>
            <w:r>
              <w:rPr>
                <w:rFonts w:eastAsia="宋体"/>
                <w:lang w:val="zh-CN"/>
              </w:rPr>
              <w:t>tring</w:t>
            </w:r>
          </w:p>
        </w:tc>
        <w:tc>
          <w:tcPr>
            <w:tcW w:w="598" w:type="pct"/>
            <w:shd w:val="clear" w:color="auto" w:fill="auto"/>
          </w:tcPr>
          <w:p w14:paraId="0A48035F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07B60C63" w14:textId="77777777" w:rsidR="00E73BAD" w:rsidRPr="00A74F93" w:rsidRDefault="00E73BA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55" w:type="pct"/>
            <w:shd w:val="clear" w:color="auto" w:fill="auto"/>
          </w:tcPr>
          <w:p w14:paraId="6E05E045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  <w:tr w:rsidR="00E73BAD" w:rsidRPr="00A74F93" w14:paraId="2D57E56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3E2E9537" w14:textId="77777777" w:rsidR="00E73BAD" w:rsidRPr="00A74F93" w:rsidRDefault="00E73BAD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essage</w:t>
            </w:r>
          </w:p>
        </w:tc>
        <w:tc>
          <w:tcPr>
            <w:tcW w:w="1267" w:type="pct"/>
            <w:shd w:val="clear" w:color="auto" w:fill="auto"/>
          </w:tcPr>
          <w:p w14:paraId="1C1F40C4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856" w:type="pct"/>
            <w:shd w:val="clear" w:color="auto" w:fill="auto"/>
          </w:tcPr>
          <w:p w14:paraId="76045440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F210C2B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499" w:type="pct"/>
            <w:shd w:val="clear" w:color="auto" w:fill="auto"/>
          </w:tcPr>
          <w:p w14:paraId="51DC9D45" w14:textId="77777777" w:rsidR="00E73BAD" w:rsidRPr="00A74F93" w:rsidRDefault="00E73BAD">
            <w:pPr>
              <w:jc w:val="both"/>
              <w:rPr>
                <w:rFonts w:eastAsia="宋体"/>
                <w:color w:val="8496B0" w:themeColor="text2" w:themeTint="99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255" w:type="pct"/>
            <w:shd w:val="clear" w:color="auto" w:fill="auto"/>
          </w:tcPr>
          <w:p w14:paraId="178A3D21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提交失败信息说明</w:t>
            </w:r>
          </w:p>
        </w:tc>
      </w:tr>
    </w:tbl>
    <w:p w14:paraId="20081555" w14:textId="77777777" w:rsidR="00003755" w:rsidRPr="00A74F93" w:rsidRDefault="00003755" w:rsidP="00003755">
      <w:pPr>
        <w:rPr>
          <w:rFonts w:eastAsia="宋体"/>
        </w:rPr>
      </w:pPr>
    </w:p>
    <w:p w14:paraId="712715D9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55" w:name="_Toc33710259"/>
      <w:r w:rsidRPr="00A74F93">
        <w:rPr>
          <w:rFonts w:ascii="Times New Roman" w:eastAsia="宋体" w:hAnsi="Times New Roman" w:cs="Times New Roman"/>
        </w:rPr>
        <w:t>预审结果查询</w:t>
      </w:r>
      <w:bookmarkEnd w:id="55"/>
    </w:p>
    <w:p w14:paraId="037E19FA" w14:textId="77777777" w:rsidR="00003755" w:rsidRPr="00A74F93" w:rsidRDefault="00003755" w:rsidP="00003755">
      <w:pPr>
        <w:pStyle w:val="3"/>
        <w:rPr>
          <w:rFonts w:eastAsia="宋体"/>
        </w:rPr>
      </w:pPr>
      <w:bookmarkStart w:id="56" w:name="_Toc33710260"/>
      <w:r w:rsidRPr="00A74F93">
        <w:rPr>
          <w:rFonts w:eastAsia="宋体"/>
        </w:rPr>
        <w:t>功能描述</w:t>
      </w:r>
      <w:bookmarkEnd w:id="56"/>
    </w:p>
    <w:p w14:paraId="17B72DEA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调用该接口发起预审结果查询；</w:t>
      </w:r>
    </w:p>
    <w:p w14:paraId="69693648" w14:textId="77777777" w:rsidR="00003755" w:rsidRPr="00A74F93" w:rsidRDefault="00003755" w:rsidP="00003755">
      <w:pPr>
        <w:pStyle w:val="3"/>
        <w:rPr>
          <w:rFonts w:eastAsia="宋体"/>
        </w:rPr>
      </w:pPr>
      <w:bookmarkStart w:id="57" w:name="_Toc33710261"/>
      <w:r w:rsidRPr="00A74F93">
        <w:rPr>
          <w:rFonts w:eastAsia="宋体"/>
        </w:rPr>
        <w:t>业务逻辑</w:t>
      </w:r>
      <w:bookmarkEnd w:id="57"/>
    </w:p>
    <w:p w14:paraId="045464EA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4B0290B" w14:textId="77777777" w:rsidR="00003755" w:rsidRPr="00A74F93" w:rsidRDefault="00003755" w:rsidP="00003755">
      <w:pPr>
        <w:pStyle w:val="3"/>
        <w:rPr>
          <w:rFonts w:eastAsia="宋体"/>
        </w:rPr>
      </w:pPr>
      <w:bookmarkStart w:id="58" w:name="_Toc33710262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58"/>
    </w:p>
    <w:p w14:paraId="6523622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preApplyResult</w:t>
      </w:r>
    </w:p>
    <w:p w14:paraId="1978BC1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7D3D2D5" w14:textId="77777777" w:rsidR="00003755" w:rsidRPr="00A74F93" w:rsidRDefault="00003755" w:rsidP="00003755">
      <w:pPr>
        <w:pStyle w:val="3"/>
        <w:rPr>
          <w:rFonts w:eastAsia="宋体"/>
        </w:rPr>
      </w:pPr>
      <w:bookmarkStart w:id="59" w:name="_Toc33710263"/>
      <w:r w:rsidRPr="00A74F93">
        <w:rPr>
          <w:rFonts w:eastAsia="宋体"/>
        </w:rPr>
        <w:t>请求参数说明</w:t>
      </w:r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623"/>
        <w:gridCol w:w="2388"/>
        <w:gridCol w:w="1428"/>
        <w:gridCol w:w="1431"/>
        <w:gridCol w:w="3939"/>
      </w:tblGrid>
      <w:tr w:rsidR="0054530A" w:rsidRPr="00A74F93" w14:paraId="250EE00E" w14:textId="77777777" w:rsidTr="00AF034C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44C1C7B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6ED7221" w14:textId="77777777" w:rsidR="0054530A" w:rsidRPr="00A74F93" w:rsidRDefault="0054530A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E400E7E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A78BB95" w14:textId="77777777" w:rsidR="0054530A" w:rsidRPr="00A74F93" w:rsidRDefault="0054530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4C12BBB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1B76E49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D49A2" w:rsidRPr="00A74F93" w14:paraId="589293BC" w14:textId="77777777" w:rsidTr="00AF034C">
        <w:tc>
          <w:tcPr>
            <w:tcW w:w="767" w:type="pct"/>
            <w:shd w:val="clear" w:color="auto" w:fill="auto"/>
          </w:tcPr>
          <w:p w14:paraId="46B6448A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preApplyNo</w:t>
            </w:r>
          </w:p>
        </w:tc>
        <w:tc>
          <w:tcPr>
            <w:tcW w:w="940" w:type="pct"/>
            <w:shd w:val="clear" w:color="auto" w:fill="auto"/>
          </w:tcPr>
          <w:p w14:paraId="59703899" w14:textId="77777777" w:rsidR="008D49A2" w:rsidRPr="00A74F93" w:rsidRDefault="008D49A2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TW"/>
              </w:rPr>
              <w:t>预申请编号</w:t>
            </w:r>
          </w:p>
        </w:tc>
        <w:tc>
          <w:tcPr>
            <w:tcW w:w="856" w:type="pct"/>
            <w:shd w:val="clear" w:color="auto" w:fill="auto"/>
          </w:tcPr>
          <w:p w14:paraId="413836F3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A0DB4D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A09D657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76709860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C8088C">
              <w:rPr>
                <w:rFonts w:eastAsia="宋体" w:hint="eastAsia"/>
              </w:rPr>
              <w:t>与预审申请时的</w:t>
            </w:r>
            <w:r w:rsidRPr="00C8088C">
              <w:rPr>
                <w:rFonts w:eastAsia="宋体" w:hint="eastAsia"/>
              </w:rPr>
              <w:t>pre</w:t>
            </w:r>
            <w:r w:rsidRPr="00C8088C">
              <w:rPr>
                <w:rFonts w:eastAsia="宋体"/>
              </w:rPr>
              <w:t>ApplyNo</w:t>
            </w:r>
            <w:r w:rsidRPr="00C8088C">
              <w:rPr>
                <w:rFonts w:eastAsia="宋体" w:hint="eastAsia"/>
              </w:rPr>
              <w:t>一致</w:t>
            </w:r>
          </w:p>
        </w:tc>
      </w:tr>
      <w:tr w:rsidR="008D49A2" w:rsidRPr="00A74F93" w14:paraId="5C32EFF0" w14:textId="77777777" w:rsidTr="00AF034C">
        <w:tc>
          <w:tcPr>
            <w:tcW w:w="767" w:type="pct"/>
            <w:shd w:val="clear" w:color="auto" w:fill="auto"/>
          </w:tcPr>
          <w:p w14:paraId="0A3A6CB1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7A0D01">
              <w:rPr>
                <w:rFonts w:eastAsia="宋体"/>
              </w:rPr>
              <w:t>query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  <w:tc>
          <w:tcPr>
            <w:tcW w:w="940" w:type="pct"/>
            <w:shd w:val="clear" w:color="auto" w:fill="auto"/>
          </w:tcPr>
          <w:p w14:paraId="7E686A29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 w:rsidRPr="007A0D01">
              <w:rPr>
                <w:rFonts w:eastAsia="宋体" w:hint="eastAsia"/>
              </w:rPr>
              <w:t>结果查询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06BD9904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32A3D425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20E50EE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0A438ADD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7A0D01">
              <w:rPr>
                <w:rFonts w:eastAsia="宋体" w:hint="eastAsia"/>
              </w:rPr>
              <w:t>预审申请时返回的</w:t>
            </w:r>
            <w:r w:rsidRPr="007A0D01">
              <w:rPr>
                <w:rFonts w:eastAsia="宋体"/>
              </w:rPr>
              <w:t xml:space="preserve"> query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</w:tr>
    </w:tbl>
    <w:p w14:paraId="292BB81C" w14:textId="77777777" w:rsidR="00003755" w:rsidRPr="00A74F93" w:rsidRDefault="00003755" w:rsidP="00003755">
      <w:pPr>
        <w:rPr>
          <w:rFonts w:eastAsia="宋体"/>
        </w:rPr>
      </w:pPr>
    </w:p>
    <w:p w14:paraId="0D42CF8F" w14:textId="77777777" w:rsidR="00003755" w:rsidRPr="00A74F93" w:rsidRDefault="00003755" w:rsidP="00003755">
      <w:pPr>
        <w:pStyle w:val="3"/>
        <w:rPr>
          <w:rFonts w:eastAsia="宋体"/>
        </w:rPr>
      </w:pPr>
      <w:bookmarkStart w:id="60" w:name="_Toc33710264"/>
      <w:r w:rsidRPr="00A74F93">
        <w:rPr>
          <w:rFonts w:eastAsia="宋体"/>
        </w:rPr>
        <w:t>响应参数说明</w:t>
      </w:r>
      <w:bookmarkEnd w:id="60"/>
    </w:p>
    <w:p w14:paraId="57215C11" w14:textId="77777777" w:rsidR="00003755" w:rsidRPr="00A74F93" w:rsidRDefault="00003755" w:rsidP="00003755">
      <w:pPr>
        <w:rPr>
          <w:rFonts w:eastAsia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2659"/>
        <w:gridCol w:w="3256"/>
        <w:gridCol w:w="1601"/>
        <w:gridCol w:w="3303"/>
      </w:tblGrid>
      <w:tr w:rsidR="002C5056" w:rsidRPr="00A74F93" w14:paraId="059266A6" w14:textId="77777777" w:rsidTr="00AF034C">
        <w:tc>
          <w:tcPr>
            <w:tcW w:w="1122" w:type="pct"/>
            <w:shd w:val="clear" w:color="auto" w:fill="BDD6EE"/>
          </w:tcPr>
          <w:p w14:paraId="35D5DE1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53" w:type="pct"/>
            <w:shd w:val="clear" w:color="auto" w:fill="BDD6EE"/>
          </w:tcPr>
          <w:p w14:paraId="68B5804D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167" w:type="pct"/>
            <w:shd w:val="clear" w:color="auto" w:fill="BDD6EE"/>
          </w:tcPr>
          <w:p w14:paraId="1607FE6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74" w:type="pct"/>
            <w:shd w:val="clear" w:color="auto" w:fill="BDD6EE"/>
          </w:tcPr>
          <w:p w14:paraId="4BB7E65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184" w:type="pct"/>
            <w:shd w:val="clear" w:color="auto" w:fill="BDD6EE"/>
          </w:tcPr>
          <w:p w14:paraId="690BD25F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D49A2" w:rsidRPr="00A74F93" w14:paraId="542AB40B" w14:textId="77777777" w:rsidTr="00AF034C">
        <w:tc>
          <w:tcPr>
            <w:tcW w:w="1122" w:type="pct"/>
            <w:shd w:val="clear" w:color="auto" w:fill="auto"/>
          </w:tcPr>
          <w:p w14:paraId="5C78A381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pass</w:t>
            </w:r>
          </w:p>
        </w:tc>
        <w:tc>
          <w:tcPr>
            <w:tcW w:w="953" w:type="pct"/>
            <w:shd w:val="clear" w:color="auto" w:fill="auto"/>
          </w:tcPr>
          <w:p w14:paraId="1B25645B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预审结果</w:t>
            </w:r>
          </w:p>
        </w:tc>
        <w:tc>
          <w:tcPr>
            <w:tcW w:w="1167" w:type="pct"/>
            <w:shd w:val="clear" w:color="auto" w:fill="auto"/>
          </w:tcPr>
          <w:p w14:paraId="0487BE65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669FD92B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D5B3478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Wait:</w:t>
            </w:r>
            <w:r w:rsidR="00136699">
              <w:rPr>
                <w:rFonts w:eastAsia="宋体" w:hint="eastAsia"/>
              </w:rPr>
              <w:t>预审</w:t>
            </w:r>
            <w:r w:rsidRPr="00A74F93">
              <w:rPr>
                <w:rFonts w:eastAsia="宋体"/>
              </w:rPr>
              <w:t>中</w:t>
            </w:r>
          </w:p>
          <w:p w14:paraId="4EF89E02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Yes:</w:t>
            </w:r>
            <w:r w:rsidR="00136699">
              <w:rPr>
                <w:rFonts w:eastAsia="宋体" w:hint="eastAsia"/>
              </w:rPr>
              <w:t>预审</w:t>
            </w:r>
            <w:r w:rsidRPr="00A74F93">
              <w:rPr>
                <w:rFonts w:eastAsia="宋体"/>
              </w:rPr>
              <w:t>通过</w:t>
            </w:r>
          </w:p>
          <w:p w14:paraId="32D29855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No:</w:t>
            </w:r>
            <w:r w:rsidR="00136699">
              <w:rPr>
                <w:rFonts w:eastAsia="宋体" w:hint="eastAsia"/>
              </w:rPr>
              <w:t>预审拒绝</w:t>
            </w:r>
          </w:p>
        </w:tc>
      </w:tr>
      <w:tr w:rsidR="008D49A2" w:rsidRPr="00A74F93" w14:paraId="08B3813B" w14:textId="77777777" w:rsidTr="00AF034C">
        <w:tc>
          <w:tcPr>
            <w:tcW w:w="1122" w:type="pct"/>
            <w:shd w:val="clear" w:color="auto" w:fill="auto"/>
          </w:tcPr>
          <w:p w14:paraId="0549E88F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rejectMsg</w:t>
            </w:r>
          </w:p>
        </w:tc>
        <w:tc>
          <w:tcPr>
            <w:tcW w:w="953" w:type="pct"/>
            <w:shd w:val="clear" w:color="auto" w:fill="auto"/>
          </w:tcPr>
          <w:p w14:paraId="7F6B7243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拒绝详情</w:t>
            </w:r>
          </w:p>
        </w:tc>
        <w:tc>
          <w:tcPr>
            <w:tcW w:w="1167" w:type="pct"/>
            <w:shd w:val="clear" w:color="auto" w:fill="auto"/>
          </w:tcPr>
          <w:p w14:paraId="580B7D02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BC79B8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128</w:t>
            </w:r>
          </w:p>
        </w:tc>
        <w:tc>
          <w:tcPr>
            <w:tcW w:w="1184" w:type="pct"/>
            <w:shd w:val="clear" w:color="auto" w:fill="auto"/>
          </w:tcPr>
          <w:p w14:paraId="43A76AA8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</w:p>
        </w:tc>
      </w:tr>
      <w:tr w:rsidR="008D49A2" w:rsidRPr="00A74F93" w14:paraId="2A270645" w14:textId="77777777" w:rsidTr="00AF034C">
        <w:tc>
          <w:tcPr>
            <w:tcW w:w="1122" w:type="pct"/>
            <w:shd w:val="clear" w:color="auto" w:fill="auto"/>
          </w:tcPr>
          <w:p w14:paraId="697171DF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rejectCode</w:t>
            </w:r>
          </w:p>
        </w:tc>
        <w:tc>
          <w:tcPr>
            <w:tcW w:w="953" w:type="pct"/>
            <w:shd w:val="clear" w:color="auto" w:fill="auto"/>
          </w:tcPr>
          <w:p w14:paraId="402A761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拒绝标识</w:t>
            </w:r>
          </w:p>
        </w:tc>
        <w:tc>
          <w:tcPr>
            <w:tcW w:w="1167" w:type="pct"/>
            <w:shd w:val="clear" w:color="auto" w:fill="auto"/>
          </w:tcPr>
          <w:p w14:paraId="38022B46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642F61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1E8C700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</w:p>
        </w:tc>
      </w:tr>
    </w:tbl>
    <w:p w14:paraId="3628528B" w14:textId="77777777" w:rsidR="00003755" w:rsidRPr="00A74F93" w:rsidRDefault="00003755" w:rsidP="00003755">
      <w:pPr>
        <w:rPr>
          <w:rFonts w:eastAsia="宋体"/>
        </w:rPr>
      </w:pPr>
    </w:p>
    <w:p w14:paraId="43F3714B" w14:textId="77777777" w:rsidR="00600131" w:rsidRPr="00A74F93" w:rsidRDefault="00003755" w:rsidP="00600131">
      <w:pPr>
        <w:pStyle w:val="2"/>
        <w:rPr>
          <w:rFonts w:ascii="Times New Roman" w:eastAsia="宋体" w:hAnsi="Times New Roman" w:cs="Times New Roman"/>
        </w:rPr>
      </w:pPr>
      <w:bookmarkStart w:id="61" w:name="_Toc33710265"/>
      <w:r w:rsidRPr="00A74F93">
        <w:rPr>
          <w:rFonts w:ascii="Times New Roman" w:eastAsia="宋体" w:hAnsi="Times New Roman" w:cs="Times New Roman"/>
        </w:rPr>
        <w:lastRenderedPageBreak/>
        <w:t>进件申请</w:t>
      </w:r>
      <w:bookmarkEnd w:id="61"/>
    </w:p>
    <w:p w14:paraId="6D4E1911" w14:textId="77777777" w:rsidR="00600131" w:rsidRPr="00A74F93" w:rsidRDefault="00600131" w:rsidP="00600131">
      <w:pPr>
        <w:pStyle w:val="3"/>
        <w:rPr>
          <w:rFonts w:eastAsia="宋体"/>
        </w:rPr>
      </w:pPr>
      <w:bookmarkStart w:id="62" w:name="_Toc33710266"/>
      <w:r w:rsidRPr="00A74F93">
        <w:rPr>
          <w:rFonts w:eastAsia="宋体"/>
        </w:rPr>
        <w:t>功能描述</w:t>
      </w:r>
      <w:bookmarkEnd w:id="62"/>
    </w:p>
    <w:p w14:paraId="6824A4AC" w14:textId="77777777" w:rsidR="00600131" w:rsidRPr="00A74F93" w:rsidRDefault="00347F49" w:rsidP="00600131">
      <w:pPr>
        <w:rPr>
          <w:rFonts w:eastAsia="宋体"/>
        </w:rPr>
      </w:pPr>
      <w:r w:rsidRPr="00A74F93">
        <w:rPr>
          <w:rFonts w:eastAsia="宋体"/>
        </w:rPr>
        <w:t>调用该接口进行</w:t>
      </w:r>
      <w:r w:rsidR="00003755" w:rsidRPr="00A74F93">
        <w:rPr>
          <w:rFonts w:eastAsia="宋体"/>
        </w:rPr>
        <w:t>进件申请</w:t>
      </w:r>
      <w:r w:rsidRPr="00A74F93">
        <w:rPr>
          <w:rFonts w:eastAsia="宋体"/>
        </w:rPr>
        <w:t>。</w:t>
      </w:r>
    </w:p>
    <w:p w14:paraId="60CE524B" w14:textId="77777777" w:rsidR="00600131" w:rsidRPr="00A74F93" w:rsidRDefault="00600131" w:rsidP="00600131">
      <w:pPr>
        <w:pStyle w:val="3"/>
        <w:rPr>
          <w:rFonts w:eastAsia="宋体"/>
        </w:rPr>
      </w:pPr>
      <w:bookmarkStart w:id="63" w:name="_Toc33710267"/>
      <w:r w:rsidRPr="00A74F93">
        <w:rPr>
          <w:rFonts w:eastAsia="宋体"/>
        </w:rPr>
        <w:t>业务逻辑</w:t>
      </w:r>
      <w:bookmarkEnd w:id="63"/>
    </w:p>
    <w:p w14:paraId="6637F218" w14:textId="77777777" w:rsidR="00347F49" w:rsidRPr="00A74F93" w:rsidRDefault="00347F49" w:rsidP="00600131">
      <w:pPr>
        <w:rPr>
          <w:rFonts w:eastAsia="宋体"/>
          <w:kern w:val="2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B4F5D50" w14:textId="77777777" w:rsidR="00600131" w:rsidRPr="00A74F93" w:rsidRDefault="00600131" w:rsidP="00600131">
      <w:pPr>
        <w:pStyle w:val="3"/>
        <w:rPr>
          <w:rFonts w:eastAsia="宋体"/>
        </w:rPr>
      </w:pPr>
      <w:bookmarkStart w:id="64" w:name="_Toc3371026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64"/>
    </w:p>
    <w:p w14:paraId="7EBB6A53" w14:textId="77777777" w:rsidR="006654CC" w:rsidRPr="00A74F93" w:rsidRDefault="006654CC" w:rsidP="006654CC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incomeApply</w:t>
      </w:r>
    </w:p>
    <w:p w14:paraId="76EAEF0E" w14:textId="77777777" w:rsidR="006654CC" w:rsidRPr="00A74F93" w:rsidRDefault="006654CC" w:rsidP="006654CC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DE1E47F" w14:textId="77777777" w:rsidR="00600131" w:rsidRPr="00A74F93" w:rsidRDefault="00600131" w:rsidP="00600131">
      <w:pPr>
        <w:pStyle w:val="3"/>
        <w:rPr>
          <w:rFonts w:eastAsia="宋体"/>
        </w:rPr>
      </w:pPr>
      <w:bookmarkStart w:id="65" w:name="_Toc33710269"/>
      <w:r w:rsidRPr="00A74F93">
        <w:rPr>
          <w:rFonts w:eastAsia="宋体"/>
        </w:rPr>
        <w:t>请求参数说明</w:t>
      </w:r>
      <w:bookmarkEnd w:id="6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567"/>
        <w:gridCol w:w="1986"/>
        <w:gridCol w:w="1668"/>
        <w:gridCol w:w="1585"/>
        <w:gridCol w:w="3072"/>
      </w:tblGrid>
      <w:tr w:rsidR="002C5056" w:rsidRPr="00A74F93" w14:paraId="511CC57F" w14:textId="77777777" w:rsidTr="00AF034C">
        <w:tc>
          <w:tcPr>
            <w:tcW w:w="1101" w:type="pct"/>
            <w:shd w:val="clear" w:color="auto" w:fill="BDD6EE"/>
          </w:tcPr>
          <w:p w14:paraId="4E07B21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20" w:type="pct"/>
            <w:shd w:val="clear" w:color="auto" w:fill="BDD6EE"/>
          </w:tcPr>
          <w:p w14:paraId="18479038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712" w:type="pct"/>
            <w:shd w:val="clear" w:color="auto" w:fill="BDD6EE"/>
          </w:tcPr>
          <w:p w14:paraId="0C747DD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C0CCEF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68" w:type="pct"/>
            <w:shd w:val="clear" w:color="auto" w:fill="BDD6EE"/>
          </w:tcPr>
          <w:p w14:paraId="426BB69D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101" w:type="pct"/>
            <w:shd w:val="clear" w:color="auto" w:fill="BDD6EE"/>
          </w:tcPr>
          <w:p w14:paraId="39496E6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2C5056" w:rsidRPr="00A74F93" w14:paraId="445B13C7" w14:textId="77777777" w:rsidTr="00AF034C">
        <w:tc>
          <w:tcPr>
            <w:tcW w:w="1101" w:type="pct"/>
            <w:shd w:val="clear" w:color="auto" w:fill="auto"/>
          </w:tcPr>
          <w:p w14:paraId="57D18ACD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preApplyNo</w:t>
            </w:r>
          </w:p>
        </w:tc>
        <w:tc>
          <w:tcPr>
            <w:tcW w:w="920" w:type="pct"/>
            <w:shd w:val="clear" w:color="auto" w:fill="auto"/>
          </w:tcPr>
          <w:p w14:paraId="1CC6C95E" w14:textId="77777777" w:rsidR="002C5056" w:rsidRPr="00A74F93" w:rsidRDefault="002C50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预申请编号</w:t>
            </w:r>
          </w:p>
        </w:tc>
        <w:tc>
          <w:tcPr>
            <w:tcW w:w="712" w:type="pct"/>
            <w:shd w:val="clear" w:color="auto" w:fill="auto"/>
          </w:tcPr>
          <w:p w14:paraId="1127EE6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3F16AF6" w14:textId="77777777" w:rsidR="002C5056" w:rsidRPr="00A74F93" w:rsidRDefault="002C50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1FA14A24" w14:textId="77777777" w:rsidR="002C5056" w:rsidRPr="00A74F93" w:rsidRDefault="00786FC0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09A61AB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与预审时的</w:t>
            </w:r>
            <w:r w:rsidRPr="00A74F93">
              <w:rPr>
                <w:rFonts w:eastAsia="宋体"/>
              </w:rPr>
              <w:t>preApplyNo</w:t>
            </w:r>
            <w:r w:rsidRPr="00A74F93">
              <w:rPr>
                <w:rFonts w:eastAsia="宋体"/>
              </w:rPr>
              <w:t>保持一致</w:t>
            </w:r>
          </w:p>
        </w:tc>
      </w:tr>
      <w:tr w:rsidR="002C5056" w:rsidRPr="00A74F93" w14:paraId="32811684" w14:textId="77777777" w:rsidTr="00AF034C">
        <w:trPr>
          <w:trHeight w:val="50"/>
        </w:trPr>
        <w:tc>
          <w:tcPr>
            <w:tcW w:w="1101" w:type="pct"/>
            <w:shd w:val="clear" w:color="auto" w:fill="auto"/>
          </w:tcPr>
          <w:p w14:paraId="75128F75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920" w:type="pct"/>
            <w:shd w:val="clear" w:color="auto" w:fill="auto"/>
          </w:tcPr>
          <w:p w14:paraId="6416775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申请件编号</w:t>
            </w:r>
          </w:p>
        </w:tc>
        <w:tc>
          <w:tcPr>
            <w:tcW w:w="712" w:type="pct"/>
            <w:shd w:val="clear" w:color="auto" w:fill="auto"/>
          </w:tcPr>
          <w:p w14:paraId="4CEDE80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DEA313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7C6E4C43" w14:textId="77777777" w:rsidR="002C5056" w:rsidRPr="00A74F93" w:rsidRDefault="00786FC0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2E70A545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A74F93" w14:paraId="62AFE133" w14:textId="77777777" w:rsidTr="00AF034C">
        <w:tc>
          <w:tcPr>
            <w:tcW w:w="1101" w:type="pct"/>
            <w:shd w:val="clear" w:color="auto" w:fill="auto"/>
          </w:tcPr>
          <w:p w14:paraId="1D49A69D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companyLoanBool</w:t>
            </w:r>
          </w:p>
        </w:tc>
        <w:tc>
          <w:tcPr>
            <w:tcW w:w="920" w:type="pct"/>
            <w:shd w:val="clear" w:color="auto" w:fill="auto"/>
          </w:tcPr>
          <w:p w14:paraId="2D8994A7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是否是企业贷款</w:t>
            </w:r>
          </w:p>
        </w:tc>
        <w:tc>
          <w:tcPr>
            <w:tcW w:w="712" w:type="pct"/>
            <w:shd w:val="clear" w:color="auto" w:fill="auto"/>
          </w:tcPr>
          <w:p w14:paraId="1218865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Boolean</w:t>
            </w:r>
          </w:p>
        </w:tc>
        <w:tc>
          <w:tcPr>
            <w:tcW w:w="598" w:type="pct"/>
            <w:shd w:val="clear" w:color="auto" w:fill="auto"/>
          </w:tcPr>
          <w:p w14:paraId="51E5750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68" w:type="pct"/>
            <w:shd w:val="clear" w:color="auto" w:fill="auto"/>
          </w:tcPr>
          <w:p w14:paraId="6AC6FF01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5</w:t>
            </w:r>
          </w:p>
        </w:tc>
        <w:tc>
          <w:tcPr>
            <w:tcW w:w="1101" w:type="pct"/>
            <w:shd w:val="clear" w:color="auto" w:fill="auto"/>
          </w:tcPr>
          <w:p w14:paraId="6F31C06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默认为</w:t>
            </w:r>
            <w:r w:rsidRPr="00A74F93">
              <w:rPr>
                <w:rFonts w:eastAsia="宋体"/>
              </w:rPr>
              <w:t>false</w:t>
            </w:r>
          </w:p>
        </w:tc>
      </w:tr>
      <w:tr w:rsidR="002C5056" w:rsidRPr="00A74F93" w14:paraId="2AB4CA5C" w14:textId="77777777" w:rsidTr="00AF034C">
        <w:tc>
          <w:tcPr>
            <w:tcW w:w="1101" w:type="pct"/>
            <w:shd w:val="clear" w:color="auto" w:fill="auto"/>
          </w:tcPr>
          <w:p w14:paraId="105F4602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lastRenderedPageBreak/>
              <w:t>product</w:t>
            </w:r>
          </w:p>
        </w:tc>
        <w:tc>
          <w:tcPr>
            <w:tcW w:w="920" w:type="pct"/>
            <w:shd w:val="clear" w:color="auto" w:fill="auto"/>
          </w:tcPr>
          <w:p w14:paraId="320D8475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申请产品信息</w:t>
            </w:r>
          </w:p>
        </w:tc>
        <w:tc>
          <w:tcPr>
            <w:tcW w:w="712" w:type="pct"/>
            <w:shd w:val="clear" w:color="auto" w:fill="auto"/>
          </w:tcPr>
          <w:p w14:paraId="4B9F4C27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Product</w:t>
            </w:r>
          </w:p>
        </w:tc>
        <w:tc>
          <w:tcPr>
            <w:tcW w:w="598" w:type="pct"/>
            <w:shd w:val="clear" w:color="auto" w:fill="auto"/>
          </w:tcPr>
          <w:p w14:paraId="3939513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68" w:type="pct"/>
          </w:tcPr>
          <w:p w14:paraId="66EE0ED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55BC0FBE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A74F93" w14:paraId="15A0FA4B" w14:textId="77777777" w:rsidTr="00AF034C">
        <w:tc>
          <w:tcPr>
            <w:tcW w:w="1101" w:type="pct"/>
            <w:shd w:val="clear" w:color="auto" w:fill="auto"/>
          </w:tcPr>
          <w:p w14:paraId="74C3F932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borrower</w:t>
            </w:r>
          </w:p>
        </w:tc>
        <w:tc>
          <w:tcPr>
            <w:tcW w:w="920" w:type="pct"/>
            <w:shd w:val="clear" w:color="auto" w:fill="auto"/>
          </w:tcPr>
          <w:p w14:paraId="1D3BE1D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主借款人信息</w:t>
            </w:r>
          </w:p>
        </w:tc>
        <w:tc>
          <w:tcPr>
            <w:tcW w:w="712" w:type="pct"/>
            <w:shd w:val="clear" w:color="auto" w:fill="auto"/>
          </w:tcPr>
          <w:p w14:paraId="1D538D29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Borrower</w:t>
            </w:r>
          </w:p>
        </w:tc>
        <w:tc>
          <w:tcPr>
            <w:tcW w:w="598" w:type="pct"/>
            <w:shd w:val="clear" w:color="auto" w:fill="auto"/>
          </w:tcPr>
          <w:p w14:paraId="295B1D2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</w:t>
            </w:r>
          </w:p>
        </w:tc>
        <w:tc>
          <w:tcPr>
            <w:tcW w:w="568" w:type="pct"/>
          </w:tcPr>
          <w:p w14:paraId="277986E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7C38444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如果</w:t>
            </w:r>
            <w:r w:rsidRPr="00A74F93">
              <w:rPr>
                <w:rFonts w:eastAsia="宋体"/>
              </w:rPr>
              <w:t>companyLoanBool</w:t>
            </w:r>
            <w:r w:rsidRPr="00A74F93">
              <w:rPr>
                <w:rFonts w:eastAsia="宋体"/>
              </w:rPr>
              <w:t>是</w:t>
            </w:r>
            <w:r w:rsidRPr="00A74F93">
              <w:rPr>
                <w:rFonts w:eastAsia="宋体"/>
              </w:rPr>
              <w:t>false,</w:t>
            </w:r>
            <w:r w:rsidRPr="00A74F93">
              <w:rPr>
                <w:rFonts w:eastAsia="宋体"/>
              </w:rPr>
              <w:t>为必填</w:t>
            </w:r>
          </w:p>
        </w:tc>
      </w:tr>
      <w:tr w:rsidR="002C5056" w:rsidRPr="00A74F93" w14:paraId="0374EDED" w14:textId="77777777" w:rsidTr="00AF034C">
        <w:tc>
          <w:tcPr>
            <w:tcW w:w="1101" w:type="pct"/>
            <w:shd w:val="clear" w:color="auto" w:fill="auto"/>
          </w:tcPr>
          <w:p w14:paraId="5BAECB4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</w:t>
            </w:r>
          </w:p>
        </w:tc>
        <w:tc>
          <w:tcPr>
            <w:tcW w:w="920" w:type="pct"/>
            <w:shd w:val="clear" w:color="auto" w:fill="auto"/>
          </w:tcPr>
          <w:p w14:paraId="5BB8B62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借款企业信息</w:t>
            </w:r>
            <w:r w:rsidRPr="00A74F93">
              <w:rPr>
                <w:rFonts w:eastAsia="宋体"/>
              </w:rPr>
              <w:t xml:space="preserve"> </w:t>
            </w:r>
          </w:p>
        </w:tc>
        <w:tc>
          <w:tcPr>
            <w:tcW w:w="712" w:type="pct"/>
            <w:shd w:val="clear" w:color="auto" w:fill="auto"/>
          </w:tcPr>
          <w:p w14:paraId="58302CA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</w:t>
            </w:r>
          </w:p>
        </w:tc>
        <w:tc>
          <w:tcPr>
            <w:tcW w:w="598" w:type="pct"/>
            <w:shd w:val="clear" w:color="auto" w:fill="auto"/>
          </w:tcPr>
          <w:p w14:paraId="4B2E485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</w:t>
            </w:r>
          </w:p>
        </w:tc>
        <w:tc>
          <w:tcPr>
            <w:tcW w:w="568" w:type="pct"/>
          </w:tcPr>
          <w:p w14:paraId="49999EC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256DE19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如果</w:t>
            </w:r>
            <w:r w:rsidRPr="00A74F93">
              <w:rPr>
                <w:rFonts w:eastAsia="宋体"/>
              </w:rPr>
              <w:t>companyLoanBool</w:t>
            </w:r>
            <w:r w:rsidRPr="00A74F93">
              <w:rPr>
                <w:rFonts w:eastAsia="宋体"/>
              </w:rPr>
              <w:t>是</w:t>
            </w:r>
            <w:r w:rsidRPr="00A74F93">
              <w:rPr>
                <w:rFonts w:eastAsia="宋体"/>
              </w:rPr>
              <w:t>TRUE,</w:t>
            </w:r>
            <w:r w:rsidRPr="00A74F93">
              <w:rPr>
                <w:rFonts w:eastAsia="宋体"/>
              </w:rPr>
              <w:t>为必填</w:t>
            </w:r>
          </w:p>
        </w:tc>
      </w:tr>
      <w:tr w:rsidR="002C5056" w:rsidRPr="00A74F93" w14:paraId="6F9371FE" w14:textId="77777777" w:rsidTr="00AF034C">
        <w:tc>
          <w:tcPr>
            <w:tcW w:w="1101" w:type="pct"/>
            <w:shd w:val="clear" w:color="auto" w:fill="auto"/>
          </w:tcPr>
          <w:p w14:paraId="37D83ED1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relationalHumans</w:t>
            </w:r>
          </w:p>
        </w:tc>
        <w:tc>
          <w:tcPr>
            <w:tcW w:w="920" w:type="pct"/>
            <w:shd w:val="clear" w:color="auto" w:fill="auto"/>
          </w:tcPr>
          <w:p w14:paraId="7DEEA7B9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关联人列表</w:t>
            </w:r>
          </w:p>
        </w:tc>
        <w:tc>
          <w:tcPr>
            <w:tcW w:w="712" w:type="pct"/>
            <w:shd w:val="clear" w:color="auto" w:fill="auto"/>
          </w:tcPr>
          <w:p w14:paraId="47A54F3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List&lt;RelationalHuman&gt;</w:t>
            </w:r>
          </w:p>
        </w:tc>
        <w:tc>
          <w:tcPr>
            <w:tcW w:w="598" w:type="pct"/>
            <w:shd w:val="clear" w:color="auto" w:fill="auto"/>
          </w:tcPr>
          <w:p w14:paraId="2BDC666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68" w:type="pct"/>
          </w:tcPr>
          <w:p w14:paraId="4151D94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7C08904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关联人列表</w:t>
            </w:r>
          </w:p>
        </w:tc>
      </w:tr>
      <w:tr w:rsidR="002C5056" w:rsidRPr="00855424" w14:paraId="11082FA6" w14:textId="77777777" w:rsidTr="00AF034C">
        <w:tc>
          <w:tcPr>
            <w:tcW w:w="1101" w:type="pct"/>
            <w:shd w:val="clear" w:color="auto" w:fill="auto"/>
          </w:tcPr>
          <w:p w14:paraId="06890FB1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guaranties</w:t>
            </w:r>
          </w:p>
        </w:tc>
        <w:tc>
          <w:tcPr>
            <w:tcW w:w="920" w:type="pct"/>
            <w:shd w:val="clear" w:color="auto" w:fill="auto"/>
          </w:tcPr>
          <w:p w14:paraId="532BBAD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抵押物列表</w:t>
            </w:r>
          </w:p>
        </w:tc>
        <w:tc>
          <w:tcPr>
            <w:tcW w:w="712" w:type="pct"/>
            <w:shd w:val="clear" w:color="auto" w:fill="auto"/>
          </w:tcPr>
          <w:p w14:paraId="4FAC87A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List&lt;Guaranty&gt;</w:t>
            </w:r>
          </w:p>
        </w:tc>
        <w:tc>
          <w:tcPr>
            <w:tcW w:w="598" w:type="pct"/>
            <w:shd w:val="clear" w:color="auto" w:fill="auto"/>
          </w:tcPr>
          <w:p w14:paraId="28DCE391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3D12F99C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1BFE978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855424" w14:paraId="0C9E4FE8" w14:textId="77777777" w:rsidTr="00AF034C">
        <w:tc>
          <w:tcPr>
            <w:tcW w:w="1101" w:type="pct"/>
            <w:shd w:val="clear" w:color="auto" w:fill="auto"/>
          </w:tcPr>
          <w:p w14:paraId="0218B4B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loanAccount</w:t>
            </w:r>
          </w:p>
        </w:tc>
        <w:tc>
          <w:tcPr>
            <w:tcW w:w="920" w:type="pct"/>
            <w:shd w:val="clear" w:color="auto" w:fill="auto"/>
          </w:tcPr>
          <w:p w14:paraId="08D9C04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放款账户</w:t>
            </w:r>
          </w:p>
        </w:tc>
        <w:tc>
          <w:tcPr>
            <w:tcW w:w="712" w:type="pct"/>
            <w:shd w:val="clear" w:color="auto" w:fill="auto"/>
          </w:tcPr>
          <w:p w14:paraId="24B2179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5F3F1A3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12DD86F0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578E63F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收款账户</w:t>
            </w:r>
          </w:p>
        </w:tc>
      </w:tr>
      <w:tr w:rsidR="002C5056" w:rsidRPr="00855424" w14:paraId="614582D0" w14:textId="77777777" w:rsidTr="00AF034C">
        <w:tc>
          <w:tcPr>
            <w:tcW w:w="1101" w:type="pct"/>
            <w:shd w:val="clear" w:color="auto" w:fill="auto"/>
          </w:tcPr>
          <w:p w14:paraId="306C21D8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payAccount</w:t>
            </w:r>
          </w:p>
        </w:tc>
        <w:tc>
          <w:tcPr>
            <w:tcW w:w="920" w:type="pct"/>
            <w:shd w:val="clear" w:color="auto" w:fill="auto"/>
          </w:tcPr>
          <w:p w14:paraId="3F5B158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还款账户</w:t>
            </w:r>
          </w:p>
        </w:tc>
        <w:tc>
          <w:tcPr>
            <w:tcW w:w="712" w:type="pct"/>
            <w:shd w:val="clear" w:color="auto" w:fill="auto"/>
          </w:tcPr>
          <w:p w14:paraId="24562035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171E594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0253282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4B38E8B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还款账户</w:t>
            </w:r>
          </w:p>
        </w:tc>
      </w:tr>
      <w:tr w:rsidR="002C5056" w:rsidRPr="00855424" w14:paraId="1E2AAFA4" w14:textId="77777777" w:rsidTr="00AF034C">
        <w:tc>
          <w:tcPr>
            <w:tcW w:w="1101" w:type="pct"/>
            <w:shd w:val="clear" w:color="auto" w:fill="auto"/>
          </w:tcPr>
          <w:p w14:paraId="42B8427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auditInfo</w:t>
            </w:r>
          </w:p>
        </w:tc>
        <w:tc>
          <w:tcPr>
            <w:tcW w:w="920" w:type="pct"/>
            <w:shd w:val="clear" w:color="auto" w:fill="auto"/>
          </w:tcPr>
          <w:p w14:paraId="31DAFEC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审核信息</w:t>
            </w:r>
          </w:p>
        </w:tc>
        <w:tc>
          <w:tcPr>
            <w:tcW w:w="712" w:type="pct"/>
            <w:shd w:val="clear" w:color="auto" w:fill="auto"/>
          </w:tcPr>
          <w:p w14:paraId="396D554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object</w:t>
            </w:r>
          </w:p>
        </w:tc>
        <w:tc>
          <w:tcPr>
            <w:tcW w:w="598" w:type="pct"/>
            <w:shd w:val="clear" w:color="auto" w:fill="auto"/>
          </w:tcPr>
          <w:p w14:paraId="326CC8E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</w:tcPr>
          <w:p w14:paraId="126500EB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47E10286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</w:tr>
    </w:tbl>
    <w:p w14:paraId="66A0DBB3" w14:textId="77777777" w:rsidR="00003755" w:rsidRPr="00855424" w:rsidRDefault="00003755" w:rsidP="00003755">
      <w:pPr>
        <w:adjustRightInd w:val="0"/>
        <w:snapToGrid w:val="0"/>
        <w:rPr>
          <w:rFonts w:eastAsia="宋体"/>
        </w:rPr>
      </w:pPr>
    </w:p>
    <w:p w14:paraId="441959EA" w14:textId="77777777" w:rsidR="00003755" w:rsidRPr="00855424" w:rsidRDefault="00003755" w:rsidP="00E73794">
      <w:pPr>
        <w:rPr>
          <w:rFonts w:eastAsia="宋体"/>
          <w:szCs w:val="21"/>
          <w:u w:color="000000"/>
          <w:lang w:val="zh-TW"/>
        </w:rPr>
      </w:pPr>
      <w:r w:rsidRPr="00855424">
        <w:rPr>
          <w:rFonts w:eastAsia="宋体"/>
          <w:szCs w:val="21"/>
          <w:u w:color="000000"/>
          <w:lang w:val="zh-TW"/>
        </w:rPr>
        <w:t>申请产品信息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2173"/>
        <w:gridCol w:w="2731"/>
        <w:gridCol w:w="893"/>
        <w:gridCol w:w="982"/>
        <w:gridCol w:w="4216"/>
      </w:tblGrid>
      <w:tr w:rsidR="002C5056" w:rsidRPr="008D49A2" w14:paraId="4A0C56A7" w14:textId="77777777" w:rsidTr="00AF034C">
        <w:tc>
          <w:tcPr>
            <w:tcW w:w="1059" w:type="pct"/>
            <w:shd w:val="clear" w:color="auto" w:fill="BDD6EE" w:themeFill="accent5" w:themeFillTint="66"/>
          </w:tcPr>
          <w:p w14:paraId="1B9B317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参数</w:t>
            </w:r>
          </w:p>
        </w:tc>
        <w:tc>
          <w:tcPr>
            <w:tcW w:w="779" w:type="pct"/>
            <w:shd w:val="clear" w:color="auto" w:fill="BDD6EE" w:themeFill="accent5" w:themeFillTint="66"/>
          </w:tcPr>
          <w:p w14:paraId="2BC5525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名称</w:t>
            </w:r>
          </w:p>
        </w:tc>
        <w:tc>
          <w:tcPr>
            <w:tcW w:w="979" w:type="pct"/>
            <w:shd w:val="clear" w:color="auto" w:fill="BDD6EE" w:themeFill="accent5" w:themeFillTint="66"/>
          </w:tcPr>
          <w:p w14:paraId="4BF4783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数据类型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7CB5DBE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67C2370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字长</w:t>
            </w:r>
          </w:p>
        </w:tc>
        <w:tc>
          <w:tcPr>
            <w:tcW w:w="1511" w:type="pct"/>
            <w:shd w:val="clear" w:color="auto" w:fill="BDD6EE" w:themeFill="accent5" w:themeFillTint="66"/>
          </w:tcPr>
          <w:p w14:paraId="20C53EF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注释</w:t>
            </w:r>
          </w:p>
        </w:tc>
      </w:tr>
      <w:tr w:rsidR="002C5056" w:rsidRPr="008D49A2" w14:paraId="6A522962" w14:textId="77777777" w:rsidTr="00AF034C">
        <w:tc>
          <w:tcPr>
            <w:tcW w:w="1059" w:type="pct"/>
            <w:shd w:val="clear" w:color="auto" w:fill="auto"/>
          </w:tcPr>
          <w:p w14:paraId="566519D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productNo</w:t>
            </w:r>
          </w:p>
        </w:tc>
        <w:tc>
          <w:tcPr>
            <w:tcW w:w="779" w:type="pct"/>
            <w:shd w:val="clear" w:color="auto" w:fill="auto"/>
          </w:tcPr>
          <w:p w14:paraId="7F9DFAE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产品编号</w:t>
            </w:r>
          </w:p>
        </w:tc>
        <w:tc>
          <w:tcPr>
            <w:tcW w:w="979" w:type="pct"/>
            <w:shd w:val="clear" w:color="auto" w:fill="auto"/>
          </w:tcPr>
          <w:p w14:paraId="6AAFD5B9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76A6F7A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E773BD2" w14:textId="77777777" w:rsidR="002C5056" w:rsidRPr="008D49A2" w:rsidRDefault="00786FC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F3EE13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约定产品编号</w:t>
            </w:r>
          </w:p>
        </w:tc>
      </w:tr>
      <w:tr w:rsidR="002C5056" w:rsidRPr="008D49A2" w14:paraId="57EFC817" w14:textId="77777777" w:rsidTr="00AF034C">
        <w:tc>
          <w:tcPr>
            <w:tcW w:w="1059" w:type="pct"/>
            <w:shd w:val="clear" w:color="auto" w:fill="auto"/>
          </w:tcPr>
          <w:p w14:paraId="6D0A75D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productName</w:t>
            </w:r>
          </w:p>
        </w:tc>
        <w:tc>
          <w:tcPr>
            <w:tcW w:w="779" w:type="pct"/>
            <w:shd w:val="clear" w:color="auto" w:fill="auto"/>
          </w:tcPr>
          <w:p w14:paraId="455849E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产品名称</w:t>
            </w:r>
          </w:p>
        </w:tc>
        <w:tc>
          <w:tcPr>
            <w:tcW w:w="979" w:type="pct"/>
            <w:shd w:val="clear" w:color="auto" w:fill="auto"/>
          </w:tcPr>
          <w:p w14:paraId="6718A3D8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St</w:t>
            </w:r>
            <w:bookmarkStart w:id="66" w:name="_GoBack"/>
            <w:bookmarkEnd w:id="66"/>
            <w:r w:rsidRPr="008D49A2">
              <w:rPr>
                <w:rFonts w:eastAsia="宋体"/>
                <w:szCs w:val="21"/>
                <w:u w:color="000000"/>
              </w:rPr>
              <w:t>ring</w:t>
            </w:r>
          </w:p>
        </w:tc>
        <w:tc>
          <w:tcPr>
            <w:tcW w:w="320" w:type="pct"/>
            <w:shd w:val="clear" w:color="auto" w:fill="auto"/>
          </w:tcPr>
          <w:p w14:paraId="37528FC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561A35F" w14:textId="77777777" w:rsidR="002C5056" w:rsidRPr="008D49A2" w:rsidRDefault="00786FC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DC55F8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约定产品名称</w:t>
            </w:r>
          </w:p>
        </w:tc>
      </w:tr>
      <w:tr w:rsidR="002C5056" w:rsidRPr="008D49A2" w14:paraId="40FBD4BF" w14:textId="77777777" w:rsidTr="00AF034C">
        <w:tc>
          <w:tcPr>
            <w:tcW w:w="1059" w:type="pct"/>
            <w:shd w:val="clear" w:color="auto" w:fill="auto"/>
          </w:tcPr>
          <w:p w14:paraId="24DBFDB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rentalDate</w:t>
            </w:r>
          </w:p>
        </w:tc>
        <w:tc>
          <w:tcPr>
            <w:tcW w:w="779" w:type="pct"/>
            <w:shd w:val="clear" w:color="auto" w:fill="auto"/>
          </w:tcPr>
          <w:p w14:paraId="26A1036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申请时间</w:t>
            </w:r>
          </w:p>
        </w:tc>
        <w:tc>
          <w:tcPr>
            <w:tcW w:w="979" w:type="pct"/>
            <w:shd w:val="clear" w:color="auto" w:fill="auto"/>
          </w:tcPr>
          <w:p w14:paraId="0A0CBA40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Date</w:t>
            </w:r>
          </w:p>
        </w:tc>
        <w:tc>
          <w:tcPr>
            <w:tcW w:w="320" w:type="pct"/>
            <w:shd w:val="clear" w:color="auto" w:fill="auto"/>
          </w:tcPr>
          <w:p w14:paraId="2551DA5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031A16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1B08F06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7DC320CC" w14:textId="77777777" w:rsidTr="00AF034C">
        <w:tc>
          <w:tcPr>
            <w:tcW w:w="1059" w:type="pct"/>
            <w:shd w:val="clear" w:color="auto" w:fill="auto"/>
          </w:tcPr>
          <w:p w14:paraId="181D6CB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currencyType</w:t>
            </w:r>
          </w:p>
        </w:tc>
        <w:tc>
          <w:tcPr>
            <w:tcW w:w="779" w:type="pct"/>
            <w:shd w:val="clear" w:color="auto" w:fill="auto"/>
          </w:tcPr>
          <w:p w14:paraId="3BE1883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申请币种</w:t>
            </w:r>
          </w:p>
        </w:tc>
        <w:tc>
          <w:tcPr>
            <w:tcW w:w="979" w:type="pct"/>
            <w:shd w:val="clear" w:color="auto" w:fill="auto"/>
          </w:tcPr>
          <w:p w14:paraId="5632B17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  <w:lang w:val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1CF111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FD0CBD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829FC5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RMB("</w:t>
            </w:r>
            <w:r w:rsidRPr="008D49A2">
              <w:rPr>
                <w:rFonts w:eastAsia="宋体"/>
                <w:szCs w:val="21"/>
                <w:u w:color="000000"/>
              </w:rPr>
              <w:t>人民币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6AC71FF5" w14:textId="77777777" w:rsidTr="00AF034C">
        <w:tc>
          <w:tcPr>
            <w:tcW w:w="1059" w:type="pct"/>
            <w:shd w:val="clear" w:color="auto" w:fill="auto"/>
          </w:tcPr>
          <w:p w14:paraId="41CE281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华文楷体"/>
                <w:szCs w:val="21"/>
              </w:rPr>
              <w:t>applyCity</w:t>
            </w:r>
          </w:p>
        </w:tc>
        <w:tc>
          <w:tcPr>
            <w:tcW w:w="779" w:type="pct"/>
            <w:shd w:val="clear" w:color="auto" w:fill="auto"/>
          </w:tcPr>
          <w:p w14:paraId="1CE60A6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进件城市</w:t>
            </w:r>
          </w:p>
        </w:tc>
        <w:tc>
          <w:tcPr>
            <w:tcW w:w="979" w:type="pct"/>
            <w:shd w:val="clear" w:color="auto" w:fill="auto"/>
          </w:tcPr>
          <w:p w14:paraId="4029BC6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  <w:lang w:val="zh-TW"/>
              </w:rPr>
            </w:pPr>
            <w:r w:rsidRPr="008D49A2">
              <w:rPr>
                <w:rFonts w:eastAsia="宋体"/>
                <w:szCs w:val="21"/>
                <w:u w:color="000000"/>
                <w:lang w:val="zh-TW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1C2E857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3FC37808" w14:textId="77777777" w:rsidR="008D49A2" w:rsidRPr="008D49A2" w:rsidRDefault="008D49A2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6</w:t>
            </w:r>
          </w:p>
        </w:tc>
        <w:tc>
          <w:tcPr>
            <w:tcW w:w="1511" w:type="pct"/>
            <w:shd w:val="clear" w:color="auto" w:fill="auto"/>
          </w:tcPr>
          <w:p w14:paraId="48E09529" w14:textId="77777777" w:rsidR="008D49A2" w:rsidRPr="008D49A2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2C5056" w:rsidRPr="008D49A2" w14:paraId="3946ECE0" w14:textId="77777777" w:rsidTr="00AF034C">
        <w:tc>
          <w:tcPr>
            <w:tcW w:w="1059" w:type="pct"/>
            <w:shd w:val="clear" w:color="auto" w:fill="auto"/>
          </w:tcPr>
          <w:p w14:paraId="7421E09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currencyAmt</w:t>
            </w:r>
          </w:p>
        </w:tc>
        <w:tc>
          <w:tcPr>
            <w:tcW w:w="779" w:type="pct"/>
            <w:shd w:val="clear" w:color="auto" w:fill="auto"/>
          </w:tcPr>
          <w:p w14:paraId="52B1813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申请金额</w:t>
            </w:r>
          </w:p>
        </w:tc>
        <w:tc>
          <w:tcPr>
            <w:tcW w:w="979" w:type="pct"/>
            <w:shd w:val="clear" w:color="auto" w:fill="auto"/>
          </w:tcPr>
          <w:p w14:paraId="7EB78AD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  <w:r w:rsidRPr="008D49A2">
              <w:rPr>
                <w:rFonts w:eastAsia="宋体"/>
                <w:szCs w:val="21"/>
                <w:u w:color="000000"/>
              </w:rPr>
              <w:t>（</w:t>
            </w:r>
            <w:r w:rsidRPr="008D49A2">
              <w:rPr>
                <w:rFonts w:eastAsia="宋体"/>
                <w:szCs w:val="21"/>
                <w:u w:color="000000"/>
              </w:rPr>
              <w:t>10,2</w:t>
            </w:r>
            <w:r w:rsidRPr="008D49A2">
              <w:rPr>
                <w:rFonts w:eastAsia="宋体"/>
                <w:szCs w:val="21"/>
                <w:u w:color="000000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6255AB0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B8FE8DE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2AE549A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1E29F03F" w14:textId="77777777" w:rsidTr="00AF034C">
        <w:tc>
          <w:tcPr>
            <w:tcW w:w="1059" w:type="pct"/>
            <w:shd w:val="clear" w:color="auto" w:fill="auto"/>
          </w:tcPr>
          <w:p w14:paraId="70FA0E1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loanAmt</w:t>
            </w:r>
          </w:p>
        </w:tc>
        <w:tc>
          <w:tcPr>
            <w:tcW w:w="779" w:type="pct"/>
            <w:shd w:val="clear" w:color="auto" w:fill="auto"/>
          </w:tcPr>
          <w:p w14:paraId="43FC45F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</w:p>
        </w:tc>
        <w:tc>
          <w:tcPr>
            <w:tcW w:w="979" w:type="pct"/>
            <w:shd w:val="clear" w:color="auto" w:fill="auto"/>
          </w:tcPr>
          <w:p w14:paraId="401560C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  <w:r w:rsidRPr="008D49A2">
              <w:rPr>
                <w:rFonts w:eastAsia="宋体"/>
                <w:szCs w:val="21"/>
                <w:u w:color="000000"/>
              </w:rPr>
              <w:t>（</w:t>
            </w:r>
            <w:r w:rsidRPr="008D49A2">
              <w:rPr>
                <w:rFonts w:eastAsia="宋体"/>
                <w:szCs w:val="21"/>
                <w:u w:color="000000"/>
              </w:rPr>
              <w:t>10,2</w:t>
            </w:r>
            <w:r w:rsidRPr="008D49A2">
              <w:rPr>
                <w:rFonts w:eastAsia="宋体"/>
                <w:szCs w:val="21"/>
                <w:u w:color="000000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0F2DE39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6E8208E0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0D9B6979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65D61BF8" w14:textId="77777777" w:rsidTr="00AF034C">
        <w:tc>
          <w:tcPr>
            <w:tcW w:w="1059" w:type="pct"/>
            <w:shd w:val="clear" w:color="auto" w:fill="auto"/>
          </w:tcPr>
          <w:p w14:paraId="49F2579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loanTerms</w:t>
            </w:r>
          </w:p>
        </w:tc>
        <w:tc>
          <w:tcPr>
            <w:tcW w:w="779" w:type="pct"/>
            <w:shd w:val="clear" w:color="auto" w:fill="auto"/>
          </w:tcPr>
          <w:p w14:paraId="7116DFE5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贷款期数</w:t>
            </w:r>
          </w:p>
        </w:tc>
        <w:tc>
          <w:tcPr>
            <w:tcW w:w="979" w:type="pct"/>
            <w:shd w:val="clear" w:color="auto" w:fill="auto"/>
          </w:tcPr>
          <w:p w14:paraId="15983C3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0C4A022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E40C67E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60B981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8D49A2" w:rsidRPr="008D49A2" w14:paraId="2827DB79" w14:textId="77777777" w:rsidTr="00AF034C">
        <w:tc>
          <w:tcPr>
            <w:tcW w:w="1059" w:type="pct"/>
            <w:shd w:val="clear" w:color="auto" w:fill="auto"/>
          </w:tcPr>
          <w:p w14:paraId="61FBD7B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</w:t>
            </w:r>
            <w:r w:rsidRPr="008D49A2">
              <w:rPr>
                <w:rFonts w:eastAsia="宋体" w:hint="eastAsia"/>
                <w:szCs w:val="21"/>
                <w:u w:color="000000"/>
              </w:rPr>
              <w:t>Terms</w:t>
            </w:r>
          </w:p>
        </w:tc>
        <w:tc>
          <w:tcPr>
            <w:tcW w:w="779" w:type="pct"/>
            <w:shd w:val="clear" w:color="auto" w:fill="auto"/>
          </w:tcPr>
          <w:p w14:paraId="158FE43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 w:hint="eastAsia"/>
                <w:szCs w:val="21"/>
                <w:u w:color="000000"/>
              </w:rPr>
              <w:t>申请期限</w:t>
            </w:r>
          </w:p>
        </w:tc>
        <w:tc>
          <w:tcPr>
            <w:tcW w:w="979" w:type="pct"/>
            <w:shd w:val="clear" w:color="auto" w:fill="auto"/>
          </w:tcPr>
          <w:p w14:paraId="4C33168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CC4F01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5EF41F3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9E5F75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65F846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29687A4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8D49A2" w:rsidRPr="008D49A2" w14:paraId="733D374E" w14:textId="77777777" w:rsidTr="00AF034C">
        <w:tc>
          <w:tcPr>
            <w:tcW w:w="1059" w:type="pct"/>
            <w:shd w:val="clear" w:color="auto" w:fill="auto"/>
          </w:tcPr>
          <w:p w14:paraId="1C1B771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repayType</w:t>
            </w:r>
          </w:p>
        </w:tc>
        <w:tc>
          <w:tcPr>
            <w:tcW w:w="779" w:type="pct"/>
            <w:shd w:val="clear" w:color="auto" w:fill="auto"/>
          </w:tcPr>
          <w:p w14:paraId="64B487C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还款方式</w:t>
            </w:r>
          </w:p>
        </w:tc>
        <w:tc>
          <w:tcPr>
            <w:tcW w:w="979" w:type="pct"/>
            <w:shd w:val="clear" w:color="auto" w:fill="auto"/>
          </w:tcPr>
          <w:p w14:paraId="7CCA59C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9E3EC4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37EB714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5E65676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RT01("</w:t>
            </w:r>
            <w:r w:rsidRPr="008D49A2">
              <w:rPr>
                <w:rFonts w:eastAsia="宋体"/>
                <w:szCs w:val="21"/>
                <w:u w:color="000000"/>
              </w:rPr>
              <w:t>等额本息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570A023C" w14:textId="77777777" w:rsidTr="00AF034C">
        <w:tc>
          <w:tcPr>
            <w:tcW w:w="1059" w:type="pct"/>
            <w:shd w:val="clear" w:color="auto" w:fill="auto"/>
          </w:tcPr>
          <w:p w14:paraId="0E7F977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loanRateType</w:t>
            </w:r>
          </w:p>
        </w:tc>
        <w:tc>
          <w:tcPr>
            <w:tcW w:w="779" w:type="pct"/>
            <w:shd w:val="clear" w:color="auto" w:fill="auto"/>
          </w:tcPr>
          <w:p w14:paraId="4FE2418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利率类型</w:t>
            </w:r>
          </w:p>
        </w:tc>
        <w:tc>
          <w:tcPr>
            <w:tcW w:w="979" w:type="pct"/>
            <w:shd w:val="clear" w:color="auto" w:fill="auto"/>
          </w:tcPr>
          <w:p w14:paraId="35F9236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31CFD8D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DBEB9A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8E5E8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LRT01("</w:t>
            </w:r>
            <w:r w:rsidRPr="008D49A2">
              <w:rPr>
                <w:rFonts w:eastAsia="宋体"/>
                <w:szCs w:val="21"/>
                <w:u w:color="000000"/>
              </w:rPr>
              <w:t>固定利率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04E12AAE" w14:textId="77777777" w:rsidTr="00AF034C">
        <w:tc>
          <w:tcPr>
            <w:tcW w:w="1059" w:type="pct"/>
            <w:shd w:val="clear" w:color="auto" w:fill="auto"/>
          </w:tcPr>
          <w:p w14:paraId="36048E7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agreementRateInd</w:t>
            </w:r>
          </w:p>
        </w:tc>
        <w:tc>
          <w:tcPr>
            <w:tcW w:w="779" w:type="pct"/>
            <w:shd w:val="clear" w:color="auto" w:fill="auto"/>
          </w:tcPr>
          <w:p w14:paraId="67DB31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是否使用协议费</w:t>
            </w:r>
            <w:r w:rsidRPr="008D49A2">
              <w:rPr>
                <w:rFonts w:eastAsia="宋体"/>
                <w:szCs w:val="21"/>
                <w:u w:color="000000"/>
              </w:rPr>
              <w:t>/</w:t>
            </w:r>
            <w:r w:rsidRPr="008D49A2">
              <w:rPr>
                <w:rFonts w:eastAsia="宋体"/>
                <w:szCs w:val="21"/>
                <w:u w:color="000000"/>
              </w:rPr>
              <w:t>利率</w:t>
            </w:r>
          </w:p>
        </w:tc>
        <w:tc>
          <w:tcPr>
            <w:tcW w:w="979" w:type="pct"/>
            <w:shd w:val="clear" w:color="auto" w:fill="auto"/>
          </w:tcPr>
          <w:p w14:paraId="5EFFDD7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18DF434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4824744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398D82D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Y-</w:t>
            </w:r>
            <w:r w:rsidRPr="008D49A2">
              <w:rPr>
                <w:rFonts w:eastAsia="宋体"/>
                <w:szCs w:val="21"/>
                <w:u w:color="000000"/>
              </w:rPr>
              <w:t>是</w:t>
            </w:r>
          </w:p>
        </w:tc>
      </w:tr>
      <w:tr w:rsidR="008D49A2" w:rsidRPr="008D49A2" w14:paraId="52AB2C66" w14:textId="77777777" w:rsidTr="00AF034C">
        <w:tc>
          <w:tcPr>
            <w:tcW w:w="1059" w:type="pct"/>
            <w:shd w:val="clear" w:color="auto" w:fill="auto"/>
          </w:tcPr>
          <w:p w14:paraId="4D2F0E0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lastRenderedPageBreak/>
              <w:t>loanRate</w:t>
            </w:r>
          </w:p>
        </w:tc>
        <w:tc>
          <w:tcPr>
            <w:tcW w:w="779" w:type="pct"/>
            <w:shd w:val="clear" w:color="auto" w:fill="auto"/>
          </w:tcPr>
          <w:p w14:paraId="2139306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贷款年利率</w:t>
            </w:r>
          </w:p>
        </w:tc>
        <w:tc>
          <w:tcPr>
            <w:tcW w:w="979" w:type="pct"/>
            <w:shd w:val="clear" w:color="auto" w:fill="auto"/>
          </w:tcPr>
          <w:p w14:paraId="2A03AD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6A1C256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54D4F19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0844CE4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0.02 = 2%</w:t>
            </w:r>
          </w:p>
        </w:tc>
      </w:tr>
      <w:tr w:rsidR="008D49A2" w:rsidRPr="008D49A2" w14:paraId="34DD493D" w14:textId="77777777" w:rsidTr="00AF034C">
        <w:tc>
          <w:tcPr>
            <w:tcW w:w="1059" w:type="pct"/>
            <w:shd w:val="clear" w:color="auto" w:fill="auto"/>
          </w:tcPr>
          <w:p w14:paraId="0BD32963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loanFeeRate</w:t>
            </w:r>
          </w:p>
        </w:tc>
        <w:tc>
          <w:tcPr>
            <w:tcW w:w="779" w:type="pct"/>
            <w:shd w:val="clear" w:color="auto" w:fill="auto"/>
          </w:tcPr>
          <w:p w14:paraId="3EE776C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贷款手续费比例</w:t>
            </w:r>
          </w:p>
        </w:tc>
        <w:tc>
          <w:tcPr>
            <w:tcW w:w="979" w:type="pct"/>
            <w:shd w:val="clear" w:color="auto" w:fill="auto"/>
          </w:tcPr>
          <w:p w14:paraId="50C3C85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1EA9A7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203472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171251E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贷款手续费</w:t>
            </w:r>
            <w:r w:rsidRPr="008D49A2">
              <w:rPr>
                <w:rFonts w:eastAsia="宋体"/>
                <w:szCs w:val="21"/>
                <w:u w:color="000000"/>
              </w:rPr>
              <w:t>=</w:t>
            </w: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  <w:r w:rsidRPr="008D49A2">
              <w:rPr>
                <w:rFonts w:eastAsia="宋体"/>
                <w:szCs w:val="21"/>
                <w:u w:color="000000"/>
              </w:rPr>
              <w:t>*</w:t>
            </w:r>
            <w:r w:rsidRPr="008D49A2">
              <w:rPr>
                <w:rFonts w:eastAsia="宋体"/>
                <w:szCs w:val="21"/>
                <w:u w:color="000000"/>
              </w:rPr>
              <w:t>贷款手续费比例</w:t>
            </w:r>
          </w:p>
        </w:tc>
      </w:tr>
      <w:tr w:rsidR="008D49A2" w:rsidRPr="008D49A2" w14:paraId="7EC3A133" w14:textId="77777777" w:rsidTr="00AF034C">
        <w:tc>
          <w:tcPr>
            <w:tcW w:w="1059" w:type="pct"/>
            <w:shd w:val="clear" w:color="auto" w:fill="auto"/>
          </w:tcPr>
          <w:p w14:paraId="284F6AB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loanSvcFeeRate</w:t>
            </w:r>
          </w:p>
        </w:tc>
        <w:tc>
          <w:tcPr>
            <w:tcW w:w="779" w:type="pct"/>
            <w:shd w:val="clear" w:color="auto" w:fill="auto"/>
          </w:tcPr>
          <w:p w14:paraId="09BE129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贷款服务费比例</w:t>
            </w:r>
          </w:p>
        </w:tc>
        <w:tc>
          <w:tcPr>
            <w:tcW w:w="979" w:type="pct"/>
            <w:shd w:val="clear" w:color="auto" w:fill="auto"/>
          </w:tcPr>
          <w:p w14:paraId="5BDB634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A7D48E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0362AE2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BBF8E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贷款服务费</w:t>
            </w:r>
            <w:r w:rsidRPr="008D49A2">
              <w:rPr>
                <w:rFonts w:eastAsia="宋体"/>
                <w:szCs w:val="21"/>
                <w:u w:color="000000"/>
              </w:rPr>
              <w:t>=</w:t>
            </w: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  <w:r w:rsidRPr="008D49A2">
              <w:rPr>
                <w:rFonts w:eastAsia="宋体"/>
                <w:szCs w:val="21"/>
                <w:u w:color="000000"/>
              </w:rPr>
              <w:t>*</w:t>
            </w:r>
            <w:r w:rsidRPr="008D49A2">
              <w:rPr>
                <w:rFonts w:eastAsia="宋体"/>
                <w:szCs w:val="21"/>
                <w:u w:color="000000"/>
              </w:rPr>
              <w:t>贷款服务费比例</w:t>
            </w:r>
          </w:p>
        </w:tc>
      </w:tr>
      <w:tr w:rsidR="008D49A2" w:rsidRPr="008D49A2" w14:paraId="5B952E81" w14:textId="77777777" w:rsidTr="00AF034C">
        <w:tc>
          <w:tcPr>
            <w:tcW w:w="1059" w:type="pct"/>
            <w:shd w:val="clear" w:color="auto" w:fill="auto"/>
          </w:tcPr>
          <w:p w14:paraId="320C116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loanPenaltyRate</w:t>
            </w:r>
          </w:p>
        </w:tc>
        <w:tc>
          <w:tcPr>
            <w:tcW w:w="779" w:type="pct"/>
            <w:shd w:val="clear" w:color="auto" w:fill="auto"/>
          </w:tcPr>
          <w:p w14:paraId="140430E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贷款罚息年利率</w:t>
            </w:r>
          </w:p>
        </w:tc>
        <w:tc>
          <w:tcPr>
            <w:tcW w:w="979" w:type="pct"/>
            <w:shd w:val="clear" w:color="auto" w:fill="auto"/>
          </w:tcPr>
          <w:p w14:paraId="7FD3CB6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7B2F19F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5902FF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30540D6" w14:textId="77777777" w:rsidR="008D49A2" w:rsidRPr="00397C17" w:rsidRDefault="00397C17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5C1CDA">
              <w:rPr>
                <w:rFonts w:ascii="Calibri" w:eastAsia="华文楷体" w:hAnsi="Calibri" w:cstheme="minorBidi"/>
                <w:szCs w:val="21"/>
              </w:rPr>
              <w:t>罚息日利率按照</w:t>
            </w:r>
            <w:r w:rsidRPr="005C1CDA">
              <w:rPr>
                <w:rFonts w:ascii="Calibri" w:eastAsia="华文楷体" w:hAnsi="Calibri" w:cstheme="minorBidi"/>
                <w:szCs w:val="21"/>
              </w:rPr>
              <w:t>360</w:t>
            </w:r>
            <w:r w:rsidRPr="005C1CDA">
              <w:rPr>
                <w:rFonts w:ascii="Calibri" w:eastAsia="华文楷体" w:hAnsi="Calibri" w:cstheme="minorBidi"/>
                <w:szCs w:val="21"/>
              </w:rPr>
              <w:t>天计算</w:t>
            </w:r>
          </w:p>
        </w:tc>
      </w:tr>
      <w:tr w:rsidR="008D49A2" w:rsidRPr="008D49A2" w14:paraId="4FC472F3" w14:textId="77777777" w:rsidTr="00AF034C">
        <w:tc>
          <w:tcPr>
            <w:tcW w:w="1059" w:type="pct"/>
            <w:shd w:val="clear" w:color="auto" w:fill="auto"/>
          </w:tcPr>
          <w:p w14:paraId="0525DFC3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guaranteeType</w:t>
            </w:r>
          </w:p>
        </w:tc>
        <w:tc>
          <w:tcPr>
            <w:tcW w:w="779" w:type="pct"/>
            <w:shd w:val="clear" w:color="auto" w:fill="auto"/>
          </w:tcPr>
          <w:p w14:paraId="1905E79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担保方式</w:t>
            </w:r>
          </w:p>
        </w:tc>
        <w:tc>
          <w:tcPr>
            <w:tcW w:w="979" w:type="pct"/>
            <w:shd w:val="clear" w:color="auto" w:fill="auto"/>
          </w:tcPr>
          <w:p w14:paraId="1292B56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2146A5B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E50EB4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15F9FD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A-</w:t>
            </w:r>
            <w:r w:rsidRPr="008D49A2">
              <w:rPr>
                <w:rFonts w:eastAsia="宋体"/>
                <w:szCs w:val="21"/>
                <w:u w:color="000000"/>
              </w:rPr>
              <w:t>质押担保</w:t>
            </w:r>
          </w:p>
          <w:p w14:paraId="7C8313A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B-</w:t>
            </w:r>
            <w:r w:rsidRPr="008D49A2">
              <w:rPr>
                <w:rFonts w:eastAsia="宋体"/>
                <w:szCs w:val="21"/>
                <w:u w:color="000000"/>
              </w:rPr>
              <w:t>信用担保</w:t>
            </w:r>
          </w:p>
          <w:p w14:paraId="4B94E75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C-</w:t>
            </w:r>
            <w:r w:rsidRPr="008D49A2">
              <w:rPr>
                <w:rFonts w:eastAsia="宋体"/>
                <w:szCs w:val="21"/>
                <w:u w:color="000000"/>
              </w:rPr>
              <w:t>保证担保</w:t>
            </w:r>
          </w:p>
          <w:p w14:paraId="2A7B1AE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D-</w:t>
            </w:r>
            <w:r w:rsidRPr="008D49A2">
              <w:rPr>
                <w:rFonts w:eastAsia="宋体"/>
                <w:szCs w:val="21"/>
                <w:u w:color="000000"/>
              </w:rPr>
              <w:t>抵押担保</w:t>
            </w:r>
          </w:p>
        </w:tc>
      </w:tr>
      <w:tr w:rsidR="008D49A2" w:rsidRPr="008D49A2" w14:paraId="175D8F43" w14:textId="77777777" w:rsidTr="00AF034C">
        <w:tc>
          <w:tcPr>
            <w:tcW w:w="1059" w:type="pct"/>
            <w:shd w:val="clear" w:color="auto" w:fill="auto"/>
          </w:tcPr>
          <w:p w14:paraId="3E7ABC5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loanApplyUse</w:t>
            </w:r>
          </w:p>
        </w:tc>
        <w:tc>
          <w:tcPr>
            <w:tcW w:w="779" w:type="pct"/>
            <w:shd w:val="clear" w:color="auto" w:fill="auto"/>
          </w:tcPr>
          <w:p w14:paraId="0598AE0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申请贷款用途</w:t>
            </w:r>
          </w:p>
        </w:tc>
        <w:tc>
          <w:tcPr>
            <w:tcW w:w="979" w:type="pct"/>
            <w:shd w:val="clear" w:color="auto" w:fill="auto"/>
          </w:tcPr>
          <w:p w14:paraId="4D57FFA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43F798B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CAA5F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F16D70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LAU01("</w:t>
            </w:r>
            <w:r w:rsidRPr="008D49A2">
              <w:rPr>
                <w:rFonts w:eastAsia="宋体"/>
                <w:szCs w:val="21"/>
                <w:u w:color="000000"/>
              </w:rPr>
              <w:t>购车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2A43068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LAU02("</w:t>
            </w:r>
            <w:r w:rsidRPr="008D49A2">
              <w:rPr>
                <w:rFonts w:eastAsia="宋体"/>
                <w:szCs w:val="21"/>
                <w:u w:color="000000"/>
              </w:rPr>
              <w:t>购房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85E0F5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LAU03("</w:t>
            </w:r>
            <w:r w:rsidRPr="008D49A2">
              <w:rPr>
                <w:rFonts w:eastAsia="宋体"/>
                <w:szCs w:val="21"/>
                <w:u w:color="000000"/>
              </w:rPr>
              <w:t>医疗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B7F02B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LAU04("</w:t>
            </w:r>
            <w:r w:rsidRPr="008D49A2">
              <w:rPr>
                <w:rFonts w:eastAsia="宋体"/>
                <w:szCs w:val="21"/>
                <w:u w:color="000000"/>
              </w:rPr>
              <w:t>国内教育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299558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LAU05("</w:t>
            </w:r>
            <w:r w:rsidRPr="008D49A2">
              <w:rPr>
                <w:rFonts w:eastAsia="宋体"/>
                <w:szCs w:val="21"/>
                <w:u w:color="000000"/>
              </w:rPr>
              <w:t>出境留学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F738E9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LAU06("</w:t>
            </w:r>
            <w:r w:rsidRPr="008D49A2">
              <w:rPr>
                <w:rFonts w:eastAsia="宋体"/>
                <w:szCs w:val="21"/>
                <w:u w:color="000000"/>
              </w:rPr>
              <w:t>装修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F31E9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LAU07("</w:t>
            </w:r>
            <w:r w:rsidRPr="008D49A2">
              <w:rPr>
                <w:rFonts w:eastAsia="宋体"/>
                <w:szCs w:val="21"/>
                <w:u w:color="000000"/>
              </w:rPr>
              <w:t>婚庆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8CC727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LAU08("</w:t>
            </w:r>
            <w:r w:rsidRPr="008D49A2">
              <w:rPr>
                <w:rFonts w:eastAsia="宋体"/>
                <w:szCs w:val="21"/>
                <w:u w:color="000000"/>
              </w:rPr>
              <w:t>旅游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0651165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LAU09("</w:t>
            </w:r>
            <w:r w:rsidRPr="008D49A2">
              <w:rPr>
                <w:rFonts w:eastAsia="宋体"/>
                <w:szCs w:val="21"/>
                <w:u w:color="000000"/>
              </w:rPr>
              <w:t>租赁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FD2641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LAU10("</w:t>
            </w:r>
            <w:r w:rsidRPr="008D49A2">
              <w:rPr>
                <w:rFonts w:eastAsia="宋体"/>
                <w:szCs w:val="21"/>
                <w:u w:color="000000"/>
              </w:rPr>
              <w:t>美容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5569C7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LAU11("</w:t>
            </w:r>
            <w:r w:rsidRPr="008D49A2">
              <w:rPr>
                <w:rFonts w:eastAsia="宋体"/>
                <w:szCs w:val="21"/>
                <w:u w:color="000000"/>
              </w:rPr>
              <w:t>家具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16BCB66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LAU12("</w:t>
            </w:r>
            <w:r w:rsidRPr="008D49A2">
              <w:rPr>
                <w:rFonts w:eastAsia="宋体"/>
                <w:szCs w:val="21"/>
                <w:u w:color="000000"/>
              </w:rPr>
              <w:t>生活用品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0AD6F8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LAU13("</w:t>
            </w:r>
            <w:r w:rsidRPr="008D49A2">
              <w:rPr>
                <w:rFonts w:eastAsia="宋体"/>
                <w:szCs w:val="21"/>
                <w:u w:color="000000"/>
              </w:rPr>
              <w:t>家用电器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89D0C3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LAU14("</w:t>
            </w:r>
            <w:r w:rsidRPr="008D49A2">
              <w:rPr>
                <w:rFonts w:eastAsia="宋体"/>
                <w:szCs w:val="21"/>
                <w:u w:color="000000"/>
              </w:rPr>
              <w:t>数码产品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3BE9DF2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LAU15("</w:t>
            </w:r>
            <w:r w:rsidRPr="008D49A2">
              <w:rPr>
                <w:rFonts w:eastAsia="宋体"/>
                <w:szCs w:val="21"/>
                <w:u w:color="000000"/>
              </w:rPr>
              <w:t>资金周转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1623119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LAU16("</w:t>
            </w:r>
            <w:r w:rsidRPr="008D49A2">
              <w:rPr>
                <w:rFonts w:eastAsia="宋体"/>
                <w:szCs w:val="21"/>
                <w:u w:color="000000"/>
              </w:rPr>
              <w:t>企业经营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A67BF8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LAU17("</w:t>
            </w:r>
            <w:r w:rsidRPr="008D49A2">
              <w:rPr>
                <w:rFonts w:eastAsia="宋体"/>
                <w:szCs w:val="21"/>
                <w:u w:color="000000"/>
              </w:rPr>
              <w:t>日常消费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92C66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LAU99("</w:t>
            </w:r>
            <w:r w:rsidRPr="008D49A2">
              <w:rPr>
                <w:rFonts w:eastAsia="宋体"/>
                <w:szCs w:val="21"/>
                <w:u w:color="000000"/>
              </w:rPr>
              <w:t>其他类消费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</w:tbl>
    <w:p w14:paraId="7B4DB768" w14:textId="77777777" w:rsidR="00003755" w:rsidRPr="00A74F93" w:rsidRDefault="00003755" w:rsidP="00003755">
      <w:pPr>
        <w:widowControl w:val="0"/>
        <w:jc w:val="both"/>
        <w:rPr>
          <w:rFonts w:eastAsia="宋体"/>
          <w:color w:val="00000A"/>
          <w:szCs w:val="21"/>
          <w:u w:color="000000"/>
        </w:rPr>
      </w:pPr>
    </w:p>
    <w:p w14:paraId="6F820837" w14:textId="77777777" w:rsidR="00003755" w:rsidRPr="00A74F93" w:rsidRDefault="00003755" w:rsidP="00E73794">
      <w:pPr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Borrower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6"/>
        <w:gridCol w:w="1986"/>
        <w:gridCol w:w="2606"/>
        <w:gridCol w:w="1688"/>
        <w:gridCol w:w="1928"/>
        <w:gridCol w:w="2726"/>
      </w:tblGrid>
      <w:tr w:rsidR="00CC4516" w:rsidRPr="00A74F93" w14:paraId="6D3F114A" w14:textId="77777777" w:rsidTr="006B7597">
        <w:tc>
          <w:tcPr>
            <w:tcW w:w="1081" w:type="pct"/>
            <w:shd w:val="clear" w:color="auto" w:fill="BDD6EE"/>
          </w:tcPr>
          <w:p w14:paraId="6A82147F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参数</w:t>
            </w:r>
          </w:p>
        </w:tc>
        <w:tc>
          <w:tcPr>
            <w:tcW w:w="712" w:type="pct"/>
            <w:shd w:val="clear" w:color="auto" w:fill="BDD6EE"/>
          </w:tcPr>
          <w:p w14:paraId="1B594958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名称</w:t>
            </w:r>
          </w:p>
        </w:tc>
        <w:tc>
          <w:tcPr>
            <w:tcW w:w="934" w:type="pct"/>
            <w:shd w:val="clear" w:color="auto" w:fill="BDD6EE"/>
          </w:tcPr>
          <w:p w14:paraId="4B5F7C73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数据类型</w:t>
            </w:r>
          </w:p>
        </w:tc>
        <w:tc>
          <w:tcPr>
            <w:tcW w:w="605" w:type="pct"/>
            <w:shd w:val="clear" w:color="auto" w:fill="BDD6EE"/>
          </w:tcPr>
          <w:p w14:paraId="29362C8F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限制</w:t>
            </w:r>
          </w:p>
        </w:tc>
        <w:tc>
          <w:tcPr>
            <w:tcW w:w="691" w:type="pct"/>
            <w:shd w:val="clear" w:color="auto" w:fill="BDD6EE"/>
          </w:tcPr>
          <w:p w14:paraId="1E582931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字长</w:t>
            </w:r>
          </w:p>
        </w:tc>
        <w:tc>
          <w:tcPr>
            <w:tcW w:w="977" w:type="pct"/>
            <w:shd w:val="clear" w:color="auto" w:fill="BDD6EE"/>
          </w:tcPr>
          <w:p w14:paraId="3730FBF7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注释</w:t>
            </w:r>
          </w:p>
        </w:tc>
      </w:tr>
      <w:tr w:rsidR="00CC4516" w:rsidRPr="00A74F93" w14:paraId="313F1472" w14:textId="77777777" w:rsidTr="006B7597">
        <w:tc>
          <w:tcPr>
            <w:tcW w:w="1081" w:type="pct"/>
            <w:shd w:val="clear" w:color="auto" w:fill="auto"/>
          </w:tcPr>
          <w:p w14:paraId="2787269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openId</w:t>
            </w:r>
          </w:p>
        </w:tc>
        <w:tc>
          <w:tcPr>
            <w:tcW w:w="712" w:type="pct"/>
            <w:shd w:val="clear" w:color="auto" w:fill="auto"/>
          </w:tcPr>
          <w:p w14:paraId="06DF44B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用户唯一标识</w:t>
            </w:r>
          </w:p>
        </w:tc>
        <w:tc>
          <w:tcPr>
            <w:tcW w:w="934" w:type="pct"/>
            <w:shd w:val="clear" w:color="auto" w:fill="auto"/>
          </w:tcPr>
          <w:p w14:paraId="3E5B271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9F7BA0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FA8977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5</w:t>
            </w:r>
          </w:p>
        </w:tc>
        <w:tc>
          <w:tcPr>
            <w:tcW w:w="977" w:type="pct"/>
            <w:shd w:val="clear" w:color="auto" w:fill="auto"/>
          </w:tcPr>
          <w:p w14:paraId="41C8039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外部</w:t>
            </w:r>
            <w:r w:rsidRPr="00A74F93">
              <w:rPr>
                <w:rFonts w:eastAsia="宋体"/>
                <w:szCs w:val="21"/>
                <w:u w:color="000000"/>
              </w:rPr>
              <w:t>ID</w:t>
            </w:r>
          </w:p>
        </w:tc>
      </w:tr>
      <w:tr w:rsidR="00CC4516" w:rsidRPr="00A74F93" w14:paraId="33E4A5B2" w14:textId="77777777" w:rsidTr="006B7597">
        <w:tc>
          <w:tcPr>
            <w:tcW w:w="1081" w:type="pct"/>
            <w:shd w:val="clear" w:color="auto" w:fill="auto"/>
          </w:tcPr>
          <w:p w14:paraId="5C0029A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name</w:t>
            </w:r>
          </w:p>
        </w:tc>
        <w:tc>
          <w:tcPr>
            <w:tcW w:w="712" w:type="pct"/>
            <w:shd w:val="clear" w:color="auto" w:fill="auto"/>
          </w:tcPr>
          <w:p w14:paraId="0D4B26D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姓名</w:t>
            </w:r>
          </w:p>
        </w:tc>
        <w:tc>
          <w:tcPr>
            <w:tcW w:w="934" w:type="pct"/>
            <w:shd w:val="clear" w:color="auto" w:fill="auto"/>
          </w:tcPr>
          <w:p w14:paraId="171DD5E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EA3E9E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21519E89" w14:textId="77777777" w:rsidR="002C5056" w:rsidRPr="00A74F93" w:rsidRDefault="007610BE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</w:t>
            </w:r>
            <w:r w:rsidRPr="00A74F93">
              <w:rPr>
                <w:rFonts w:eastAsia="宋体"/>
                <w:szCs w:val="21"/>
                <w:u w:color="000000"/>
              </w:rPr>
              <w:t>0</w:t>
            </w:r>
          </w:p>
        </w:tc>
        <w:tc>
          <w:tcPr>
            <w:tcW w:w="977" w:type="pct"/>
            <w:shd w:val="clear" w:color="auto" w:fill="auto"/>
          </w:tcPr>
          <w:p w14:paraId="533BB03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40A596B4" w14:textId="77777777" w:rsidTr="006B7597">
        <w:tc>
          <w:tcPr>
            <w:tcW w:w="1081" w:type="pct"/>
            <w:shd w:val="clear" w:color="auto" w:fill="auto"/>
          </w:tcPr>
          <w:p w14:paraId="65B5647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idType</w:t>
            </w:r>
          </w:p>
        </w:tc>
        <w:tc>
          <w:tcPr>
            <w:tcW w:w="712" w:type="pct"/>
            <w:shd w:val="clear" w:color="auto" w:fill="auto"/>
          </w:tcPr>
          <w:p w14:paraId="7ADC426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证件类型</w:t>
            </w:r>
          </w:p>
        </w:tc>
        <w:tc>
          <w:tcPr>
            <w:tcW w:w="934" w:type="pct"/>
            <w:shd w:val="clear" w:color="auto" w:fill="auto"/>
          </w:tcPr>
          <w:p w14:paraId="6EEB8DE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DB0C5B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19CF63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5D9F3AF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I("</w:t>
            </w:r>
            <w:r w:rsidRPr="00A74F93">
              <w:rPr>
                <w:rFonts w:eastAsia="宋体"/>
                <w:szCs w:val="21"/>
                <w:u w:color="000000"/>
              </w:rPr>
              <w:t>身份证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CC4516" w:rsidRPr="00A74F93" w14:paraId="48DBC395" w14:textId="77777777" w:rsidTr="006B7597">
        <w:tc>
          <w:tcPr>
            <w:tcW w:w="1081" w:type="pct"/>
            <w:shd w:val="clear" w:color="auto" w:fill="auto"/>
          </w:tcPr>
          <w:p w14:paraId="2B935F1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idNo</w:t>
            </w:r>
          </w:p>
        </w:tc>
        <w:tc>
          <w:tcPr>
            <w:tcW w:w="712" w:type="pct"/>
            <w:shd w:val="clear" w:color="auto" w:fill="auto"/>
          </w:tcPr>
          <w:p w14:paraId="4FB3DE2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证件号码</w:t>
            </w:r>
          </w:p>
        </w:tc>
        <w:tc>
          <w:tcPr>
            <w:tcW w:w="934" w:type="pct"/>
            <w:shd w:val="clear" w:color="auto" w:fill="auto"/>
          </w:tcPr>
          <w:p w14:paraId="425F68F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4ADF4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0640022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6765D65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52E2F890" w14:textId="77777777" w:rsidTr="00F447A0">
        <w:tc>
          <w:tcPr>
            <w:tcW w:w="1081" w:type="pct"/>
            <w:shd w:val="clear" w:color="auto" w:fill="auto"/>
            <w:vAlign w:val="bottom"/>
          </w:tcPr>
          <w:p w14:paraId="75E603A0" w14:textId="0D472F3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/>
              </w:rPr>
              <w:t>certificateEffDate</w:t>
            </w:r>
          </w:p>
        </w:tc>
        <w:tc>
          <w:tcPr>
            <w:tcW w:w="712" w:type="pct"/>
            <w:shd w:val="clear" w:color="auto" w:fill="auto"/>
            <w:vAlign w:val="bottom"/>
          </w:tcPr>
          <w:p w14:paraId="1426100E" w14:textId="7EEB13E3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证件有效起始日期</w:t>
            </w:r>
          </w:p>
        </w:tc>
        <w:tc>
          <w:tcPr>
            <w:tcW w:w="934" w:type="pct"/>
            <w:shd w:val="clear" w:color="auto" w:fill="auto"/>
            <w:vAlign w:val="bottom"/>
          </w:tcPr>
          <w:p w14:paraId="1342B78A" w14:textId="1B66F38A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Date</w:t>
            </w:r>
          </w:p>
        </w:tc>
        <w:tc>
          <w:tcPr>
            <w:tcW w:w="605" w:type="pct"/>
            <w:shd w:val="clear" w:color="auto" w:fill="auto"/>
          </w:tcPr>
          <w:p w14:paraId="0187E36E" w14:textId="5799A336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M</w:t>
            </w:r>
          </w:p>
        </w:tc>
        <w:tc>
          <w:tcPr>
            <w:tcW w:w="691" w:type="pct"/>
          </w:tcPr>
          <w:p w14:paraId="552CB29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ECB9369" w14:textId="3C1743A8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格式：</w:t>
            </w:r>
            <w:r w:rsidRPr="00085D9F">
              <w:rPr>
                <w:rFonts w:eastAsia="宋体" w:hint="eastAsia"/>
              </w:rPr>
              <w:t>YYYY-MM-DD</w:t>
            </w:r>
          </w:p>
        </w:tc>
      </w:tr>
      <w:tr w:rsidR="00A90A56" w:rsidRPr="00A74F93" w14:paraId="1E9A1255" w14:textId="77777777" w:rsidTr="00F447A0">
        <w:tc>
          <w:tcPr>
            <w:tcW w:w="1081" w:type="pct"/>
            <w:shd w:val="clear" w:color="auto" w:fill="auto"/>
            <w:vAlign w:val="bottom"/>
          </w:tcPr>
          <w:p w14:paraId="6FE5AA65" w14:textId="638B533B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/>
              </w:rPr>
              <w:t>certificateExpDate</w:t>
            </w:r>
          </w:p>
        </w:tc>
        <w:tc>
          <w:tcPr>
            <w:tcW w:w="712" w:type="pct"/>
            <w:shd w:val="clear" w:color="auto" w:fill="auto"/>
            <w:vAlign w:val="bottom"/>
          </w:tcPr>
          <w:p w14:paraId="58C6D336" w14:textId="7304D80C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证件有效截止日期</w:t>
            </w:r>
          </w:p>
        </w:tc>
        <w:tc>
          <w:tcPr>
            <w:tcW w:w="934" w:type="pct"/>
            <w:shd w:val="clear" w:color="auto" w:fill="auto"/>
            <w:vAlign w:val="bottom"/>
          </w:tcPr>
          <w:p w14:paraId="5EA19575" w14:textId="1BE1277E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Date</w:t>
            </w:r>
          </w:p>
        </w:tc>
        <w:tc>
          <w:tcPr>
            <w:tcW w:w="605" w:type="pct"/>
            <w:shd w:val="clear" w:color="auto" w:fill="auto"/>
          </w:tcPr>
          <w:p w14:paraId="77EF9758" w14:textId="27B4CC3D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M</w:t>
            </w:r>
          </w:p>
        </w:tc>
        <w:tc>
          <w:tcPr>
            <w:tcW w:w="691" w:type="pct"/>
          </w:tcPr>
          <w:p w14:paraId="3D8E161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0EF315DA" w14:textId="5E0C143A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085D9F">
              <w:rPr>
                <w:rFonts w:eastAsia="宋体" w:hint="eastAsia"/>
              </w:rPr>
              <w:t>格式：</w:t>
            </w:r>
            <w:r w:rsidRPr="00085D9F">
              <w:rPr>
                <w:rFonts w:eastAsia="宋体" w:hint="eastAsia"/>
              </w:rPr>
              <w:t>YYYY-MM-DD</w:t>
            </w:r>
          </w:p>
        </w:tc>
      </w:tr>
      <w:tr w:rsidR="00A90A56" w:rsidRPr="00A74F93" w14:paraId="348C8073" w14:textId="77777777" w:rsidTr="006B7597">
        <w:tc>
          <w:tcPr>
            <w:tcW w:w="1081" w:type="pct"/>
            <w:shd w:val="clear" w:color="auto" w:fill="auto"/>
          </w:tcPr>
          <w:p w14:paraId="31EB030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idCountry</w:t>
            </w:r>
          </w:p>
        </w:tc>
        <w:tc>
          <w:tcPr>
            <w:tcW w:w="712" w:type="pct"/>
            <w:shd w:val="clear" w:color="auto" w:fill="auto"/>
          </w:tcPr>
          <w:p w14:paraId="1FDFB32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国家</w:t>
            </w:r>
          </w:p>
        </w:tc>
        <w:tc>
          <w:tcPr>
            <w:tcW w:w="934" w:type="pct"/>
            <w:shd w:val="clear" w:color="auto" w:fill="auto"/>
          </w:tcPr>
          <w:p w14:paraId="63E7CA6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E4DEF2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EDD459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9C2E30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固定：中国</w:t>
            </w:r>
          </w:p>
        </w:tc>
      </w:tr>
      <w:tr w:rsidR="00A90A56" w:rsidRPr="00A74F93" w14:paraId="15ED3476" w14:textId="77777777" w:rsidTr="006B7597">
        <w:tc>
          <w:tcPr>
            <w:tcW w:w="1081" w:type="pct"/>
            <w:shd w:val="clear" w:color="auto" w:fill="auto"/>
          </w:tcPr>
          <w:p w14:paraId="0D288DC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idProvince</w:t>
            </w:r>
          </w:p>
        </w:tc>
        <w:tc>
          <w:tcPr>
            <w:tcW w:w="712" w:type="pct"/>
            <w:shd w:val="clear" w:color="auto" w:fill="auto"/>
          </w:tcPr>
          <w:p w14:paraId="67D2CDA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1D283D6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BC8B26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D70B0F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77410F1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证件省份</w:t>
            </w:r>
            <w:r>
              <w:rPr>
                <w:rFonts w:eastAsia="宋体" w:hint="eastAsia"/>
                <w:szCs w:val="21"/>
                <w:u w:color="000000"/>
              </w:rPr>
              <w:t>（编码）</w:t>
            </w:r>
          </w:p>
        </w:tc>
      </w:tr>
      <w:tr w:rsidR="00A90A56" w:rsidRPr="00A74F93" w14:paraId="2F334B09" w14:textId="77777777" w:rsidTr="006B7597">
        <w:tc>
          <w:tcPr>
            <w:tcW w:w="1081" w:type="pct"/>
            <w:shd w:val="clear" w:color="auto" w:fill="auto"/>
          </w:tcPr>
          <w:p w14:paraId="4802487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idCity</w:t>
            </w:r>
          </w:p>
        </w:tc>
        <w:tc>
          <w:tcPr>
            <w:tcW w:w="712" w:type="pct"/>
            <w:shd w:val="clear" w:color="auto" w:fill="auto"/>
          </w:tcPr>
          <w:p w14:paraId="1AA1EC0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50E854E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C0E20F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14B2E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61F05E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证件市区</w:t>
            </w:r>
            <w:r>
              <w:rPr>
                <w:rFonts w:eastAsia="宋体" w:hint="eastAsia"/>
                <w:szCs w:val="21"/>
                <w:u w:color="000000"/>
              </w:rPr>
              <w:t>（编码）</w:t>
            </w:r>
          </w:p>
        </w:tc>
      </w:tr>
      <w:tr w:rsidR="00A90A56" w:rsidRPr="00A74F93" w14:paraId="63E1B575" w14:textId="77777777" w:rsidTr="006B7597">
        <w:tc>
          <w:tcPr>
            <w:tcW w:w="1081" w:type="pct"/>
            <w:shd w:val="clear" w:color="auto" w:fill="auto"/>
          </w:tcPr>
          <w:p w14:paraId="5DD26E5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idAddress</w:t>
            </w:r>
          </w:p>
        </w:tc>
        <w:tc>
          <w:tcPr>
            <w:tcW w:w="712" w:type="pct"/>
            <w:shd w:val="clear" w:color="auto" w:fill="auto"/>
          </w:tcPr>
          <w:p w14:paraId="6CE0B44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地址</w:t>
            </w:r>
          </w:p>
        </w:tc>
        <w:tc>
          <w:tcPr>
            <w:tcW w:w="934" w:type="pct"/>
            <w:shd w:val="clear" w:color="auto" w:fill="auto"/>
          </w:tcPr>
          <w:p w14:paraId="0372225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C9BAC1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B258AF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3A51817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证件地址</w:t>
            </w:r>
          </w:p>
        </w:tc>
      </w:tr>
      <w:tr w:rsidR="00A90A56" w:rsidRPr="00A74F93" w14:paraId="7F9D4BC1" w14:textId="77777777" w:rsidTr="006B7597">
        <w:tc>
          <w:tcPr>
            <w:tcW w:w="1081" w:type="pct"/>
            <w:shd w:val="clear" w:color="auto" w:fill="auto"/>
          </w:tcPr>
          <w:p w14:paraId="64FB3EE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mobilePhone</w:t>
            </w:r>
          </w:p>
        </w:tc>
        <w:tc>
          <w:tcPr>
            <w:tcW w:w="712" w:type="pct"/>
            <w:shd w:val="clear" w:color="auto" w:fill="auto"/>
          </w:tcPr>
          <w:p w14:paraId="15A9890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手机号码</w:t>
            </w:r>
          </w:p>
        </w:tc>
        <w:tc>
          <w:tcPr>
            <w:tcW w:w="934" w:type="pct"/>
            <w:shd w:val="clear" w:color="auto" w:fill="auto"/>
          </w:tcPr>
          <w:p w14:paraId="23FB7CB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01ECF6F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7ACA295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38A07B0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38846BAF" w14:textId="77777777" w:rsidTr="006B7597">
        <w:tc>
          <w:tcPr>
            <w:tcW w:w="1081" w:type="pct"/>
            <w:shd w:val="clear" w:color="auto" w:fill="auto"/>
          </w:tcPr>
          <w:p w14:paraId="5070277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tel</w:t>
            </w:r>
          </w:p>
        </w:tc>
        <w:tc>
          <w:tcPr>
            <w:tcW w:w="712" w:type="pct"/>
            <w:shd w:val="clear" w:color="auto" w:fill="auto"/>
          </w:tcPr>
          <w:p w14:paraId="79A7FAB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联系电话</w:t>
            </w:r>
          </w:p>
        </w:tc>
        <w:tc>
          <w:tcPr>
            <w:tcW w:w="934" w:type="pct"/>
            <w:shd w:val="clear" w:color="auto" w:fill="auto"/>
          </w:tcPr>
          <w:p w14:paraId="3C49440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C461F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F01AC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73F0A8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没有则同</w:t>
            </w:r>
            <w:r w:rsidRPr="00A74F93">
              <w:rPr>
                <w:rFonts w:eastAsia="宋体"/>
                <w:szCs w:val="21"/>
                <w:u w:color="000000"/>
              </w:rPr>
              <w:t>mobilePhone</w:t>
            </w:r>
          </w:p>
        </w:tc>
      </w:tr>
      <w:tr w:rsidR="00A90A56" w:rsidRPr="00A74F93" w14:paraId="51040810" w14:textId="77777777" w:rsidTr="006B7597">
        <w:tc>
          <w:tcPr>
            <w:tcW w:w="1081" w:type="pct"/>
            <w:shd w:val="clear" w:color="auto" w:fill="auto"/>
          </w:tcPr>
          <w:p w14:paraId="4B23F5B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sex</w:t>
            </w:r>
          </w:p>
        </w:tc>
        <w:tc>
          <w:tcPr>
            <w:tcW w:w="712" w:type="pct"/>
            <w:shd w:val="clear" w:color="auto" w:fill="auto"/>
          </w:tcPr>
          <w:p w14:paraId="3D96187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性别</w:t>
            </w:r>
          </w:p>
        </w:tc>
        <w:tc>
          <w:tcPr>
            <w:tcW w:w="934" w:type="pct"/>
            <w:shd w:val="clear" w:color="auto" w:fill="auto"/>
          </w:tcPr>
          <w:p w14:paraId="4236574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39BF9098" w14:textId="18FF92C4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51AE17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348B90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M("</w:t>
            </w:r>
            <w:r w:rsidRPr="00A74F93">
              <w:rPr>
                <w:rFonts w:eastAsia="宋体"/>
                <w:szCs w:val="21"/>
                <w:u w:color="000000"/>
              </w:rPr>
              <w:t>男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7EEDB6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女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1637EC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如果为空，将根据身份证计算</w:t>
            </w:r>
          </w:p>
        </w:tc>
      </w:tr>
      <w:tr w:rsidR="00A90A56" w:rsidRPr="00A74F93" w14:paraId="47FA8B33" w14:textId="77777777" w:rsidTr="006B7597">
        <w:tc>
          <w:tcPr>
            <w:tcW w:w="1081" w:type="pct"/>
            <w:shd w:val="clear" w:color="auto" w:fill="auto"/>
          </w:tcPr>
          <w:p w14:paraId="22B6313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homeProvince</w:t>
            </w:r>
          </w:p>
        </w:tc>
        <w:tc>
          <w:tcPr>
            <w:tcW w:w="712" w:type="pct"/>
            <w:shd w:val="clear" w:color="auto" w:fill="auto"/>
          </w:tcPr>
          <w:p w14:paraId="428BF2C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居住地址（省）</w:t>
            </w:r>
          </w:p>
        </w:tc>
        <w:tc>
          <w:tcPr>
            <w:tcW w:w="934" w:type="pct"/>
            <w:shd w:val="clear" w:color="auto" w:fill="auto"/>
          </w:tcPr>
          <w:p w14:paraId="0DEDEC0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B8393D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1CA8E4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2C0C2B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2BF49E71" w14:textId="77777777" w:rsidTr="006B7597">
        <w:tc>
          <w:tcPr>
            <w:tcW w:w="1081" w:type="pct"/>
            <w:shd w:val="clear" w:color="auto" w:fill="auto"/>
          </w:tcPr>
          <w:p w14:paraId="71BAEE2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homeCity</w:t>
            </w:r>
          </w:p>
        </w:tc>
        <w:tc>
          <w:tcPr>
            <w:tcW w:w="712" w:type="pct"/>
            <w:shd w:val="clear" w:color="auto" w:fill="auto"/>
          </w:tcPr>
          <w:p w14:paraId="2B4F4B1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</w:t>
            </w:r>
            <w:r w:rsidRPr="00A74F93">
              <w:rPr>
                <w:rFonts w:eastAsia="宋体"/>
                <w:szCs w:val="21"/>
                <w:u w:color="000000"/>
              </w:rPr>
              <w:t>(</w:t>
            </w:r>
            <w:r w:rsidRPr="00A74F93">
              <w:rPr>
                <w:rFonts w:eastAsia="宋体"/>
                <w:szCs w:val="21"/>
                <w:u w:color="000000"/>
              </w:rPr>
              <w:t>市</w:t>
            </w:r>
            <w:r w:rsidRPr="00A74F93">
              <w:rPr>
                <w:rFonts w:eastAsia="宋体"/>
                <w:szCs w:val="21"/>
                <w:u w:color="000000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14:paraId="1BFFE9F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3BEE52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D699C6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7A2CF3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09AD5EB6" w14:textId="77777777" w:rsidTr="006B7597">
        <w:tc>
          <w:tcPr>
            <w:tcW w:w="1081" w:type="pct"/>
            <w:shd w:val="clear" w:color="auto" w:fill="auto"/>
          </w:tcPr>
          <w:p w14:paraId="626F1BA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homeArea</w:t>
            </w:r>
          </w:p>
        </w:tc>
        <w:tc>
          <w:tcPr>
            <w:tcW w:w="712" w:type="pct"/>
            <w:shd w:val="clear" w:color="auto" w:fill="auto"/>
          </w:tcPr>
          <w:p w14:paraId="5B83F3B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居住地址（区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县）</w:t>
            </w:r>
          </w:p>
        </w:tc>
        <w:tc>
          <w:tcPr>
            <w:tcW w:w="934" w:type="pct"/>
            <w:shd w:val="clear" w:color="auto" w:fill="auto"/>
          </w:tcPr>
          <w:p w14:paraId="702A63F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54AC1F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FFF1D1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390B830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7EF1BA8A" w14:textId="77777777" w:rsidTr="006B7597">
        <w:tc>
          <w:tcPr>
            <w:tcW w:w="1081" w:type="pct"/>
            <w:shd w:val="clear" w:color="auto" w:fill="auto"/>
          </w:tcPr>
          <w:p w14:paraId="5B17191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homeAddress</w:t>
            </w:r>
          </w:p>
        </w:tc>
        <w:tc>
          <w:tcPr>
            <w:tcW w:w="712" w:type="pct"/>
            <w:shd w:val="clear" w:color="auto" w:fill="auto"/>
          </w:tcPr>
          <w:p w14:paraId="2029C72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居住详细地址</w:t>
            </w:r>
          </w:p>
        </w:tc>
        <w:tc>
          <w:tcPr>
            <w:tcW w:w="934" w:type="pct"/>
            <w:shd w:val="clear" w:color="auto" w:fill="auto"/>
          </w:tcPr>
          <w:p w14:paraId="7DC996B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9A857E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A4210C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1</w:t>
            </w:r>
            <w:r w:rsidRPr="00A74F93">
              <w:rPr>
                <w:rFonts w:eastAsia="宋体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389F7B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邮寄信息地址</w:t>
            </w:r>
          </w:p>
        </w:tc>
      </w:tr>
      <w:tr w:rsidR="00A90A56" w:rsidRPr="00A74F93" w14:paraId="4E47E6DB" w14:textId="77777777" w:rsidTr="006B7597">
        <w:tc>
          <w:tcPr>
            <w:tcW w:w="1081" w:type="pct"/>
            <w:shd w:val="clear" w:color="auto" w:fill="auto"/>
          </w:tcPr>
          <w:p w14:paraId="1A8E38C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homeTel</w:t>
            </w:r>
          </w:p>
        </w:tc>
        <w:tc>
          <w:tcPr>
            <w:tcW w:w="712" w:type="pct"/>
            <w:shd w:val="clear" w:color="auto" w:fill="auto"/>
          </w:tcPr>
          <w:p w14:paraId="5D24A22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家庭电话</w:t>
            </w:r>
          </w:p>
        </w:tc>
        <w:tc>
          <w:tcPr>
            <w:tcW w:w="934" w:type="pct"/>
            <w:shd w:val="clear" w:color="auto" w:fill="auto"/>
          </w:tcPr>
          <w:p w14:paraId="616C872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B8ADC9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93D170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77A9F5C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家庭电话</w:t>
            </w:r>
          </w:p>
        </w:tc>
      </w:tr>
      <w:tr w:rsidR="00A90A56" w:rsidRPr="00A74F93" w14:paraId="3B9BACAE" w14:textId="77777777" w:rsidTr="006B7597">
        <w:tc>
          <w:tcPr>
            <w:tcW w:w="1081" w:type="pct"/>
            <w:shd w:val="clear" w:color="auto" w:fill="auto"/>
          </w:tcPr>
          <w:p w14:paraId="377045B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maritalStatus</w:t>
            </w:r>
          </w:p>
        </w:tc>
        <w:tc>
          <w:tcPr>
            <w:tcW w:w="712" w:type="pct"/>
            <w:shd w:val="clear" w:color="auto" w:fill="auto"/>
          </w:tcPr>
          <w:p w14:paraId="692E3A8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婚姻状态</w:t>
            </w:r>
          </w:p>
        </w:tc>
        <w:tc>
          <w:tcPr>
            <w:tcW w:w="934" w:type="pct"/>
            <w:shd w:val="clear" w:color="auto" w:fill="auto"/>
          </w:tcPr>
          <w:p w14:paraId="2D87C20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4C2B6BD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8D52D7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653EDD1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已婚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7B49C8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S("</w:t>
            </w:r>
            <w:r w:rsidRPr="00A74F93">
              <w:rPr>
                <w:rFonts w:eastAsia="宋体"/>
                <w:szCs w:val="21"/>
                <w:u w:color="000000"/>
              </w:rPr>
              <w:t>未婚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6E6242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离异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606246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P("</w:t>
            </w:r>
            <w:r w:rsidRPr="00A74F93">
              <w:rPr>
                <w:rFonts w:eastAsia="宋体"/>
                <w:szCs w:val="21"/>
                <w:u w:color="000000"/>
              </w:rPr>
              <w:t>丧偶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4AFE97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O("</w:t>
            </w:r>
            <w:r w:rsidRPr="00A74F93">
              <w:rPr>
                <w:rFonts w:eastAsia="宋体"/>
                <w:szCs w:val="21"/>
                <w:u w:color="000000"/>
              </w:rPr>
              <w:t>其他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A90A56" w:rsidRPr="00A74F93" w14:paraId="18CD9FB8" w14:textId="77777777" w:rsidTr="006B7597">
        <w:tc>
          <w:tcPr>
            <w:tcW w:w="1081" w:type="pct"/>
            <w:shd w:val="clear" w:color="auto" w:fill="auto"/>
          </w:tcPr>
          <w:p w14:paraId="5E3C692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education</w:t>
            </w:r>
          </w:p>
        </w:tc>
        <w:tc>
          <w:tcPr>
            <w:tcW w:w="712" w:type="pct"/>
            <w:shd w:val="clear" w:color="auto" w:fill="auto"/>
          </w:tcPr>
          <w:p w14:paraId="4E99C94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学历</w:t>
            </w:r>
          </w:p>
        </w:tc>
        <w:tc>
          <w:tcPr>
            <w:tcW w:w="934" w:type="pct"/>
            <w:shd w:val="clear" w:color="auto" w:fill="auto"/>
          </w:tcPr>
          <w:p w14:paraId="7CCB0AF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1470C10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44AB24C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4ADE4D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A("</w:t>
            </w:r>
            <w:r w:rsidRPr="00A74F93">
              <w:rPr>
                <w:rFonts w:eastAsia="宋体"/>
                <w:szCs w:val="21"/>
                <w:u w:color="000000"/>
              </w:rPr>
              <w:t>博士及以上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E30048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B("</w:t>
            </w:r>
            <w:r w:rsidRPr="00A74F93">
              <w:rPr>
                <w:rFonts w:eastAsia="宋体"/>
                <w:szCs w:val="21"/>
                <w:u w:color="000000"/>
              </w:rPr>
              <w:t>硕士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32BCBA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大学本科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2316AA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大学专科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专科学校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CD4D14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E("</w:t>
            </w:r>
            <w:r w:rsidRPr="00A74F93">
              <w:rPr>
                <w:rFonts w:eastAsia="宋体"/>
                <w:szCs w:val="21"/>
                <w:u w:color="000000"/>
              </w:rPr>
              <w:t>高中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中专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技校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B6E218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初中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B093ED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G("</w:t>
            </w:r>
            <w:r w:rsidRPr="00A74F93">
              <w:rPr>
                <w:rFonts w:eastAsia="宋体"/>
                <w:szCs w:val="21"/>
                <w:u w:color="000000"/>
              </w:rPr>
              <w:t>初中以下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CBC8F2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Z(“</w:t>
            </w:r>
            <w:r w:rsidRPr="00A74F93">
              <w:rPr>
                <w:rFonts w:eastAsia="宋体"/>
                <w:szCs w:val="21"/>
                <w:u w:color="000000"/>
              </w:rPr>
              <w:t>未知</w:t>
            </w:r>
            <w:r w:rsidRPr="00A74F93">
              <w:rPr>
                <w:rFonts w:eastAsia="宋体"/>
                <w:szCs w:val="21"/>
                <w:u w:color="000000"/>
              </w:rPr>
              <w:t>”)</w:t>
            </w:r>
          </w:p>
        </w:tc>
      </w:tr>
      <w:tr w:rsidR="00A90A56" w:rsidRPr="00A74F93" w14:paraId="7410BBA7" w14:textId="77777777" w:rsidTr="006B7597">
        <w:tc>
          <w:tcPr>
            <w:tcW w:w="1081" w:type="pct"/>
            <w:shd w:val="clear" w:color="auto" w:fill="auto"/>
          </w:tcPr>
          <w:p w14:paraId="23751EC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industry</w:t>
            </w:r>
          </w:p>
        </w:tc>
        <w:tc>
          <w:tcPr>
            <w:tcW w:w="712" w:type="pct"/>
            <w:shd w:val="clear" w:color="auto" w:fill="auto"/>
          </w:tcPr>
          <w:p w14:paraId="5F297B7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借款人行业</w:t>
            </w:r>
          </w:p>
        </w:tc>
        <w:tc>
          <w:tcPr>
            <w:tcW w:w="934" w:type="pct"/>
            <w:shd w:val="clear" w:color="auto" w:fill="auto"/>
          </w:tcPr>
          <w:p w14:paraId="5572B4F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C96143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491842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D888D2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A("</w:t>
            </w:r>
            <w:r w:rsidRPr="00A74F93">
              <w:rPr>
                <w:rFonts w:eastAsia="宋体"/>
                <w:szCs w:val="21"/>
                <w:u w:color="000000"/>
              </w:rPr>
              <w:t>农、林、牧、渔业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A9C3D6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B("</w:t>
            </w:r>
            <w:r w:rsidRPr="00A74F93">
              <w:rPr>
                <w:rFonts w:eastAsia="宋体"/>
                <w:szCs w:val="21"/>
                <w:u w:color="000000"/>
              </w:rPr>
              <w:t>采掘业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6ED6F2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制造业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DCD8B2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电力、燃气及水的生产和供应业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16101A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E("</w:t>
            </w:r>
            <w:r w:rsidRPr="00A74F93">
              <w:rPr>
                <w:rFonts w:eastAsia="宋体"/>
                <w:szCs w:val="21"/>
                <w:u w:color="000000"/>
              </w:rPr>
              <w:t>建筑业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18A633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交通运输、仓储和邮政业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50D7AF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G("</w:t>
            </w:r>
            <w:r w:rsidRPr="00A74F93">
              <w:rPr>
                <w:rFonts w:eastAsia="宋体"/>
                <w:szCs w:val="21"/>
                <w:u w:color="000000"/>
              </w:rPr>
              <w:t>信息传输、计算机服务和软件业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132457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H("</w:t>
            </w:r>
            <w:r w:rsidRPr="00A74F93">
              <w:rPr>
                <w:rFonts w:eastAsia="宋体"/>
                <w:szCs w:val="21"/>
                <w:u w:color="000000"/>
              </w:rPr>
              <w:t>批发和零售业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0A0D9B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I("</w:t>
            </w:r>
            <w:r w:rsidRPr="00A74F93">
              <w:rPr>
                <w:rFonts w:eastAsia="宋体"/>
                <w:szCs w:val="21"/>
                <w:u w:color="000000"/>
              </w:rPr>
              <w:t>住宿和餐饮业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5CD7E1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J("</w:t>
            </w:r>
            <w:r w:rsidRPr="00A74F93">
              <w:rPr>
                <w:rFonts w:eastAsia="宋体"/>
                <w:szCs w:val="21"/>
                <w:u w:color="000000"/>
              </w:rPr>
              <w:t>金融业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76A800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K("</w:t>
            </w:r>
            <w:r w:rsidRPr="00A74F93">
              <w:rPr>
                <w:rFonts w:eastAsia="宋体"/>
                <w:szCs w:val="21"/>
                <w:u w:color="000000"/>
              </w:rPr>
              <w:t>房地产业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BBDB62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L("</w:t>
            </w:r>
            <w:r w:rsidRPr="00A74F93">
              <w:rPr>
                <w:rFonts w:eastAsia="宋体"/>
                <w:szCs w:val="21"/>
                <w:u w:color="000000"/>
              </w:rPr>
              <w:t>租赁和商务服务业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801BF7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M("</w:t>
            </w:r>
            <w:r w:rsidRPr="00A74F93">
              <w:rPr>
                <w:rFonts w:eastAsia="宋体"/>
                <w:szCs w:val="21"/>
                <w:u w:color="000000"/>
              </w:rPr>
              <w:t>科学研究、技术服务业和地质勘察业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61A6AF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N("</w:t>
            </w:r>
            <w:r w:rsidRPr="00A74F93">
              <w:rPr>
                <w:rFonts w:eastAsia="宋体"/>
                <w:szCs w:val="21"/>
                <w:u w:color="000000"/>
              </w:rPr>
              <w:t>水利、环境和公共设施管理业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E86EE9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O("</w:t>
            </w:r>
            <w:r w:rsidRPr="00A74F93">
              <w:rPr>
                <w:rFonts w:eastAsia="宋体"/>
                <w:szCs w:val="21"/>
                <w:u w:color="000000"/>
              </w:rPr>
              <w:t>居民服务和其他服务业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97C9ED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P("</w:t>
            </w:r>
            <w:r w:rsidRPr="00A74F93">
              <w:rPr>
                <w:rFonts w:eastAsia="宋体"/>
                <w:szCs w:val="21"/>
                <w:u w:color="000000"/>
              </w:rPr>
              <w:t>教育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CE601D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Q("</w:t>
            </w:r>
            <w:r w:rsidRPr="00A74F93">
              <w:rPr>
                <w:rFonts w:eastAsia="宋体"/>
                <w:szCs w:val="21"/>
                <w:u w:color="000000"/>
              </w:rPr>
              <w:t>卫生、社会保障和社会福利业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EE21C6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R("</w:t>
            </w:r>
            <w:r w:rsidRPr="00A74F93">
              <w:rPr>
                <w:rFonts w:eastAsia="宋体"/>
                <w:szCs w:val="21"/>
                <w:u w:color="000000"/>
              </w:rPr>
              <w:t>文化、体育和娱乐业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368803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S("</w:t>
            </w:r>
            <w:r w:rsidRPr="00A74F93">
              <w:rPr>
                <w:rFonts w:eastAsia="宋体"/>
                <w:szCs w:val="21"/>
                <w:u w:color="000000"/>
              </w:rPr>
              <w:t>公共管理和社会组织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B0AE3D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T("</w:t>
            </w:r>
            <w:r w:rsidRPr="00A74F93">
              <w:rPr>
                <w:rFonts w:eastAsia="宋体"/>
                <w:szCs w:val="21"/>
                <w:u w:color="000000"/>
              </w:rPr>
              <w:t>国际组织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BD39B9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Z("</w:t>
            </w:r>
            <w:r w:rsidRPr="00A74F93">
              <w:rPr>
                <w:rFonts w:eastAsia="宋体"/>
                <w:szCs w:val="21"/>
                <w:u w:color="000000"/>
              </w:rPr>
              <w:t>其他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0053D6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NULL("</w:t>
            </w:r>
            <w:r w:rsidRPr="00A74F93">
              <w:rPr>
                <w:rFonts w:eastAsia="宋体"/>
                <w:szCs w:val="21"/>
                <w:u w:color="000000"/>
              </w:rPr>
              <w:t>空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A90A56" w:rsidRPr="00A74F93" w14:paraId="41FEC9A0" w14:textId="77777777" w:rsidTr="006B7597">
        <w:tc>
          <w:tcPr>
            <w:tcW w:w="1081" w:type="pct"/>
            <w:shd w:val="clear" w:color="auto" w:fill="auto"/>
          </w:tcPr>
          <w:p w14:paraId="40FBFAD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occpType</w:t>
            </w:r>
          </w:p>
        </w:tc>
        <w:tc>
          <w:tcPr>
            <w:tcW w:w="712" w:type="pct"/>
            <w:shd w:val="clear" w:color="auto" w:fill="auto"/>
          </w:tcPr>
          <w:p w14:paraId="1DD1F53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职业</w:t>
            </w:r>
          </w:p>
        </w:tc>
        <w:tc>
          <w:tcPr>
            <w:tcW w:w="934" w:type="pct"/>
            <w:shd w:val="clear" w:color="auto" w:fill="auto"/>
          </w:tcPr>
          <w:p w14:paraId="1AB9689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5EF583A" w14:textId="2799E413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5A18995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CBE6FA5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  <w:u w:color="000000"/>
              </w:rPr>
              <w:t>10-</w:t>
            </w:r>
            <w:r w:rsidRPr="00A74F93">
              <w:rPr>
                <w:rFonts w:eastAsia="宋体"/>
                <w:color w:val="000000"/>
                <w:szCs w:val="21"/>
              </w:rPr>
              <w:t>国家机关、党群组织、企业、事业单位负责人</w:t>
            </w:r>
          </w:p>
          <w:p w14:paraId="30CE0820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20-</w:t>
            </w:r>
            <w:r w:rsidRPr="00A74F93">
              <w:rPr>
                <w:rFonts w:eastAsia="宋体"/>
                <w:color w:val="000000"/>
                <w:szCs w:val="21"/>
              </w:rPr>
              <w:t>专业技术人员</w:t>
            </w:r>
          </w:p>
          <w:p w14:paraId="6B1A7EC7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30-</w:t>
            </w:r>
            <w:r w:rsidRPr="00A74F93">
              <w:rPr>
                <w:rFonts w:eastAsia="宋体"/>
                <w:color w:val="000000"/>
                <w:szCs w:val="21"/>
              </w:rPr>
              <w:t>办事人员和有关人员</w:t>
            </w:r>
          </w:p>
          <w:p w14:paraId="727E793F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40-</w:t>
            </w:r>
            <w:r w:rsidRPr="00A74F93">
              <w:rPr>
                <w:rFonts w:eastAsia="宋体"/>
                <w:color w:val="000000"/>
                <w:szCs w:val="21"/>
              </w:rPr>
              <w:t>商业、服务业人员</w:t>
            </w:r>
          </w:p>
          <w:p w14:paraId="78FE67E2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50-</w:t>
            </w:r>
            <w:r w:rsidRPr="00A74F93">
              <w:rPr>
                <w:rFonts w:eastAsia="宋体"/>
                <w:color w:val="000000"/>
                <w:szCs w:val="21"/>
              </w:rPr>
              <w:t>农、林、牧、渔、水利业生产人员</w:t>
            </w:r>
          </w:p>
          <w:p w14:paraId="52E44EFF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60-</w:t>
            </w:r>
            <w:r w:rsidRPr="00A74F93">
              <w:rPr>
                <w:rFonts w:eastAsia="宋体"/>
                <w:color w:val="000000"/>
                <w:szCs w:val="21"/>
              </w:rPr>
              <w:t>生产、运输设备操作人员及有关人员</w:t>
            </w:r>
          </w:p>
          <w:p w14:paraId="1BB77D42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70-</w:t>
            </w:r>
            <w:r w:rsidRPr="00A74F93">
              <w:rPr>
                <w:rFonts w:eastAsia="宋体"/>
                <w:color w:val="000000"/>
                <w:szCs w:val="21"/>
              </w:rPr>
              <w:t>军人</w:t>
            </w:r>
          </w:p>
          <w:p w14:paraId="694D00AD" w14:textId="77777777" w:rsidR="00A90A56" w:rsidRPr="00A74F93" w:rsidRDefault="00A90A56" w:rsidP="00A90A5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lastRenderedPageBreak/>
              <w:t>80-</w:t>
            </w:r>
            <w:r w:rsidRPr="00A74F93">
              <w:rPr>
                <w:rFonts w:eastAsia="宋体"/>
                <w:color w:val="000000"/>
                <w:szCs w:val="21"/>
              </w:rPr>
              <w:t>不便分类的其他从业人员</w:t>
            </w:r>
          </w:p>
          <w:p w14:paraId="4A1FD36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0-</w:t>
            </w:r>
            <w:r w:rsidRPr="00A74F93">
              <w:rPr>
                <w:rFonts w:eastAsia="宋体"/>
                <w:color w:val="000000"/>
                <w:szCs w:val="21"/>
              </w:rPr>
              <w:t>未知</w:t>
            </w:r>
          </w:p>
        </w:tc>
      </w:tr>
      <w:tr w:rsidR="00A90A56" w:rsidRPr="00A74F93" w14:paraId="6FFE4B1D" w14:textId="77777777" w:rsidTr="006B7597">
        <w:tc>
          <w:tcPr>
            <w:tcW w:w="1081" w:type="pct"/>
            <w:shd w:val="clear" w:color="auto" w:fill="auto"/>
          </w:tcPr>
          <w:p w14:paraId="6689CE7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companyName</w:t>
            </w:r>
          </w:p>
        </w:tc>
        <w:tc>
          <w:tcPr>
            <w:tcW w:w="712" w:type="pct"/>
            <w:shd w:val="clear" w:color="auto" w:fill="auto"/>
          </w:tcPr>
          <w:p w14:paraId="4FC2DF8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公司名称</w:t>
            </w:r>
          </w:p>
        </w:tc>
        <w:tc>
          <w:tcPr>
            <w:tcW w:w="934" w:type="pct"/>
            <w:shd w:val="clear" w:color="auto" w:fill="auto"/>
          </w:tcPr>
          <w:p w14:paraId="0205591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238940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F9409B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1</w:t>
            </w:r>
            <w:r w:rsidRPr="00A74F93">
              <w:rPr>
                <w:rFonts w:eastAsia="宋体"/>
                <w:szCs w:val="21"/>
                <w:u w:color="000000"/>
              </w:rPr>
              <w:t>28</w:t>
            </w:r>
          </w:p>
        </w:tc>
        <w:tc>
          <w:tcPr>
            <w:tcW w:w="977" w:type="pct"/>
            <w:shd w:val="clear" w:color="auto" w:fill="auto"/>
          </w:tcPr>
          <w:p w14:paraId="1D44B5C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60F65DFF" w14:textId="77777777" w:rsidTr="006B7597">
        <w:tc>
          <w:tcPr>
            <w:tcW w:w="1081" w:type="pct"/>
            <w:shd w:val="clear" w:color="auto" w:fill="auto"/>
          </w:tcPr>
          <w:p w14:paraId="09947DB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companyProvince</w:t>
            </w:r>
          </w:p>
        </w:tc>
        <w:tc>
          <w:tcPr>
            <w:tcW w:w="712" w:type="pct"/>
            <w:shd w:val="clear" w:color="auto" w:fill="auto"/>
          </w:tcPr>
          <w:p w14:paraId="20A88C3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7D17B13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0F623E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4DCD4E0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8376A5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363EB021" w14:textId="77777777" w:rsidTr="006B7597">
        <w:tc>
          <w:tcPr>
            <w:tcW w:w="1081" w:type="pct"/>
            <w:shd w:val="clear" w:color="auto" w:fill="auto"/>
          </w:tcPr>
          <w:p w14:paraId="6680DEC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companyCity</w:t>
            </w:r>
          </w:p>
        </w:tc>
        <w:tc>
          <w:tcPr>
            <w:tcW w:w="712" w:type="pct"/>
            <w:shd w:val="clear" w:color="auto" w:fill="auto"/>
          </w:tcPr>
          <w:p w14:paraId="78F005C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2B1BBDE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251096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59E1AC7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1A3714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0CA0465D" w14:textId="77777777" w:rsidTr="006B7597">
        <w:tc>
          <w:tcPr>
            <w:tcW w:w="1081" w:type="pct"/>
            <w:shd w:val="clear" w:color="auto" w:fill="auto"/>
          </w:tcPr>
          <w:p w14:paraId="1DF79FF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companyArea</w:t>
            </w:r>
          </w:p>
        </w:tc>
        <w:tc>
          <w:tcPr>
            <w:tcW w:w="712" w:type="pct"/>
            <w:shd w:val="clear" w:color="auto" w:fill="auto"/>
          </w:tcPr>
          <w:p w14:paraId="3FC035C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区</w:t>
            </w:r>
          </w:p>
        </w:tc>
        <w:tc>
          <w:tcPr>
            <w:tcW w:w="934" w:type="pct"/>
            <w:shd w:val="clear" w:color="auto" w:fill="auto"/>
          </w:tcPr>
          <w:p w14:paraId="4BDCAB0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B98FB4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66EDFD8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3234F2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25C5A2CE" w14:textId="77777777" w:rsidTr="006B7597">
        <w:tc>
          <w:tcPr>
            <w:tcW w:w="1081" w:type="pct"/>
            <w:shd w:val="clear" w:color="auto" w:fill="auto"/>
          </w:tcPr>
          <w:p w14:paraId="7BB8244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companyAddress</w:t>
            </w:r>
          </w:p>
        </w:tc>
        <w:tc>
          <w:tcPr>
            <w:tcW w:w="712" w:type="pct"/>
            <w:shd w:val="clear" w:color="auto" w:fill="auto"/>
          </w:tcPr>
          <w:p w14:paraId="6255282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公司详细地址</w:t>
            </w:r>
          </w:p>
        </w:tc>
        <w:tc>
          <w:tcPr>
            <w:tcW w:w="934" w:type="pct"/>
            <w:shd w:val="clear" w:color="auto" w:fill="auto"/>
          </w:tcPr>
          <w:p w14:paraId="77F2A1B4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2327D6A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56020B4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2777460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A90A56" w:rsidRPr="00A74F93" w14:paraId="232073C4" w14:textId="77777777" w:rsidTr="006B7597">
        <w:tc>
          <w:tcPr>
            <w:tcW w:w="1081" w:type="pct"/>
            <w:shd w:val="clear" w:color="auto" w:fill="auto"/>
          </w:tcPr>
          <w:p w14:paraId="2A0377C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annualIncomeMin</w:t>
            </w:r>
          </w:p>
        </w:tc>
        <w:tc>
          <w:tcPr>
            <w:tcW w:w="712" w:type="pct"/>
            <w:shd w:val="clear" w:color="auto" w:fill="auto"/>
          </w:tcPr>
          <w:p w14:paraId="6216D6F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年收入区间下限</w:t>
            </w:r>
          </w:p>
        </w:tc>
        <w:tc>
          <w:tcPr>
            <w:tcW w:w="934" w:type="pct"/>
            <w:shd w:val="clear" w:color="auto" w:fill="auto"/>
          </w:tcPr>
          <w:p w14:paraId="2140F0F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368C82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75D4A37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98FF7C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31B3EB1C" w14:textId="77777777" w:rsidTr="006B7597">
        <w:tc>
          <w:tcPr>
            <w:tcW w:w="1081" w:type="pct"/>
            <w:shd w:val="clear" w:color="auto" w:fill="auto"/>
          </w:tcPr>
          <w:p w14:paraId="2F05F92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annualIncomeMax</w:t>
            </w:r>
          </w:p>
        </w:tc>
        <w:tc>
          <w:tcPr>
            <w:tcW w:w="712" w:type="pct"/>
            <w:shd w:val="clear" w:color="auto" w:fill="auto"/>
          </w:tcPr>
          <w:p w14:paraId="1334039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年收入区间上限</w:t>
            </w:r>
          </w:p>
        </w:tc>
        <w:tc>
          <w:tcPr>
            <w:tcW w:w="934" w:type="pct"/>
            <w:shd w:val="clear" w:color="auto" w:fill="auto"/>
          </w:tcPr>
          <w:p w14:paraId="4D79A69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4EF8012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B515EB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1BAC07C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19A6FE37" w14:textId="77777777" w:rsidTr="006B7597">
        <w:tc>
          <w:tcPr>
            <w:tcW w:w="1081" w:type="pct"/>
            <w:shd w:val="clear" w:color="auto" w:fill="auto"/>
          </w:tcPr>
          <w:p w14:paraId="5E4F6E6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haveHouse</w:t>
            </w:r>
          </w:p>
        </w:tc>
        <w:tc>
          <w:tcPr>
            <w:tcW w:w="712" w:type="pct"/>
            <w:shd w:val="clear" w:color="auto" w:fill="auto"/>
          </w:tcPr>
          <w:p w14:paraId="284A7DF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是否有房</w:t>
            </w:r>
          </w:p>
        </w:tc>
        <w:tc>
          <w:tcPr>
            <w:tcW w:w="934" w:type="pct"/>
            <w:shd w:val="clear" w:color="auto" w:fill="auto"/>
          </w:tcPr>
          <w:p w14:paraId="4CCE664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537C3C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675EBCC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387BFD9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Y("</w:t>
            </w:r>
            <w:r w:rsidRPr="00A74F93">
              <w:rPr>
                <w:rFonts w:eastAsia="宋体"/>
                <w:szCs w:val="21"/>
                <w:u w:color="000000"/>
              </w:rPr>
              <w:t>是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7BBB27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N("</w:t>
            </w:r>
            <w:r w:rsidRPr="00A74F93">
              <w:rPr>
                <w:rFonts w:eastAsia="宋体"/>
                <w:szCs w:val="21"/>
                <w:u w:color="000000"/>
              </w:rPr>
              <w:t>否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6BB473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Null("</w:t>
            </w:r>
            <w:r w:rsidRPr="00A74F93">
              <w:rPr>
                <w:rFonts w:eastAsia="宋体"/>
                <w:szCs w:val="21"/>
                <w:u w:color="000000"/>
              </w:rPr>
              <w:t>未知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A90A56" w:rsidRPr="00A74F93" w14:paraId="113E6569" w14:textId="77777777" w:rsidTr="006B7597">
        <w:tc>
          <w:tcPr>
            <w:tcW w:w="1081" w:type="pct"/>
            <w:shd w:val="clear" w:color="auto" w:fill="auto"/>
          </w:tcPr>
          <w:p w14:paraId="36734E8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housingArea</w:t>
            </w:r>
          </w:p>
        </w:tc>
        <w:tc>
          <w:tcPr>
            <w:tcW w:w="712" w:type="pct"/>
            <w:shd w:val="clear" w:color="auto" w:fill="auto"/>
          </w:tcPr>
          <w:p w14:paraId="0098AD5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住房面积</w:t>
            </w:r>
          </w:p>
        </w:tc>
        <w:tc>
          <w:tcPr>
            <w:tcW w:w="934" w:type="pct"/>
            <w:shd w:val="clear" w:color="auto" w:fill="auto"/>
          </w:tcPr>
          <w:p w14:paraId="7C3EDF0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13003757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0A57D169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6609639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4E1AA79E" w14:textId="77777777" w:rsidTr="006B7597">
        <w:tc>
          <w:tcPr>
            <w:tcW w:w="1081" w:type="pct"/>
            <w:shd w:val="clear" w:color="auto" w:fill="auto"/>
          </w:tcPr>
          <w:p w14:paraId="21C5208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housingValue</w:t>
            </w:r>
          </w:p>
        </w:tc>
        <w:tc>
          <w:tcPr>
            <w:tcW w:w="712" w:type="pct"/>
            <w:shd w:val="clear" w:color="auto" w:fill="auto"/>
          </w:tcPr>
          <w:p w14:paraId="227E6591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住房价值</w:t>
            </w:r>
          </w:p>
        </w:tc>
        <w:tc>
          <w:tcPr>
            <w:tcW w:w="934" w:type="pct"/>
            <w:shd w:val="clear" w:color="auto" w:fill="auto"/>
          </w:tcPr>
          <w:p w14:paraId="660B22D2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443C680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47231223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77BA94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6A889879" w14:textId="77777777" w:rsidTr="006B7597">
        <w:tc>
          <w:tcPr>
            <w:tcW w:w="1081" w:type="pct"/>
            <w:shd w:val="clear" w:color="auto" w:fill="auto"/>
          </w:tcPr>
          <w:p w14:paraId="6F9D3E86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drivrLicenNo</w:t>
            </w:r>
          </w:p>
        </w:tc>
        <w:tc>
          <w:tcPr>
            <w:tcW w:w="712" w:type="pct"/>
            <w:shd w:val="clear" w:color="auto" w:fill="auto"/>
          </w:tcPr>
          <w:p w14:paraId="7E748A9E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驾驶证号</w:t>
            </w:r>
          </w:p>
        </w:tc>
        <w:tc>
          <w:tcPr>
            <w:tcW w:w="934" w:type="pct"/>
            <w:shd w:val="clear" w:color="auto" w:fill="auto"/>
          </w:tcPr>
          <w:p w14:paraId="57F6DDF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4AEFFD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389A89AB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1BA02A6F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0E9CB2A0" w14:textId="77777777" w:rsidTr="006B7597">
        <w:tc>
          <w:tcPr>
            <w:tcW w:w="1081" w:type="pct"/>
            <w:shd w:val="clear" w:color="auto" w:fill="auto"/>
          </w:tcPr>
          <w:p w14:paraId="154E43F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drivingExpr</w:t>
            </w:r>
          </w:p>
        </w:tc>
        <w:tc>
          <w:tcPr>
            <w:tcW w:w="712" w:type="pct"/>
            <w:shd w:val="clear" w:color="auto" w:fill="auto"/>
          </w:tcPr>
          <w:p w14:paraId="7692CED8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驾龄</w:t>
            </w:r>
          </w:p>
        </w:tc>
        <w:tc>
          <w:tcPr>
            <w:tcW w:w="934" w:type="pct"/>
            <w:shd w:val="clear" w:color="auto" w:fill="auto"/>
          </w:tcPr>
          <w:p w14:paraId="79162C6D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605" w:type="pct"/>
            <w:shd w:val="clear" w:color="auto" w:fill="auto"/>
          </w:tcPr>
          <w:p w14:paraId="62B34A7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33C43E5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0A05766C" w14:textId="77777777" w:rsidR="00A90A56" w:rsidRPr="00A74F93" w:rsidRDefault="00A90A56" w:rsidP="00A90A56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0B1C2C1D" w14:textId="77777777" w:rsidTr="006B7597">
        <w:trPr>
          <w:ins w:id="67" w:author="李鸿宇" w:date="2020-09-22T15:44:00Z"/>
        </w:trPr>
        <w:tc>
          <w:tcPr>
            <w:tcW w:w="1081" w:type="pct"/>
            <w:shd w:val="clear" w:color="auto" w:fill="auto"/>
          </w:tcPr>
          <w:p w14:paraId="25467F96" w14:textId="139B97B3" w:rsidR="00A90A56" w:rsidRPr="00A74F93" w:rsidRDefault="00A90A56" w:rsidP="00A90A56">
            <w:pPr>
              <w:jc w:val="both"/>
              <w:rPr>
                <w:ins w:id="68" w:author="李鸿宇" w:date="2020-09-22T15:44:00Z"/>
                <w:rFonts w:eastAsia="宋体"/>
                <w:szCs w:val="21"/>
                <w:u w:color="000000"/>
              </w:rPr>
            </w:pPr>
            <w:ins w:id="69" w:author="李鸿宇" w:date="2020-09-22T15:44:00Z">
              <w:r>
                <w:rPr>
                  <w:rFonts w:ascii="Calibri" w:eastAsia="华文楷体" w:hAnsi="Calibri" w:cstheme="minorBidi" w:hint="eastAsia"/>
                  <w:szCs w:val="21"/>
                </w:rPr>
                <w:t>n</w:t>
              </w:r>
              <w:r w:rsidRPr="00AE072C">
                <w:rPr>
                  <w:rFonts w:ascii="Calibri" w:eastAsia="华文楷体" w:hAnsi="Calibri" w:cstheme="minorBidi"/>
                  <w:szCs w:val="21"/>
                </w:rPr>
                <w:t>ationality</w:t>
              </w:r>
            </w:ins>
          </w:p>
        </w:tc>
        <w:tc>
          <w:tcPr>
            <w:tcW w:w="712" w:type="pct"/>
            <w:shd w:val="clear" w:color="auto" w:fill="auto"/>
          </w:tcPr>
          <w:p w14:paraId="1C997131" w14:textId="53175BE2" w:rsidR="00A90A56" w:rsidRPr="00A74F93" w:rsidRDefault="00A90A56" w:rsidP="00A90A56">
            <w:pPr>
              <w:jc w:val="both"/>
              <w:rPr>
                <w:ins w:id="70" w:author="李鸿宇" w:date="2020-09-22T15:44:00Z"/>
                <w:rFonts w:eastAsia="宋体"/>
                <w:szCs w:val="21"/>
                <w:u w:color="000000"/>
              </w:rPr>
            </w:pPr>
            <w:ins w:id="71" w:author="李鸿宇" w:date="2020-09-22T15:44:00Z">
              <w:r>
                <w:rPr>
                  <w:rFonts w:eastAsia="宋体" w:hint="eastAsia"/>
                  <w:color w:val="000000" w:themeColor="text1"/>
                  <w:szCs w:val="21"/>
                  <w:lang w:val="zh-TW" w:eastAsia="zh-TW"/>
                </w:rPr>
                <w:t>民族</w:t>
              </w:r>
            </w:ins>
          </w:p>
        </w:tc>
        <w:tc>
          <w:tcPr>
            <w:tcW w:w="934" w:type="pct"/>
            <w:shd w:val="clear" w:color="auto" w:fill="auto"/>
          </w:tcPr>
          <w:p w14:paraId="45981428" w14:textId="422CCD3C" w:rsidR="00A90A56" w:rsidRPr="00A74F93" w:rsidRDefault="00A90A56" w:rsidP="00A90A56">
            <w:pPr>
              <w:jc w:val="both"/>
              <w:rPr>
                <w:ins w:id="72" w:author="李鸿宇" w:date="2020-09-22T15:44:00Z"/>
                <w:rFonts w:eastAsia="宋体"/>
                <w:szCs w:val="21"/>
                <w:u w:color="000000"/>
              </w:rPr>
            </w:pPr>
            <w:ins w:id="73" w:author="李鸿宇" w:date="2020-09-22T15:44:00Z">
              <w:r>
                <w:rPr>
                  <w:rFonts w:eastAsia="宋体" w:hint="eastAsia"/>
                  <w:color w:val="000000" w:themeColor="text1"/>
                  <w:szCs w:val="21"/>
                  <w:lang w:val="zh-TW" w:eastAsia="zh-TW"/>
                </w:rPr>
                <w:t>String</w:t>
              </w:r>
            </w:ins>
          </w:p>
        </w:tc>
        <w:tc>
          <w:tcPr>
            <w:tcW w:w="605" w:type="pct"/>
            <w:shd w:val="clear" w:color="auto" w:fill="auto"/>
          </w:tcPr>
          <w:p w14:paraId="764A1493" w14:textId="4BCA525C" w:rsidR="00A90A56" w:rsidRPr="00A74F93" w:rsidRDefault="00A90A56" w:rsidP="00A90A56">
            <w:pPr>
              <w:jc w:val="both"/>
              <w:rPr>
                <w:ins w:id="74" w:author="李鸿宇" w:date="2020-09-22T15:44:00Z"/>
                <w:rFonts w:eastAsia="宋体"/>
                <w:szCs w:val="21"/>
                <w:u w:color="000000"/>
              </w:rPr>
            </w:pPr>
            <w:ins w:id="75" w:author="李鸿宇" w:date="2020-09-22T15:44:00Z">
              <w:r>
                <w:rPr>
                  <w:rFonts w:eastAsia="PMingLiU"/>
                  <w:color w:val="000000" w:themeColor="text1"/>
                  <w:szCs w:val="21"/>
                  <w:lang w:val="zh-TW" w:eastAsia="zh-TW"/>
                </w:rPr>
                <w:t>O</w:t>
              </w:r>
            </w:ins>
          </w:p>
        </w:tc>
        <w:tc>
          <w:tcPr>
            <w:tcW w:w="691" w:type="pct"/>
          </w:tcPr>
          <w:p w14:paraId="130447A3" w14:textId="77777777" w:rsidR="00A90A56" w:rsidRPr="00A74F93" w:rsidRDefault="00A90A56" w:rsidP="00A90A56">
            <w:pPr>
              <w:jc w:val="both"/>
              <w:rPr>
                <w:ins w:id="76" w:author="李鸿宇" w:date="2020-09-22T15:44:00Z"/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63CF1FD" w14:textId="77777777" w:rsidR="00A90A56" w:rsidRPr="00A74F93" w:rsidRDefault="00A90A56" w:rsidP="00A90A56">
            <w:pPr>
              <w:jc w:val="both"/>
              <w:rPr>
                <w:ins w:id="77" w:author="李鸿宇" w:date="2020-09-22T15:44:00Z"/>
                <w:rFonts w:eastAsia="宋体"/>
                <w:szCs w:val="21"/>
                <w:u w:color="000000"/>
              </w:rPr>
            </w:pPr>
          </w:p>
        </w:tc>
      </w:tr>
      <w:tr w:rsidR="00A90A56" w:rsidRPr="00A74F93" w14:paraId="4C464D2D" w14:textId="77777777" w:rsidTr="006B7597">
        <w:trPr>
          <w:ins w:id="78" w:author="李鸿宇" w:date="2020-09-22T15:44:00Z"/>
        </w:trPr>
        <w:tc>
          <w:tcPr>
            <w:tcW w:w="1081" w:type="pct"/>
            <w:shd w:val="clear" w:color="auto" w:fill="auto"/>
          </w:tcPr>
          <w:p w14:paraId="68720B7C" w14:textId="2BC66BEA" w:rsidR="00A90A56" w:rsidRPr="00A74F93" w:rsidRDefault="00A90A56" w:rsidP="00A90A56">
            <w:pPr>
              <w:jc w:val="both"/>
              <w:rPr>
                <w:ins w:id="79" w:author="李鸿宇" w:date="2020-09-22T15:44:00Z"/>
                <w:rFonts w:eastAsia="宋体"/>
                <w:szCs w:val="21"/>
                <w:u w:color="000000"/>
              </w:rPr>
            </w:pPr>
            <w:ins w:id="80" w:author="李鸿宇" w:date="2020-09-22T15:44:00Z">
              <w:r>
                <w:rPr>
                  <w:rFonts w:ascii="Calibri" w:eastAsia="华文楷体" w:hAnsi="Calibri" w:cstheme="minorBidi"/>
                  <w:szCs w:val="21"/>
                </w:rPr>
                <w:t>annualIncome</w:t>
              </w:r>
            </w:ins>
          </w:p>
        </w:tc>
        <w:tc>
          <w:tcPr>
            <w:tcW w:w="712" w:type="pct"/>
            <w:shd w:val="clear" w:color="auto" w:fill="auto"/>
          </w:tcPr>
          <w:p w14:paraId="7A2F9479" w14:textId="7626B756" w:rsidR="00A90A56" w:rsidRPr="00A74F93" w:rsidRDefault="00A90A56" w:rsidP="00A90A56">
            <w:pPr>
              <w:jc w:val="both"/>
              <w:rPr>
                <w:ins w:id="81" w:author="李鸿宇" w:date="2020-09-22T15:44:00Z"/>
                <w:rFonts w:eastAsia="宋体"/>
                <w:szCs w:val="21"/>
                <w:u w:color="000000"/>
              </w:rPr>
            </w:pPr>
            <w:ins w:id="82" w:author="李鸿宇" w:date="2020-09-22T15:44:00Z">
              <w:r>
                <w:rPr>
                  <w:rFonts w:eastAsia="宋体" w:hint="eastAsia"/>
                  <w:color w:val="000000" w:themeColor="text1"/>
                  <w:szCs w:val="21"/>
                  <w:lang w:val="zh-TW" w:eastAsia="zh-TW"/>
                </w:rPr>
                <w:t>年收入</w:t>
              </w:r>
            </w:ins>
          </w:p>
        </w:tc>
        <w:tc>
          <w:tcPr>
            <w:tcW w:w="934" w:type="pct"/>
            <w:shd w:val="clear" w:color="auto" w:fill="auto"/>
          </w:tcPr>
          <w:p w14:paraId="0E5FCC8A" w14:textId="46545B73" w:rsidR="00A90A56" w:rsidRPr="00A74F93" w:rsidRDefault="00A90A56" w:rsidP="00A90A56">
            <w:pPr>
              <w:jc w:val="both"/>
              <w:rPr>
                <w:ins w:id="83" w:author="李鸿宇" w:date="2020-09-22T15:44:00Z"/>
                <w:rFonts w:eastAsia="宋体"/>
                <w:szCs w:val="21"/>
                <w:u w:color="000000"/>
              </w:rPr>
            </w:pPr>
            <w:ins w:id="84" w:author="李鸿宇" w:date="2020-09-22T15:44:00Z">
              <w:r>
                <w:rPr>
                  <w:rFonts w:ascii="Calibri" w:eastAsia="华文楷体" w:hAnsi="Calibri" w:cstheme="minorBidi"/>
                  <w:szCs w:val="21"/>
                </w:rPr>
                <w:t>BigDecimal</w:t>
              </w:r>
              <w:r>
                <w:rPr>
                  <w:rFonts w:ascii="Calibri" w:eastAsia="华文楷体" w:hAnsi="Calibri" w:cstheme="minorBidi" w:hint="eastAsia"/>
                  <w:szCs w:val="21"/>
                </w:rPr>
                <w:t>(</w:t>
              </w:r>
              <w:r>
                <w:rPr>
                  <w:rFonts w:ascii="Calibri" w:eastAsia="华文楷体" w:hAnsi="Calibri" w:cstheme="minorBidi"/>
                  <w:szCs w:val="21"/>
                </w:rPr>
                <w:t>10,2)</w:t>
              </w:r>
            </w:ins>
          </w:p>
        </w:tc>
        <w:tc>
          <w:tcPr>
            <w:tcW w:w="605" w:type="pct"/>
            <w:shd w:val="clear" w:color="auto" w:fill="auto"/>
          </w:tcPr>
          <w:p w14:paraId="0C3670E0" w14:textId="2D451256" w:rsidR="00A90A56" w:rsidRPr="00A74F93" w:rsidRDefault="00A90A56" w:rsidP="00A90A56">
            <w:pPr>
              <w:jc w:val="both"/>
              <w:rPr>
                <w:ins w:id="85" w:author="李鸿宇" w:date="2020-09-22T15:44:00Z"/>
                <w:rFonts w:eastAsia="宋体"/>
                <w:szCs w:val="21"/>
                <w:u w:color="000000"/>
              </w:rPr>
            </w:pPr>
            <w:ins w:id="86" w:author="李鸿宇" w:date="2020-09-22T15:44:00Z">
              <w:r>
                <w:rPr>
                  <w:rFonts w:eastAsia="宋体" w:hint="eastAsia"/>
                  <w:color w:val="000000" w:themeColor="text1"/>
                  <w:szCs w:val="21"/>
                  <w:lang w:val="zh-TW" w:eastAsia="zh-TW"/>
                </w:rPr>
                <w:t>M</w:t>
              </w:r>
            </w:ins>
          </w:p>
        </w:tc>
        <w:tc>
          <w:tcPr>
            <w:tcW w:w="691" w:type="pct"/>
          </w:tcPr>
          <w:p w14:paraId="1F94F155" w14:textId="77777777" w:rsidR="00A90A56" w:rsidRPr="00A74F93" w:rsidRDefault="00A90A56" w:rsidP="00A90A56">
            <w:pPr>
              <w:jc w:val="both"/>
              <w:rPr>
                <w:ins w:id="87" w:author="李鸿宇" w:date="2020-09-22T15:44:00Z"/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FFB06F2" w14:textId="77777777" w:rsidR="00A90A56" w:rsidRPr="00A74F93" w:rsidRDefault="00A90A56" w:rsidP="00A90A56">
            <w:pPr>
              <w:jc w:val="both"/>
              <w:rPr>
                <w:ins w:id="88" w:author="李鸿宇" w:date="2020-09-22T15:44:00Z"/>
                <w:rFonts w:eastAsia="宋体"/>
                <w:szCs w:val="21"/>
                <w:u w:color="000000"/>
              </w:rPr>
            </w:pPr>
          </w:p>
        </w:tc>
      </w:tr>
    </w:tbl>
    <w:p w14:paraId="2C7D701B" w14:textId="77777777" w:rsidR="00003755" w:rsidRPr="00A74F93" w:rsidRDefault="00003755" w:rsidP="00003755">
      <w:pPr>
        <w:rPr>
          <w:rFonts w:eastAsia="宋体"/>
          <w:szCs w:val="21"/>
        </w:rPr>
      </w:pPr>
    </w:p>
    <w:p w14:paraId="63427653" w14:textId="77777777" w:rsidR="00C80419" w:rsidRPr="00A74F93" w:rsidRDefault="00C80419" w:rsidP="00E73794">
      <w:pPr>
        <w:rPr>
          <w:rFonts w:eastAsia="宋体"/>
          <w:szCs w:val="21"/>
        </w:rPr>
      </w:pPr>
      <w:r w:rsidRPr="00A74F93">
        <w:rPr>
          <w:rFonts w:eastAsia="宋体"/>
          <w:szCs w:val="21"/>
        </w:rPr>
        <w:t>RelationalHuman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2014"/>
        <w:gridCol w:w="1479"/>
        <w:gridCol w:w="1621"/>
        <w:gridCol w:w="1431"/>
        <w:gridCol w:w="3939"/>
      </w:tblGrid>
      <w:tr w:rsidR="00CC4516" w:rsidRPr="00A74F93" w14:paraId="63FC542A" w14:textId="77777777" w:rsidTr="00AF034C">
        <w:tc>
          <w:tcPr>
            <w:tcW w:w="1242" w:type="pct"/>
            <w:shd w:val="clear" w:color="auto" w:fill="BDD6EE" w:themeFill="accent5" w:themeFillTint="66"/>
          </w:tcPr>
          <w:p w14:paraId="07C2490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722" w:type="pct"/>
            <w:shd w:val="clear" w:color="auto" w:fill="BDD6EE" w:themeFill="accent5" w:themeFillTint="66"/>
          </w:tcPr>
          <w:p w14:paraId="4378B3E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30" w:type="pct"/>
            <w:shd w:val="clear" w:color="auto" w:fill="BDD6EE" w:themeFill="accent5" w:themeFillTint="66"/>
          </w:tcPr>
          <w:p w14:paraId="089AE31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81" w:type="pct"/>
            <w:shd w:val="clear" w:color="auto" w:fill="BDD6EE" w:themeFill="accent5" w:themeFillTint="66"/>
          </w:tcPr>
          <w:p w14:paraId="39069CF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C128C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 w:themeFill="accent5" w:themeFillTint="66"/>
          </w:tcPr>
          <w:p w14:paraId="0646C4E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CC4516" w:rsidRPr="00A74F93" w14:paraId="37167F37" w14:textId="77777777" w:rsidTr="00AF034C">
        <w:tc>
          <w:tcPr>
            <w:tcW w:w="1242" w:type="pct"/>
            <w:shd w:val="clear" w:color="auto" w:fill="auto"/>
          </w:tcPr>
          <w:p w14:paraId="6235BA5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name</w:t>
            </w:r>
          </w:p>
        </w:tc>
        <w:tc>
          <w:tcPr>
            <w:tcW w:w="722" w:type="pct"/>
            <w:shd w:val="clear" w:color="auto" w:fill="auto"/>
          </w:tcPr>
          <w:p w14:paraId="423A180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姓名</w:t>
            </w:r>
          </w:p>
        </w:tc>
        <w:tc>
          <w:tcPr>
            <w:tcW w:w="530" w:type="pct"/>
            <w:shd w:val="clear" w:color="auto" w:fill="auto"/>
          </w:tcPr>
          <w:p w14:paraId="49B7E95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F801FB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4DE9F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0515F9A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696BBECB" w14:textId="77777777" w:rsidTr="00AF034C">
        <w:tc>
          <w:tcPr>
            <w:tcW w:w="1242" w:type="pct"/>
            <w:shd w:val="clear" w:color="auto" w:fill="auto"/>
          </w:tcPr>
          <w:p w14:paraId="751B1F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idType</w:t>
            </w:r>
          </w:p>
        </w:tc>
        <w:tc>
          <w:tcPr>
            <w:tcW w:w="722" w:type="pct"/>
            <w:shd w:val="clear" w:color="auto" w:fill="auto"/>
          </w:tcPr>
          <w:p w14:paraId="2C9EAAA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证件类型</w:t>
            </w:r>
          </w:p>
        </w:tc>
        <w:tc>
          <w:tcPr>
            <w:tcW w:w="530" w:type="pct"/>
            <w:shd w:val="clear" w:color="auto" w:fill="auto"/>
          </w:tcPr>
          <w:p w14:paraId="5E05734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25386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38F087D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7E97986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I("</w:t>
            </w:r>
            <w:r w:rsidRPr="00A74F93">
              <w:rPr>
                <w:rFonts w:eastAsia="宋体"/>
                <w:szCs w:val="21"/>
              </w:rPr>
              <w:t>身份证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8BE465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T("</w:t>
            </w:r>
            <w:r w:rsidRPr="00A74F93">
              <w:rPr>
                <w:rFonts w:eastAsia="宋体"/>
                <w:szCs w:val="21"/>
              </w:rPr>
              <w:t>台胞证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69E385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S("</w:t>
            </w:r>
            <w:r w:rsidRPr="00A74F93">
              <w:rPr>
                <w:rFonts w:eastAsia="宋体"/>
                <w:szCs w:val="21"/>
              </w:rPr>
              <w:t>军官证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士兵证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EE5858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P("</w:t>
            </w:r>
            <w:r w:rsidRPr="00A74F93">
              <w:rPr>
                <w:rFonts w:eastAsia="宋体"/>
                <w:szCs w:val="21"/>
              </w:rPr>
              <w:t>护照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63F7C6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L("</w:t>
            </w:r>
            <w:r w:rsidRPr="00A74F93">
              <w:rPr>
                <w:rFonts w:eastAsia="宋体"/>
                <w:szCs w:val="21"/>
              </w:rPr>
              <w:t>营业执照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C9473C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O("</w:t>
            </w:r>
            <w:r w:rsidRPr="00A74F93">
              <w:rPr>
                <w:rFonts w:eastAsia="宋体"/>
                <w:szCs w:val="21"/>
              </w:rPr>
              <w:t>其他有效证件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629820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R("</w:t>
            </w:r>
            <w:r w:rsidRPr="00A74F93">
              <w:rPr>
                <w:rFonts w:eastAsia="宋体"/>
                <w:szCs w:val="21"/>
              </w:rPr>
              <w:t>户口簿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16D913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H("</w:t>
            </w:r>
            <w:r w:rsidRPr="00A74F93">
              <w:rPr>
                <w:rFonts w:eastAsia="宋体"/>
                <w:szCs w:val="21"/>
              </w:rPr>
              <w:t>港澳居民来往内地通行证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367F86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W("</w:t>
            </w:r>
            <w:r w:rsidRPr="00A74F93">
              <w:rPr>
                <w:rFonts w:eastAsia="宋体"/>
                <w:szCs w:val="21"/>
              </w:rPr>
              <w:t>台湾同胞来往内地通行证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6B1DE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外国人居留证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0BBC57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C("</w:t>
            </w:r>
            <w:r w:rsidRPr="00A74F93">
              <w:rPr>
                <w:rFonts w:eastAsia="宋体"/>
                <w:szCs w:val="21"/>
              </w:rPr>
              <w:t>警官证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E9446C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B("</w:t>
            </w:r>
            <w:r w:rsidRPr="00A74F93">
              <w:rPr>
                <w:rFonts w:eastAsia="宋体"/>
                <w:szCs w:val="21"/>
              </w:rPr>
              <w:t>外国护照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7686B735" w14:textId="77777777" w:rsidTr="00AF034C">
        <w:tc>
          <w:tcPr>
            <w:tcW w:w="1242" w:type="pct"/>
            <w:shd w:val="clear" w:color="auto" w:fill="auto"/>
          </w:tcPr>
          <w:p w14:paraId="658359A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idNo</w:t>
            </w:r>
          </w:p>
        </w:tc>
        <w:tc>
          <w:tcPr>
            <w:tcW w:w="722" w:type="pct"/>
            <w:shd w:val="clear" w:color="auto" w:fill="auto"/>
          </w:tcPr>
          <w:p w14:paraId="7B13F2D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证件号码</w:t>
            </w:r>
          </w:p>
        </w:tc>
        <w:tc>
          <w:tcPr>
            <w:tcW w:w="530" w:type="pct"/>
            <w:shd w:val="clear" w:color="auto" w:fill="auto"/>
          </w:tcPr>
          <w:p w14:paraId="47586718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577CBB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FCF6766" w14:textId="77777777" w:rsidR="00CC4516" w:rsidRPr="00A74F93" w:rsidRDefault="00073514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52BEA32C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32235AC4" w14:textId="77777777" w:rsidTr="00AF034C">
        <w:tc>
          <w:tcPr>
            <w:tcW w:w="1242" w:type="pct"/>
            <w:shd w:val="clear" w:color="auto" w:fill="auto"/>
          </w:tcPr>
          <w:p w14:paraId="292F5F7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mobilePhone</w:t>
            </w:r>
          </w:p>
        </w:tc>
        <w:tc>
          <w:tcPr>
            <w:tcW w:w="722" w:type="pct"/>
            <w:shd w:val="clear" w:color="auto" w:fill="auto"/>
          </w:tcPr>
          <w:p w14:paraId="196F4CB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手机号码</w:t>
            </w:r>
          </w:p>
        </w:tc>
        <w:tc>
          <w:tcPr>
            <w:tcW w:w="530" w:type="pct"/>
            <w:shd w:val="clear" w:color="auto" w:fill="auto"/>
          </w:tcPr>
          <w:p w14:paraId="5DDE466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33F629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B602CA" w14:textId="77777777" w:rsidR="00CC4516" w:rsidRPr="00A74F93" w:rsidRDefault="00073514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412" w:type="pct"/>
            <w:shd w:val="clear" w:color="auto" w:fill="auto"/>
          </w:tcPr>
          <w:p w14:paraId="5E95C13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2B34EAFD" w14:textId="77777777" w:rsidTr="00AF034C">
        <w:tc>
          <w:tcPr>
            <w:tcW w:w="1242" w:type="pct"/>
            <w:shd w:val="clear" w:color="auto" w:fill="auto"/>
          </w:tcPr>
          <w:p w14:paraId="115DD29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sex</w:t>
            </w:r>
          </w:p>
        </w:tc>
        <w:tc>
          <w:tcPr>
            <w:tcW w:w="722" w:type="pct"/>
            <w:shd w:val="clear" w:color="auto" w:fill="auto"/>
          </w:tcPr>
          <w:p w14:paraId="5765C0D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性别</w:t>
            </w:r>
          </w:p>
        </w:tc>
        <w:tc>
          <w:tcPr>
            <w:tcW w:w="530" w:type="pct"/>
            <w:shd w:val="clear" w:color="auto" w:fill="auto"/>
          </w:tcPr>
          <w:p w14:paraId="75A35F2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78648B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5A05D8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44312E6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M("</w:t>
            </w:r>
            <w:r w:rsidRPr="00A74F93">
              <w:rPr>
                <w:rFonts w:eastAsia="宋体"/>
                <w:szCs w:val="21"/>
              </w:rPr>
              <w:t>男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DCF0DC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女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7B4F45C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如果为空，将根据身份证计算</w:t>
            </w:r>
          </w:p>
        </w:tc>
      </w:tr>
      <w:tr w:rsidR="00CC4516" w:rsidRPr="00A74F93" w14:paraId="1B2F544B" w14:textId="77777777" w:rsidTr="00AF034C">
        <w:tc>
          <w:tcPr>
            <w:tcW w:w="1242" w:type="pct"/>
            <w:shd w:val="clear" w:color="auto" w:fill="auto"/>
          </w:tcPr>
          <w:p w14:paraId="2827C3F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age</w:t>
            </w:r>
          </w:p>
        </w:tc>
        <w:tc>
          <w:tcPr>
            <w:tcW w:w="722" w:type="pct"/>
            <w:shd w:val="clear" w:color="auto" w:fill="auto"/>
          </w:tcPr>
          <w:p w14:paraId="18952B8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年龄</w:t>
            </w:r>
          </w:p>
        </w:tc>
        <w:tc>
          <w:tcPr>
            <w:tcW w:w="530" w:type="pct"/>
            <w:shd w:val="clear" w:color="auto" w:fill="auto"/>
          </w:tcPr>
          <w:p w14:paraId="2DB3A34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int</w:t>
            </w:r>
          </w:p>
        </w:tc>
        <w:tc>
          <w:tcPr>
            <w:tcW w:w="581" w:type="pct"/>
            <w:shd w:val="clear" w:color="auto" w:fill="auto"/>
          </w:tcPr>
          <w:p w14:paraId="5F8A937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248CF9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1E50C20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如果为空，将根据身份证计算</w:t>
            </w:r>
          </w:p>
        </w:tc>
      </w:tr>
      <w:tr w:rsidR="00CC4516" w:rsidRPr="00A74F93" w14:paraId="47FB3EE9" w14:textId="77777777" w:rsidTr="00AF034C">
        <w:tc>
          <w:tcPr>
            <w:tcW w:w="1242" w:type="pct"/>
            <w:shd w:val="clear" w:color="auto" w:fill="auto"/>
          </w:tcPr>
          <w:p w14:paraId="01C1700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relationship</w:t>
            </w:r>
          </w:p>
        </w:tc>
        <w:tc>
          <w:tcPr>
            <w:tcW w:w="722" w:type="pct"/>
            <w:shd w:val="clear" w:color="auto" w:fill="auto"/>
          </w:tcPr>
          <w:p w14:paraId="74F2970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同主借款人关系</w:t>
            </w:r>
          </w:p>
        </w:tc>
        <w:tc>
          <w:tcPr>
            <w:tcW w:w="530" w:type="pct"/>
            <w:shd w:val="clear" w:color="auto" w:fill="auto"/>
          </w:tcPr>
          <w:p w14:paraId="1998B80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D8658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2BB60A8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3977CF7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C("</w:t>
            </w:r>
            <w:r w:rsidRPr="00A74F93">
              <w:rPr>
                <w:rFonts w:eastAsia="宋体"/>
                <w:szCs w:val="21"/>
              </w:rPr>
              <w:t>配偶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445FF30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父亲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FFB671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M("</w:t>
            </w:r>
            <w:r w:rsidRPr="00A74F93">
              <w:rPr>
                <w:rFonts w:eastAsia="宋体"/>
                <w:szCs w:val="21"/>
              </w:rPr>
              <w:t>母亲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AAE36B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B("</w:t>
            </w:r>
            <w:r w:rsidRPr="00A74F93">
              <w:rPr>
                <w:rFonts w:eastAsia="宋体"/>
                <w:szCs w:val="21"/>
              </w:rPr>
              <w:t>兄弟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87508A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S("</w:t>
            </w:r>
            <w:r w:rsidRPr="00A74F93">
              <w:rPr>
                <w:rFonts w:eastAsia="宋体"/>
                <w:szCs w:val="21"/>
              </w:rPr>
              <w:t>姐妹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CD8EAA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L("</w:t>
            </w:r>
            <w:r w:rsidRPr="00A74F93">
              <w:rPr>
                <w:rFonts w:eastAsia="宋体"/>
                <w:szCs w:val="21"/>
              </w:rPr>
              <w:t>亲属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8AE93D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W("</w:t>
            </w:r>
            <w:r w:rsidRPr="00A74F93">
              <w:rPr>
                <w:rFonts w:eastAsia="宋体"/>
                <w:szCs w:val="21"/>
              </w:rPr>
              <w:t>同事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C6A2E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D("</w:t>
            </w:r>
            <w:r w:rsidRPr="00A74F93">
              <w:rPr>
                <w:rFonts w:eastAsia="宋体"/>
                <w:szCs w:val="21"/>
              </w:rPr>
              <w:t>父母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090ED9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H("</w:t>
            </w:r>
            <w:r w:rsidRPr="00A74F93">
              <w:rPr>
                <w:rFonts w:eastAsia="宋体"/>
                <w:szCs w:val="21"/>
              </w:rPr>
              <w:t>子女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2F8AD2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X("</w:t>
            </w:r>
            <w:r w:rsidRPr="00A74F93">
              <w:rPr>
                <w:rFonts w:eastAsia="宋体"/>
                <w:szCs w:val="21"/>
              </w:rPr>
              <w:t>兄弟姐妹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79167F9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T("</w:t>
            </w:r>
            <w:r w:rsidRPr="00A74F93">
              <w:rPr>
                <w:rFonts w:eastAsia="宋体"/>
                <w:szCs w:val="21"/>
              </w:rPr>
              <w:t>同学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F298AF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Y("</w:t>
            </w:r>
            <w:r w:rsidRPr="00A74F93">
              <w:rPr>
                <w:rFonts w:eastAsia="宋体"/>
                <w:szCs w:val="21"/>
              </w:rPr>
              <w:t>朋友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7C4E7B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O("</w:t>
            </w:r>
            <w:r w:rsidRPr="00A74F93">
              <w:rPr>
                <w:rFonts w:eastAsia="宋体"/>
                <w:szCs w:val="21"/>
              </w:rPr>
              <w:t>其他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7E4C4DBB" w14:textId="77777777" w:rsidTr="00AF034C">
        <w:tc>
          <w:tcPr>
            <w:tcW w:w="1242" w:type="pct"/>
            <w:shd w:val="clear" w:color="auto" w:fill="auto"/>
          </w:tcPr>
          <w:p w14:paraId="0CA9572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relationalHumanType</w:t>
            </w:r>
          </w:p>
        </w:tc>
        <w:tc>
          <w:tcPr>
            <w:tcW w:w="722" w:type="pct"/>
            <w:shd w:val="clear" w:color="auto" w:fill="auto"/>
          </w:tcPr>
          <w:p w14:paraId="578112D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关联人类型</w:t>
            </w:r>
          </w:p>
        </w:tc>
        <w:tc>
          <w:tcPr>
            <w:tcW w:w="530" w:type="pct"/>
            <w:shd w:val="clear" w:color="auto" w:fill="auto"/>
          </w:tcPr>
          <w:p w14:paraId="0DBD7BC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3941824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302F4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509324F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RHT01("</w:t>
            </w:r>
            <w:r w:rsidRPr="00A74F93">
              <w:rPr>
                <w:rFonts w:eastAsia="宋体"/>
                <w:szCs w:val="21"/>
              </w:rPr>
              <w:t>借款人联系人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7FEE87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RHT02("</w:t>
            </w:r>
            <w:r w:rsidRPr="00A74F93">
              <w:rPr>
                <w:rFonts w:eastAsia="宋体"/>
                <w:szCs w:val="21"/>
              </w:rPr>
              <w:t>共同借款人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4928B59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RHT03("</w:t>
            </w:r>
            <w:r w:rsidRPr="00A74F93">
              <w:rPr>
                <w:rFonts w:eastAsia="宋体"/>
                <w:szCs w:val="21"/>
              </w:rPr>
              <w:t>抵押人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9CAF03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RHT04("</w:t>
            </w:r>
            <w:r w:rsidRPr="00A74F93">
              <w:rPr>
                <w:rFonts w:eastAsia="宋体"/>
                <w:szCs w:val="21"/>
              </w:rPr>
              <w:t>抵押人家庭成员信息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96F4F9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RHT05("</w:t>
            </w:r>
            <w:r w:rsidRPr="00A74F93">
              <w:rPr>
                <w:rFonts w:eastAsia="宋体"/>
                <w:szCs w:val="21"/>
              </w:rPr>
              <w:t>保证人</w:t>
            </w:r>
            <w:r w:rsidRPr="00A74F93">
              <w:rPr>
                <w:rFonts w:eastAsia="宋体"/>
                <w:szCs w:val="21"/>
              </w:rPr>
              <w:t>-</w:t>
            </w:r>
            <w:r w:rsidRPr="00A74F93">
              <w:rPr>
                <w:rFonts w:eastAsia="宋体"/>
                <w:szCs w:val="21"/>
              </w:rPr>
              <w:t>个人信用保证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63F79903" w14:textId="77777777" w:rsidTr="00AF034C">
        <w:tc>
          <w:tcPr>
            <w:tcW w:w="1242" w:type="pct"/>
            <w:shd w:val="clear" w:color="auto" w:fill="auto"/>
          </w:tcPr>
          <w:p w14:paraId="504EF9E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province</w:t>
            </w:r>
          </w:p>
        </w:tc>
        <w:tc>
          <w:tcPr>
            <w:tcW w:w="722" w:type="pct"/>
            <w:shd w:val="clear" w:color="auto" w:fill="auto"/>
          </w:tcPr>
          <w:p w14:paraId="00D57C8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居住地址（省）</w:t>
            </w:r>
          </w:p>
        </w:tc>
        <w:tc>
          <w:tcPr>
            <w:tcW w:w="530" w:type="pct"/>
            <w:shd w:val="clear" w:color="auto" w:fill="auto"/>
          </w:tcPr>
          <w:p w14:paraId="1916A1E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144D0AFC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6AAB2725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4309A479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152702AF" w14:textId="77777777" w:rsidTr="00AF034C">
        <w:tc>
          <w:tcPr>
            <w:tcW w:w="1242" w:type="pct"/>
            <w:shd w:val="clear" w:color="auto" w:fill="auto"/>
          </w:tcPr>
          <w:p w14:paraId="2CB5E6E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city</w:t>
            </w:r>
          </w:p>
        </w:tc>
        <w:tc>
          <w:tcPr>
            <w:tcW w:w="722" w:type="pct"/>
            <w:shd w:val="clear" w:color="auto" w:fill="auto"/>
          </w:tcPr>
          <w:p w14:paraId="5966F09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</w:t>
            </w:r>
            <w:r w:rsidRPr="00A74F93">
              <w:rPr>
                <w:rFonts w:eastAsia="宋体"/>
                <w:szCs w:val="21"/>
              </w:rPr>
              <w:t>(</w:t>
            </w:r>
            <w:r w:rsidRPr="00A74F93">
              <w:rPr>
                <w:rFonts w:eastAsia="宋体"/>
                <w:szCs w:val="21"/>
              </w:rPr>
              <w:t>市</w:t>
            </w:r>
            <w:r w:rsidRPr="00A74F93">
              <w:rPr>
                <w:rFonts w:eastAsia="宋体"/>
                <w:szCs w:val="21"/>
              </w:rPr>
              <w:t>)</w:t>
            </w:r>
          </w:p>
        </w:tc>
        <w:tc>
          <w:tcPr>
            <w:tcW w:w="530" w:type="pct"/>
            <w:shd w:val="clear" w:color="auto" w:fill="auto"/>
          </w:tcPr>
          <w:p w14:paraId="5D28F38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071342A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08F00A5C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7BCA262A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207815C5" w14:textId="77777777" w:rsidTr="00AF034C">
        <w:tc>
          <w:tcPr>
            <w:tcW w:w="1242" w:type="pct"/>
            <w:shd w:val="clear" w:color="auto" w:fill="auto"/>
          </w:tcPr>
          <w:p w14:paraId="149EBCE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area</w:t>
            </w:r>
          </w:p>
        </w:tc>
        <w:tc>
          <w:tcPr>
            <w:tcW w:w="722" w:type="pct"/>
            <w:shd w:val="clear" w:color="auto" w:fill="auto"/>
          </w:tcPr>
          <w:p w14:paraId="28C2C9A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居住地址（区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县）</w:t>
            </w:r>
          </w:p>
        </w:tc>
        <w:tc>
          <w:tcPr>
            <w:tcW w:w="530" w:type="pct"/>
            <w:shd w:val="clear" w:color="auto" w:fill="auto"/>
          </w:tcPr>
          <w:p w14:paraId="53BE172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E8B221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AA6930E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636478B8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45B0933B" w14:textId="77777777" w:rsidTr="00AF034C">
        <w:tc>
          <w:tcPr>
            <w:tcW w:w="1242" w:type="pct"/>
            <w:shd w:val="clear" w:color="auto" w:fill="auto"/>
          </w:tcPr>
          <w:p w14:paraId="39E7E1C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address</w:t>
            </w:r>
          </w:p>
        </w:tc>
        <w:tc>
          <w:tcPr>
            <w:tcW w:w="722" w:type="pct"/>
            <w:shd w:val="clear" w:color="auto" w:fill="auto"/>
          </w:tcPr>
          <w:p w14:paraId="0FCCBC5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详细地址</w:t>
            </w:r>
          </w:p>
        </w:tc>
        <w:tc>
          <w:tcPr>
            <w:tcW w:w="530" w:type="pct"/>
            <w:shd w:val="clear" w:color="auto" w:fill="auto"/>
          </w:tcPr>
          <w:p w14:paraId="3C62794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8D25AB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28EE65B0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120</w:t>
            </w:r>
          </w:p>
        </w:tc>
        <w:tc>
          <w:tcPr>
            <w:tcW w:w="1412" w:type="pct"/>
            <w:shd w:val="clear" w:color="auto" w:fill="auto"/>
          </w:tcPr>
          <w:p w14:paraId="5CBFD08D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</w:tbl>
    <w:p w14:paraId="220D0864" w14:textId="77777777" w:rsidR="00C80419" w:rsidRPr="00A74F93" w:rsidRDefault="00C80419" w:rsidP="00C80419">
      <w:pPr>
        <w:rPr>
          <w:rFonts w:eastAsia="宋体"/>
          <w:szCs w:val="21"/>
        </w:rPr>
      </w:pPr>
    </w:p>
    <w:p w14:paraId="6907A284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Guaranty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2"/>
        <w:gridCol w:w="2386"/>
        <w:gridCol w:w="1434"/>
        <w:gridCol w:w="1668"/>
        <w:gridCol w:w="1735"/>
        <w:gridCol w:w="3395"/>
      </w:tblGrid>
      <w:tr w:rsidR="00842183" w:rsidRPr="00A74F93" w14:paraId="7EB69F16" w14:textId="77777777" w:rsidTr="00AF034C">
        <w:tc>
          <w:tcPr>
            <w:tcW w:w="1194" w:type="pct"/>
            <w:shd w:val="clear" w:color="auto" w:fill="BDD6EE" w:themeFill="accent5" w:themeFillTint="66"/>
          </w:tcPr>
          <w:p w14:paraId="64F29903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55" w:type="pct"/>
            <w:shd w:val="clear" w:color="auto" w:fill="BDD6EE" w:themeFill="accent5" w:themeFillTint="66"/>
          </w:tcPr>
          <w:p w14:paraId="49E4F9FB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14" w:type="pct"/>
            <w:shd w:val="clear" w:color="auto" w:fill="BDD6EE" w:themeFill="accent5" w:themeFillTint="66"/>
          </w:tcPr>
          <w:p w14:paraId="7056EF9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52336DA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622" w:type="pct"/>
            <w:shd w:val="clear" w:color="auto" w:fill="BDD6EE" w:themeFill="accent5" w:themeFillTint="66"/>
          </w:tcPr>
          <w:p w14:paraId="1A02267D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218" w:type="pct"/>
            <w:shd w:val="clear" w:color="auto" w:fill="BDD6EE" w:themeFill="accent5" w:themeFillTint="66"/>
          </w:tcPr>
          <w:p w14:paraId="5F8B5131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842183" w:rsidRPr="00A74F93" w14:paraId="73F5A69C" w14:textId="77777777" w:rsidTr="00AF034C">
        <w:tc>
          <w:tcPr>
            <w:tcW w:w="1194" w:type="pct"/>
            <w:shd w:val="clear" w:color="auto" w:fill="auto"/>
          </w:tcPr>
          <w:p w14:paraId="3F020A79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guarantyType</w:t>
            </w:r>
          </w:p>
        </w:tc>
        <w:tc>
          <w:tcPr>
            <w:tcW w:w="855" w:type="pct"/>
            <w:shd w:val="clear" w:color="auto" w:fill="auto"/>
          </w:tcPr>
          <w:p w14:paraId="4C58AAF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抵押物类型</w:t>
            </w:r>
          </w:p>
        </w:tc>
        <w:tc>
          <w:tcPr>
            <w:tcW w:w="514" w:type="pct"/>
            <w:shd w:val="clear" w:color="auto" w:fill="auto"/>
          </w:tcPr>
          <w:p w14:paraId="00A45606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98" w:type="pct"/>
            <w:shd w:val="clear" w:color="auto" w:fill="auto"/>
          </w:tcPr>
          <w:p w14:paraId="3B84DAC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72CAD44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218" w:type="pct"/>
            <w:shd w:val="clear" w:color="auto" w:fill="auto"/>
          </w:tcPr>
          <w:p w14:paraId="6A3E52A6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CAR("</w:t>
            </w: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842183" w:rsidRPr="00A74F93" w14:paraId="2F31D335" w14:textId="77777777" w:rsidTr="00AF034C">
        <w:tc>
          <w:tcPr>
            <w:tcW w:w="1194" w:type="pct"/>
            <w:shd w:val="clear" w:color="auto" w:fill="auto"/>
          </w:tcPr>
          <w:p w14:paraId="320595A0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guarantyNum</w:t>
            </w:r>
          </w:p>
        </w:tc>
        <w:tc>
          <w:tcPr>
            <w:tcW w:w="855" w:type="pct"/>
            <w:shd w:val="clear" w:color="auto" w:fill="auto"/>
          </w:tcPr>
          <w:p w14:paraId="1B49E4C8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抵押物编号</w:t>
            </w:r>
          </w:p>
        </w:tc>
        <w:tc>
          <w:tcPr>
            <w:tcW w:w="514" w:type="pct"/>
            <w:shd w:val="clear" w:color="auto" w:fill="auto"/>
          </w:tcPr>
          <w:p w14:paraId="7CDA955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89FE56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593150B3" w14:textId="77777777" w:rsidR="00842183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218" w:type="pct"/>
            <w:shd w:val="clear" w:color="auto" w:fill="auto"/>
          </w:tcPr>
          <w:p w14:paraId="53F1D584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如果没有内部抵押物编号</w:t>
            </w:r>
            <w:r w:rsidRPr="00A74F93">
              <w:rPr>
                <w:rFonts w:eastAsia="宋体"/>
                <w:szCs w:val="21"/>
              </w:rPr>
              <w:t>,</w:t>
            </w:r>
            <w:r w:rsidRPr="00A74F93">
              <w:rPr>
                <w:rFonts w:eastAsia="宋体"/>
                <w:szCs w:val="21"/>
              </w:rPr>
              <w:t>可直接使用</w:t>
            </w:r>
            <w:r w:rsidRPr="00A74F93">
              <w:rPr>
                <w:rFonts w:eastAsia="宋体"/>
                <w:szCs w:val="21"/>
              </w:rPr>
              <w:t>applyNo</w:t>
            </w:r>
            <w:r w:rsidRPr="00A74F93">
              <w:rPr>
                <w:rFonts w:eastAsia="宋体"/>
                <w:szCs w:val="21"/>
              </w:rPr>
              <w:t>；</w:t>
            </w:r>
          </w:p>
          <w:p w14:paraId="7F9917C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如果有多个抵押物，可以</w:t>
            </w:r>
            <w:r w:rsidRPr="00A74F93">
              <w:rPr>
                <w:rFonts w:eastAsia="宋体"/>
                <w:szCs w:val="21"/>
              </w:rPr>
              <w:t>{applyNo}-01,{applyNo}-02</w:t>
            </w:r>
          </w:p>
        </w:tc>
      </w:tr>
      <w:tr w:rsidR="00842183" w:rsidRPr="00A74F93" w14:paraId="70F8A5CA" w14:textId="77777777" w:rsidTr="00AF034C">
        <w:tc>
          <w:tcPr>
            <w:tcW w:w="1194" w:type="pct"/>
            <w:shd w:val="clear" w:color="auto" w:fill="auto"/>
          </w:tcPr>
          <w:p w14:paraId="25806EC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</w:t>
            </w:r>
          </w:p>
        </w:tc>
        <w:tc>
          <w:tcPr>
            <w:tcW w:w="855" w:type="pct"/>
            <w:shd w:val="clear" w:color="auto" w:fill="auto"/>
          </w:tcPr>
          <w:p w14:paraId="4B275A1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</w:t>
            </w:r>
          </w:p>
        </w:tc>
        <w:tc>
          <w:tcPr>
            <w:tcW w:w="514" w:type="pct"/>
            <w:shd w:val="clear" w:color="auto" w:fill="auto"/>
          </w:tcPr>
          <w:p w14:paraId="3FB7A687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</w:t>
            </w:r>
          </w:p>
        </w:tc>
        <w:tc>
          <w:tcPr>
            <w:tcW w:w="598" w:type="pct"/>
            <w:shd w:val="clear" w:color="auto" w:fill="auto"/>
          </w:tcPr>
          <w:p w14:paraId="037C6D27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622" w:type="pct"/>
            <w:shd w:val="clear" w:color="auto" w:fill="auto"/>
          </w:tcPr>
          <w:p w14:paraId="5774180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218" w:type="pct"/>
            <w:shd w:val="clear" w:color="auto" w:fill="auto"/>
          </w:tcPr>
          <w:p w14:paraId="1BCBB558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对应</w:t>
            </w:r>
            <w:r w:rsidRPr="00A74F93">
              <w:rPr>
                <w:rFonts w:eastAsia="宋体"/>
                <w:szCs w:val="21"/>
              </w:rPr>
              <w:t>guarantyTypeEnum = CAR</w:t>
            </w:r>
          </w:p>
        </w:tc>
      </w:tr>
    </w:tbl>
    <w:p w14:paraId="0DFD38C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4677466A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Car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8"/>
        <w:gridCol w:w="1840"/>
        <w:gridCol w:w="1931"/>
        <w:gridCol w:w="1161"/>
        <w:gridCol w:w="3225"/>
        <w:gridCol w:w="3225"/>
      </w:tblGrid>
      <w:tr w:rsidR="001B47DE" w:rsidRPr="00A74F93" w14:paraId="4704B0E6" w14:textId="77777777" w:rsidTr="00AF034C">
        <w:tc>
          <w:tcPr>
            <w:tcW w:w="920" w:type="pct"/>
            <w:shd w:val="clear" w:color="auto" w:fill="BDD6EE" w:themeFill="accent5" w:themeFillTint="66"/>
          </w:tcPr>
          <w:p w14:paraId="68D5257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9" w:type="pct"/>
            <w:shd w:val="clear" w:color="auto" w:fill="BDD6EE" w:themeFill="accent5" w:themeFillTint="66"/>
          </w:tcPr>
          <w:p w14:paraId="540B926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92" w:type="pct"/>
            <w:shd w:val="clear" w:color="auto" w:fill="BDD6EE" w:themeFill="accent5" w:themeFillTint="66"/>
          </w:tcPr>
          <w:p w14:paraId="5AFC9EDC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16" w:type="pct"/>
            <w:shd w:val="clear" w:color="auto" w:fill="BDD6EE" w:themeFill="accent5" w:themeFillTint="66"/>
          </w:tcPr>
          <w:p w14:paraId="28673A2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1B2F0160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7554887A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B47DE" w:rsidRPr="00A74F93" w14:paraId="547C7ACE" w14:textId="77777777" w:rsidTr="00AF034C">
        <w:tc>
          <w:tcPr>
            <w:tcW w:w="920" w:type="pct"/>
            <w:shd w:val="clear" w:color="auto" w:fill="auto"/>
          </w:tcPr>
          <w:p w14:paraId="1A0335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busiType</w:t>
            </w:r>
          </w:p>
        </w:tc>
        <w:tc>
          <w:tcPr>
            <w:tcW w:w="659" w:type="pct"/>
            <w:shd w:val="clear" w:color="auto" w:fill="auto"/>
          </w:tcPr>
          <w:p w14:paraId="083025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业务类型</w:t>
            </w:r>
          </w:p>
        </w:tc>
        <w:tc>
          <w:tcPr>
            <w:tcW w:w="692" w:type="pct"/>
            <w:shd w:val="clear" w:color="auto" w:fill="auto"/>
          </w:tcPr>
          <w:p w14:paraId="3A1CEF3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128AF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  <w:p w14:paraId="7969179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FBAE61B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501A7A1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3-</w:t>
            </w:r>
            <w:r w:rsidRPr="00A74F93">
              <w:rPr>
                <w:rFonts w:eastAsia="宋体"/>
                <w:szCs w:val="21"/>
              </w:rPr>
              <w:t>直租</w:t>
            </w:r>
          </w:p>
          <w:p w14:paraId="22CAAD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4-</w:t>
            </w:r>
            <w:r w:rsidRPr="00A74F93">
              <w:rPr>
                <w:rFonts w:eastAsia="宋体"/>
                <w:szCs w:val="21"/>
              </w:rPr>
              <w:t>回租</w:t>
            </w:r>
          </w:p>
        </w:tc>
      </w:tr>
      <w:tr w:rsidR="001B47DE" w:rsidRPr="00A74F93" w14:paraId="22834DA1" w14:textId="77777777" w:rsidTr="00AF034C">
        <w:tc>
          <w:tcPr>
            <w:tcW w:w="920" w:type="pct"/>
            <w:shd w:val="clear" w:color="auto" w:fill="auto"/>
          </w:tcPr>
          <w:p w14:paraId="46801F4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usePurpose</w:t>
            </w:r>
          </w:p>
        </w:tc>
        <w:tc>
          <w:tcPr>
            <w:tcW w:w="659" w:type="pct"/>
            <w:shd w:val="clear" w:color="auto" w:fill="auto"/>
          </w:tcPr>
          <w:p w14:paraId="3C3CDC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车辆使用用途</w:t>
            </w:r>
          </w:p>
        </w:tc>
        <w:tc>
          <w:tcPr>
            <w:tcW w:w="692" w:type="pct"/>
            <w:shd w:val="clear" w:color="auto" w:fill="auto"/>
          </w:tcPr>
          <w:p w14:paraId="05F567A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295C0B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60FFB69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E2CC27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1 -</w:t>
            </w:r>
            <w:r w:rsidRPr="00A74F93">
              <w:rPr>
                <w:rFonts w:eastAsia="宋体"/>
                <w:szCs w:val="21"/>
              </w:rPr>
              <w:t>乘用车</w:t>
            </w:r>
          </w:p>
          <w:p w14:paraId="362C0D9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2 -</w:t>
            </w:r>
            <w:r w:rsidRPr="00A74F93">
              <w:rPr>
                <w:rFonts w:eastAsia="宋体"/>
                <w:szCs w:val="21"/>
              </w:rPr>
              <w:t>网约车</w:t>
            </w:r>
          </w:p>
          <w:p w14:paraId="531332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3 -LCV</w:t>
            </w:r>
          </w:p>
        </w:tc>
      </w:tr>
      <w:tr w:rsidR="001B47DE" w:rsidRPr="00A74F93" w14:paraId="72B0AA4C" w14:textId="77777777" w:rsidTr="00AF034C">
        <w:tc>
          <w:tcPr>
            <w:tcW w:w="920" w:type="pct"/>
            <w:shd w:val="clear" w:color="auto" w:fill="auto"/>
          </w:tcPr>
          <w:p w14:paraId="2245E9E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carType</w:t>
            </w:r>
          </w:p>
        </w:tc>
        <w:tc>
          <w:tcPr>
            <w:tcW w:w="659" w:type="pct"/>
            <w:shd w:val="clear" w:color="auto" w:fill="auto"/>
          </w:tcPr>
          <w:p w14:paraId="6F2A7F7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车辆类型</w:t>
            </w:r>
          </w:p>
        </w:tc>
        <w:tc>
          <w:tcPr>
            <w:tcW w:w="692" w:type="pct"/>
            <w:shd w:val="clear" w:color="auto" w:fill="auto"/>
          </w:tcPr>
          <w:p w14:paraId="4C697F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65122C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71AFA1A7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79D9657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1 - </w:t>
            </w:r>
            <w:r w:rsidRPr="00A74F93">
              <w:rPr>
                <w:rFonts w:eastAsia="宋体"/>
                <w:szCs w:val="21"/>
              </w:rPr>
              <w:t>新车</w:t>
            </w:r>
          </w:p>
          <w:p w14:paraId="2415C8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2 - </w:t>
            </w:r>
            <w:r w:rsidRPr="00A74F93">
              <w:rPr>
                <w:rFonts w:eastAsia="宋体"/>
                <w:szCs w:val="21"/>
              </w:rPr>
              <w:t>二手车</w:t>
            </w:r>
          </w:p>
        </w:tc>
      </w:tr>
      <w:tr w:rsidR="001B47DE" w:rsidRPr="00A74F93" w14:paraId="7A39DCCE" w14:textId="77777777" w:rsidTr="00AF034C">
        <w:tc>
          <w:tcPr>
            <w:tcW w:w="920" w:type="pct"/>
            <w:shd w:val="clear" w:color="auto" w:fill="auto"/>
          </w:tcPr>
          <w:p w14:paraId="7E821E6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cxdm</w:t>
            </w:r>
          </w:p>
        </w:tc>
        <w:tc>
          <w:tcPr>
            <w:tcW w:w="659" w:type="pct"/>
            <w:shd w:val="clear" w:color="auto" w:fill="auto"/>
          </w:tcPr>
          <w:p w14:paraId="60D4DB0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车型类型代码</w:t>
            </w:r>
          </w:p>
        </w:tc>
        <w:tc>
          <w:tcPr>
            <w:tcW w:w="692" w:type="pct"/>
            <w:shd w:val="clear" w:color="auto" w:fill="auto"/>
          </w:tcPr>
          <w:p w14:paraId="60E3DA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2032547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5DEFDD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6BE270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 </w:t>
            </w:r>
            <w:r w:rsidRPr="00A74F93">
              <w:rPr>
                <w:rFonts w:eastAsia="宋体"/>
                <w:szCs w:val="21"/>
              </w:rPr>
              <w:t>微型车</w:t>
            </w:r>
          </w:p>
          <w:p w14:paraId="17EC41A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2 </w:t>
            </w:r>
            <w:r w:rsidRPr="00A74F93">
              <w:rPr>
                <w:rFonts w:eastAsia="宋体"/>
                <w:szCs w:val="21"/>
              </w:rPr>
              <w:t>小型车</w:t>
            </w:r>
          </w:p>
          <w:p w14:paraId="5D9EDAF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3 </w:t>
            </w:r>
            <w:r w:rsidRPr="00A74F93">
              <w:rPr>
                <w:rFonts w:eastAsia="宋体"/>
                <w:szCs w:val="21"/>
              </w:rPr>
              <w:t>紧凑型车</w:t>
            </w:r>
          </w:p>
          <w:p w14:paraId="3243EE6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4 </w:t>
            </w:r>
            <w:r w:rsidRPr="00A74F93">
              <w:rPr>
                <w:rFonts w:eastAsia="宋体"/>
                <w:szCs w:val="21"/>
              </w:rPr>
              <w:t>中型车</w:t>
            </w:r>
          </w:p>
          <w:p w14:paraId="731DE51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5 </w:t>
            </w:r>
            <w:r w:rsidRPr="00A74F93">
              <w:rPr>
                <w:rFonts w:eastAsia="宋体"/>
                <w:szCs w:val="21"/>
              </w:rPr>
              <w:t>中大型车</w:t>
            </w:r>
          </w:p>
          <w:p w14:paraId="5CEAB7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6 </w:t>
            </w:r>
            <w:r w:rsidRPr="00A74F93">
              <w:rPr>
                <w:rFonts w:eastAsia="宋体"/>
                <w:szCs w:val="21"/>
              </w:rPr>
              <w:t>大型车</w:t>
            </w:r>
          </w:p>
          <w:p w14:paraId="3388548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7 SUV</w:t>
            </w:r>
          </w:p>
          <w:p w14:paraId="10209E2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8 MPV</w:t>
            </w:r>
          </w:p>
          <w:p w14:paraId="4E6044D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9 </w:t>
            </w:r>
            <w:r w:rsidRPr="00A74F93">
              <w:rPr>
                <w:rFonts w:eastAsia="宋体"/>
                <w:szCs w:val="21"/>
              </w:rPr>
              <w:t>跑车</w:t>
            </w:r>
          </w:p>
          <w:p w14:paraId="5E3CC90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10 </w:t>
            </w:r>
            <w:r w:rsidRPr="00A74F93">
              <w:rPr>
                <w:rFonts w:eastAsia="宋体"/>
                <w:szCs w:val="21"/>
              </w:rPr>
              <w:t>皮卡</w:t>
            </w:r>
          </w:p>
          <w:p w14:paraId="5CFA3B0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11 </w:t>
            </w:r>
            <w:r w:rsidRPr="00A74F93">
              <w:rPr>
                <w:rFonts w:eastAsia="宋体"/>
                <w:szCs w:val="21"/>
              </w:rPr>
              <w:t>微面</w:t>
            </w:r>
          </w:p>
          <w:p w14:paraId="06B89CE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12 </w:t>
            </w:r>
            <w:r w:rsidRPr="00A74F93">
              <w:rPr>
                <w:rFonts w:eastAsia="宋体"/>
                <w:szCs w:val="21"/>
              </w:rPr>
              <w:t>电动车</w:t>
            </w:r>
          </w:p>
          <w:p w14:paraId="7367CCF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13 </w:t>
            </w:r>
            <w:r w:rsidRPr="00A74F93">
              <w:rPr>
                <w:rFonts w:eastAsia="宋体"/>
                <w:szCs w:val="21"/>
              </w:rPr>
              <w:t>豪华车</w:t>
            </w:r>
          </w:p>
          <w:p w14:paraId="702FF0E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99 </w:t>
            </w:r>
            <w:r w:rsidRPr="00A74F93">
              <w:rPr>
                <w:rFonts w:eastAsia="宋体"/>
                <w:szCs w:val="21"/>
              </w:rPr>
              <w:t>未知</w:t>
            </w:r>
          </w:p>
        </w:tc>
      </w:tr>
      <w:tr w:rsidR="001B47DE" w:rsidRPr="00A74F93" w14:paraId="79450EEF" w14:textId="77777777" w:rsidTr="00AF034C">
        <w:tc>
          <w:tcPr>
            <w:tcW w:w="920" w:type="pct"/>
            <w:shd w:val="clear" w:color="auto" w:fill="auto"/>
          </w:tcPr>
          <w:p w14:paraId="18D8B3A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carBrand</w:t>
            </w:r>
          </w:p>
        </w:tc>
        <w:tc>
          <w:tcPr>
            <w:tcW w:w="659" w:type="pct"/>
            <w:shd w:val="clear" w:color="auto" w:fill="auto"/>
          </w:tcPr>
          <w:p w14:paraId="4C7138B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车辆品牌</w:t>
            </w:r>
          </w:p>
        </w:tc>
        <w:tc>
          <w:tcPr>
            <w:tcW w:w="692" w:type="pct"/>
            <w:shd w:val="clear" w:color="auto" w:fill="auto"/>
          </w:tcPr>
          <w:p w14:paraId="2E9A2BB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B8BAD6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6888ECF0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100</w:t>
            </w:r>
          </w:p>
        </w:tc>
        <w:tc>
          <w:tcPr>
            <w:tcW w:w="1156" w:type="pct"/>
            <w:shd w:val="clear" w:color="auto" w:fill="auto"/>
          </w:tcPr>
          <w:p w14:paraId="67F691D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172613CC" w14:textId="77777777" w:rsidTr="00AF034C">
        <w:tc>
          <w:tcPr>
            <w:tcW w:w="920" w:type="pct"/>
            <w:shd w:val="clear" w:color="auto" w:fill="auto"/>
          </w:tcPr>
          <w:p w14:paraId="695AEB5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carNo</w:t>
            </w:r>
          </w:p>
        </w:tc>
        <w:tc>
          <w:tcPr>
            <w:tcW w:w="659" w:type="pct"/>
            <w:shd w:val="clear" w:color="auto" w:fill="auto"/>
          </w:tcPr>
          <w:p w14:paraId="600481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车辆型号</w:t>
            </w:r>
          </w:p>
        </w:tc>
        <w:tc>
          <w:tcPr>
            <w:tcW w:w="692" w:type="pct"/>
            <w:shd w:val="clear" w:color="auto" w:fill="auto"/>
          </w:tcPr>
          <w:p w14:paraId="27F3F9E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55C6CC6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69BD804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156" w:type="pct"/>
            <w:shd w:val="clear" w:color="auto" w:fill="auto"/>
          </w:tcPr>
          <w:p w14:paraId="63BAFA6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88059C0" w14:textId="77777777" w:rsidTr="00AF034C">
        <w:tc>
          <w:tcPr>
            <w:tcW w:w="920" w:type="pct"/>
            <w:shd w:val="clear" w:color="auto" w:fill="auto"/>
          </w:tcPr>
          <w:p w14:paraId="2AD237A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gpsNo</w:t>
            </w:r>
          </w:p>
        </w:tc>
        <w:tc>
          <w:tcPr>
            <w:tcW w:w="659" w:type="pct"/>
            <w:shd w:val="clear" w:color="auto" w:fill="auto"/>
          </w:tcPr>
          <w:p w14:paraId="5DAEB50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GPS</w:t>
            </w:r>
            <w:r w:rsidRPr="00A74F93">
              <w:rPr>
                <w:rFonts w:eastAsia="宋体"/>
                <w:szCs w:val="21"/>
              </w:rPr>
              <w:t>编号</w:t>
            </w:r>
          </w:p>
        </w:tc>
        <w:tc>
          <w:tcPr>
            <w:tcW w:w="692" w:type="pct"/>
            <w:shd w:val="clear" w:color="auto" w:fill="auto"/>
          </w:tcPr>
          <w:p w14:paraId="1263847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EDDA8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89791C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19C0120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3F96CC3D" w14:textId="77777777" w:rsidTr="00AF034C">
        <w:tc>
          <w:tcPr>
            <w:tcW w:w="920" w:type="pct"/>
            <w:shd w:val="clear" w:color="auto" w:fill="auto"/>
          </w:tcPr>
          <w:p w14:paraId="6F00185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carFrameNo</w:t>
            </w:r>
          </w:p>
        </w:tc>
        <w:tc>
          <w:tcPr>
            <w:tcW w:w="659" w:type="pct"/>
            <w:shd w:val="clear" w:color="auto" w:fill="auto"/>
          </w:tcPr>
          <w:p w14:paraId="71B238D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车辆识别代码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车架号</w:t>
            </w:r>
          </w:p>
        </w:tc>
        <w:tc>
          <w:tcPr>
            <w:tcW w:w="692" w:type="pct"/>
            <w:shd w:val="clear" w:color="auto" w:fill="auto"/>
          </w:tcPr>
          <w:p w14:paraId="5D3B605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9EC4B3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90E53C0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05AFAD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A008997" w14:textId="77777777" w:rsidTr="00AF034C">
        <w:tc>
          <w:tcPr>
            <w:tcW w:w="920" w:type="pct"/>
            <w:shd w:val="clear" w:color="auto" w:fill="auto"/>
          </w:tcPr>
          <w:p w14:paraId="1726256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engineNo</w:t>
            </w:r>
          </w:p>
        </w:tc>
        <w:tc>
          <w:tcPr>
            <w:tcW w:w="659" w:type="pct"/>
            <w:shd w:val="clear" w:color="auto" w:fill="auto"/>
          </w:tcPr>
          <w:p w14:paraId="2D7530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发动机编号</w:t>
            </w:r>
          </w:p>
        </w:tc>
        <w:tc>
          <w:tcPr>
            <w:tcW w:w="692" w:type="pct"/>
            <w:shd w:val="clear" w:color="auto" w:fill="auto"/>
          </w:tcPr>
          <w:p w14:paraId="03BFD64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18B5C6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A6568CA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6F71C0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62E1801E" w14:textId="77777777" w:rsidTr="00AF034C">
        <w:tc>
          <w:tcPr>
            <w:tcW w:w="920" w:type="pct"/>
            <w:shd w:val="clear" w:color="auto" w:fill="auto"/>
          </w:tcPr>
          <w:p w14:paraId="01AB65C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licenseNum</w:t>
            </w:r>
          </w:p>
        </w:tc>
        <w:tc>
          <w:tcPr>
            <w:tcW w:w="659" w:type="pct"/>
            <w:shd w:val="clear" w:color="auto" w:fill="auto"/>
          </w:tcPr>
          <w:p w14:paraId="276B9FB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车牌号码</w:t>
            </w:r>
          </w:p>
        </w:tc>
        <w:tc>
          <w:tcPr>
            <w:tcW w:w="692" w:type="pct"/>
            <w:shd w:val="clear" w:color="auto" w:fill="auto"/>
          </w:tcPr>
          <w:p w14:paraId="66DAF9F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9B431F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0EE14F9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156" w:type="pct"/>
            <w:shd w:val="clear" w:color="auto" w:fill="auto"/>
          </w:tcPr>
          <w:p w14:paraId="18A73D2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2C666D8" w14:textId="77777777" w:rsidTr="00AF034C">
        <w:tc>
          <w:tcPr>
            <w:tcW w:w="920" w:type="pct"/>
            <w:shd w:val="clear" w:color="auto" w:fill="auto"/>
          </w:tcPr>
          <w:p w14:paraId="7FFCEA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carProvince</w:t>
            </w:r>
          </w:p>
        </w:tc>
        <w:tc>
          <w:tcPr>
            <w:tcW w:w="659" w:type="pct"/>
            <w:shd w:val="clear" w:color="auto" w:fill="auto"/>
          </w:tcPr>
          <w:p w14:paraId="24B43E1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车牌所属省份</w:t>
            </w:r>
          </w:p>
        </w:tc>
        <w:tc>
          <w:tcPr>
            <w:tcW w:w="692" w:type="pct"/>
            <w:shd w:val="clear" w:color="auto" w:fill="auto"/>
          </w:tcPr>
          <w:p w14:paraId="31BE0CA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2F96EB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61A2859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048A9017" w14:textId="77777777" w:rsidR="001B47DE" w:rsidRPr="00A74F93" w:rsidRDefault="00807C50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1B47DE" w:rsidRPr="00A74F93" w14:paraId="45DB3A00" w14:textId="77777777" w:rsidTr="00AF034C">
        <w:tc>
          <w:tcPr>
            <w:tcW w:w="920" w:type="pct"/>
            <w:shd w:val="clear" w:color="auto" w:fill="auto"/>
          </w:tcPr>
          <w:p w14:paraId="206457E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carCity</w:t>
            </w:r>
          </w:p>
        </w:tc>
        <w:tc>
          <w:tcPr>
            <w:tcW w:w="659" w:type="pct"/>
            <w:shd w:val="clear" w:color="auto" w:fill="auto"/>
          </w:tcPr>
          <w:p w14:paraId="448D97F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车辆所属城市</w:t>
            </w:r>
          </w:p>
        </w:tc>
        <w:tc>
          <w:tcPr>
            <w:tcW w:w="692" w:type="pct"/>
            <w:shd w:val="clear" w:color="auto" w:fill="auto"/>
          </w:tcPr>
          <w:p w14:paraId="070C483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D3AF2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98131E8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4C647B4E" w14:textId="77777777" w:rsidR="001B47DE" w:rsidRPr="00A74F93" w:rsidRDefault="00807C50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1B47DE" w:rsidRPr="00A74F93" w14:paraId="40BD2F40" w14:textId="77777777" w:rsidTr="00AF034C">
        <w:tc>
          <w:tcPr>
            <w:tcW w:w="920" w:type="pct"/>
            <w:shd w:val="clear" w:color="auto" w:fill="auto"/>
          </w:tcPr>
          <w:p w14:paraId="064CE3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vehicleId</w:t>
            </w:r>
          </w:p>
        </w:tc>
        <w:tc>
          <w:tcPr>
            <w:tcW w:w="659" w:type="pct"/>
            <w:shd w:val="clear" w:color="auto" w:fill="auto"/>
          </w:tcPr>
          <w:p w14:paraId="4EC4370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机动车登记证书编号</w:t>
            </w:r>
          </w:p>
        </w:tc>
        <w:tc>
          <w:tcPr>
            <w:tcW w:w="692" w:type="pct"/>
            <w:shd w:val="clear" w:color="auto" w:fill="auto"/>
          </w:tcPr>
          <w:p w14:paraId="587EF3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1958587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D47CFA2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36</w:t>
            </w:r>
          </w:p>
        </w:tc>
        <w:tc>
          <w:tcPr>
            <w:tcW w:w="1156" w:type="pct"/>
            <w:shd w:val="clear" w:color="auto" w:fill="auto"/>
          </w:tcPr>
          <w:p w14:paraId="76F56F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D76BA4B" w14:textId="77777777" w:rsidTr="00AF034C">
        <w:tc>
          <w:tcPr>
            <w:tcW w:w="920" w:type="pct"/>
            <w:shd w:val="clear" w:color="auto" w:fill="auto"/>
          </w:tcPr>
          <w:p w14:paraId="34CA919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vehicleDate</w:t>
            </w:r>
          </w:p>
        </w:tc>
        <w:tc>
          <w:tcPr>
            <w:tcW w:w="659" w:type="pct"/>
            <w:shd w:val="clear" w:color="auto" w:fill="auto"/>
          </w:tcPr>
          <w:p w14:paraId="5A3FA0B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车辆登记证发证日期</w:t>
            </w:r>
          </w:p>
        </w:tc>
        <w:tc>
          <w:tcPr>
            <w:tcW w:w="692" w:type="pct"/>
            <w:shd w:val="clear" w:color="auto" w:fill="auto"/>
          </w:tcPr>
          <w:p w14:paraId="5606B24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59F12C8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446D4E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C622D7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格式</w:t>
            </w:r>
            <w:r w:rsidRPr="00A74F93">
              <w:rPr>
                <w:rFonts w:eastAsia="宋体"/>
                <w:szCs w:val="21"/>
              </w:rPr>
              <w:t xml:space="preserve"> yyyy-MM-dd </w:t>
            </w:r>
            <w:r w:rsidRPr="00A74F93">
              <w:rPr>
                <w:rFonts w:eastAsia="宋体"/>
                <w:szCs w:val="21"/>
              </w:rPr>
              <w:t>字符串</w:t>
            </w:r>
          </w:p>
        </w:tc>
      </w:tr>
      <w:tr w:rsidR="001B47DE" w:rsidRPr="00A74F93" w14:paraId="4CB6FEDB" w14:textId="77777777" w:rsidTr="00AF034C">
        <w:tc>
          <w:tcPr>
            <w:tcW w:w="920" w:type="pct"/>
            <w:shd w:val="clear" w:color="auto" w:fill="auto"/>
          </w:tcPr>
          <w:p w14:paraId="2ED5B28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mortgageRegisterDate</w:t>
            </w:r>
          </w:p>
        </w:tc>
        <w:tc>
          <w:tcPr>
            <w:tcW w:w="659" w:type="pct"/>
            <w:shd w:val="clear" w:color="auto" w:fill="auto"/>
          </w:tcPr>
          <w:p w14:paraId="572EB25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抵押登记日期</w:t>
            </w:r>
          </w:p>
        </w:tc>
        <w:tc>
          <w:tcPr>
            <w:tcW w:w="692" w:type="pct"/>
            <w:shd w:val="clear" w:color="auto" w:fill="auto"/>
          </w:tcPr>
          <w:p w14:paraId="357DAB5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3124329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4B5342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69E949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格式</w:t>
            </w:r>
            <w:r w:rsidRPr="00A74F93">
              <w:rPr>
                <w:rFonts w:eastAsia="宋体"/>
                <w:szCs w:val="21"/>
              </w:rPr>
              <w:t xml:space="preserve"> yyyy-MM-dd </w:t>
            </w:r>
            <w:r w:rsidRPr="00A74F93">
              <w:rPr>
                <w:rFonts w:eastAsia="宋体"/>
                <w:szCs w:val="21"/>
              </w:rPr>
              <w:t>字符串</w:t>
            </w:r>
          </w:p>
        </w:tc>
      </w:tr>
      <w:tr w:rsidR="001B47DE" w:rsidRPr="00A74F93" w14:paraId="3C25BD86" w14:textId="77777777" w:rsidTr="00AF034C">
        <w:tc>
          <w:tcPr>
            <w:tcW w:w="920" w:type="pct"/>
            <w:shd w:val="clear" w:color="auto" w:fill="auto"/>
          </w:tcPr>
          <w:p w14:paraId="235BF28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color</w:t>
            </w:r>
          </w:p>
        </w:tc>
        <w:tc>
          <w:tcPr>
            <w:tcW w:w="659" w:type="pct"/>
            <w:shd w:val="clear" w:color="auto" w:fill="auto"/>
          </w:tcPr>
          <w:p w14:paraId="1973C5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车身颜色</w:t>
            </w:r>
          </w:p>
        </w:tc>
        <w:tc>
          <w:tcPr>
            <w:tcW w:w="692" w:type="pct"/>
            <w:shd w:val="clear" w:color="auto" w:fill="auto"/>
          </w:tcPr>
          <w:p w14:paraId="0977985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C1B55A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FB10B81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56134408" w14:textId="40B2A132" w:rsidR="001B47DE" w:rsidRPr="00A74F93" w:rsidRDefault="009A120C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9A120C">
              <w:rPr>
                <w:rFonts w:eastAsia="宋体" w:hint="eastAsia"/>
                <w:szCs w:val="21"/>
              </w:rPr>
              <w:t>蓝色，粉色，紫色，灰色，银色，棕色，米色，青色，黑色，褐色，金色，橙色，栗色，多彩色，白色，绿色，黄色，红色，其他</w:t>
            </w:r>
          </w:p>
        </w:tc>
      </w:tr>
      <w:tr w:rsidR="00AB1506" w:rsidRPr="00A74F93" w14:paraId="4DAE3295" w14:textId="77777777" w:rsidTr="00AF034C">
        <w:tc>
          <w:tcPr>
            <w:tcW w:w="920" w:type="pct"/>
            <w:shd w:val="clear" w:color="auto" w:fill="auto"/>
          </w:tcPr>
          <w:p w14:paraId="0EE4969F" w14:textId="77777777" w:rsidR="00AB1506" w:rsidRPr="00AB1506" w:rsidRDefault="00C227F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2"/>
              </w:rPr>
              <w:t>shift</w:t>
            </w:r>
          </w:p>
        </w:tc>
        <w:tc>
          <w:tcPr>
            <w:tcW w:w="659" w:type="pct"/>
            <w:shd w:val="clear" w:color="auto" w:fill="auto"/>
          </w:tcPr>
          <w:p w14:paraId="72731C8A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手动</w:t>
            </w:r>
            <w:r w:rsidRPr="00AB1506">
              <w:rPr>
                <w:rFonts w:eastAsia="宋体"/>
                <w:szCs w:val="21"/>
              </w:rPr>
              <w:t>/</w:t>
            </w:r>
            <w:r w:rsidRPr="00AB1506">
              <w:rPr>
                <w:rFonts w:eastAsia="宋体"/>
                <w:szCs w:val="21"/>
              </w:rPr>
              <w:t>自动</w:t>
            </w:r>
            <w:r w:rsidRPr="00AB1506">
              <w:rPr>
                <w:rFonts w:eastAsia="宋体"/>
                <w:szCs w:val="21"/>
              </w:rPr>
              <w:t>(</w:t>
            </w:r>
            <w:r w:rsidRPr="00AB1506">
              <w:rPr>
                <w:rFonts w:eastAsia="宋体"/>
                <w:szCs w:val="21"/>
              </w:rPr>
              <w:t>变速箱</w:t>
            </w:r>
            <w:r w:rsidRPr="00AB1506">
              <w:rPr>
                <w:rFonts w:eastAsia="宋体"/>
                <w:szCs w:val="21"/>
              </w:rPr>
              <w:t>)</w:t>
            </w:r>
          </w:p>
        </w:tc>
        <w:tc>
          <w:tcPr>
            <w:tcW w:w="692" w:type="pct"/>
            <w:shd w:val="clear" w:color="auto" w:fill="auto"/>
          </w:tcPr>
          <w:p w14:paraId="451ABE9D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2E0F56D7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1D834CBA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51232E25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华文楷体"/>
                <w:szCs w:val="21"/>
              </w:rPr>
              <w:t>M:</w:t>
            </w:r>
            <w:r w:rsidRPr="00AB1506">
              <w:rPr>
                <w:rFonts w:eastAsia="华文楷体"/>
                <w:szCs w:val="21"/>
              </w:rPr>
              <w:t>手动挡</w:t>
            </w:r>
            <w:r w:rsidRPr="00AB1506">
              <w:rPr>
                <w:rFonts w:eastAsia="华文楷体"/>
                <w:szCs w:val="21"/>
              </w:rPr>
              <w:t>,A:</w:t>
            </w:r>
            <w:r w:rsidRPr="00AB1506">
              <w:rPr>
                <w:rFonts w:eastAsia="华文楷体"/>
                <w:szCs w:val="21"/>
              </w:rPr>
              <w:t>自动挡</w:t>
            </w:r>
            <w:r w:rsidRPr="00AB1506">
              <w:rPr>
                <w:rFonts w:eastAsia="华文楷体"/>
                <w:szCs w:val="21"/>
              </w:rPr>
              <w:t>,Null:</w:t>
            </w:r>
            <w:r w:rsidRPr="00AB1506">
              <w:rPr>
                <w:rFonts w:eastAsia="华文楷体"/>
                <w:szCs w:val="21"/>
              </w:rPr>
              <w:t>未知</w:t>
            </w:r>
          </w:p>
        </w:tc>
      </w:tr>
      <w:tr w:rsidR="00AB1506" w:rsidRPr="00A74F93" w14:paraId="39BE1EE3" w14:textId="77777777" w:rsidTr="00AF034C">
        <w:tc>
          <w:tcPr>
            <w:tcW w:w="920" w:type="pct"/>
            <w:shd w:val="clear" w:color="auto" w:fill="auto"/>
          </w:tcPr>
          <w:p w14:paraId="2ED7629C" w14:textId="77777777" w:rsidR="00AB1506" w:rsidRPr="00AB1506" w:rsidRDefault="00C227F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2"/>
              </w:rPr>
              <w:t>is</w:t>
            </w:r>
            <w:r>
              <w:rPr>
                <w:rFonts w:eastAsia="宋体" w:hint="eastAsia"/>
                <w:szCs w:val="22"/>
              </w:rPr>
              <w:t>S</w:t>
            </w:r>
            <w:r w:rsidR="00AB1506" w:rsidRPr="00AB1506">
              <w:rPr>
                <w:rFonts w:eastAsia="宋体"/>
                <w:szCs w:val="22"/>
              </w:rPr>
              <w:t>unroof</w:t>
            </w:r>
          </w:p>
        </w:tc>
        <w:tc>
          <w:tcPr>
            <w:tcW w:w="659" w:type="pct"/>
            <w:shd w:val="clear" w:color="auto" w:fill="auto"/>
          </w:tcPr>
          <w:p w14:paraId="17EEC467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是否有天窗</w:t>
            </w:r>
          </w:p>
        </w:tc>
        <w:tc>
          <w:tcPr>
            <w:tcW w:w="692" w:type="pct"/>
            <w:shd w:val="clear" w:color="auto" w:fill="auto"/>
          </w:tcPr>
          <w:p w14:paraId="3DF17311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72D8303C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6ABF5E90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A9BA263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Yes-</w:t>
            </w:r>
            <w:r w:rsidRPr="00AB1506">
              <w:rPr>
                <w:rFonts w:eastAsia="宋体"/>
                <w:szCs w:val="21"/>
              </w:rPr>
              <w:t>有</w:t>
            </w:r>
          </w:p>
          <w:p w14:paraId="4FB19544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No-</w:t>
            </w:r>
            <w:r w:rsidRPr="00AB1506">
              <w:rPr>
                <w:rFonts w:eastAsia="宋体"/>
                <w:szCs w:val="21"/>
              </w:rPr>
              <w:t>无</w:t>
            </w:r>
          </w:p>
          <w:p w14:paraId="6AB841B8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NA-</w:t>
            </w:r>
            <w:r w:rsidRPr="00AB1506">
              <w:rPr>
                <w:rFonts w:eastAsia="宋体"/>
                <w:szCs w:val="21"/>
              </w:rPr>
              <w:t>未知</w:t>
            </w:r>
          </w:p>
        </w:tc>
      </w:tr>
      <w:tr w:rsidR="001B47DE" w:rsidRPr="00A74F93" w14:paraId="14582301" w14:textId="77777777" w:rsidTr="00AF034C">
        <w:tc>
          <w:tcPr>
            <w:tcW w:w="920" w:type="pct"/>
            <w:shd w:val="clear" w:color="auto" w:fill="auto"/>
          </w:tcPr>
          <w:p w14:paraId="4DB3CBA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carDiaplace</w:t>
            </w:r>
          </w:p>
        </w:tc>
        <w:tc>
          <w:tcPr>
            <w:tcW w:w="659" w:type="pct"/>
            <w:shd w:val="clear" w:color="auto" w:fill="auto"/>
          </w:tcPr>
          <w:p w14:paraId="059869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汽车排量</w:t>
            </w:r>
          </w:p>
        </w:tc>
        <w:tc>
          <w:tcPr>
            <w:tcW w:w="692" w:type="pct"/>
            <w:shd w:val="clear" w:color="auto" w:fill="auto"/>
          </w:tcPr>
          <w:p w14:paraId="430DCD6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8DB50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E656689" w14:textId="77777777" w:rsidR="001B47DE" w:rsidRPr="00A74F93" w:rsidRDefault="0032379C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431B960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4BDC13E5" w14:textId="77777777" w:rsidTr="00AF034C">
        <w:tc>
          <w:tcPr>
            <w:tcW w:w="920" w:type="pct"/>
            <w:shd w:val="clear" w:color="auto" w:fill="auto"/>
          </w:tcPr>
          <w:p w14:paraId="14438C4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carSeats</w:t>
            </w:r>
          </w:p>
        </w:tc>
        <w:tc>
          <w:tcPr>
            <w:tcW w:w="659" w:type="pct"/>
            <w:shd w:val="clear" w:color="auto" w:fill="auto"/>
          </w:tcPr>
          <w:p w14:paraId="7E6901A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车辆准载</w:t>
            </w:r>
          </w:p>
        </w:tc>
        <w:tc>
          <w:tcPr>
            <w:tcW w:w="692" w:type="pct"/>
            <w:shd w:val="clear" w:color="auto" w:fill="auto"/>
          </w:tcPr>
          <w:p w14:paraId="1D71C55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0ACEB6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74D0BDB7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070AFEC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1D2B0E46" w14:textId="77777777" w:rsidTr="00AF034C">
        <w:tc>
          <w:tcPr>
            <w:tcW w:w="920" w:type="pct"/>
            <w:shd w:val="clear" w:color="auto" w:fill="auto"/>
          </w:tcPr>
          <w:p w14:paraId="54F413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sysEvlauateSource</w:t>
            </w:r>
          </w:p>
        </w:tc>
        <w:tc>
          <w:tcPr>
            <w:tcW w:w="659" w:type="pct"/>
            <w:shd w:val="clear" w:color="auto" w:fill="auto"/>
          </w:tcPr>
          <w:p w14:paraId="32A0EBD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系统评估来源</w:t>
            </w:r>
          </w:p>
        </w:tc>
        <w:tc>
          <w:tcPr>
            <w:tcW w:w="692" w:type="pct"/>
            <w:shd w:val="clear" w:color="auto" w:fill="auto"/>
          </w:tcPr>
          <w:p w14:paraId="62854C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Stirng</w:t>
            </w:r>
          </w:p>
        </w:tc>
        <w:tc>
          <w:tcPr>
            <w:tcW w:w="416" w:type="pct"/>
            <w:shd w:val="clear" w:color="auto" w:fill="auto"/>
          </w:tcPr>
          <w:p w14:paraId="2EE26A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F09E9FA" w14:textId="77777777" w:rsidR="001B47DE" w:rsidRPr="00A74F93" w:rsidRDefault="00A134AD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56" w:type="pct"/>
            <w:shd w:val="clear" w:color="auto" w:fill="auto"/>
          </w:tcPr>
          <w:p w14:paraId="7A62037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300</w:t>
            </w:r>
          </w:p>
        </w:tc>
      </w:tr>
      <w:tr w:rsidR="001B47DE" w:rsidRPr="00A74F93" w14:paraId="649C86D1" w14:textId="77777777" w:rsidTr="00AF034C">
        <w:tc>
          <w:tcPr>
            <w:tcW w:w="920" w:type="pct"/>
            <w:shd w:val="clear" w:color="auto" w:fill="auto"/>
          </w:tcPr>
          <w:p w14:paraId="17CF4F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sysEvlauatePrice</w:t>
            </w:r>
          </w:p>
        </w:tc>
        <w:tc>
          <w:tcPr>
            <w:tcW w:w="659" w:type="pct"/>
            <w:shd w:val="clear" w:color="auto" w:fill="auto"/>
          </w:tcPr>
          <w:p w14:paraId="072D74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系统估价</w:t>
            </w:r>
          </w:p>
        </w:tc>
        <w:tc>
          <w:tcPr>
            <w:tcW w:w="692" w:type="pct"/>
            <w:shd w:val="clear" w:color="auto" w:fill="auto"/>
          </w:tcPr>
          <w:p w14:paraId="75EC7C5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C6B35A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7F620E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08594AF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300</w:t>
            </w:r>
            <w:r w:rsidRPr="00A74F93">
              <w:rPr>
                <w:rFonts w:eastAsia="宋体"/>
                <w:szCs w:val="21"/>
              </w:rPr>
              <w:t>评估价</w:t>
            </w:r>
          </w:p>
        </w:tc>
      </w:tr>
      <w:tr w:rsidR="001B47DE" w:rsidRPr="00A74F93" w14:paraId="1DDBF5A6" w14:textId="77777777" w:rsidTr="00AF034C">
        <w:tc>
          <w:tcPr>
            <w:tcW w:w="920" w:type="pct"/>
            <w:shd w:val="clear" w:color="auto" w:fill="auto"/>
          </w:tcPr>
          <w:p w14:paraId="63ECF18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manEvaluate</w:t>
            </w:r>
          </w:p>
        </w:tc>
        <w:tc>
          <w:tcPr>
            <w:tcW w:w="659" w:type="pct"/>
            <w:shd w:val="clear" w:color="auto" w:fill="auto"/>
          </w:tcPr>
          <w:p w14:paraId="13FA3CE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公司估价</w:t>
            </w:r>
          </w:p>
        </w:tc>
        <w:tc>
          <w:tcPr>
            <w:tcW w:w="692" w:type="pct"/>
            <w:shd w:val="clear" w:color="auto" w:fill="auto"/>
          </w:tcPr>
          <w:p w14:paraId="01FE5B1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15F9EC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FFAA3B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3D666FC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瓜子评估价格</w:t>
            </w:r>
          </w:p>
        </w:tc>
      </w:tr>
      <w:tr w:rsidR="001B47DE" w:rsidRPr="00A74F93" w14:paraId="0C16EE35" w14:textId="77777777" w:rsidTr="00AF034C">
        <w:tc>
          <w:tcPr>
            <w:tcW w:w="920" w:type="pct"/>
            <w:shd w:val="clear" w:color="auto" w:fill="auto"/>
          </w:tcPr>
          <w:p w14:paraId="1A6BA3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evaluatePrice</w:t>
            </w:r>
          </w:p>
        </w:tc>
        <w:tc>
          <w:tcPr>
            <w:tcW w:w="659" w:type="pct"/>
            <w:shd w:val="clear" w:color="auto" w:fill="auto"/>
          </w:tcPr>
          <w:p w14:paraId="2E6DD4D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车辆最终评估价</w:t>
            </w:r>
          </w:p>
        </w:tc>
        <w:tc>
          <w:tcPr>
            <w:tcW w:w="692" w:type="pct"/>
            <w:shd w:val="clear" w:color="auto" w:fill="auto"/>
          </w:tcPr>
          <w:p w14:paraId="468B825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1151B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51CAF9A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2D90EB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0C5C1E0D" w14:textId="77777777" w:rsidTr="00AF034C">
        <w:tc>
          <w:tcPr>
            <w:tcW w:w="920" w:type="pct"/>
            <w:shd w:val="clear" w:color="auto" w:fill="auto"/>
          </w:tcPr>
          <w:p w14:paraId="66BD2BD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newCarPrice</w:t>
            </w:r>
          </w:p>
        </w:tc>
        <w:tc>
          <w:tcPr>
            <w:tcW w:w="659" w:type="pct"/>
            <w:shd w:val="clear" w:color="auto" w:fill="auto"/>
          </w:tcPr>
          <w:p w14:paraId="0246AC2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新车指导价</w:t>
            </w:r>
          </w:p>
        </w:tc>
        <w:tc>
          <w:tcPr>
            <w:tcW w:w="692" w:type="pct"/>
            <w:shd w:val="clear" w:color="auto" w:fill="auto"/>
          </w:tcPr>
          <w:p w14:paraId="6C45E7C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50D9477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A98459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EB1F6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0648E9D" w14:textId="77777777" w:rsidTr="00AF034C">
        <w:tc>
          <w:tcPr>
            <w:tcW w:w="920" w:type="pct"/>
            <w:shd w:val="clear" w:color="auto" w:fill="auto"/>
          </w:tcPr>
          <w:p w14:paraId="44F994B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carSalePrice</w:t>
            </w:r>
          </w:p>
        </w:tc>
        <w:tc>
          <w:tcPr>
            <w:tcW w:w="659" w:type="pct"/>
            <w:shd w:val="clear" w:color="auto" w:fill="auto"/>
          </w:tcPr>
          <w:p w14:paraId="35CC037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车辆销售价格</w:t>
            </w:r>
          </w:p>
        </w:tc>
        <w:tc>
          <w:tcPr>
            <w:tcW w:w="692" w:type="pct"/>
            <w:shd w:val="clear" w:color="auto" w:fill="auto"/>
          </w:tcPr>
          <w:p w14:paraId="6EAD6F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E9987B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2F8318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691BF4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6B6D04B" w14:textId="77777777" w:rsidTr="00AF034C">
        <w:tc>
          <w:tcPr>
            <w:tcW w:w="920" w:type="pct"/>
            <w:shd w:val="clear" w:color="auto" w:fill="auto"/>
          </w:tcPr>
          <w:p w14:paraId="3CC00C4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firstPaymentPercent</w:t>
            </w:r>
          </w:p>
        </w:tc>
        <w:tc>
          <w:tcPr>
            <w:tcW w:w="659" w:type="pct"/>
            <w:shd w:val="clear" w:color="auto" w:fill="auto"/>
          </w:tcPr>
          <w:p w14:paraId="2EA4DC1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首付比例</w:t>
            </w:r>
          </w:p>
        </w:tc>
        <w:tc>
          <w:tcPr>
            <w:tcW w:w="692" w:type="pct"/>
            <w:shd w:val="clear" w:color="auto" w:fill="auto"/>
          </w:tcPr>
          <w:p w14:paraId="059B0F7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28ADA7F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911971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2DEC1A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如果是</w:t>
            </w:r>
            <w:r w:rsidRPr="00A74F93">
              <w:rPr>
                <w:rFonts w:eastAsia="宋体"/>
                <w:szCs w:val="21"/>
              </w:rPr>
              <w:t xml:space="preserve">10.16% </w:t>
            </w:r>
            <w:r w:rsidRPr="00A74F93">
              <w:rPr>
                <w:rFonts w:eastAsia="宋体"/>
                <w:szCs w:val="21"/>
              </w:rPr>
              <w:t>填写</w:t>
            </w:r>
            <w:r w:rsidRPr="00A74F93">
              <w:rPr>
                <w:rFonts w:eastAsia="宋体"/>
                <w:szCs w:val="21"/>
              </w:rPr>
              <w:t>0.1016</w:t>
            </w:r>
          </w:p>
        </w:tc>
      </w:tr>
      <w:tr w:rsidR="001B47DE" w:rsidRPr="00A74F93" w14:paraId="1F2167F0" w14:textId="77777777" w:rsidTr="00AF034C">
        <w:tc>
          <w:tcPr>
            <w:tcW w:w="920" w:type="pct"/>
            <w:shd w:val="clear" w:color="auto" w:fill="auto"/>
          </w:tcPr>
          <w:p w14:paraId="3E61BD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firstPaymentAmount</w:t>
            </w:r>
          </w:p>
        </w:tc>
        <w:tc>
          <w:tcPr>
            <w:tcW w:w="659" w:type="pct"/>
            <w:shd w:val="clear" w:color="auto" w:fill="auto"/>
          </w:tcPr>
          <w:p w14:paraId="46BAC17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首付金额</w:t>
            </w:r>
          </w:p>
        </w:tc>
        <w:tc>
          <w:tcPr>
            <w:tcW w:w="692" w:type="pct"/>
            <w:shd w:val="clear" w:color="auto" w:fill="auto"/>
          </w:tcPr>
          <w:p w14:paraId="059D500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F139C7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E667A7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C74FD2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F06208" w:rsidRPr="00A74F93" w14:paraId="1F2CFCDD" w14:textId="77777777" w:rsidTr="00AF034C">
        <w:tc>
          <w:tcPr>
            <w:tcW w:w="920" w:type="pct"/>
            <w:shd w:val="clear" w:color="auto" w:fill="auto"/>
          </w:tcPr>
          <w:p w14:paraId="5F9D2BB1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regDate</w:t>
            </w:r>
          </w:p>
        </w:tc>
        <w:tc>
          <w:tcPr>
            <w:tcW w:w="659" w:type="pct"/>
            <w:shd w:val="clear" w:color="auto" w:fill="auto"/>
          </w:tcPr>
          <w:p w14:paraId="2BA20669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车辆上牌日期</w:t>
            </w:r>
          </w:p>
        </w:tc>
        <w:tc>
          <w:tcPr>
            <w:tcW w:w="692" w:type="pct"/>
            <w:shd w:val="clear" w:color="auto" w:fill="auto"/>
          </w:tcPr>
          <w:p w14:paraId="01DCAD36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09ED938A" w14:textId="77777777" w:rsidR="00F06208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7A41BAF9" w14:textId="6AFDE50A" w:rsidR="00F06208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yyyy-MM</w:t>
            </w:r>
          </w:p>
          <w:p w14:paraId="46AEC8E0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二手车必填</w:t>
            </w:r>
          </w:p>
        </w:tc>
        <w:tc>
          <w:tcPr>
            <w:tcW w:w="1156" w:type="pct"/>
            <w:shd w:val="clear" w:color="auto" w:fill="auto"/>
          </w:tcPr>
          <w:p w14:paraId="3A5D0F9E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3CA7BEB" w14:textId="77777777" w:rsidTr="00AF034C">
        <w:tc>
          <w:tcPr>
            <w:tcW w:w="920" w:type="pct"/>
            <w:shd w:val="clear" w:color="auto" w:fill="auto"/>
          </w:tcPr>
          <w:p w14:paraId="1BED634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carAdditional</w:t>
            </w:r>
          </w:p>
        </w:tc>
        <w:tc>
          <w:tcPr>
            <w:tcW w:w="659" w:type="pct"/>
            <w:shd w:val="clear" w:color="auto" w:fill="auto"/>
          </w:tcPr>
          <w:p w14:paraId="7D0789F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二手车附加</w:t>
            </w:r>
          </w:p>
        </w:tc>
        <w:tc>
          <w:tcPr>
            <w:tcW w:w="692" w:type="pct"/>
            <w:shd w:val="clear" w:color="auto" w:fill="auto"/>
          </w:tcPr>
          <w:p w14:paraId="2543BDE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32D8977D" w14:textId="77777777" w:rsidR="001B47DE" w:rsidRPr="00A74F93" w:rsidRDefault="00731DA1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3A38711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256B78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33EB3010" w14:textId="77777777" w:rsidTr="00AF034C">
        <w:tc>
          <w:tcPr>
            <w:tcW w:w="920" w:type="pct"/>
            <w:shd w:val="clear" w:color="auto" w:fill="auto"/>
          </w:tcPr>
          <w:p w14:paraId="3A00DF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extraFundingInfo</w:t>
            </w:r>
          </w:p>
        </w:tc>
        <w:tc>
          <w:tcPr>
            <w:tcW w:w="659" w:type="pct"/>
            <w:shd w:val="clear" w:color="auto" w:fill="auto"/>
          </w:tcPr>
          <w:p w14:paraId="4E7AF4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加融项信息</w:t>
            </w:r>
          </w:p>
        </w:tc>
        <w:tc>
          <w:tcPr>
            <w:tcW w:w="692" w:type="pct"/>
            <w:shd w:val="clear" w:color="auto" w:fill="auto"/>
          </w:tcPr>
          <w:p w14:paraId="5DF2A01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416" w:type="pct"/>
            <w:shd w:val="clear" w:color="auto" w:fill="auto"/>
          </w:tcPr>
          <w:p w14:paraId="3FF4AA1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82DE1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031E13D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64968CB1" w14:textId="77777777" w:rsidTr="00AF034C">
        <w:tc>
          <w:tcPr>
            <w:tcW w:w="920" w:type="pct"/>
            <w:shd w:val="clear" w:color="auto" w:fill="auto"/>
          </w:tcPr>
          <w:p w14:paraId="609FA84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agentInfo</w:t>
            </w:r>
          </w:p>
        </w:tc>
        <w:tc>
          <w:tcPr>
            <w:tcW w:w="659" w:type="pct"/>
            <w:shd w:val="clear" w:color="auto" w:fill="auto"/>
          </w:tcPr>
          <w:p w14:paraId="6808CF04" w14:textId="77777777" w:rsidR="001B47DE" w:rsidRPr="0014565F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代理商信息</w:t>
            </w:r>
          </w:p>
        </w:tc>
        <w:tc>
          <w:tcPr>
            <w:tcW w:w="692" w:type="pct"/>
            <w:shd w:val="clear" w:color="auto" w:fill="auto"/>
          </w:tcPr>
          <w:p w14:paraId="34FAB10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10656A6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1DB0A32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1C6EE01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</w:tbl>
    <w:p w14:paraId="7EA05C0E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68F88BA8" w14:textId="77777777" w:rsidR="00C80419" w:rsidRPr="00A74F93" w:rsidRDefault="00C80419" w:rsidP="001B4DB1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car</w:t>
      </w:r>
      <w:r w:rsidR="009A5E00" w:rsidRPr="00A74F93">
        <w:rPr>
          <w:rFonts w:eastAsia="宋体"/>
          <w:szCs w:val="21"/>
        </w:rPr>
        <w:t>A</w:t>
      </w:r>
      <w:r w:rsidRPr="00A74F93">
        <w:rPr>
          <w:rFonts w:eastAsia="宋体"/>
          <w:szCs w:val="21"/>
        </w:rPr>
        <w:t>dditional</w:t>
      </w:r>
      <w:r w:rsidRPr="00A74F93">
        <w:rPr>
          <w:rFonts w:eastAsia="宋体"/>
          <w:szCs w:val="21"/>
        </w:rPr>
        <w:t>二手车附加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2106"/>
        <w:gridCol w:w="2927"/>
        <w:gridCol w:w="1459"/>
        <w:gridCol w:w="1175"/>
        <w:gridCol w:w="3719"/>
      </w:tblGrid>
      <w:tr w:rsidR="005C0034" w:rsidRPr="00A74F93" w14:paraId="12A95D18" w14:textId="77777777" w:rsidTr="00AF034C">
        <w:tc>
          <w:tcPr>
            <w:tcW w:w="919" w:type="pct"/>
            <w:shd w:val="clear" w:color="auto" w:fill="BDD6EE" w:themeFill="accent5" w:themeFillTint="66"/>
          </w:tcPr>
          <w:p w14:paraId="22128E9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755" w:type="pct"/>
            <w:shd w:val="clear" w:color="auto" w:fill="BDD6EE" w:themeFill="accent5" w:themeFillTint="66"/>
          </w:tcPr>
          <w:p w14:paraId="3CF3FEA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777E4747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4281687A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421" w:type="pct"/>
            <w:shd w:val="clear" w:color="auto" w:fill="BDD6EE" w:themeFill="accent5" w:themeFillTint="66"/>
          </w:tcPr>
          <w:p w14:paraId="7991E98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333" w:type="pct"/>
            <w:shd w:val="clear" w:color="auto" w:fill="BDD6EE" w:themeFill="accent5" w:themeFillTint="66"/>
          </w:tcPr>
          <w:p w14:paraId="6DB9F999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5C0034" w:rsidRPr="00A74F93" w14:paraId="728B0918" w14:textId="77777777" w:rsidTr="00AF034C">
        <w:tc>
          <w:tcPr>
            <w:tcW w:w="919" w:type="pct"/>
            <w:shd w:val="clear" w:color="auto" w:fill="auto"/>
          </w:tcPr>
          <w:p w14:paraId="06651499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buyDate</w:t>
            </w:r>
          </w:p>
        </w:tc>
        <w:tc>
          <w:tcPr>
            <w:tcW w:w="755" w:type="pct"/>
            <w:shd w:val="clear" w:color="auto" w:fill="auto"/>
          </w:tcPr>
          <w:p w14:paraId="6ED3F1DE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 w:hint="eastAsia"/>
                <w:strike/>
                <w:color w:val="000000" w:themeColor="text1"/>
                <w:szCs w:val="21"/>
              </w:rPr>
              <w:t>购买时间</w:t>
            </w:r>
          </w:p>
        </w:tc>
        <w:tc>
          <w:tcPr>
            <w:tcW w:w="1049" w:type="pct"/>
            <w:shd w:val="clear" w:color="auto" w:fill="auto"/>
          </w:tcPr>
          <w:p w14:paraId="53F2CC01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Date</w:t>
            </w:r>
          </w:p>
        </w:tc>
        <w:tc>
          <w:tcPr>
            <w:tcW w:w="523" w:type="pct"/>
            <w:shd w:val="clear" w:color="auto" w:fill="auto"/>
          </w:tcPr>
          <w:p w14:paraId="24893408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3E9DDF70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49919EEF" w14:textId="77777777" w:rsidR="005C0034" w:rsidRPr="00CB5A38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3E29">
              <w:rPr>
                <w:rFonts w:eastAsia="宋体" w:hint="eastAsia"/>
                <w:strike/>
                <w:color w:val="000000" w:themeColor="text1"/>
                <w:szCs w:val="21"/>
              </w:rPr>
              <w:t>二手车必填</w:t>
            </w:r>
          </w:p>
        </w:tc>
      </w:tr>
      <w:tr w:rsidR="005C0034" w:rsidRPr="00CB5A38" w14:paraId="63B40B19" w14:textId="77777777" w:rsidTr="00AF034C">
        <w:tc>
          <w:tcPr>
            <w:tcW w:w="919" w:type="pct"/>
            <w:shd w:val="clear" w:color="auto" w:fill="auto"/>
          </w:tcPr>
          <w:p w14:paraId="5AE8C87E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buyPrice</w:t>
            </w:r>
          </w:p>
        </w:tc>
        <w:tc>
          <w:tcPr>
            <w:tcW w:w="755" w:type="pct"/>
            <w:shd w:val="clear" w:color="auto" w:fill="auto"/>
          </w:tcPr>
          <w:p w14:paraId="2F605D78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购买价格</w:t>
            </w:r>
          </w:p>
        </w:tc>
        <w:tc>
          <w:tcPr>
            <w:tcW w:w="1049" w:type="pct"/>
            <w:shd w:val="clear" w:color="auto" w:fill="auto"/>
          </w:tcPr>
          <w:p w14:paraId="1EEE9A50" w14:textId="77777777" w:rsidR="005C0034" w:rsidRPr="00AF034C" w:rsidRDefault="009E164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42A2C11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78D72509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70B4D09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  <w:tr w:rsidR="005C0034" w:rsidRPr="00A74F93" w14:paraId="798B3B05" w14:textId="77777777" w:rsidTr="00AF034C">
        <w:tc>
          <w:tcPr>
            <w:tcW w:w="919" w:type="pct"/>
            <w:shd w:val="clear" w:color="auto" w:fill="auto"/>
          </w:tcPr>
          <w:p w14:paraId="0D1AA5D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sellTimes</w:t>
            </w:r>
          </w:p>
        </w:tc>
        <w:tc>
          <w:tcPr>
            <w:tcW w:w="755" w:type="pct"/>
            <w:shd w:val="clear" w:color="auto" w:fill="auto"/>
          </w:tcPr>
          <w:p w14:paraId="5259B25A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过手次数</w:t>
            </w:r>
          </w:p>
        </w:tc>
        <w:tc>
          <w:tcPr>
            <w:tcW w:w="1049" w:type="pct"/>
            <w:shd w:val="clear" w:color="auto" w:fill="auto"/>
          </w:tcPr>
          <w:p w14:paraId="561C00D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0B58D8E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6A86C50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4F40871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  <w:tr w:rsidR="005C0034" w:rsidRPr="00A74F93" w14:paraId="223AF863" w14:textId="77777777" w:rsidTr="00AF034C">
        <w:tc>
          <w:tcPr>
            <w:tcW w:w="919" w:type="pct"/>
            <w:shd w:val="clear" w:color="auto" w:fill="auto"/>
          </w:tcPr>
          <w:p w14:paraId="6D641B7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mileage</w:t>
            </w:r>
          </w:p>
        </w:tc>
        <w:tc>
          <w:tcPr>
            <w:tcW w:w="755" w:type="pct"/>
            <w:shd w:val="clear" w:color="auto" w:fill="auto"/>
          </w:tcPr>
          <w:p w14:paraId="347E666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里程数</w:t>
            </w:r>
          </w:p>
        </w:tc>
        <w:tc>
          <w:tcPr>
            <w:tcW w:w="1049" w:type="pct"/>
            <w:shd w:val="clear" w:color="auto" w:fill="auto"/>
          </w:tcPr>
          <w:p w14:paraId="702AF32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ABEFD6E" w14:textId="77777777" w:rsidR="005C0034" w:rsidRPr="00AF034C" w:rsidRDefault="00FA2F46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4C0D2BEB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305AB0B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47F07944" w14:textId="77777777" w:rsidTr="00AF034C">
        <w:tc>
          <w:tcPr>
            <w:tcW w:w="919" w:type="pct"/>
            <w:shd w:val="clear" w:color="auto" w:fill="auto"/>
          </w:tcPr>
          <w:p w14:paraId="4B57AA8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claimTimes</w:t>
            </w:r>
          </w:p>
        </w:tc>
        <w:tc>
          <w:tcPr>
            <w:tcW w:w="755" w:type="pct"/>
            <w:shd w:val="clear" w:color="auto" w:fill="auto"/>
          </w:tcPr>
          <w:p w14:paraId="7D350E1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赔付次数</w:t>
            </w:r>
          </w:p>
        </w:tc>
        <w:tc>
          <w:tcPr>
            <w:tcW w:w="1049" w:type="pct"/>
            <w:shd w:val="clear" w:color="auto" w:fill="auto"/>
          </w:tcPr>
          <w:p w14:paraId="7769C85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038937E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057F1E6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78BEB9F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643E78DE" w14:textId="77777777" w:rsidTr="00AF034C">
        <w:tc>
          <w:tcPr>
            <w:tcW w:w="919" w:type="pct"/>
            <w:shd w:val="clear" w:color="auto" w:fill="auto"/>
          </w:tcPr>
          <w:p w14:paraId="6F69056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claimAmount</w:t>
            </w:r>
          </w:p>
        </w:tc>
        <w:tc>
          <w:tcPr>
            <w:tcW w:w="755" w:type="pct"/>
            <w:shd w:val="clear" w:color="auto" w:fill="auto"/>
          </w:tcPr>
          <w:p w14:paraId="2B007F1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赔付金额</w:t>
            </w:r>
          </w:p>
        </w:tc>
        <w:tc>
          <w:tcPr>
            <w:tcW w:w="1049" w:type="pct"/>
            <w:shd w:val="clear" w:color="auto" w:fill="auto"/>
          </w:tcPr>
          <w:p w14:paraId="4D18137B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2FB0412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17BF7AF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27DCFF6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265CF97B" w14:textId="77777777" w:rsidTr="00AF034C">
        <w:tc>
          <w:tcPr>
            <w:tcW w:w="919" w:type="pct"/>
            <w:shd w:val="clear" w:color="auto" w:fill="auto"/>
          </w:tcPr>
          <w:p w14:paraId="4BAFB8C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productionDate</w:t>
            </w:r>
          </w:p>
        </w:tc>
        <w:tc>
          <w:tcPr>
            <w:tcW w:w="755" w:type="pct"/>
            <w:shd w:val="clear" w:color="auto" w:fill="auto"/>
          </w:tcPr>
          <w:p w14:paraId="2F51C713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车辆出厂日期</w:t>
            </w:r>
          </w:p>
        </w:tc>
        <w:tc>
          <w:tcPr>
            <w:tcW w:w="1049" w:type="pct"/>
            <w:shd w:val="clear" w:color="auto" w:fill="auto"/>
          </w:tcPr>
          <w:p w14:paraId="6F4EF0A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Date</w:t>
            </w:r>
          </w:p>
        </w:tc>
        <w:tc>
          <w:tcPr>
            <w:tcW w:w="523" w:type="pct"/>
            <w:shd w:val="clear" w:color="auto" w:fill="auto"/>
          </w:tcPr>
          <w:p w14:paraId="42722A5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30CEAA43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0366ACB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格式</w:t>
            </w:r>
            <w:r w:rsidRPr="00AF034C">
              <w:rPr>
                <w:rFonts w:eastAsia="宋体"/>
                <w:color w:val="000000" w:themeColor="text1"/>
                <w:szCs w:val="21"/>
              </w:rPr>
              <w:t xml:space="preserve"> yyyy-MM-dd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字符串</w:t>
            </w:r>
          </w:p>
          <w:p w14:paraId="14FC192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</w:tbl>
    <w:p w14:paraId="57DBAC2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2167AD5B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加融项信息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0"/>
        <w:gridCol w:w="2271"/>
        <w:gridCol w:w="2927"/>
        <w:gridCol w:w="1163"/>
        <w:gridCol w:w="1194"/>
        <w:gridCol w:w="2985"/>
      </w:tblGrid>
      <w:tr w:rsidR="005C0034" w:rsidRPr="00A74F93" w14:paraId="208BC49B" w14:textId="77777777" w:rsidTr="005C0034">
        <w:tc>
          <w:tcPr>
            <w:tcW w:w="1222" w:type="pct"/>
            <w:shd w:val="clear" w:color="auto" w:fill="BDD6EE"/>
          </w:tcPr>
          <w:p w14:paraId="21725274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14" w:type="pct"/>
            <w:shd w:val="clear" w:color="auto" w:fill="BDD6EE"/>
          </w:tcPr>
          <w:p w14:paraId="39D1F02D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/>
          </w:tcPr>
          <w:p w14:paraId="45F7C57D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17" w:type="pct"/>
            <w:shd w:val="clear" w:color="auto" w:fill="BDD6EE"/>
          </w:tcPr>
          <w:p w14:paraId="4D602FC4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7E15467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70" w:type="pct"/>
            <w:shd w:val="clear" w:color="auto" w:fill="BDD6EE"/>
          </w:tcPr>
          <w:p w14:paraId="113E5D3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C0034" w:rsidRPr="00A74F93" w14:paraId="671BDE52" w14:textId="77777777" w:rsidTr="00AF034C">
        <w:tc>
          <w:tcPr>
            <w:tcW w:w="1222" w:type="pct"/>
            <w:shd w:val="clear" w:color="auto" w:fill="auto"/>
          </w:tcPr>
          <w:p w14:paraId="2D0220D0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extraFundingType</w:t>
            </w:r>
          </w:p>
        </w:tc>
        <w:tc>
          <w:tcPr>
            <w:tcW w:w="814" w:type="pct"/>
            <w:shd w:val="clear" w:color="auto" w:fill="auto"/>
          </w:tcPr>
          <w:p w14:paraId="45B18F5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加融项类别</w:t>
            </w:r>
          </w:p>
        </w:tc>
        <w:tc>
          <w:tcPr>
            <w:tcW w:w="1049" w:type="pct"/>
            <w:shd w:val="clear" w:color="auto" w:fill="auto"/>
          </w:tcPr>
          <w:p w14:paraId="47D6181D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417" w:type="pct"/>
            <w:shd w:val="clear" w:color="auto" w:fill="auto"/>
          </w:tcPr>
          <w:p w14:paraId="7B67D9E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</w:tcPr>
          <w:p w14:paraId="5A1ED2F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70" w:type="pct"/>
            <w:shd w:val="clear" w:color="auto" w:fill="auto"/>
          </w:tcPr>
          <w:p w14:paraId="6B91727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01-</w:t>
            </w:r>
            <w:r w:rsidRPr="00A74F93">
              <w:rPr>
                <w:rFonts w:eastAsia="宋体"/>
                <w:szCs w:val="21"/>
              </w:rPr>
              <w:t>保险费</w:t>
            </w:r>
          </w:p>
          <w:p w14:paraId="45E0A29C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02-</w:t>
            </w:r>
            <w:r w:rsidRPr="00A74F93">
              <w:rPr>
                <w:rFonts w:eastAsia="宋体"/>
                <w:szCs w:val="21"/>
              </w:rPr>
              <w:t>购置税：</w:t>
            </w:r>
          </w:p>
          <w:p w14:paraId="55CB05D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03-GPS</w:t>
            </w:r>
            <w:r w:rsidRPr="00A74F93">
              <w:rPr>
                <w:rFonts w:eastAsia="宋体"/>
                <w:szCs w:val="21"/>
              </w:rPr>
              <w:t>费用</w:t>
            </w:r>
          </w:p>
          <w:p w14:paraId="68AB509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04-</w:t>
            </w:r>
            <w:r w:rsidRPr="00A74F93">
              <w:rPr>
                <w:rFonts w:eastAsia="宋体"/>
                <w:szCs w:val="21"/>
              </w:rPr>
              <w:t>档案费</w:t>
            </w:r>
          </w:p>
          <w:p w14:paraId="0F404C2A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05-</w:t>
            </w:r>
            <w:r w:rsidRPr="00A74F93">
              <w:rPr>
                <w:rFonts w:eastAsia="宋体"/>
                <w:szCs w:val="21"/>
              </w:rPr>
              <w:t>服务费</w:t>
            </w:r>
          </w:p>
          <w:p w14:paraId="30B6926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06-</w:t>
            </w:r>
            <w:r w:rsidRPr="00A74F93">
              <w:rPr>
                <w:rFonts w:eastAsia="宋体"/>
                <w:szCs w:val="21"/>
              </w:rPr>
              <w:t>其他</w:t>
            </w:r>
          </w:p>
        </w:tc>
      </w:tr>
      <w:tr w:rsidR="005C0034" w:rsidRPr="00A74F93" w14:paraId="2285111A" w14:textId="77777777" w:rsidTr="00AF034C">
        <w:tc>
          <w:tcPr>
            <w:tcW w:w="1222" w:type="pct"/>
            <w:shd w:val="clear" w:color="auto" w:fill="auto"/>
          </w:tcPr>
          <w:p w14:paraId="332CEC9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extraFundingAmount</w:t>
            </w:r>
          </w:p>
        </w:tc>
        <w:tc>
          <w:tcPr>
            <w:tcW w:w="814" w:type="pct"/>
            <w:shd w:val="clear" w:color="auto" w:fill="auto"/>
          </w:tcPr>
          <w:p w14:paraId="5D7E5AC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加融项金额</w:t>
            </w:r>
          </w:p>
        </w:tc>
        <w:tc>
          <w:tcPr>
            <w:tcW w:w="1049" w:type="pct"/>
            <w:shd w:val="clear" w:color="auto" w:fill="auto"/>
          </w:tcPr>
          <w:p w14:paraId="536CE439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7" w:type="pct"/>
            <w:shd w:val="clear" w:color="auto" w:fill="auto"/>
          </w:tcPr>
          <w:p w14:paraId="137C427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</w:tcPr>
          <w:p w14:paraId="210D9376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70" w:type="pct"/>
            <w:shd w:val="clear" w:color="auto" w:fill="auto"/>
          </w:tcPr>
          <w:p w14:paraId="20DEE85E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</w:tbl>
    <w:p w14:paraId="65EDD9B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70C59E43" w14:textId="77777777" w:rsidR="00C80419" w:rsidRPr="00A74F93" w:rsidRDefault="00C80419" w:rsidP="00EE4767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agent</w:t>
      </w:r>
      <w:r w:rsidR="009A5E00" w:rsidRPr="00A74F93">
        <w:rPr>
          <w:rFonts w:eastAsia="宋体"/>
          <w:szCs w:val="21"/>
        </w:rPr>
        <w:t>I</w:t>
      </w:r>
      <w:r w:rsidRPr="00A74F93">
        <w:rPr>
          <w:rFonts w:eastAsia="宋体"/>
          <w:szCs w:val="21"/>
        </w:rPr>
        <w:t>nfo</w:t>
      </w:r>
      <w:r w:rsidRPr="00A74F93">
        <w:rPr>
          <w:rFonts w:eastAsia="宋体"/>
          <w:szCs w:val="21"/>
        </w:rPr>
        <w:t>代理商信息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61"/>
        <w:gridCol w:w="2009"/>
        <w:gridCol w:w="1627"/>
        <w:gridCol w:w="2715"/>
        <w:gridCol w:w="3370"/>
      </w:tblGrid>
      <w:tr w:rsidR="005C0034" w:rsidRPr="00A74F93" w14:paraId="72D29B60" w14:textId="77777777" w:rsidTr="00AF034C">
        <w:tc>
          <w:tcPr>
            <w:tcW w:w="813" w:type="pct"/>
            <w:shd w:val="clear" w:color="auto" w:fill="BDD6EE" w:themeFill="accent5" w:themeFillTint="66"/>
          </w:tcPr>
          <w:p w14:paraId="6855624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EA92ED1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2B75D1A8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83" w:type="pct"/>
            <w:shd w:val="clear" w:color="auto" w:fill="BDD6EE" w:themeFill="accent5" w:themeFillTint="66"/>
          </w:tcPr>
          <w:p w14:paraId="61F8E9A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973" w:type="pct"/>
            <w:shd w:val="clear" w:color="auto" w:fill="BDD6EE" w:themeFill="accent5" w:themeFillTint="66"/>
          </w:tcPr>
          <w:p w14:paraId="25299546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209" w:type="pct"/>
            <w:shd w:val="clear" w:color="auto" w:fill="BDD6EE" w:themeFill="accent5" w:themeFillTint="66"/>
          </w:tcPr>
          <w:p w14:paraId="475068D5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C0034" w:rsidRPr="00A74F93" w14:paraId="05C2F874" w14:textId="77777777" w:rsidTr="00AF034C">
        <w:tc>
          <w:tcPr>
            <w:tcW w:w="813" w:type="pct"/>
            <w:shd w:val="clear" w:color="auto" w:fill="auto"/>
          </w:tcPr>
          <w:p w14:paraId="149FB69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spName</w:t>
            </w:r>
          </w:p>
        </w:tc>
        <w:tc>
          <w:tcPr>
            <w:tcW w:w="703" w:type="pct"/>
            <w:shd w:val="clear" w:color="auto" w:fill="auto"/>
          </w:tcPr>
          <w:p w14:paraId="4E2BF34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进件门店名称</w:t>
            </w:r>
          </w:p>
        </w:tc>
        <w:tc>
          <w:tcPr>
            <w:tcW w:w="720" w:type="pct"/>
            <w:shd w:val="clear" w:color="auto" w:fill="auto"/>
          </w:tcPr>
          <w:p w14:paraId="071FD3E4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6B108C0C" w14:textId="6105FDE8" w:rsidR="005C0034" w:rsidRPr="00A74F93" w:rsidRDefault="00C30A92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74D9875E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582B0746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5C0034" w:rsidRPr="00A74F93" w14:paraId="705FF94D" w14:textId="77777777" w:rsidTr="00AF034C">
        <w:tc>
          <w:tcPr>
            <w:tcW w:w="813" w:type="pct"/>
            <w:shd w:val="clear" w:color="auto" w:fill="auto"/>
          </w:tcPr>
          <w:p w14:paraId="23C21C76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spProvince</w:t>
            </w:r>
          </w:p>
        </w:tc>
        <w:tc>
          <w:tcPr>
            <w:tcW w:w="703" w:type="pct"/>
            <w:shd w:val="clear" w:color="auto" w:fill="auto"/>
          </w:tcPr>
          <w:p w14:paraId="68CA95A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门店所在省份</w:t>
            </w:r>
          </w:p>
        </w:tc>
        <w:tc>
          <w:tcPr>
            <w:tcW w:w="720" w:type="pct"/>
            <w:shd w:val="clear" w:color="auto" w:fill="auto"/>
          </w:tcPr>
          <w:p w14:paraId="3EDD4AF8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A91D14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57157730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6D8A5EB3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5C0034" w:rsidRPr="00A74F93" w14:paraId="5A47647B" w14:textId="77777777" w:rsidTr="00AF034C">
        <w:trPr>
          <w:trHeight w:val="50"/>
        </w:trPr>
        <w:tc>
          <w:tcPr>
            <w:tcW w:w="813" w:type="pct"/>
            <w:shd w:val="clear" w:color="auto" w:fill="auto"/>
          </w:tcPr>
          <w:p w14:paraId="2CEBFDFA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spCity</w:t>
            </w:r>
          </w:p>
        </w:tc>
        <w:tc>
          <w:tcPr>
            <w:tcW w:w="703" w:type="pct"/>
            <w:shd w:val="clear" w:color="auto" w:fill="auto"/>
          </w:tcPr>
          <w:p w14:paraId="747B3529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门店所在城市</w:t>
            </w:r>
          </w:p>
        </w:tc>
        <w:tc>
          <w:tcPr>
            <w:tcW w:w="720" w:type="pct"/>
            <w:shd w:val="clear" w:color="auto" w:fill="auto"/>
          </w:tcPr>
          <w:p w14:paraId="35B361D4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3DBCC647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0E0F577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7D9BBA4F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5C0034" w:rsidRPr="00A74F93" w14:paraId="5ADCB969" w14:textId="77777777" w:rsidTr="00AF034C">
        <w:tc>
          <w:tcPr>
            <w:tcW w:w="813" w:type="pct"/>
            <w:shd w:val="clear" w:color="auto" w:fill="auto"/>
          </w:tcPr>
          <w:p w14:paraId="7FE69F37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spDetailAddr</w:t>
            </w:r>
          </w:p>
        </w:tc>
        <w:tc>
          <w:tcPr>
            <w:tcW w:w="703" w:type="pct"/>
            <w:shd w:val="clear" w:color="auto" w:fill="auto"/>
          </w:tcPr>
          <w:p w14:paraId="4D770DB2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门店详细地址</w:t>
            </w:r>
          </w:p>
        </w:tc>
        <w:tc>
          <w:tcPr>
            <w:tcW w:w="720" w:type="pct"/>
            <w:shd w:val="clear" w:color="auto" w:fill="auto"/>
          </w:tcPr>
          <w:p w14:paraId="6B55444C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12A0142" w14:textId="3DEA96A2" w:rsidR="005C0034" w:rsidRPr="00A74F93" w:rsidRDefault="00C30A92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037F1F5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3EE10DD7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</w:tbl>
    <w:p w14:paraId="60C1D5D9" w14:textId="77777777" w:rsidR="00003755" w:rsidRPr="00A74F93" w:rsidRDefault="00003755" w:rsidP="00C80419">
      <w:pPr>
        <w:adjustRightInd w:val="0"/>
        <w:snapToGrid w:val="0"/>
        <w:rPr>
          <w:rFonts w:eastAsia="宋体"/>
          <w:szCs w:val="21"/>
        </w:rPr>
      </w:pPr>
    </w:p>
    <w:p w14:paraId="0735C478" w14:textId="77777777" w:rsidR="00C80419" w:rsidRPr="00A74F93" w:rsidRDefault="00C80419" w:rsidP="00C80419">
      <w:pPr>
        <w:rPr>
          <w:rFonts w:eastAsia="宋体"/>
          <w:szCs w:val="21"/>
        </w:rPr>
      </w:pPr>
      <w:r w:rsidRPr="00A74F93">
        <w:rPr>
          <w:rFonts w:eastAsia="宋体"/>
          <w:szCs w:val="21"/>
        </w:rPr>
        <w:t>BankAccount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932"/>
        <w:gridCol w:w="1906"/>
        <w:gridCol w:w="1431"/>
        <w:gridCol w:w="1590"/>
        <w:gridCol w:w="3780"/>
      </w:tblGrid>
      <w:tr w:rsidR="0018573B" w:rsidRPr="00A74F93" w14:paraId="2D6A3598" w14:textId="77777777" w:rsidTr="00AF034C">
        <w:tc>
          <w:tcPr>
            <w:tcW w:w="828" w:type="pct"/>
            <w:shd w:val="clear" w:color="auto" w:fill="BDD6EE" w:themeFill="accent5" w:themeFillTint="66"/>
          </w:tcPr>
          <w:p w14:paraId="34BEF2E1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1051" w:type="pct"/>
            <w:shd w:val="clear" w:color="auto" w:fill="BDD6EE" w:themeFill="accent5" w:themeFillTint="66"/>
          </w:tcPr>
          <w:p w14:paraId="1C787FED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55D066F0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3709D5BC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70" w:type="pct"/>
            <w:shd w:val="clear" w:color="auto" w:fill="BDD6EE" w:themeFill="accent5" w:themeFillTint="66"/>
          </w:tcPr>
          <w:p w14:paraId="0F597141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355" w:type="pct"/>
            <w:shd w:val="clear" w:color="auto" w:fill="BDD6EE" w:themeFill="accent5" w:themeFillTint="66"/>
          </w:tcPr>
          <w:p w14:paraId="755A89ED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8573B" w:rsidRPr="00A74F93" w14:paraId="731680D6" w14:textId="77777777" w:rsidTr="00AF034C">
        <w:tc>
          <w:tcPr>
            <w:tcW w:w="828" w:type="pct"/>
            <w:shd w:val="clear" w:color="auto" w:fill="auto"/>
          </w:tcPr>
          <w:p w14:paraId="5E96E2A8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accountType</w:t>
            </w:r>
          </w:p>
        </w:tc>
        <w:tc>
          <w:tcPr>
            <w:tcW w:w="1051" w:type="pct"/>
            <w:shd w:val="clear" w:color="auto" w:fill="auto"/>
          </w:tcPr>
          <w:p w14:paraId="5D822A16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账户类型</w:t>
            </w:r>
          </w:p>
        </w:tc>
        <w:tc>
          <w:tcPr>
            <w:tcW w:w="683" w:type="pct"/>
            <w:shd w:val="clear" w:color="auto" w:fill="auto"/>
          </w:tcPr>
          <w:p w14:paraId="65956CC6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枚举</w:t>
            </w:r>
          </w:p>
        </w:tc>
        <w:tc>
          <w:tcPr>
            <w:tcW w:w="513" w:type="pct"/>
            <w:shd w:val="clear" w:color="auto" w:fill="auto"/>
          </w:tcPr>
          <w:p w14:paraId="307ADF8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74DDA0E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55" w:type="pct"/>
            <w:shd w:val="clear" w:color="auto" w:fill="auto"/>
          </w:tcPr>
          <w:p w14:paraId="7572582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PERSONAL("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个人账户</w:t>
            </w:r>
            <w:r w:rsidRPr="00AF034C">
              <w:rPr>
                <w:rFonts w:eastAsia="宋体"/>
                <w:color w:val="000000" w:themeColor="text1"/>
                <w:szCs w:val="21"/>
              </w:rPr>
              <w:t>")</w:t>
            </w:r>
          </w:p>
          <w:p w14:paraId="3EAC4D19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BUSINESS("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对公账户</w:t>
            </w:r>
            <w:r w:rsidRPr="00AF034C">
              <w:rPr>
                <w:rFonts w:eastAsia="宋体"/>
                <w:color w:val="000000" w:themeColor="text1"/>
                <w:szCs w:val="21"/>
              </w:rPr>
              <w:t>")</w:t>
            </w:r>
          </w:p>
        </w:tc>
      </w:tr>
      <w:tr w:rsidR="0018573B" w:rsidRPr="00A74F93" w14:paraId="3AA87D1C" w14:textId="77777777" w:rsidTr="00AF034C">
        <w:tc>
          <w:tcPr>
            <w:tcW w:w="828" w:type="pct"/>
            <w:shd w:val="clear" w:color="auto" w:fill="auto"/>
          </w:tcPr>
          <w:p w14:paraId="415979E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accountNum</w:t>
            </w:r>
          </w:p>
        </w:tc>
        <w:tc>
          <w:tcPr>
            <w:tcW w:w="1051" w:type="pct"/>
            <w:shd w:val="clear" w:color="auto" w:fill="auto"/>
          </w:tcPr>
          <w:p w14:paraId="20A60C40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账户号码（银行卡号）</w:t>
            </w:r>
          </w:p>
        </w:tc>
        <w:tc>
          <w:tcPr>
            <w:tcW w:w="683" w:type="pct"/>
            <w:shd w:val="clear" w:color="auto" w:fill="auto"/>
          </w:tcPr>
          <w:p w14:paraId="1D30C6B9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344680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257663A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355" w:type="pct"/>
            <w:shd w:val="clear" w:color="auto" w:fill="auto"/>
          </w:tcPr>
          <w:p w14:paraId="0DF993D1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8573B" w:rsidRPr="00A74F93" w14:paraId="385F5C94" w14:textId="77777777" w:rsidTr="00AF034C">
        <w:tc>
          <w:tcPr>
            <w:tcW w:w="828" w:type="pct"/>
            <w:shd w:val="clear" w:color="auto" w:fill="auto"/>
          </w:tcPr>
          <w:p w14:paraId="6CD4803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accountName</w:t>
            </w:r>
          </w:p>
        </w:tc>
        <w:tc>
          <w:tcPr>
            <w:tcW w:w="1051" w:type="pct"/>
            <w:shd w:val="clear" w:color="auto" w:fill="auto"/>
          </w:tcPr>
          <w:p w14:paraId="2F48F25D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账户户名</w:t>
            </w:r>
          </w:p>
        </w:tc>
        <w:tc>
          <w:tcPr>
            <w:tcW w:w="683" w:type="pct"/>
            <w:shd w:val="clear" w:color="auto" w:fill="auto"/>
          </w:tcPr>
          <w:p w14:paraId="1C86AED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5EDDB1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0FA3C7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60</w:t>
            </w:r>
          </w:p>
        </w:tc>
        <w:tc>
          <w:tcPr>
            <w:tcW w:w="1355" w:type="pct"/>
            <w:shd w:val="clear" w:color="auto" w:fill="auto"/>
          </w:tcPr>
          <w:p w14:paraId="5AEFB0D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97313" w:rsidRPr="00A74F93" w14:paraId="2AD8F510" w14:textId="77777777" w:rsidTr="00AF034C">
        <w:tc>
          <w:tcPr>
            <w:tcW w:w="828" w:type="pct"/>
            <w:shd w:val="clear" w:color="auto" w:fill="auto"/>
          </w:tcPr>
          <w:p w14:paraId="3D6F7002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bankCode</w:t>
            </w:r>
          </w:p>
        </w:tc>
        <w:tc>
          <w:tcPr>
            <w:tcW w:w="1051" w:type="pct"/>
            <w:shd w:val="clear" w:color="auto" w:fill="auto"/>
          </w:tcPr>
          <w:p w14:paraId="7728D92F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开户银行代码</w:t>
            </w:r>
          </w:p>
        </w:tc>
        <w:tc>
          <w:tcPr>
            <w:tcW w:w="683" w:type="pct"/>
            <w:shd w:val="clear" w:color="auto" w:fill="auto"/>
          </w:tcPr>
          <w:p w14:paraId="7520E5D1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0A1D8BF9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A8F8B7A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</w:t>
            </w:r>
          </w:p>
        </w:tc>
        <w:tc>
          <w:tcPr>
            <w:tcW w:w="1355" w:type="pct"/>
            <w:shd w:val="clear" w:color="auto" w:fill="auto"/>
          </w:tcPr>
          <w:p w14:paraId="5FE68DC0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详见附件“银行代码”</w:t>
            </w:r>
          </w:p>
        </w:tc>
      </w:tr>
      <w:tr w:rsidR="0018573B" w:rsidRPr="00A74F93" w14:paraId="5CEAA6D5" w14:textId="77777777" w:rsidTr="00AF034C">
        <w:tc>
          <w:tcPr>
            <w:tcW w:w="828" w:type="pct"/>
            <w:shd w:val="clear" w:color="auto" w:fill="auto"/>
          </w:tcPr>
          <w:p w14:paraId="603E396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bankName</w:t>
            </w:r>
          </w:p>
        </w:tc>
        <w:tc>
          <w:tcPr>
            <w:tcW w:w="1051" w:type="pct"/>
            <w:shd w:val="clear" w:color="auto" w:fill="auto"/>
          </w:tcPr>
          <w:p w14:paraId="4E2C44E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开户银行</w:t>
            </w:r>
          </w:p>
        </w:tc>
        <w:tc>
          <w:tcPr>
            <w:tcW w:w="683" w:type="pct"/>
            <w:shd w:val="clear" w:color="auto" w:fill="auto"/>
          </w:tcPr>
          <w:p w14:paraId="135B7B9B" w14:textId="77777777" w:rsidR="0018573B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37A1933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C98AD3F" w14:textId="77777777" w:rsidR="0018573B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83B19B0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邮储银行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2E553993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B0102("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中国工商银行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168E7E91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B0103("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中国农业银行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39A430F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B0104("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中国建设银行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000B941C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B0105("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交通银行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573D9AD0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B0301("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中信银行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168F095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B0302("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中国光大银行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61E2757E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B0303("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中国民生银行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47C25C3B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B0305("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广东发展银行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06592E23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B0306("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深发展银行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264B9B01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B0307("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招商银行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3D86483C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B0308("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兴业银行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638DFB97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B0410("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中国平安银行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58F9A8DE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B6440("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徽商银行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CD044C1" w14:textId="77777777" w:rsidR="0018573B" w:rsidRPr="00AF034C" w:rsidRDefault="00263B9F" w:rsidP="00263B9F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B0411("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</w:tc>
      </w:tr>
      <w:tr w:rsidR="0018573B" w:rsidRPr="00A74F93" w14:paraId="7AA87789" w14:textId="77777777" w:rsidTr="00AF034C">
        <w:tc>
          <w:tcPr>
            <w:tcW w:w="828" w:type="pct"/>
            <w:shd w:val="clear" w:color="auto" w:fill="auto"/>
          </w:tcPr>
          <w:p w14:paraId="310F29F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branchName</w:t>
            </w:r>
          </w:p>
        </w:tc>
        <w:tc>
          <w:tcPr>
            <w:tcW w:w="1051" w:type="pct"/>
            <w:shd w:val="clear" w:color="auto" w:fill="auto"/>
          </w:tcPr>
          <w:p w14:paraId="2DCAF5B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开户支行名称</w:t>
            </w:r>
          </w:p>
        </w:tc>
        <w:tc>
          <w:tcPr>
            <w:tcW w:w="683" w:type="pct"/>
            <w:shd w:val="clear" w:color="auto" w:fill="auto"/>
          </w:tcPr>
          <w:p w14:paraId="5E40BA9A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443995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605E4797" w14:textId="77777777" w:rsidR="0018573B" w:rsidRPr="00AF034C" w:rsidRDefault="0034515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BED537C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8573B" w:rsidRPr="00A74F93" w14:paraId="4524F6D1" w14:textId="77777777" w:rsidTr="00AF034C">
        <w:tc>
          <w:tcPr>
            <w:tcW w:w="828" w:type="pct"/>
            <w:shd w:val="clear" w:color="auto" w:fill="auto"/>
          </w:tcPr>
          <w:p w14:paraId="2BFECB8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mobilePhone</w:t>
            </w:r>
          </w:p>
        </w:tc>
        <w:tc>
          <w:tcPr>
            <w:tcW w:w="1051" w:type="pct"/>
            <w:shd w:val="clear" w:color="auto" w:fill="auto"/>
          </w:tcPr>
          <w:p w14:paraId="68D24D7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银行卡在银行预留的手机号码</w:t>
            </w:r>
          </w:p>
        </w:tc>
        <w:tc>
          <w:tcPr>
            <w:tcW w:w="683" w:type="pct"/>
            <w:shd w:val="clear" w:color="auto" w:fill="auto"/>
          </w:tcPr>
          <w:p w14:paraId="66F27EC8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FF6B377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364FE341" w14:textId="77777777" w:rsidR="0018573B" w:rsidRPr="00AF034C" w:rsidRDefault="0034515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  <w:tc>
          <w:tcPr>
            <w:tcW w:w="1355" w:type="pct"/>
            <w:shd w:val="clear" w:color="auto" w:fill="auto"/>
          </w:tcPr>
          <w:p w14:paraId="31CDF461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361D9801" w14:textId="77777777" w:rsidR="00C80419" w:rsidRPr="00A74F93" w:rsidRDefault="00C80419" w:rsidP="00C80419">
      <w:pPr>
        <w:rPr>
          <w:rFonts w:eastAsia="宋体"/>
          <w:szCs w:val="21"/>
        </w:rPr>
      </w:pPr>
    </w:p>
    <w:p w14:paraId="285D1D4E" w14:textId="77777777" w:rsidR="00C80419" w:rsidRPr="00A74F93" w:rsidRDefault="00E73794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审核信息</w:t>
      </w:r>
    </w:p>
    <w:tbl>
      <w:tblPr>
        <w:tblW w:w="45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385"/>
        <w:gridCol w:w="2440"/>
        <w:gridCol w:w="1190"/>
        <w:gridCol w:w="4079"/>
      </w:tblGrid>
      <w:tr w:rsidR="00E73794" w:rsidRPr="00A74F93" w14:paraId="63824DDF" w14:textId="77777777" w:rsidTr="002D3383">
        <w:tc>
          <w:tcPr>
            <w:tcW w:w="1011" w:type="pct"/>
            <w:shd w:val="clear" w:color="auto" w:fill="BDD6EE"/>
          </w:tcPr>
          <w:p w14:paraId="173A02FE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942" w:type="pct"/>
            <w:shd w:val="clear" w:color="auto" w:fill="BDD6EE"/>
          </w:tcPr>
          <w:p w14:paraId="279192F5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4" w:type="pct"/>
            <w:shd w:val="clear" w:color="auto" w:fill="BDD6EE"/>
          </w:tcPr>
          <w:p w14:paraId="16BF7BD3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70" w:type="pct"/>
            <w:shd w:val="clear" w:color="auto" w:fill="BDD6EE"/>
          </w:tcPr>
          <w:p w14:paraId="4AFE17AE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612" w:type="pct"/>
            <w:shd w:val="clear" w:color="auto" w:fill="BDD6EE"/>
          </w:tcPr>
          <w:p w14:paraId="10DF59BC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73794" w:rsidRPr="00A74F93" w14:paraId="046DC4D6" w14:textId="77777777" w:rsidTr="00AF034C">
        <w:tc>
          <w:tcPr>
            <w:tcW w:w="1011" w:type="pct"/>
            <w:shd w:val="clear" w:color="auto" w:fill="auto"/>
          </w:tcPr>
          <w:p w14:paraId="18F25648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is</w:t>
            </w:r>
            <w:r w:rsidR="00C03BFF" w:rsidRPr="00AB1506">
              <w:rPr>
                <w:rFonts w:eastAsia="宋体"/>
                <w:szCs w:val="21"/>
              </w:rPr>
              <w:t>C</w:t>
            </w:r>
            <w:r w:rsidRPr="00AB1506">
              <w:rPr>
                <w:rFonts w:eastAsia="宋体"/>
                <w:szCs w:val="21"/>
              </w:rPr>
              <w:t>alled</w:t>
            </w:r>
          </w:p>
        </w:tc>
        <w:tc>
          <w:tcPr>
            <w:tcW w:w="942" w:type="pct"/>
            <w:shd w:val="clear" w:color="auto" w:fill="auto"/>
          </w:tcPr>
          <w:p w14:paraId="23E4BBB5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noProof/>
                <w:szCs w:val="21"/>
              </w:rPr>
              <w:t>是否电核</w:t>
            </w:r>
          </w:p>
        </w:tc>
        <w:tc>
          <w:tcPr>
            <w:tcW w:w="964" w:type="pct"/>
            <w:shd w:val="clear" w:color="auto" w:fill="auto"/>
          </w:tcPr>
          <w:p w14:paraId="1901E766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70" w:type="pct"/>
            <w:shd w:val="clear" w:color="auto" w:fill="auto"/>
          </w:tcPr>
          <w:p w14:paraId="7916E2F5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612" w:type="pct"/>
            <w:shd w:val="clear" w:color="auto" w:fill="auto"/>
          </w:tcPr>
          <w:p w14:paraId="7E0DC5F7" w14:textId="77777777" w:rsidR="00E73794" w:rsidRPr="00AB1506" w:rsidRDefault="00E73794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1-</w:t>
            </w:r>
            <w:r w:rsidRPr="00AB1506">
              <w:rPr>
                <w:rFonts w:eastAsia="宋体"/>
                <w:szCs w:val="21"/>
              </w:rPr>
              <w:t>已电核</w:t>
            </w:r>
          </w:p>
          <w:p w14:paraId="71708366" w14:textId="77777777" w:rsidR="00AB1506" w:rsidRPr="00AB1506" w:rsidRDefault="00E73794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2-</w:t>
            </w:r>
            <w:r w:rsidRPr="00AB1506">
              <w:rPr>
                <w:rFonts w:eastAsia="宋体"/>
                <w:szCs w:val="21"/>
              </w:rPr>
              <w:t>未电核</w:t>
            </w:r>
          </w:p>
        </w:tc>
      </w:tr>
    </w:tbl>
    <w:p w14:paraId="02250510" w14:textId="77777777" w:rsidR="00600131" w:rsidRPr="00A74F93" w:rsidRDefault="00600131" w:rsidP="00600131">
      <w:pPr>
        <w:rPr>
          <w:rFonts w:eastAsia="宋体"/>
          <w:szCs w:val="21"/>
        </w:rPr>
      </w:pPr>
    </w:p>
    <w:p w14:paraId="613FD695" w14:textId="77777777" w:rsidR="00600131" w:rsidRPr="00A74F93" w:rsidRDefault="00600131" w:rsidP="00600131">
      <w:pPr>
        <w:pStyle w:val="3"/>
        <w:rPr>
          <w:rFonts w:eastAsia="宋体"/>
        </w:rPr>
      </w:pPr>
      <w:bookmarkStart w:id="89" w:name="_Toc33710270"/>
      <w:r w:rsidRPr="00A74F93">
        <w:rPr>
          <w:rFonts w:eastAsia="宋体"/>
        </w:rPr>
        <w:lastRenderedPageBreak/>
        <w:t>响应参数说明</w:t>
      </w:r>
      <w:bookmarkEnd w:id="8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2467"/>
        <w:gridCol w:w="2467"/>
        <w:gridCol w:w="1485"/>
        <w:gridCol w:w="1484"/>
        <w:gridCol w:w="4425"/>
      </w:tblGrid>
      <w:tr w:rsidR="001F2222" w:rsidRPr="00A74F93" w14:paraId="4202D10D" w14:textId="77777777" w:rsidTr="00AB1506">
        <w:tc>
          <w:tcPr>
            <w:tcW w:w="581" w:type="pct"/>
            <w:shd w:val="clear" w:color="auto" w:fill="BDD6EE"/>
          </w:tcPr>
          <w:p w14:paraId="6917EC91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84" w:type="pct"/>
            <w:shd w:val="clear" w:color="auto" w:fill="BDD6EE"/>
          </w:tcPr>
          <w:p w14:paraId="55DB70BC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884" w:type="pct"/>
            <w:shd w:val="clear" w:color="auto" w:fill="BDD6EE"/>
          </w:tcPr>
          <w:p w14:paraId="5E80B203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32" w:type="pct"/>
            <w:shd w:val="clear" w:color="auto" w:fill="BDD6EE"/>
          </w:tcPr>
          <w:p w14:paraId="0A3A1581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32" w:type="pct"/>
            <w:shd w:val="clear" w:color="auto" w:fill="BDD6EE"/>
          </w:tcPr>
          <w:p w14:paraId="7157A55D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6" w:type="pct"/>
            <w:shd w:val="clear" w:color="auto" w:fill="BDD6EE"/>
          </w:tcPr>
          <w:p w14:paraId="4A6FE722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F2222" w:rsidRPr="00A74F93" w14:paraId="437A5BD1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011AC76D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84" w:type="pct"/>
            <w:shd w:val="clear" w:color="auto" w:fill="auto"/>
          </w:tcPr>
          <w:p w14:paraId="7B61630E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884" w:type="pct"/>
            <w:shd w:val="clear" w:color="auto" w:fill="auto"/>
          </w:tcPr>
          <w:p w14:paraId="622214B5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0815C76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0DC50C9D" w14:textId="77777777" w:rsidR="001F2222" w:rsidRPr="00A74F93" w:rsidRDefault="007610B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586" w:type="pct"/>
            <w:shd w:val="clear" w:color="auto" w:fill="auto"/>
          </w:tcPr>
          <w:p w14:paraId="5B818C2B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失败</w:t>
            </w:r>
          </w:p>
          <w:p w14:paraId="13EB431D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成功</w:t>
            </w:r>
          </w:p>
        </w:tc>
      </w:tr>
      <w:tr w:rsidR="001F2222" w:rsidRPr="00A74F93" w14:paraId="7E276108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821482D" w14:textId="77777777" w:rsidR="001F2222" w:rsidRPr="00A74F93" w:rsidRDefault="00AB1506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84" w:type="pct"/>
            <w:shd w:val="clear" w:color="auto" w:fill="auto"/>
          </w:tcPr>
          <w:p w14:paraId="3FDACBBA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884" w:type="pct"/>
            <w:shd w:val="clear" w:color="auto" w:fill="auto"/>
          </w:tcPr>
          <w:p w14:paraId="47C66F31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22A495BA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532" w:type="pct"/>
          </w:tcPr>
          <w:p w14:paraId="1F10BBC4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  <w:r w:rsidRPr="00A74F93">
              <w:rPr>
                <w:rFonts w:eastAsia="宋体"/>
                <w:color w:val="000000"/>
                <w:szCs w:val="21"/>
              </w:rPr>
              <w:t>00</w:t>
            </w:r>
          </w:p>
        </w:tc>
        <w:tc>
          <w:tcPr>
            <w:tcW w:w="1586" w:type="pct"/>
            <w:shd w:val="clear" w:color="auto" w:fill="auto"/>
          </w:tcPr>
          <w:p w14:paraId="600014B6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提交失败信息说明</w:t>
            </w:r>
          </w:p>
        </w:tc>
      </w:tr>
      <w:tr w:rsidR="00AB1506" w:rsidRPr="00A74F93" w14:paraId="59CD504C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7C264B8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</w:rPr>
              <w:t>queryId</w:t>
            </w:r>
          </w:p>
        </w:tc>
        <w:tc>
          <w:tcPr>
            <w:tcW w:w="884" w:type="pct"/>
            <w:shd w:val="clear" w:color="auto" w:fill="auto"/>
          </w:tcPr>
          <w:p w14:paraId="079EC794" w14:textId="77777777" w:rsidR="00AB1506" w:rsidRPr="00AB1506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B1506">
              <w:rPr>
                <w:rFonts w:eastAsia="宋体"/>
                <w:szCs w:val="21"/>
              </w:rPr>
              <w:t>结果查询</w:t>
            </w:r>
            <w:r w:rsidRPr="00AB1506">
              <w:rPr>
                <w:rFonts w:eastAsia="宋体"/>
                <w:szCs w:val="21"/>
              </w:rPr>
              <w:t>ID</w:t>
            </w:r>
          </w:p>
        </w:tc>
        <w:tc>
          <w:tcPr>
            <w:tcW w:w="884" w:type="pct"/>
            <w:shd w:val="clear" w:color="auto" w:fill="auto"/>
          </w:tcPr>
          <w:p w14:paraId="715B3F58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B1506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49A1737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B1506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367989C0" w14:textId="77777777" w:rsidR="00AB1506" w:rsidRPr="00AB1506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B1506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586" w:type="pct"/>
            <w:shd w:val="clear" w:color="auto" w:fill="auto"/>
          </w:tcPr>
          <w:p w14:paraId="6FA64C62" w14:textId="77777777" w:rsidR="00AB1506" w:rsidRPr="00A74F93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348E67D3" w14:textId="77777777" w:rsidR="00600131" w:rsidRPr="00A74F93" w:rsidRDefault="00600131" w:rsidP="00600131">
      <w:pPr>
        <w:rPr>
          <w:rFonts w:eastAsia="宋体"/>
        </w:rPr>
      </w:pPr>
    </w:p>
    <w:p w14:paraId="5631D8ED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90" w:name="_Toc33710271"/>
      <w:r w:rsidRPr="00A74F93">
        <w:rPr>
          <w:rFonts w:ascii="Times New Roman" w:eastAsia="宋体" w:hAnsi="Times New Roman" w:cs="Times New Roman"/>
        </w:rPr>
        <w:t>进件</w:t>
      </w:r>
      <w:r w:rsidR="00E73794" w:rsidRPr="00A74F93">
        <w:rPr>
          <w:rFonts w:ascii="Times New Roman" w:eastAsia="宋体" w:hAnsi="Times New Roman" w:cs="Times New Roman"/>
        </w:rPr>
        <w:t>申请</w:t>
      </w:r>
      <w:r w:rsidRPr="00A74F93">
        <w:rPr>
          <w:rFonts w:ascii="Times New Roman" w:eastAsia="宋体" w:hAnsi="Times New Roman" w:cs="Times New Roman"/>
        </w:rPr>
        <w:t>结果查询</w:t>
      </w:r>
      <w:bookmarkEnd w:id="90"/>
    </w:p>
    <w:p w14:paraId="515BDCAE" w14:textId="77777777" w:rsidR="00771205" w:rsidRPr="00A74F93" w:rsidRDefault="00771205" w:rsidP="00771205">
      <w:pPr>
        <w:pStyle w:val="3"/>
        <w:rPr>
          <w:rFonts w:eastAsia="宋体"/>
        </w:rPr>
      </w:pPr>
      <w:bookmarkStart w:id="91" w:name="_Toc33710272"/>
      <w:r w:rsidRPr="00A74F93">
        <w:rPr>
          <w:rFonts w:eastAsia="宋体"/>
        </w:rPr>
        <w:t>功能描述</w:t>
      </w:r>
      <w:bookmarkEnd w:id="91"/>
    </w:p>
    <w:p w14:paraId="4C2DDE3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调用该接口查询</w:t>
      </w:r>
      <w:r w:rsidR="00E73794" w:rsidRPr="00A74F93">
        <w:rPr>
          <w:rFonts w:eastAsia="宋体"/>
        </w:rPr>
        <w:t>进件审核的结果</w:t>
      </w:r>
      <w:r w:rsidRPr="00A74F93">
        <w:rPr>
          <w:rFonts w:eastAsia="宋体"/>
        </w:rPr>
        <w:t>；</w:t>
      </w:r>
    </w:p>
    <w:p w14:paraId="16B2F079" w14:textId="77777777" w:rsidR="00771205" w:rsidRPr="00A74F93" w:rsidRDefault="00771205" w:rsidP="00771205">
      <w:pPr>
        <w:pStyle w:val="3"/>
        <w:rPr>
          <w:rFonts w:eastAsia="宋体"/>
        </w:rPr>
      </w:pPr>
      <w:bookmarkStart w:id="92" w:name="_Toc33710273"/>
      <w:r w:rsidRPr="00A74F93">
        <w:rPr>
          <w:rFonts w:eastAsia="宋体"/>
        </w:rPr>
        <w:t>业务逻辑</w:t>
      </w:r>
      <w:bookmarkEnd w:id="92"/>
    </w:p>
    <w:p w14:paraId="69C01B89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9ED3ED9" w14:textId="77777777" w:rsidR="00771205" w:rsidRPr="00A74F93" w:rsidRDefault="00771205" w:rsidP="00771205">
      <w:pPr>
        <w:pStyle w:val="3"/>
        <w:rPr>
          <w:rFonts w:eastAsia="宋体"/>
        </w:rPr>
      </w:pPr>
      <w:bookmarkStart w:id="93" w:name="_Toc3371027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93"/>
    </w:p>
    <w:p w14:paraId="6D90C9C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incomeApplyResult</w:t>
      </w:r>
    </w:p>
    <w:p w14:paraId="66997A9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lastRenderedPageBreak/>
        <w:t>正式地址：</w:t>
      </w:r>
    </w:p>
    <w:p w14:paraId="29009540" w14:textId="77777777" w:rsidR="00771205" w:rsidRPr="00A74F93" w:rsidRDefault="00771205" w:rsidP="00771205">
      <w:pPr>
        <w:pStyle w:val="3"/>
        <w:rPr>
          <w:rFonts w:eastAsia="宋体"/>
        </w:rPr>
      </w:pPr>
      <w:bookmarkStart w:id="94" w:name="_Toc33710275"/>
      <w:r w:rsidRPr="00A74F93">
        <w:rPr>
          <w:rFonts w:eastAsia="宋体"/>
        </w:rPr>
        <w:t>请求参数说明</w:t>
      </w:r>
      <w:bookmarkEnd w:id="9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2646"/>
        <w:gridCol w:w="2149"/>
        <w:gridCol w:w="1432"/>
        <w:gridCol w:w="1428"/>
        <w:gridCol w:w="4179"/>
      </w:tblGrid>
      <w:tr w:rsidR="001F2222" w:rsidRPr="00AB1506" w14:paraId="57DC0AFC" w14:textId="77777777" w:rsidTr="00AF034C">
        <w:tc>
          <w:tcPr>
            <w:tcW w:w="758" w:type="pct"/>
            <w:shd w:val="clear" w:color="auto" w:fill="BDD6EE" w:themeFill="accent5" w:themeFillTint="66"/>
          </w:tcPr>
          <w:p w14:paraId="166A7A0A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参数</w:t>
            </w:r>
          </w:p>
        </w:tc>
        <w:tc>
          <w:tcPr>
            <w:tcW w:w="948" w:type="pct"/>
            <w:shd w:val="clear" w:color="auto" w:fill="BDD6EE" w:themeFill="accent5" w:themeFillTint="66"/>
          </w:tcPr>
          <w:p w14:paraId="0DD8978B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名称</w:t>
            </w:r>
          </w:p>
        </w:tc>
        <w:tc>
          <w:tcPr>
            <w:tcW w:w="770" w:type="pct"/>
            <w:shd w:val="clear" w:color="auto" w:fill="BDD6EE" w:themeFill="accent5" w:themeFillTint="66"/>
          </w:tcPr>
          <w:p w14:paraId="493A7508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2A87CF6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限制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74CEC706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3BB63355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注释</w:t>
            </w:r>
          </w:p>
        </w:tc>
      </w:tr>
      <w:tr w:rsidR="001F2222" w:rsidRPr="00AB1506" w14:paraId="7121F09D" w14:textId="77777777" w:rsidTr="00AF034C">
        <w:tc>
          <w:tcPr>
            <w:tcW w:w="758" w:type="pct"/>
            <w:shd w:val="clear" w:color="auto" w:fill="auto"/>
          </w:tcPr>
          <w:p w14:paraId="2F9E4DD9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applyNo</w:t>
            </w:r>
          </w:p>
        </w:tc>
        <w:tc>
          <w:tcPr>
            <w:tcW w:w="948" w:type="pct"/>
            <w:shd w:val="clear" w:color="auto" w:fill="auto"/>
          </w:tcPr>
          <w:p w14:paraId="671D51AD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lang w:val="zh-TW"/>
              </w:rPr>
              <w:t>申请件编号</w:t>
            </w:r>
          </w:p>
        </w:tc>
        <w:tc>
          <w:tcPr>
            <w:tcW w:w="770" w:type="pct"/>
            <w:shd w:val="clear" w:color="auto" w:fill="auto"/>
          </w:tcPr>
          <w:p w14:paraId="6AD33D80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44EB47AB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12941D1" w14:textId="77777777" w:rsidR="001F2222" w:rsidRPr="00AB1506" w:rsidRDefault="006B3D6A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76CEA878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</w:p>
        </w:tc>
      </w:tr>
      <w:tr w:rsidR="00AB1506" w:rsidRPr="00AB1506" w14:paraId="54FDD1A6" w14:textId="77777777" w:rsidTr="00AF034C">
        <w:tc>
          <w:tcPr>
            <w:tcW w:w="758" w:type="pct"/>
            <w:shd w:val="clear" w:color="auto" w:fill="auto"/>
          </w:tcPr>
          <w:p w14:paraId="3E189BF7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t>queryId</w:t>
            </w:r>
          </w:p>
        </w:tc>
        <w:tc>
          <w:tcPr>
            <w:tcW w:w="948" w:type="pct"/>
            <w:shd w:val="clear" w:color="auto" w:fill="auto"/>
          </w:tcPr>
          <w:p w14:paraId="51241FFB" w14:textId="77777777" w:rsidR="00AB1506" w:rsidRPr="00AB1506" w:rsidRDefault="00AB1506" w:rsidP="00AF034C">
            <w:pPr>
              <w:jc w:val="both"/>
              <w:rPr>
                <w:rFonts w:eastAsia="宋体"/>
                <w:lang w:val="zh-TW"/>
              </w:rPr>
            </w:pPr>
            <w:r w:rsidRPr="00AB1506">
              <w:rPr>
                <w:rFonts w:eastAsia="华文楷体"/>
                <w:szCs w:val="21"/>
              </w:rPr>
              <w:t>结果查询</w:t>
            </w:r>
            <w:r w:rsidRPr="00AB1506">
              <w:rPr>
                <w:rFonts w:eastAsia="华文楷体"/>
                <w:szCs w:val="21"/>
              </w:rPr>
              <w:t>ID</w:t>
            </w:r>
          </w:p>
        </w:tc>
        <w:tc>
          <w:tcPr>
            <w:tcW w:w="770" w:type="pct"/>
            <w:shd w:val="clear" w:color="auto" w:fill="auto"/>
          </w:tcPr>
          <w:p w14:paraId="71EBC46F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CDBD7DF" w14:textId="77777777" w:rsidR="00AB1506" w:rsidRPr="00AB1506" w:rsidRDefault="00AB1506" w:rsidP="00AF034C">
            <w:pPr>
              <w:jc w:val="both"/>
              <w:rPr>
                <w:rFonts w:eastAsia="宋体"/>
                <w:lang w:val="zh-TW"/>
              </w:rPr>
            </w:pPr>
            <w:r w:rsidRPr="00AB1506">
              <w:rPr>
                <w:rFonts w:eastAsia="宋体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8F58877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1E80F9DA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进件申请返回的查询</w:t>
            </w:r>
            <w:r w:rsidRPr="00AB1506">
              <w:rPr>
                <w:rFonts w:eastAsia="宋体"/>
              </w:rPr>
              <w:t>ID</w:t>
            </w:r>
          </w:p>
        </w:tc>
      </w:tr>
    </w:tbl>
    <w:p w14:paraId="2860A2A6" w14:textId="77777777" w:rsidR="00771205" w:rsidRPr="00A74F93" w:rsidRDefault="00771205" w:rsidP="00771205">
      <w:pPr>
        <w:rPr>
          <w:rFonts w:eastAsia="宋体"/>
        </w:rPr>
      </w:pPr>
    </w:p>
    <w:p w14:paraId="1E4C8FE0" w14:textId="77777777" w:rsidR="00771205" w:rsidRPr="00A74F93" w:rsidRDefault="00771205" w:rsidP="00771205">
      <w:pPr>
        <w:pStyle w:val="3"/>
        <w:rPr>
          <w:rFonts w:eastAsia="宋体"/>
        </w:rPr>
      </w:pPr>
      <w:bookmarkStart w:id="95" w:name="_Toc33710276"/>
      <w:r w:rsidRPr="00A74F93">
        <w:rPr>
          <w:rFonts w:eastAsia="宋体"/>
        </w:rPr>
        <w:t>响应参数说明</w:t>
      </w:r>
      <w:bookmarkEnd w:id="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973"/>
        <w:gridCol w:w="2332"/>
        <w:gridCol w:w="2148"/>
        <w:gridCol w:w="5608"/>
      </w:tblGrid>
      <w:tr w:rsidR="001F2222" w:rsidRPr="00A74F93" w14:paraId="6545C70E" w14:textId="77777777" w:rsidTr="00F04F7D">
        <w:tc>
          <w:tcPr>
            <w:tcW w:w="677" w:type="pct"/>
            <w:shd w:val="clear" w:color="auto" w:fill="BDD6EE"/>
          </w:tcPr>
          <w:p w14:paraId="7A38487B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707" w:type="pct"/>
            <w:shd w:val="clear" w:color="auto" w:fill="BDD6EE"/>
          </w:tcPr>
          <w:p w14:paraId="5C419B2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36" w:type="pct"/>
            <w:shd w:val="clear" w:color="auto" w:fill="BDD6EE"/>
          </w:tcPr>
          <w:p w14:paraId="5BEA2CC4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70" w:type="pct"/>
            <w:shd w:val="clear" w:color="auto" w:fill="BDD6EE"/>
          </w:tcPr>
          <w:p w14:paraId="41C42FDF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1E6D619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1F2222" w:rsidRPr="00A74F93" w14:paraId="5F277FEC" w14:textId="77777777" w:rsidTr="00F04F7D">
        <w:tc>
          <w:tcPr>
            <w:tcW w:w="677" w:type="pct"/>
            <w:shd w:val="clear" w:color="auto" w:fill="auto"/>
          </w:tcPr>
          <w:p w14:paraId="40F23ED3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707" w:type="pct"/>
            <w:shd w:val="clear" w:color="auto" w:fill="auto"/>
          </w:tcPr>
          <w:p w14:paraId="2860FD3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申请结果</w:t>
            </w:r>
          </w:p>
        </w:tc>
        <w:tc>
          <w:tcPr>
            <w:tcW w:w="836" w:type="pct"/>
            <w:shd w:val="clear" w:color="auto" w:fill="auto"/>
          </w:tcPr>
          <w:p w14:paraId="2BDF1BA5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770" w:type="pct"/>
          </w:tcPr>
          <w:p w14:paraId="29345BAA" w14:textId="77777777" w:rsidR="001F2222" w:rsidRPr="00A74F93" w:rsidRDefault="007610BE" w:rsidP="00E73794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58AD509D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0-</w:t>
            </w:r>
            <w:r w:rsidR="00F04F7D">
              <w:rPr>
                <w:rFonts w:eastAsia="宋体" w:hint="eastAsia"/>
              </w:rPr>
              <w:t>进件失败</w:t>
            </w:r>
          </w:p>
          <w:p w14:paraId="0BFA784C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1-</w:t>
            </w:r>
            <w:r w:rsidR="00F04F7D">
              <w:rPr>
                <w:rFonts w:eastAsia="宋体" w:hint="eastAsia"/>
              </w:rPr>
              <w:t>进件通过</w:t>
            </w:r>
          </w:p>
          <w:p w14:paraId="22E5A63F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2-</w:t>
            </w:r>
            <w:r w:rsidR="00136699">
              <w:rPr>
                <w:rFonts w:eastAsia="宋体" w:hint="eastAsia"/>
              </w:rPr>
              <w:t>处理中</w:t>
            </w:r>
          </w:p>
        </w:tc>
      </w:tr>
      <w:tr w:rsidR="001F2222" w:rsidRPr="00A74F93" w14:paraId="0F959F4A" w14:textId="77777777" w:rsidTr="00F04F7D">
        <w:tc>
          <w:tcPr>
            <w:tcW w:w="677" w:type="pct"/>
            <w:shd w:val="clear" w:color="auto" w:fill="auto"/>
          </w:tcPr>
          <w:p w14:paraId="0963740D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message</w:t>
            </w:r>
          </w:p>
        </w:tc>
        <w:tc>
          <w:tcPr>
            <w:tcW w:w="707" w:type="pct"/>
            <w:shd w:val="clear" w:color="auto" w:fill="auto"/>
          </w:tcPr>
          <w:p w14:paraId="4767DF1A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错误信息</w:t>
            </w:r>
          </w:p>
        </w:tc>
        <w:tc>
          <w:tcPr>
            <w:tcW w:w="836" w:type="pct"/>
            <w:shd w:val="clear" w:color="auto" w:fill="auto"/>
          </w:tcPr>
          <w:p w14:paraId="76E6D41D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770" w:type="pct"/>
          </w:tcPr>
          <w:p w14:paraId="10645D6A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200</w:t>
            </w:r>
          </w:p>
        </w:tc>
        <w:tc>
          <w:tcPr>
            <w:tcW w:w="2010" w:type="pct"/>
            <w:shd w:val="clear" w:color="auto" w:fill="auto"/>
          </w:tcPr>
          <w:p w14:paraId="75606F2A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失败信息说明</w:t>
            </w:r>
          </w:p>
        </w:tc>
      </w:tr>
    </w:tbl>
    <w:p w14:paraId="7A0C8543" w14:textId="77777777" w:rsidR="00E73794" w:rsidRPr="00A74F93" w:rsidRDefault="00E73794" w:rsidP="00E73794">
      <w:pPr>
        <w:rPr>
          <w:rFonts w:eastAsia="宋体"/>
        </w:rPr>
      </w:pPr>
    </w:p>
    <w:p w14:paraId="4D61620F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96" w:name="_Toc33710277"/>
      <w:r w:rsidRPr="00A74F93">
        <w:rPr>
          <w:rFonts w:ascii="Times New Roman" w:eastAsia="宋体" w:hAnsi="Times New Roman" w:cs="Times New Roman"/>
        </w:rPr>
        <w:t>预绑卡</w:t>
      </w:r>
      <w:bookmarkEnd w:id="96"/>
    </w:p>
    <w:p w14:paraId="2BFBCA11" w14:textId="77777777" w:rsidR="00771205" w:rsidRPr="00A74F93" w:rsidRDefault="00771205" w:rsidP="00771205">
      <w:pPr>
        <w:pStyle w:val="3"/>
        <w:rPr>
          <w:rFonts w:eastAsia="宋体"/>
        </w:rPr>
      </w:pPr>
      <w:bookmarkStart w:id="97" w:name="_Toc33710278"/>
      <w:r w:rsidRPr="00A74F93">
        <w:rPr>
          <w:rFonts w:eastAsia="宋体"/>
        </w:rPr>
        <w:t>功能描述</w:t>
      </w:r>
      <w:bookmarkEnd w:id="97"/>
    </w:p>
    <w:p w14:paraId="7583C83D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根据合作机构号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银行卡号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持卡人姓名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身份证号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手机号进行银行卡预绑卡，预绑卡成功后，返回预签约唯一码，用于确认绑卡操作。</w:t>
      </w:r>
    </w:p>
    <w:p w14:paraId="5BA5B2BC" w14:textId="77777777" w:rsidR="00771205" w:rsidRPr="00A74F93" w:rsidRDefault="00771205" w:rsidP="00771205">
      <w:pPr>
        <w:pStyle w:val="3"/>
        <w:rPr>
          <w:rFonts w:eastAsia="宋体"/>
        </w:rPr>
      </w:pPr>
      <w:bookmarkStart w:id="98" w:name="_Toc33710279"/>
      <w:r w:rsidRPr="00A74F93">
        <w:rPr>
          <w:rFonts w:eastAsia="宋体"/>
        </w:rPr>
        <w:lastRenderedPageBreak/>
        <w:t>业务逻辑</w:t>
      </w:r>
      <w:bookmarkEnd w:id="98"/>
    </w:p>
    <w:p w14:paraId="7EC6C9C2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2B371429" w14:textId="77777777" w:rsidR="00771205" w:rsidRPr="00A74F93" w:rsidRDefault="00771205" w:rsidP="00771205">
      <w:pPr>
        <w:pStyle w:val="3"/>
        <w:rPr>
          <w:rFonts w:eastAsia="宋体"/>
        </w:rPr>
      </w:pPr>
      <w:bookmarkStart w:id="99" w:name="_Toc3371028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99"/>
    </w:p>
    <w:p w14:paraId="7B0D25F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checkCard</w:t>
      </w:r>
    </w:p>
    <w:p w14:paraId="427629A1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A27E89E" w14:textId="77777777" w:rsidR="00771205" w:rsidRPr="00A74F93" w:rsidRDefault="00771205" w:rsidP="00771205">
      <w:pPr>
        <w:pStyle w:val="3"/>
        <w:rPr>
          <w:rFonts w:eastAsia="宋体"/>
        </w:rPr>
      </w:pPr>
      <w:bookmarkStart w:id="100" w:name="_Toc33710281"/>
      <w:r w:rsidRPr="00A74F93">
        <w:rPr>
          <w:rFonts w:eastAsia="宋体"/>
        </w:rPr>
        <w:t>请求参数说明</w:t>
      </w:r>
      <w:bookmarkEnd w:id="10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2258"/>
        <w:gridCol w:w="1842"/>
        <w:gridCol w:w="1223"/>
        <w:gridCol w:w="1431"/>
        <w:gridCol w:w="4179"/>
      </w:tblGrid>
      <w:tr w:rsidR="00316D9A" w:rsidRPr="00A74F93" w14:paraId="3D590548" w14:textId="77777777" w:rsidTr="00AB1506">
        <w:tc>
          <w:tcPr>
            <w:tcW w:w="1081" w:type="pct"/>
            <w:shd w:val="clear" w:color="auto" w:fill="BDD6EE"/>
          </w:tcPr>
          <w:p w14:paraId="7813DB26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2CCB3445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60" w:type="pct"/>
            <w:shd w:val="clear" w:color="auto" w:fill="BDD6EE"/>
          </w:tcPr>
          <w:p w14:paraId="0AA11176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38" w:type="pct"/>
            <w:shd w:val="clear" w:color="auto" w:fill="BDD6EE"/>
          </w:tcPr>
          <w:p w14:paraId="60279FE7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6B2E380F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/>
          </w:tcPr>
          <w:p w14:paraId="67297ACD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AB1506" w:rsidRPr="00A74F93" w14:paraId="4BA0CE22" w14:textId="77777777" w:rsidTr="00AF034C">
        <w:tc>
          <w:tcPr>
            <w:tcW w:w="1081" w:type="pct"/>
            <w:shd w:val="clear" w:color="auto" w:fill="auto"/>
          </w:tcPr>
          <w:p w14:paraId="1B2C69D5" w14:textId="77777777" w:rsidR="00AB1506" w:rsidRPr="00A74F93" w:rsidRDefault="00AB1506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</w:p>
        </w:tc>
        <w:tc>
          <w:tcPr>
            <w:tcW w:w="809" w:type="pct"/>
            <w:shd w:val="clear" w:color="auto" w:fill="auto"/>
          </w:tcPr>
          <w:p w14:paraId="11E4DF95" w14:textId="77777777" w:rsidR="00AB1506" w:rsidRPr="00A74F93" w:rsidRDefault="00AB1506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申请编号</w:t>
            </w:r>
          </w:p>
        </w:tc>
        <w:tc>
          <w:tcPr>
            <w:tcW w:w="660" w:type="pct"/>
            <w:shd w:val="clear" w:color="auto" w:fill="auto"/>
          </w:tcPr>
          <w:p w14:paraId="14620A62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9E5F75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10350E5F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E7511E6" w14:textId="77777777" w:rsidR="00AB1506" w:rsidRPr="00A74F93" w:rsidRDefault="00AB150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4C3C9805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与进件申请时的</w:t>
            </w: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  <w:r w:rsidRPr="005C686C">
              <w:rPr>
                <w:rFonts w:eastAsia="宋体" w:hint="eastAsia"/>
              </w:rPr>
              <w:t>一致</w:t>
            </w:r>
          </w:p>
        </w:tc>
      </w:tr>
      <w:tr w:rsidR="00316D9A" w:rsidRPr="00A74F93" w14:paraId="3035278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7310D1C7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accNo</w:t>
            </w:r>
          </w:p>
        </w:tc>
        <w:tc>
          <w:tcPr>
            <w:tcW w:w="809" w:type="pct"/>
            <w:shd w:val="clear" w:color="auto" w:fill="auto"/>
          </w:tcPr>
          <w:p w14:paraId="674CC0EB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银行卡号</w:t>
            </w:r>
          </w:p>
        </w:tc>
        <w:tc>
          <w:tcPr>
            <w:tcW w:w="660" w:type="pct"/>
            <w:shd w:val="clear" w:color="auto" w:fill="auto"/>
          </w:tcPr>
          <w:p w14:paraId="0691DA81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 xml:space="preserve">String </w:t>
            </w:r>
          </w:p>
        </w:tc>
        <w:tc>
          <w:tcPr>
            <w:tcW w:w="438" w:type="pct"/>
            <w:shd w:val="clear" w:color="auto" w:fill="auto"/>
          </w:tcPr>
          <w:p w14:paraId="24784641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2BF8B7" w14:textId="77777777" w:rsidR="00316D9A" w:rsidRPr="00A74F93" w:rsidRDefault="00316D9A" w:rsidP="00AF034C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3</w:t>
            </w:r>
            <w:r w:rsidR="006B4EAF"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2</w:t>
            </w:r>
          </w:p>
        </w:tc>
        <w:tc>
          <w:tcPr>
            <w:tcW w:w="1498" w:type="pct"/>
            <w:shd w:val="clear" w:color="auto" w:fill="auto"/>
          </w:tcPr>
          <w:p w14:paraId="72F15ACC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7CBF6D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023AB47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accName</w:t>
            </w:r>
          </w:p>
        </w:tc>
        <w:tc>
          <w:tcPr>
            <w:tcW w:w="809" w:type="pct"/>
            <w:shd w:val="clear" w:color="auto" w:fill="auto"/>
          </w:tcPr>
          <w:p w14:paraId="212A498B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持卡人姓名</w:t>
            </w:r>
          </w:p>
        </w:tc>
        <w:tc>
          <w:tcPr>
            <w:tcW w:w="660" w:type="pct"/>
            <w:shd w:val="clear" w:color="auto" w:fill="auto"/>
          </w:tcPr>
          <w:p w14:paraId="6E542D31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2E569D86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BE5E6BC" w14:textId="77777777" w:rsidR="00316D9A" w:rsidRPr="00A74F93" w:rsidRDefault="00897281" w:rsidP="00AF034C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Theme="minorEastAsia"/>
                <w:color w:val="auto"/>
                <w:kern w:val="0"/>
                <w:sz w:val="20"/>
                <w:lang w:val="zh-TW" w:eastAsia="zh-TW"/>
              </w:rPr>
              <w:t>100</w:t>
            </w:r>
          </w:p>
        </w:tc>
        <w:tc>
          <w:tcPr>
            <w:tcW w:w="1498" w:type="pct"/>
            <w:shd w:val="clear" w:color="auto" w:fill="auto"/>
          </w:tcPr>
          <w:p w14:paraId="4DD197F5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521BDE9B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56E3CBC7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accCard</w:t>
            </w:r>
          </w:p>
        </w:tc>
        <w:tc>
          <w:tcPr>
            <w:tcW w:w="809" w:type="pct"/>
            <w:shd w:val="clear" w:color="auto" w:fill="auto"/>
          </w:tcPr>
          <w:p w14:paraId="7C0D729F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身份证号</w:t>
            </w:r>
          </w:p>
        </w:tc>
        <w:tc>
          <w:tcPr>
            <w:tcW w:w="660" w:type="pct"/>
            <w:shd w:val="clear" w:color="auto" w:fill="auto"/>
          </w:tcPr>
          <w:p w14:paraId="2AF33C18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05521C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FDF748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4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6604682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1C867B76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1237BCA0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accTel</w:t>
            </w:r>
          </w:p>
        </w:tc>
        <w:tc>
          <w:tcPr>
            <w:tcW w:w="809" w:type="pct"/>
            <w:shd w:val="clear" w:color="auto" w:fill="auto"/>
          </w:tcPr>
          <w:p w14:paraId="7F4BF135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手机号</w:t>
            </w:r>
          </w:p>
        </w:tc>
        <w:tc>
          <w:tcPr>
            <w:tcW w:w="660" w:type="pct"/>
            <w:shd w:val="clear" w:color="auto" w:fill="auto"/>
          </w:tcPr>
          <w:p w14:paraId="1F71691B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CD9E52F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E3A14A4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2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0536A5E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670162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6E3B25B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remarks</w:t>
            </w:r>
          </w:p>
        </w:tc>
        <w:tc>
          <w:tcPr>
            <w:tcW w:w="809" w:type="pct"/>
            <w:shd w:val="clear" w:color="auto" w:fill="auto"/>
          </w:tcPr>
          <w:p w14:paraId="6E230B76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备注</w:t>
            </w:r>
          </w:p>
        </w:tc>
        <w:tc>
          <w:tcPr>
            <w:tcW w:w="660" w:type="pct"/>
            <w:shd w:val="clear" w:color="auto" w:fill="auto"/>
          </w:tcPr>
          <w:p w14:paraId="517BA561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0F84494A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0FC678F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1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024</w:t>
            </w:r>
          </w:p>
        </w:tc>
        <w:tc>
          <w:tcPr>
            <w:tcW w:w="1498" w:type="pct"/>
            <w:shd w:val="clear" w:color="auto" w:fill="auto"/>
          </w:tcPr>
          <w:p w14:paraId="4E1DC45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</w:tbl>
    <w:p w14:paraId="3B37D9E4" w14:textId="77777777" w:rsidR="00E73794" w:rsidRPr="00A74F93" w:rsidRDefault="00E73794" w:rsidP="00E73794">
      <w:pPr>
        <w:rPr>
          <w:rFonts w:eastAsia="宋体"/>
        </w:rPr>
      </w:pPr>
    </w:p>
    <w:p w14:paraId="68AED8FE" w14:textId="77777777" w:rsidR="00771205" w:rsidRPr="00A74F93" w:rsidRDefault="00771205" w:rsidP="00771205">
      <w:pPr>
        <w:pStyle w:val="3"/>
        <w:rPr>
          <w:rFonts w:eastAsia="宋体"/>
        </w:rPr>
      </w:pPr>
      <w:bookmarkStart w:id="101" w:name="_Toc33710282"/>
      <w:r w:rsidRPr="00A74F93">
        <w:rPr>
          <w:rFonts w:eastAsia="宋体"/>
        </w:rPr>
        <w:lastRenderedPageBreak/>
        <w:t>响应参数说明</w:t>
      </w:r>
      <w:bookmarkEnd w:id="10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897281" w:rsidRPr="00A74F93" w14:paraId="7DB30953" w14:textId="77777777" w:rsidTr="00AF034C">
        <w:tc>
          <w:tcPr>
            <w:tcW w:w="1078" w:type="pct"/>
            <w:shd w:val="clear" w:color="auto" w:fill="BDD6EE"/>
          </w:tcPr>
          <w:p w14:paraId="16C767F6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AEBFA1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9E7421D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7E03E0F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0B99208" w14:textId="77777777" w:rsidR="00897281" w:rsidRPr="00A74F93" w:rsidRDefault="00A370F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6A23E271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897281" w:rsidRPr="00A74F93" w14:paraId="16C6AD5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79BF9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B90403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1DBCB58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14CA29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09C3C8B" w14:textId="77777777" w:rsidR="00897281" w:rsidRPr="00A74F93" w:rsidRDefault="007610B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4CB7C6F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失败</w:t>
            </w:r>
          </w:p>
          <w:p w14:paraId="4D71834B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成功</w:t>
            </w:r>
          </w:p>
        </w:tc>
      </w:tr>
      <w:tr w:rsidR="0089523D" w:rsidRPr="00A74F93" w14:paraId="2A587E0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EF494F5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5C686C">
              <w:rPr>
                <w:rFonts w:eastAsia="宋体"/>
                <w:szCs w:val="21"/>
              </w:rPr>
              <w:t>query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6803573D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5C686C">
              <w:rPr>
                <w:rFonts w:eastAsia="宋体" w:hint="eastAsia"/>
                <w:szCs w:val="21"/>
              </w:rPr>
              <w:t>结果查询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6336B000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0ADEF8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7018AA4E" w14:textId="77777777" w:rsidR="0089523D" w:rsidRPr="00A74F93" w:rsidRDefault="0089523D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1</w:t>
            </w:r>
            <w:r>
              <w:rPr>
                <w:rFonts w:eastAsia="宋体"/>
                <w:szCs w:val="21"/>
                <w:lang w:val="zh-CN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7D4A66D9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897281" w:rsidRPr="00A74F93" w14:paraId="0003A1D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FE8B63B" w14:textId="77777777" w:rsidR="00897281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  <w:r>
              <w:rPr>
                <w:rFonts w:eastAsia="宋体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3DA3B26D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C00D3E4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6CDB8E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D3C59E7" w14:textId="77777777" w:rsidR="00897281" w:rsidRPr="00A74F93" w:rsidRDefault="00A370F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7F51CBC8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提交失败信息说明</w:t>
            </w:r>
          </w:p>
        </w:tc>
      </w:tr>
      <w:tr w:rsidR="00897281" w:rsidRPr="00A74F93" w14:paraId="79A0AEE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6642AB1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uniCode</w:t>
            </w:r>
          </w:p>
        </w:tc>
        <w:tc>
          <w:tcPr>
            <w:tcW w:w="808" w:type="pct"/>
            <w:shd w:val="clear" w:color="auto" w:fill="auto"/>
          </w:tcPr>
          <w:p w14:paraId="6BC6989F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3CDA0F00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47E3F34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A4B7D50" w14:textId="77777777" w:rsidR="00897281" w:rsidRPr="00A74F93" w:rsidRDefault="00A370F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D135495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预绑卡成功后第三方反馈的预签约唯一码</w:t>
            </w:r>
          </w:p>
        </w:tc>
      </w:tr>
    </w:tbl>
    <w:p w14:paraId="24626E12" w14:textId="77777777" w:rsidR="00E73794" w:rsidRPr="00A74F93" w:rsidRDefault="00E73794" w:rsidP="00E73794">
      <w:pPr>
        <w:rPr>
          <w:rFonts w:eastAsia="宋体"/>
        </w:rPr>
      </w:pPr>
    </w:p>
    <w:p w14:paraId="6F256B26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02" w:name="_Toc33710283"/>
      <w:r w:rsidRPr="00A74F93">
        <w:rPr>
          <w:rFonts w:ascii="Times New Roman" w:eastAsia="宋体" w:hAnsi="Times New Roman" w:cs="Times New Roman"/>
        </w:rPr>
        <w:t>确认绑卡</w:t>
      </w:r>
      <w:bookmarkEnd w:id="102"/>
    </w:p>
    <w:p w14:paraId="098C7D01" w14:textId="77777777" w:rsidR="00771205" w:rsidRPr="00A74F93" w:rsidRDefault="00771205" w:rsidP="00771205">
      <w:pPr>
        <w:pStyle w:val="3"/>
        <w:rPr>
          <w:rFonts w:eastAsia="宋体"/>
        </w:rPr>
      </w:pPr>
      <w:bookmarkStart w:id="103" w:name="_Toc33710284"/>
      <w:r w:rsidRPr="00A74F93">
        <w:rPr>
          <w:rFonts w:eastAsia="宋体"/>
        </w:rPr>
        <w:t>功能描述</w:t>
      </w:r>
      <w:bookmarkEnd w:id="103"/>
    </w:p>
    <w:p w14:paraId="6DA44DED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根据合作机构号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预签约唯一码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短信验证码进行银行卡确认绑卡，确认绑卡成功后，反馈签约协议号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银行编码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银行名称。</w:t>
      </w:r>
    </w:p>
    <w:p w14:paraId="534E70A3" w14:textId="77777777" w:rsidR="00771205" w:rsidRPr="00A74F93" w:rsidRDefault="00771205" w:rsidP="00771205">
      <w:pPr>
        <w:pStyle w:val="3"/>
        <w:rPr>
          <w:rFonts w:eastAsia="宋体"/>
        </w:rPr>
      </w:pPr>
      <w:bookmarkStart w:id="104" w:name="_Toc33710285"/>
      <w:r w:rsidRPr="00A74F93">
        <w:rPr>
          <w:rFonts w:eastAsia="宋体"/>
        </w:rPr>
        <w:t>业务逻辑</w:t>
      </w:r>
      <w:bookmarkEnd w:id="104"/>
    </w:p>
    <w:p w14:paraId="0343FAA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61F39F8C" w14:textId="77777777" w:rsidR="00771205" w:rsidRPr="00A74F93" w:rsidRDefault="00771205" w:rsidP="00771205">
      <w:pPr>
        <w:pStyle w:val="3"/>
        <w:rPr>
          <w:rFonts w:eastAsia="宋体"/>
        </w:rPr>
      </w:pPr>
      <w:bookmarkStart w:id="105" w:name="_Toc33710286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105"/>
    </w:p>
    <w:p w14:paraId="5A3CB79E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confirmCard</w:t>
      </w:r>
    </w:p>
    <w:p w14:paraId="665D1F9B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D927D24" w14:textId="77777777" w:rsidR="00771205" w:rsidRPr="00A74F93" w:rsidRDefault="00771205" w:rsidP="00771205">
      <w:pPr>
        <w:pStyle w:val="3"/>
        <w:rPr>
          <w:rFonts w:eastAsia="宋体"/>
        </w:rPr>
      </w:pPr>
      <w:bookmarkStart w:id="106" w:name="_Toc33710287"/>
      <w:r w:rsidRPr="00A74F93">
        <w:rPr>
          <w:rFonts w:eastAsia="宋体"/>
        </w:rPr>
        <w:t>请求参数说明</w:t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1434"/>
        <w:gridCol w:w="3700"/>
      </w:tblGrid>
      <w:tr w:rsidR="00C23259" w:rsidRPr="00A74F93" w14:paraId="40E18589" w14:textId="77777777" w:rsidTr="00C23259">
        <w:tc>
          <w:tcPr>
            <w:tcW w:w="1078" w:type="pct"/>
            <w:shd w:val="clear" w:color="auto" w:fill="BDD6EE"/>
          </w:tcPr>
          <w:p w14:paraId="17D77CE9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40DFBE47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62937625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E2846CD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4" w:type="pct"/>
            <w:shd w:val="clear" w:color="auto" w:fill="BDD6EE"/>
          </w:tcPr>
          <w:p w14:paraId="7A310CBF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/>
          </w:tcPr>
          <w:p w14:paraId="46C2F944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9523D" w:rsidRPr="00A74F93" w14:paraId="2E77FC8C" w14:textId="77777777" w:rsidTr="00AF034C">
        <w:tc>
          <w:tcPr>
            <w:tcW w:w="1078" w:type="pct"/>
            <w:shd w:val="clear" w:color="auto" w:fill="auto"/>
          </w:tcPr>
          <w:p w14:paraId="26CCBED3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</w:p>
        </w:tc>
        <w:tc>
          <w:tcPr>
            <w:tcW w:w="808" w:type="pct"/>
            <w:shd w:val="clear" w:color="auto" w:fill="auto"/>
          </w:tcPr>
          <w:p w14:paraId="17C16744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1A36189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9E5F75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3E1A9B3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23380548" w14:textId="77777777" w:rsidR="0089523D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372F590C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与进件申请时的</w:t>
            </w: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  <w:r w:rsidRPr="005C686C">
              <w:rPr>
                <w:rFonts w:eastAsia="宋体" w:hint="eastAsia"/>
              </w:rPr>
              <w:t>一致</w:t>
            </w:r>
          </w:p>
        </w:tc>
      </w:tr>
      <w:tr w:rsidR="0089523D" w:rsidRPr="00A74F93" w14:paraId="3BE6AE3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C2062DF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uniCode</w:t>
            </w:r>
          </w:p>
        </w:tc>
        <w:tc>
          <w:tcPr>
            <w:tcW w:w="808" w:type="pct"/>
            <w:shd w:val="clear" w:color="auto" w:fill="auto"/>
          </w:tcPr>
          <w:p w14:paraId="117DE0F4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252B9F3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5890CF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45C3AB89" w14:textId="77777777" w:rsidR="0089523D" w:rsidRPr="00A74F93" w:rsidRDefault="0089523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7E988301" w14:textId="77777777" w:rsidR="0089523D" w:rsidRPr="00A74F93" w:rsidRDefault="0089523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  <w:tr w:rsidR="0089523D" w:rsidRPr="00A74F93" w14:paraId="5479806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B5F003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verCode</w:t>
            </w:r>
          </w:p>
        </w:tc>
        <w:tc>
          <w:tcPr>
            <w:tcW w:w="808" w:type="pct"/>
            <w:shd w:val="clear" w:color="auto" w:fill="auto"/>
          </w:tcPr>
          <w:p w14:paraId="2DC564E1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短信验证码</w:t>
            </w:r>
          </w:p>
        </w:tc>
        <w:tc>
          <w:tcPr>
            <w:tcW w:w="676" w:type="pct"/>
            <w:shd w:val="clear" w:color="auto" w:fill="auto"/>
          </w:tcPr>
          <w:p w14:paraId="08BBD1A6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6692D7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021C0B2A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32</w:t>
            </w:r>
          </w:p>
        </w:tc>
        <w:tc>
          <w:tcPr>
            <w:tcW w:w="1326" w:type="pct"/>
            <w:shd w:val="clear" w:color="auto" w:fill="auto"/>
          </w:tcPr>
          <w:p w14:paraId="08E5018F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605C3DA8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43EC0E6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/>
                <w:szCs w:val="21"/>
              </w:rPr>
              <w:t>query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067B26E7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  <w:szCs w:val="21"/>
              </w:rPr>
              <w:t>结果查询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3D901C3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C987CC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60F864C4" w14:textId="77777777" w:rsidR="0089523D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343E980F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59D41E8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DB63770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remarks</w:t>
            </w:r>
          </w:p>
        </w:tc>
        <w:tc>
          <w:tcPr>
            <w:tcW w:w="808" w:type="pct"/>
            <w:shd w:val="clear" w:color="auto" w:fill="auto"/>
          </w:tcPr>
          <w:p w14:paraId="6279A29F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备注</w:t>
            </w:r>
          </w:p>
        </w:tc>
        <w:tc>
          <w:tcPr>
            <w:tcW w:w="676" w:type="pct"/>
            <w:shd w:val="clear" w:color="auto" w:fill="auto"/>
          </w:tcPr>
          <w:p w14:paraId="6F608CE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60B076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514" w:type="pct"/>
            <w:shd w:val="clear" w:color="auto" w:fill="auto"/>
          </w:tcPr>
          <w:p w14:paraId="50291519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1024</w:t>
            </w:r>
          </w:p>
        </w:tc>
        <w:tc>
          <w:tcPr>
            <w:tcW w:w="1326" w:type="pct"/>
            <w:shd w:val="clear" w:color="auto" w:fill="auto"/>
          </w:tcPr>
          <w:p w14:paraId="531B4FE0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</w:tbl>
    <w:p w14:paraId="39A37523" w14:textId="77777777" w:rsidR="00E73794" w:rsidRPr="00A74F93" w:rsidRDefault="00E73794" w:rsidP="00E73794">
      <w:pPr>
        <w:rPr>
          <w:rFonts w:eastAsia="宋体"/>
        </w:rPr>
      </w:pPr>
    </w:p>
    <w:p w14:paraId="4ED1889F" w14:textId="77777777" w:rsidR="00771205" w:rsidRPr="00A74F93" w:rsidRDefault="00771205" w:rsidP="00771205">
      <w:pPr>
        <w:pStyle w:val="3"/>
        <w:rPr>
          <w:rFonts w:eastAsia="宋体"/>
        </w:rPr>
      </w:pPr>
      <w:bookmarkStart w:id="107" w:name="_Toc33710288"/>
      <w:r w:rsidRPr="00A74F93">
        <w:rPr>
          <w:rFonts w:eastAsia="宋体"/>
        </w:rPr>
        <w:t>响应参数说明</w:t>
      </w:r>
      <w:bookmarkEnd w:id="10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C23259" w:rsidRPr="00A74F93" w14:paraId="358CF9BB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7730B7C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38C7813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6EE75D8C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3CFCAC63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46E146D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E1277DB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C23259" w:rsidRPr="00A74F93" w14:paraId="5176BCE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C55475B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E9F78C0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76E83FFA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6EB5F1E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4EACE122" w14:textId="77777777" w:rsidR="00C23259" w:rsidRPr="00A74F93" w:rsidRDefault="007610BE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945AA05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0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失败</w:t>
            </w:r>
          </w:p>
          <w:p w14:paraId="60986565" w14:textId="77777777" w:rsidR="00C23259" w:rsidRPr="00A74F93" w:rsidRDefault="00C23259" w:rsidP="00AF034C">
            <w:pPr>
              <w:jc w:val="both"/>
              <w:rPr>
                <w:rFonts w:eastAsia="宋体"/>
                <w:sz w:val="20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1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成功</w:t>
            </w:r>
          </w:p>
        </w:tc>
      </w:tr>
      <w:tr w:rsidR="00C23259" w:rsidRPr="00A74F93" w14:paraId="4FC6DA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395191" w14:textId="77777777" w:rsidR="00C23259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B003D" w14:textId="77777777" w:rsidR="00C23259" w:rsidRPr="00A74F93" w:rsidRDefault="00C23259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04518D3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5D6295F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3FE0FBB" w14:textId="77777777" w:rsidR="00C23259" w:rsidRPr="00A74F93" w:rsidRDefault="00C23259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24AE5A31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提交失败信息说明</w:t>
            </w:r>
          </w:p>
        </w:tc>
      </w:tr>
      <w:tr w:rsidR="00C23259" w:rsidRPr="00A74F93" w14:paraId="4246C0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AC4AB83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protocolNo</w:t>
            </w:r>
          </w:p>
        </w:tc>
        <w:tc>
          <w:tcPr>
            <w:tcW w:w="808" w:type="pct"/>
            <w:shd w:val="clear" w:color="auto" w:fill="auto"/>
          </w:tcPr>
          <w:p w14:paraId="05F48D8C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签约协议号</w:t>
            </w:r>
          </w:p>
        </w:tc>
        <w:tc>
          <w:tcPr>
            <w:tcW w:w="676" w:type="pct"/>
            <w:shd w:val="clear" w:color="auto" w:fill="auto"/>
          </w:tcPr>
          <w:p w14:paraId="11E6D5E1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5FA7DE0C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5FE4CDF" w14:textId="77777777" w:rsidR="00C23259" w:rsidRPr="00A74F93" w:rsidRDefault="006B3D6A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47D7F109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确认绑卡成功后第三方反馈的签约协议号</w:t>
            </w:r>
          </w:p>
        </w:tc>
      </w:tr>
      <w:tr w:rsidR="00C23259" w:rsidRPr="00A74F93" w14:paraId="085B15D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F64626C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lastRenderedPageBreak/>
              <w:t>bankCode</w:t>
            </w:r>
          </w:p>
        </w:tc>
        <w:tc>
          <w:tcPr>
            <w:tcW w:w="808" w:type="pct"/>
            <w:shd w:val="clear" w:color="auto" w:fill="auto"/>
          </w:tcPr>
          <w:p w14:paraId="39209BA8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银行编码</w:t>
            </w:r>
          </w:p>
        </w:tc>
        <w:tc>
          <w:tcPr>
            <w:tcW w:w="676" w:type="pct"/>
            <w:shd w:val="clear" w:color="auto" w:fill="auto"/>
          </w:tcPr>
          <w:p w14:paraId="33004E61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DCBAA9E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795D3EE5" w14:textId="77777777" w:rsidR="00C23259" w:rsidRPr="00A74F93" w:rsidRDefault="006B3D6A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0942CCAF" w14:textId="77777777" w:rsidR="00C23259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确认绑卡成功后第三方反馈的银行编码</w:t>
            </w:r>
          </w:p>
          <w:p w14:paraId="62B301DB" w14:textId="77777777" w:rsidR="002258F8" w:rsidRPr="00A74F93" w:rsidRDefault="002258F8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详见“宝付银行编码”</w:t>
            </w:r>
          </w:p>
        </w:tc>
      </w:tr>
      <w:tr w:rsidR="00C23259" w:rsidRPr="00A74F93" w14:paraId="2941913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608B94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bankName</w:t>
            </w:r>
          </w:p>
        </w:tc>
        <w:tc>
          <w:tcPr>
            <w:tcW w:w="808" w:type="pct"/>
            <w:shd w:val="clear" w:color="auto" w:fill="auto"/>
          </w:tcPr>
          <w:p w14:paraId="77D77D63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银行名称</w:t>
            </w:r>
          </w:p>
        </w:tc>
        <w:tc>
          <w:tcPr>
            <w:tcW w:w="676" w:type="pct"/>
            <w:shd w:val="clear" w:color="auto" w:fill="auto"/>
          </w:tcPr>
          <w:p w14:paraId="20F229E4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53DCB1A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2EA54B8F" w14:textId="77777777" w:rsidR="00C23259" w:rsidRPr="00A74F93" w:rsidRDefault="00C23259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256</w:t>
            </w:r>
          </w:p>
        </w:tc>
        <w:tc>
          <w:tcPr>
            <w:tcW w:w="1050" w:type="pct"/>
            <w:shd w:val="clear" w:color="auto" w:fill="auto"/>
          </w:tcPr>
          <w:p w14:paraId="16507FBF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确认绑卡成功后第三方反馈的银行名称</w:t>
            </w:r>
          </w:p>
        </w:tc>
      </w:tr>
    </w:tbl>
    <w:p w14:paraId="536CA1C1" w14:textId="77777777" w:rsidR="00E73794" w:rsidRPr="00A74F93" w:rsidRDefault="00E73794" w:rsidP="00E73794">
      <w:pPr>
        <w:rPr>
          <w:rFonts w:eastAsia="宋体"/>
        </w:rPr>
      </w:pPr>
    </w:p>
    <w:p w14:paraId="09863A7D" w14:textId="77777777" w:rsidR="00104233" w:rsidRPr="00A74F93" w:rsidRDefault="008A50FC" w:rsidP="00104233">
      <w:pPr>
        <w:pStyle w:val="2"/>
        <w:rPr>
          <w:rFonts w:ascii="Times New Roman" w:eastAsia="宋体" w:hAnsi="Times New Roman" w:cs="Times New Roman"/>
        </w:rPr>
      </w:pPr>
      <w:bookmarkStart w:id="108" w:name="_Toc33710289"/>
      <w:r w:rsidRPr="00A74F93">
        <w:rPr>
          <w:rFonts w:ascii="Times New Roman" w:eastAsia="宋体" w:hAnsi="Times New Roman" w:cs="Times New Roman"/>
        </w:rPr>
        <w:t>上传</w:t>
      </w:r>
      <w:r w:rsidR="009832EA" w:rsidRPr="00A74F93">
        <w:rPr>
          <w:rFonts w:ascii="Times New Roman" w:eastAsia="宋体" w:hAnsi="Times New Roman" w:cs="Times New Roman"/>
        </w:rPr>
        <w:t>待签合同</w:t>
      </w:r>
      <w:bookmarkEnd w:id="108"/>
    </w:p>
    <w:p w14:paraId="7D7E8AEC" w14:textId="77777777" w:rsidR="00104233" w:rsidRPr="00A74F93" w:rsidRDefault="00104233" w:rsidP="00104233">
      <w:pPr>
        <w:pStyle w:val="3"/>
        <w:rPr>
          <w:rFonts w:eastAsia="宋体"/>
        </w:rPr>
      </w:pPr>
      <w:bookmarkStart w:id="109" w:name="_Toc33710290"/>
      <w:r w:rsidRPr="00A74F93">
        <w:rPr>
          <w:rFonts w:eastAsia="宋体"/>
        </w:rPr>
        <w:t>功能描述</w:t>
      </w:r>
      <w:bookmarkEnd w:id="109"/>
    </w:p>
    <w:p w14:paraId="7AA484CE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EE365D" w:rsidRPr="00A74F93">
        <w:rPr>
          <w:rFonts w:eastAsia="宋体"/>
        </w:rPr>
        <w:t>将客户章的文件上传签订资金方章</w:t>
      </w:r>
      <w:r w:rsidRPr="00A74F93">
        <w:rPr>
          <w:rFonts w:eastAsia="宋体"/>
        </w:rPr>
        <w:t>；</w:t>
      </w:r>
    </w:p>
    <w:p w14:paraId="1487C375" w14:textId="77777777" w:rsidR="00E73794" w:rsidRPr="00A74F93" w:rsidRDefault="00991DA2" w:rsidP="00104233">
      <w:pPr>
        <w:rPr>
          <w:rFonts w:eastAsia="宋体"/>
        </w:rPr>
      </w:pPr>
      <w:r>
        <w:rPr>
          <w:rFonts w:eastAsia="宋体" w:hint="eastAsia"/>
        </w:rPr>
        <w:t>调用该接口前，请先将相关的文件上传至</w:t>
      </w:r>
      <w:r>
        <w:rPr>
          <w:rFonts w:eastAsia="宋体" w:hint="eastAsia"/>
        </w:rPr>
        <w:t>sftp</w:t>
      </w:r>
    </w:p>
    <w:p w14:paraId="37621348" w14:textId="77777777" w:rsidR="00104233" w:rsidRPr="00A74F93" w:rsidRDefault="00104233" w:rsidP="00104233">
      <w:pPr>
        <w:pStyle w:val="3"/>
        <w:rPr>
          <w:rFonts w:eastAsia="宋体"/>
        </w:rPr>
      </w:pPr>
      <w:bookmarkStart w:id="110" w:name="_Toc33710291"/>
      <w:r w:rsidRPr="00A74F93">
        <w:rPr>
          <w:rFonts w:eastAsia="宋体"/>
        </w:rPr>
        <w:t>业务逻辑</w:t>
      </w:r>
      <w:bookmarkEnd w:id="110"/>
    </w:p>
    <w:p w14:paraId="488A7857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3376A84" w14:textId="77777777" w:rsidR="00104233" w:rsidRPr="00A74F93" w:rsidRDefault="00104233" w:rsidP="00104233">
      <w:pPr>
        <w:pStyle w:val="3"/>
        <w:rPr>
          <w:rFonts w:eastAsia="宋体"/>
        </w:rPr>
      </w:pPr>
      <w:bookmarkStart w:id="111" w:name="_Toc33710292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11"/>
    </w:p>
    <w:p w14:paraId="7FFDF34F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EA1C41" w:rsidRPr="00A74F93">
        <w:rPr>
          <w:rFonts w:eastAsia="宋体"/>
        </w:rPr>
        <w:t>uploadContract</w:t>
      </w:r>
    </w:p>
    <w:p w14:paraId="4C6C2818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C4AFE01" w14:textId="77777777" w:rsidR="00104233" w:rsidRPr="00A74F93" w:rsidRDefault="00104233" w:rsidP="00104233">
      <w:pPr>
        <w:pStyle w:val="3"/>
        <w:rPr>
          <w:rFonts w:eastAsia="宋体"/>
        </w:rPr>
      </w:pPr>
      <w:bookmarkStart w:id="112" w:name="_Toc33710293"/>
      <w:r w:rsidRPr="00A74F93">
        <w:rPr>
          <w:rFonts w:eastAsia="宋体"/>
        </w:rPr>
        <w:lastRenderedPageBreak/>
        <w:t>请求参数说明</w:t>
      </w:r>
      <w:bookmarkEnd w:id="1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1814"/>
        <w:gridCol w:w="2698"/>
        <w:gridCol w:w="1431"/>
        <w:gridCol w:w="1431"/>
        <w:gridCol w:w="4417"/>
      </w:tblGrid>
      <w:tr w:rsidR="00D31BB0" w:rsidRPr="00A74F93" w14:paraId="0AB9EE9A" w14:textId="77777777" w:rsidTr="00AF034C">
        <w:tc>
          <w:tcPr>
            <w:tcW w:w="774" w:type="pct"/>
            <w:shd w:val="clear" w:color="auto" w:fill="BDD6EE" w:themeFill="accent5" w:themeFillTint="66"/>
          </w:tcPr>
          <w:p w14:paraId="13FF4BAD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4406E11F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56F741B8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6A1196A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58F516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8BF3750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2E7537B0" w14:textId="77777777" w:rsidTr="00AF034C">
        <w:tc>
          <w:tcPr>
            <w:tcW w:w="774" w:type="pct"/>
            <w:shd w:val="clear" w:color="auto" w:fill="auto"/>
          </w:tcPr>
          <w:p w14:paraId="1A034B10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0B63525F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7C5BCAC5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687ED39C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489052D" w14:textId="77777777" w:rsidR="00D31BB0" w:rsidRPr="00A74F93" w:rsidRDefault="00532DC9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779872B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D31BB0" w:rsidRPr="00A74F93" w14:paraId="30802C17" w14:textId="77777777" w:rsidTr="00AF034C">
        <w:tc>
          <w:tcPr>
            <w:tcW w:w="774" w:type="pct"/>
            <w:shd w:val="clear" w:color="auto" w:fill="auto"/>
          </w:tcPr>
          <w:p w14:paraId="61E61BC0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53C37329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0C25C0A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1F5C17C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B0878E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7F13AA7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</w:tbl>
    <w:p w14:paraId="40284E7D" w14:textId="77777777" w:rsidR="00E73794" w:rsidRPr="00A74F93" w:rsidRDefault="0017409C" w:rsidP="00E73794">
      <w:pPr>
        <w:rPr>
          <w:rFonts w:eastAsia="宋体"/>
        </w:rPr>
      </w:pPr>
      <w:r w:rsidRPr="00A74F93">
        <w:rPr>
          <w:rFonts w:eastAsia="宋体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D31BB0" w:rsidRPr="00A74F93" w14:paraId="35F0AEF1" w14:textId="77777777" w:rsidTr="00AF034C">
        <w:tc>
          <w:tcPr>
            <w:tcW w:w="775" w:type="pct"/>
            <w:shd w:val="clear" w:color="auto" w:fill="BDD6EE" w:themeFill="accent5" w:themeFillTint="66"/>
          </w:tcPr>
          <w:p w14:paraId="6557ECF8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792AE4F2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7D9E059B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324A0884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5D357782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736A1F9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7FF217B9" w14:textId="77777777" w:rsidTr="00AF034C">
        <w:tc>
          <w:tcPr>
            <w:tcW w:w="775" w:type="pct"/>
            <w:shd w:val="clear" w:color="auto" w:fill="auto"/>
          </w:tcPr>
          <w:p w14:paraId="6D741316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190D3465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2A9FD4D8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tring</w:t>
            </w:r>
          </w:p>
        </w:tc>
        <w:tc>
          <w:tcPr>
            <w:tcW w:w="510" w:type="pct"/>
            <w:shd w:val="clear" w:color="auto" w:fill="auto"/>
          </w:tcPr>
          <w:p w14:paraId="50B52741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0AFB8B6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004DFEA1" w14:textId="77777777" w:rsidR="00BD37DF" w:rsidRPr="000C074C" w:rsidRDefault="00B92187" w:rsidP="0049351B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03</w:t>
            </w:r>
            <w:r w:rsidR="00BD37DF" w:rsidRPr="0049351B">
              <w:rPr>
                <w:rFonts w:eastAsia="宋体" w:hint="eastAsia"/>
                <w:szCs w:val="21"/>
              </w:rPr>
              <w:t>-</w:t>
            </w:r>
            <w:r w:rsidR="00BD37DF" w:rsidRPr="000C074C">
              <w:rPr>
                <w:rFonts w:eastAsia="宋体" w:hint="eastAsia"/>
                <w:szCs w:val="21"/>
              </w:rPr>
              <w:t>融资租赁合同</w:t>
            </w:r>
          </w:p>
          <w:p w14:paraId="4B2E182A" w14:textId="77777777" w:rsidR="00BD37DF" w:rsidRDefault="00FC4DA0" w:rsidP="000C074C">
            <w:r>
              <w:t>C</w:t>
            </w:r>
            <w:r>
              <w:rPr>
                <w:rFonts w:hint="eastAsia"/>
              </w:rPr>
              <w:t>08</w:t>
            </w:r>
            <w:r w:rsidR="00BD37DF">
              <w:rPr>
                <w:rFonts w:hint="eastAsia"/>
              </w:rPr>
              <w:t>-</w:t>
            </w:r>
            <w:r w:rsidR="00BD37DF">
              <w:rPr>
                <w:rFonts w:hint="eastAsia"/>
              </w:rPr>
              <w:t>租赁</w:t>
            </w:r>
            <w:r w:rsidR="00923D6E">
              <w:rPr>
                <w:rFonts w:hint="eastAsia"/>
              </w:rPr>
              <w:t>车辆</w:t>
            </w:r>
            <w:r w:rsidR="00BD37DF">
              <w:rPr>
                <w:rFonts w:hint="eastAsia"/>
              </w:rPr>
              <w:t>交付确认函</w:t>
            </w:r>
          </w:p>
          <w:p w14:paraId="4261ED82" w14:textId="77777777" w:rsidR="00231018" w:rsidRDefault="00B92187" w:rsidP="000C074C">
            <w:r>
              <w:t>C</w:t>
            </w:r>
            <w:r>
              <w:rPr>
                <w:rFonts w:hint="eastAsia"/>
              </w:rPr>
              <w:t>04</w:t>
            </w:r>
            <w:r w:rsidR="00231018">
              <w:rPr>
                <w:rFonts w:hint="eastAsia"/>
              </w:rPr>
              <w:t>-</w:t>
            </w:r>
            <w:r w:rsidR="00231018">
              <w:rPr>
                <w:rFonts w:hint="eastAsia"/>
              </w:rPr>
              <w:t>抵押合同</w:t>
            </w:r>
          </w:p>
          <w:p w14:paraId="41E16BD1" w14:textId="77777777" w:rsidR="00231018" w:rsidRPr="00231018" w:rsidRDefault="00B92187" w:rsidP="000C074C">
            <w:r>
              <w:t>C</w:t>
            </w:r>
            <w:r>
              <w:rPr>
                <w:rFonts w:hint="eastAsia"/>
              </w:rPr>
              <w:t>17</w:t>
            </w:r>
            <w:r w:rsidR="00231018">
              <w:rPr>
                <w:rFonts w:hint="eastAsia"/>
              </w:rPr>
              <w:t>-</w:t>
            </w:r>
            <w:r w:rsidR="00231018">
              <w:rPr>
                <w:rFonts w:hint="eastAsia"/>
              </w:rPr>
              <w:t>租赁资产转让协议</w:t>
            </w:r>
          </w:p>
        </w:tc>
      </w:tr>
      <w:tr w:rsidR="003C45E6" w:rsidRPr="00A74F93" w14:paraId="521BAA16" w14:textId="77777777" w:rsidTr="00AF034C">
        <w:tc>
          <w:tcPr>
            <w:tcW w:w="775" w:type="pct"/>
            <w:shd w:val="clear" w:color="auto" w:fill="auto"/>
          </w:tcPr>
          <w:p w14:paraId="05851C81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5EA343EC" w14:textId="77777777" w:rsidR="003C45E6" w:rsidRPr="00A74F93" w:rsidRDefault="003C45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3871A461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ABBE970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5F7637A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4EB0077A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3C45E6" w:rsidRPr="00A74F93" w14:paraId="40A256EC" w14:textId="77777777" w:rsidTr="00AF034C">
        <w:tc>
          <w:tcPr>
            <w:tcW w:w="775" w:type="pct"/>
            <w:shd w:val="clear" w:color="auto" w:fill="auto"/>
          </w:tcPr>
          <w:p w14:paraId="0A58F4DF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cnName</w:t>
            </w:r>
          </w:p>
        </w:tc>
        <w:tc>
          <w:tcPr>
            <w:tcW w:w="649" w:type="pct"/>
            <w:shd w:val="clear" w:color="auto" w:fill="auto"/>
          </w:tcPr>
          <w:p w14:paraId="11B6D18D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中文名</w:t>
            </w:r>
          </w:p>
        </w:tc>
        <w:tc>
          <w:tcPr>
            <w:tcW w:w="714" w:type="pct"/>
            <w:shd w:val="clear" w:color="auto" w:fill="auto"/>
          </w:tcPr>
          <w:p w14:paraId="2D91CD17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4D75AE0B" w14:textId="77777777" w:rsidR="003C45E6" w:rsidRPr="00A74F93" w:rsidRDefault="00887147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6A2A8CC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256</w:t>
            </w:r>
          </w:p>
        </w:tc>
        <w:tc>
          <w:tcPr>
            <w:tcW w:w="1839" w:type="pct"/>
            <w:shd w:val="clear" w:color="auto" w:fill="auto"/>
          </w:tcPr>
          <w:p w14:paraId="19327AEB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991DA2" w:rsidRPr="00A74F93" w14:paraId="689818D9" w14:textId="77777777" w:rsidTr="00AF034C">
        <w:tc>
          <w:tcPr>
            <w:tcW w:w="775" w:type="pct"/>
            <w:shd w:val="clear" w:color="auto" w:fill="auto"/>
          </w:tcPr>
          <w:p w14:paraId="2EED7580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 w:hint="eastAsia"/>
                <w:lang w:val="zh-TW"/>
              </w:rPr>
              <w:t>l</w:t>
            </w:r>
            <w:r w:rsidRPr="00E47922">
              <w:rPr>
                <w:rFonts w:eastAsia="宋体"/>
                <w:lang w:val="zh-TW"/>
              </w:rPr>
              <w:t>ocateCoordinates</w:t>
            </w:r>
          </w:p>
        </w:tc>
        <w:tc>
          <w:tcPr>
            <w:tcW w:w="649" w:type="pct"/>
            <w:shd w:val="clear" w:color="auto" w:fill="auto"/>
          </w:tcPr>
          <w:p w14:paraId="66C17A34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 w:hint="eastAsia"/>
                <w:lang w:val="zh-TW"/>
              </w:rPr>
              <w:t>坐标签署</w:t>
            </w:r>
          </w:p>
        </w:tc>
        <w:tc>
          <w:tcPr>
            <w:tcW w:w="714" w:type="pct"/>
            <w:shd w:val="clear" w:color="auto" w:fill="auto"/>
          </w:tcPr>
          <w:p w14:paraId="2779FA67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/>
                <w:lang w:val="zh-TW"/>
              </w:rPr>
              <w:t>JsonArray</w:t>
            </w:r>
          </w:p>
        </w:tc>
        <w:tc>
          <w:tcPr>
            <w:tcW w:w="510" w:type="pct"/>
            <w:shd w:val="clear" w:color="auto" w:fill="auto"/>
          </w:tcPr>
          <w:p w14:paraId="0D880F46" w14:textId="77777777" w:rsidR="00991DA2" w:rsidRPr="00A74F93" w:rsidRDefault="00BD37DF" w:rsidP="00991D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7BE9957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839" w:type="pct"/>
            <w:shd w:val="clear" w:color="auto" w:fill="auto"/>
          </w:tcPr>
          <w:p w14:paraId="260D7F31" w14:textId="77777777" w:rsidR="00991DA2" w:rsidRPr="00E47922" w:rsidRDefault="00991DA2" w:rsidP="00991DA2">
            <w:pPr>
              <w:pStyle w:val="TableParagraph"/>
              <w:spacing w:before="28" w:line="231" w:lineRule="exact"/>
              <w:ind w:left="103"/>
              <w:jc w:val="both"/>
              <w:rPr>
                <w:rFonts w:ascii="Times New Roman" w:eastAsia="宋体" w:hAnsi="Times New Roman"/>
                <w:lang w:val="zh-TW" w:eastAsia="zh-CN"/>
              </w:rPr>
            </w:pPr>
            <w:r w:rsidRPr="00E47922">
              <w:rPr>
                <w:rFonts w:ascii="Times New Roman" w:eastAsia="宋体" w:hAnsi="Times New Roman"/>
                <w:lang w:val="zh-TW" w:eastAsia="zh-CN"/>
              </w:rPr>
              <w:t>JsonArray[</w:t>
            </w:r>
            <w:r w:rsidRPr="00E47922">
              <w:rPr>
                <w:rFonts w:eastAsia="宋体" w:hint="eastAsia"/>
                <w:lang w:val="zh-TW" w:eastAsia="zh-CN"/>
              </w:rPr>
              <w:t>l</w:t>
            </w:r>
            <w:r w:rsidRPr="00E47922">
              <w:rPr>
                <w:rFonts w:eastAsia="宋体"/>
                <w:lang w:val="zh-TW"/>
              </w:rPr>
              <w:t>ocateCoordinates</w:t>
            </w:r>
            <w:r w:rsidRPr="00E47922">
              <w:rPr>
                <w:rFonts w:ascii="Times New Roman" w:eastAsia="宋体" w:hAnsi="Times New Roman"/>
                <w:lang w:val="zh-TW" w:eastAsia="zh-CN"/>
              </w:rPr>
              <w:t>]</w:t>
            </w:r>
          </w:p>
          <w:p w14:paraId="6ED53372" w14:textId="77777777" w:rsidR="00991DA2" w:rsidRPr="00E47922" w:rsidRDefault="00991DA2" w:rsidP="00991DA2">
            <w:pPr>
              <w:rPr>
                <w:rFonts w:eastAsia="宋体"/>
                <w:lang w:val="zh-TW"/>
              </w:rPr>
            </w:pPr>
            <w:r w:rsidRPr="00E47922">
              <w:rPr>
                <w:rFonts w:eastAsia="宋体"/>
                <w:lang w:val="zh-TW"/>
              </w:rPr>
              <w:t>[{"pageNum":0,"x":146.10742950439453,"y":655.0599975585938}</w:t>
            </w:r>
            <w:r w:rsidRPr="00E47922">
              <w:rPr>
                <w:rFonts w:eastAsia="宋体" w:hint="eastAsia"/>
                <w:lang w:val="zh-TW"/>
              </w:rPr>
              <w:t>,</w:t>
            </w:r>
          </w:p>
          <w:p w14:paraId="0423828C" w14:textId="77777777" w:rsidR="00991DA2" w:rsidRPr="00E47922" w:rsidRDefault="00991DA2" w:rsidP="00991DA2">
            <w:pPr>
              <w:rPr>
                <w:rFonts w:eastAsia="宋体"/>
                <w:lang w:val="zh-TW"/>
              </w:rPr>
            </w:pPr>
            <w:r w:rsidRPr="00E47922">
              <w:rPr>
                <w:rFonts w:eastAsia="宋体"/>
                <w:lang w:val="zh-TW"/>
              </w:rPr>
              <w:t>{"pageNum":0,"x":146.10742950439453,"y":655.0599975585938}]</w:t>
            </w:r>
          </w:p>
          <w:p w14:paraId="6153D826" w14:textId="77777777" w:rsidR="00991DA2" w:rsidRPr="00A74F93" w:rsidRDefault="00991DA2" w:rsidP="000C074C">
            <w:pPr>
              <w:rPr>
                <w:rFonts w:eastAsia="宋体"/>
                <w:szCs w:val="21"/>
              </w:rPr>
            </w:pPr>
            <w:r w:rsidRPr="00E47922">
              <w:rPr>
                <w:rFonts w:eastAsia="宋体"/>
                <w:lang w:val="zh-TW"/>
              </w:rPr>
              <w:t>需要</w:t>
            </w:r>
            <w:r w:rsidRPr="00E47922">
              <w:rPr>
                <w:rFonts w:eastAsia="宋体"/>
                <w:lang w:val="zh-TW"/>
              </w:rPr>
              <w:t>URLEncoder</w:t>
            </w:r>
            <w:r w:rsidRPr="00E47922">
              <w:rPr>
                <w:rFonts w:eastAsia="宋体"/>
                <w:lang w:val="zh-TW"/>
              </w:rPr>
              <w:t>，编码</w:t>
            </w:r>
            <w:r w:rsidRPr="00E47922">
              <w:rPr>
                <w:rFonts w:eastAsia="宋体"/>
                <w:lang w:val="zh-TW"/>
              </w:rPr>
              <w:t>UTF-8</w:t>
            </w:r>
          </w:p>
        </w:tc>
      </w:tr>
    </w:tbl>
    <w:p w14:paraId="2DFE1E04" w14:textId="77777777" w:rsidR="0017409C" w:rsidRDefault="0017409C" w:rsidP="00E73794">
      <w:pPr>
        <w:rPr>
          <w:rFonts w:eastAsia="宋体"/>
        </w:rPr>
      </w:pPr>
    </w:p>
    <w:p w14:paraId="08D2497C" w14:textId="77777777" w:rsidR="00991DA2" w:rsidRDefault="00991DA2" w:rsidP="00991DA2">
      <w:pPr>
        <w:rPr>
          <w:szCs w:val="18"/>
        </w:rPr>
      </w:pPr>
      <w:r>
        <w:rPr>
          <w:rFonts w:hint="eastAsia"/>
        </w:rPr>
        <w:t>坐标信息</w:t>
      </w:r>
      <w:r>
        <w:rPr>
          <w:szCs w:val="18"/>
        </w:rPr>
        <w:t>locateCoordinates</w:t>
      </w:r>
      <w:r>
        <w:rPr>
          <w:szCs w:val="18"/>
        </w:rPr>
        <w:t>信息如下</w:t>
      </w:r>
      <w:r>
        <w:rPr>
          <w:rFonts w:hint="eastAsia"/>
          <w:szCs w:val="18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1F1C5D" w:rsidRPr="00A74F93" w14:paraId="47541EC9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659DF36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40D4C0D5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CF67748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64ADF12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15C8E2F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26C74FFB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F1C5D" w:rsidRPr="00A74F93" w14:paraId="5602B995" w14:textId="77777777" w:rsidTr="00D77E6F">
        <w:tc>
          <w:tcPr>
            <w:tcW w:w="775" w:type="pct"/>
            <w:shd w:val="clear" w:color="auto" w:fill="auto"/>
          </w:tcPr>
          <w:p w14:paraId="012DCD41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435CAA">
              <w:rPr>
                <w:rFonts w:eastAsia="宋体"/>
                <w:lang w:val="zh-TW"/>
              </w:rPr>
              <w:t>pageNum</w:t>
            </w:r>
          </w:p>
        </w:tc>
        <w:tc>
          <w:tcPr>
            <w:tcW w:w="649" w:type="pct"/>
            <w:shd w:val="clear" w:color="auto" w:fill="auto"/>
          </w:tcPr>
          <w:p w14:paraId="5527EDFC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签章页码，</w:t>
            </w:r>
            <w:r w:rsidRPr="00A7132B">
              <w:rPr>
                <w:rFonts w:eastAsia="宋体"/>
                <w:lang w:val="zh-TW"/>
              </w:rPr>
              <w:t xml:space="preserve"> </w:t>
            </w:r>
          </w:p>
        </w:tc>
        <w:tc>
          <w:tcPr>
            <w:tcW w:w="714" w:type="pct"/>
            <w:shd w:val="clear" w:color="auto" w:fill="auto"/>
          </w:tcPr>
          <w:p w14:paraId="77E1BF4D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435CAA">
              <w:rPr>
                <w:rFonts w:eastAsia="宋体"/>
                <w:lang w:val="zh-TW"/>
              </w:rPr>
              <w:t>Int</w:t>
            </w:r>
          </w:p>
        </w:tc>
        <w:tc>
          <w:tcPr>
            <w:tcW w:w="510" w:type="pct"/>
            <w:shd w:val="clear" w:color="auto" w:fill="auto"/>
          </w:tcPr>
          <w:p w14:paraId="2A74E1B6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03DCF4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839" w:type="pct"/>
            <w:shd w:val="clear" w:color="auto" w:fill="auto"/>
          </w:tcPr>
          <w:p w14:paraId="6C4074A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从</w:t>
            </w:r>
            <w:r w:rsidRPr="00E47922">
              <w:rPr>
                <w:rFonts w:eastAsia="宋体"/>
                <w:lang w:val="zh-TW"/>
              </w:rPr>
              <w:t xml:space="preserve">0 </w:t>
            </w:r>
            <w:r w:rsidRPr="00E47922">
              <w:rPr>
                <w:rFonts w:eastAsia="宋体" w:hint="eastAsia"/>
                <w:lang w:val="zh-TW"/>
              </w:rPr>
              <w:t>开始。即在第一页签章，传值</w:t>
            </w:r>
            <w:r w:rsidRPr="00E47922">
              <w:rPr>
                <w:rFonts w:eastAsia="宋体"/>
                <w:lang w:val="zh-TW"/>
              </w:rPr>
              <w:t>0</w:t>
            </w:r>
            <w:r w:rsidRPr="00E47922">
              <w:rPr>
                <w:rFonts w:eastAsia="宋体" w:hint="eastAsia"/>
                <w:lang w:val="zh-TW"/>
              </w:rPr>
              <w:t>。</w:t>
            </w:r>
            <w:r w:rsidRPr="00E47922">
              <w:rPr>
                <w:rFonts w:eastAsia="宋体"/>
                <w:lang w:val="zh-TW"/>
              </w:rPr>
              <w:t xml:space="preserve">Pagenum </w:t>
            </w:r>
            <w:r w:rsidRPr="00E47922">
              <w:rPr>
                <w:rFonts w:eastAsia="宋体" w:hint="eastAsia"/>
                <w:lang w:val="zh-TW"/>
              </w:rPr>
              <w:t>不得大于总的页数减</w:t>
            </w:r>
            <w:r w:rsidRPr="00E47922">
              <w:rPr>
                <w:rFonts w:eastAsia="宋体"/>
                <w:lang w:val="zh-TW"/>
              </w:rPr>
              <w:t>1</w:t>
            </w:r>
          </w:p>
          <w:p w14:paraId="7FC8EA3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注：</w:t>
            </w:r>
          </w:p>
          <w:p w14:paraId="59CEF475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ascii="宋体" w:eastAsia="宋体" w:hAnsi="宋体" w:cs="宋体" w:hint="eastAsia"/>
                <w:lang w:val="zh-TW"/>
              </w:rPr>
              <w:lastRenderedPageBreak/>
              <w:t>①</w:t>
            </w:r>
            <w:r w:rsidRPr="00E47922">
              <w:rPr>
                <w:rFonts w:eastAsia="宋体" w:hint="eastAsia"/>
                <w:lang w:val="zh-TW"/>
              </w:rPr>
              <w:t>当传入</w:t>
            </w:r>
            <w:r w:rsidRPr="00E47922">
              <w:rPr>
                <w:rFonts w:eastAsia="宋体"/>
                <w:lang w:val="zh-TW"/>
              </w:rPr>
              <w:t xml:space="preserve">-1 </w:t>
            </w:r>
            <w:r w:rsidRPr="00E47922">
              <w:rPr>
                <w:rFonts w:eastAsia="宋体" w:hint="eastAsia"/>
                <w:lang w:val="zh-TW"/>
              </w:rPr>
              <w:t>时，指定在最后一页签章；</w:t>
            </w:r>
          </w:p>
          <w:p w14:paraId="738525A9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②该值为</w:t>
            </w:r>
            <w:r w:rsidRPr="00E47922">
              <w:rPr>
                <w:rFonts w:eastAsia="宋体"/>
                <w:lang w:val="zh-TW"/>
              </w:rPr>
              <w:t xml:space="preserve">-1 </w:t>
            </w:r>
            <w:r w:rsidRPr="00E47922">
              <w:rPr>
                <w:rFonts w:eastAsia="宋体" w:hint="eastAsia"/>
                <w:lang w:val="zh-TW"/>
              </w:rPr>
              <w:t>到总的页数</w:t>
            </w:r>
            <w:r w:rsidRPr="00E47922">
              <w:rPr>
                <w:rFonts w:eastAsia="宋体"/>
                <w:lang w:val="zh-TW"/>
              </w:rPr>
              <w:t>-1</w:t>
            </w:r>
            <w:r w:rsidRPr="00E47922">
              <w:rPr>
                <w:rFonts w:eastAsia="宋体" w:hint="eastAsia"/>
                <w:lang w:val="zh-TW"/>
              </w:rPr>
              <w:t>，其他值非法。</w:t>
            </w:r>
          </w:p>
        </w:tc>
      </w:tr>
      <w:tr w:rsidR="001F1C5D" w:rsidRPr="00A74F93" w14:paraId="3E884C1C" w14:textId="77777777" w:rsidTr="00D77E6F">
        <w:tc>
          <w:tcPr>
            <w:tcW w:w="775" w:type="pct"/>
            <w:shd w:val="clear" w:color="auto" w:fill="auto"/>
          </w:tcPr>
          <w:p w14:paraId="41966644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435CAA">
              <w:rPr>
                <w:rFonts w:eastAsia="宋体"/>
                <w:szCs w:val="22"/>
                <w:lang w:val="zh-TW"/>
              </w:rPr>
              <w:lastRenderedPageBreak/>
              <w:t>x</w:t>
            </w:r>
          </w:p>
        </w:tc>
        <w:tc>
          <w:tcPr>
            <w:tcW w:w="649" w:type="pct"/>
            <w:shd w:val="clear" w:color="auto" w:fill="auto"/>
          </w:tcPr>
          <w:p w14:paraId="41DE1013" w14:textId="77777777" w:rsidR="001F1C5D" w:rsidRPr="00A74F93" w:rsidRDefault="001F1C5D" w:rsidP="001F1C5D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盖章点</w:t>
            </w:r>
            <w:r w:rsidRPr="00435CAA">
              <w:rPr>
                <w:rFonts w:eastAsia="宋体"/>
                <w:sz w:val="22"/>
                <w:szCs w:val="22"/>
                <w:lang w:val="zh-TW"/>
              </w:rPr>
              <w:t xml:space="preserve">x </w:t>
            </w: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坐标</w:t>
            </w:r>
          </w:p>
        </w:tc>
        <w:tc>
          <w:tcPr>
            <w:tcW w:w="714" w:type="pct"/>
            <w:shd w:val="clear" w:color="auto" w:fill="auto"/>
          </w:tcPr>
          <w:p w14:paraId="7F1B8CC7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 w:rsidRPr="00435CAA">
              <w:rPr>
                <w:rFonts w:eastAsia="宋体"/>
                <w:lang w:val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5EF4B35D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91E766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839" w:type="pct"/>
            <w:shd w:val="clear" w:color="auto" w:fill="auto"/>
          </w:tcPr>
          <w:p w14:paraId="3467347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以左上角为原点</w:t>
            </w:r>
            <w:r w:rsidRPr="00E47922">
              <w:rPr>
                <w:rFonts w:eastAsia="宋体"/>
                <w:lang w:val="zh-TW"/>
              </w:rPr>
              <w:t>0,0</w:t>
            </w:r>
            <w:r w:rsidRPr="00E47922">
              <w:rPr>
                <w:rFonts w:eastAsia="宋体" w:hint="eastAsia"/>
                <w:lang w:val="zh-TW"/>
              </w:rPr>
              <w:t>，取鼠标位置，鼠标位置为图片中心点。</w:t>
            </w:r>
          </w:p>
          <w:p w14:paraId="76553968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坐标请以图片实际宽度为基准</w:t>
            </w:r>
          </w:p>
        </w:tc>
      </w:tr>
      <w:tr w:rsidR="001F1C5D" w:rsidRPr="00A74F93" w14:paraId="4879C79D" w14:textId="77777777" w:rsidTr="00D77E6F">
        <w:tc>
          <w:tcPr>
            <w:tcW w:w="775" w:type="pct"/>
            <w:shd w:val="clear" w:color="auto" w:fill="auto"/>
          </w:tcPr>
          <w:p w14:paraId="0DDC956F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 w:rsidRPr="00435CAA">
              <w:rPr>
                <w:rFonts w:eastAsia="宋体"/>
                <w:szCs w:val="22"/>
                <w:lang w:val="zh-TW"/>
              </w:rPr>
              <w:t>y</w:t>
            </w:r>
          </w:p>
        </w:tc>
        <w:tc>
          <w:tcPr>
            <w:tcW w:w="649" w:type="pct"/>
            <w:shd w:val="clear" w:color="auto" w:fill="auto"/>
          </w:tcPr>
          <w:p w14:paraId="625D6CD5" w14:textId="77777777" w:rsidR="001F1C5D" w:rsidRPr="00435CAA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sz w:val="22"/>
                <w:szCs w:val="22"/>
                <w:lang w:val="zh-TW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盖章点</w:t>
            </w:r>
            <w:r w:rsidRPr="00435CAA">
              <w:rPr>
                <w:rFonts w:eastAsia="宋体"/>
                <w:sz w:val="22"/>
                <w:szCs w:val="22"/>
                <w:lang w:val="zh-TW"/>
              </w:rPr>
              <w:t xml:space="preserve">y </w:t>
            </w: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坐标</w:t>
            </w:r>
          </w:p>
          <w:p w14:paraId="35251959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714" w:type="pct"/>
            <w:shd w:val="clear" w:color="auto" w:fill="auto"/>
          </w:tcPr>
          <w:p w14:paraId="6B4A295F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 w:rsidRPr="00435CAA">
              <w:rPr>
                <w:rFonts w:eastAsia="宋体"/>
                <w:lang w:val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17220AA4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FFEE310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839" w:type="pct"/>
            <w:shd w:val="clear" w:color="auto" w:fill="auto"/>
          </w:tcPr>
          <w:p w14:paraId="40599A1B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以左上角为原点</w:t>
            </w:r>
            <w:r w:rsidRPr="00E47922">
              <w:rPr>
                <w:rFonts w:eastAsia="宋体"/>
                <w:lang w:val="zh-TW"/>
              </w:rPr>
              <w:t>0,0</w:t>
            </w:r>
            <w:r w:rsidRPr="00E47922">
              <w:rPr>
                <w:rFonts w:eastAsia="宋体" w:hint="eastAsia"/>
                <w:lang w:val="zh-TW"/>
              </w:rPr>
              <w:t>，取鼠标位置，鼠标位置为图片中心点</w:t>
            </w:r>
            <w:r>
              <w:rPr>
                <w:rFonts w:eastAsia="宋体" w:hint="eastAsia"/>
                <w:lang w:val="zh-TW"/>
              </w:rPr>
              <w:t>。</w:t>
            </w:r>
            <w:r w:rsidRPr="00E47922">
              <w:rPr>
                <w:rFonts w:eastAsia="宋体" w:hint="eastAsia"/>
                <w:lang w:val="zh-TW"/>
              </w:rPr>
              <w:t>坐标请以图片实际高度为基准。能同时为空</w:t>
            </w:r>
          </w:p>
        </w:tc>
      </w:tr>
    </w:tbl>
    <w:p w14:paraId="02EBA8A8" w14:textId="77777777" w:rsidR="00104233" w:rsidRPr="00A74F93" w:rsidRDefault="00104233" w:rsidP="00104233">
      <w:pPr>
        <w:pStyle w:val="3"/>
        <w:rPr>
          <w:rFonts w:eastAsia="宋体"/>
        </w:rPr>
      </w:pPr>
      <w:bookmarkStart w:id="113" w:name="_Toc33710294"/>
      <w:r w:rsidRPr="00A74F93">
        <w:rPr>
          <w:rFonts w:eastAsia="宋体"/>
        </w:rPr>
        <w:t>响应参数说明</w:t>
      </w:r>
      <w:bookmarkEnd w:id="1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2254"/>
        <w:gridCol w:w="1886"/>
        <w:gridCol w:w="1428"/>
        <w:gridCol w:w="2441"/>
        <w:gridCol w:w="2927"/>
      </w:tblGrid>
      <w:tr w:rsidR="00D31BB0" w:rsidRPr="00A74F93" w14:paraId="788FA171" w14:textId="77777777" w:rsidTr="0049351B">
        <w:tc>
          <w:tcPr>
            <w:tcW w:w="1080" w:type="pct"/>
            <w:shd w:val="clear" w:color="auto" w:fill="BDD6EE"/>
          </w:tcPr>
          <w:p w14:paraId="25B1E79C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350F1674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EDD3543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7510C01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6B4652D5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03E4B8BB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0531C812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39315F2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361BC1E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1EB260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51F4D6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6CE89D30" w14:textId="77777777" w:rsidR="00D31BB0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2E32C8E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50310FA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D31BB0" w:rsidRPr="00A74F93" w14:paraId="38E2132D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61D50492" w14:textId="77777777" w:rsidR="00D31BB0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41D516C" w14:textId="77777777" w:rsidR="00D31BB0" w:rsidRPr="00A74F93" w:rsidRDefault="00D31BB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3C963C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0062821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173E5B79" w14:textId="77777777" w:rsidR="00D31BB0" w:rsidRPr="00A74F93" w:rsidRDefault="00D31BB0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E47F07F" w14:textId="77777777" w:rsidR="00D31BB0" w:rsidRPr="00A74F93" w:rsidRDefault="00D31BB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A170EC" w:rsidRPr="00A74F93" w14:paraId="00029BB0" w14:textId="77777777" w:rsidTr="00A170EC">
        <w:trPr>
          <w:trHeight w:val="348"/>
        </w:trPr>
        <w:tc>
          <w:tcPr>
            <w:tcW w:w="1080" w:type="pct"/>
            <w:shd w:val="clear" w:color="auto" w:fill="auto"/>
          </w:tcPr>
          <w:p w14:paraId="5406736C" w14:textId="77777777" w:rsidR="00A170EC" w:rsidRDefault="00A170EC" w:rsidP="00A170EC">
            <w:pPr>
              <w:jc w:val="both"/>
              <w:rPr>
                <w:rFonts w:eastAsia="宋体"/>
                <w:szCs w:val="21"/>
              </w:rPr>
            </w:pPr>
            <w:r w:rsidRPr="00442543">
              <w:rPr>
                <w:rFonts w:ascii="Calibri" w:eastAsia="华文楷体" w:hAnsi="Calibri" w:cstheme="minorBidi"/>
                <w:szCs w:val="21"/>
              </w:rPr>
              <w:t>query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1686DA6B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42543">
              <w:rPr>
                <w:rFonts w:ascii="Calibri" w:eastAsia="华文楷体" w:hAnsi="Calibri" w:cstheme="minorBidi" w:hint="eastAsia"/>
                <w:szCs w:val="21"/>
              </w:rPr>
              <w:t>结果查询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  <w:r>
              <w:rPr>
                <w:rFonts w:ascii="Calibri" w:eastAsia="华文楷体" w:hAnsi="Calibri" w:cstheme="minorBidi" w:hint="eastAsia"/>
                <w:szCs w:val="21"/>
              </w:rPr>
              <w:t xml:space="preserve"> </w:t>
            </w:r>
          </w:p>
        </w:tc>
        <w:tc>
          <w:tcPr>
            <w:tcW w:w="676" w:type="pct"/>
            <w:shd w:val="clear" w:color="auto" w:fill="auto"/>
          </w:tcPr>
          <w:p w14:paraId="4E75E8BA" w14:textId="77777777" w:rsidR="00A170EC" w:rsidRPr="00A74F93" w:rsidRDefault="00A170EC" w:rsidP="00A170E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</w:t>
            </w:r>
            <w:r>
              <w:rPr>
                <w:rFonts w:ascii="Calibri" w:eastAsia="华文楷体" w:hAnsi="Calibri" w:cstheme="minorBidi"/>
                <w:szCs w:val="21"/>
              </w:rPr>
              <w:t>tring</w:t>
            </w:r>
          </w:p>
        </w:tc>
        <w:tc>
          <w:tcPr>
            <w:tcW w:w="512" w:type="pct"/>
            <w:shd w:val="clear" w:color="auto" w:fill="auto"/>
          </w:tcPr>
          <w:p w14:paraId="1C6E07B5" w14:textId="77777777" w:rsidR="00A170EC" w:rsidRPr="00A74F93" w:rsidRDefault="00A170EC" w:rsidP="00A170E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42A5FF4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1</w:t>
            </w:r>
            <w:r>
              <w:rPr>
                <w:rFonts w:eastAsia="宋体"/>
                <w:color w:val="000000"/>
                <w:szCs w:val="21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28AFEC22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42543">
              <w:rPr>
                <w:rFonts w:ascii="Calibri" w:eastAsia="华文楷体" w:hAnsi="Calibri" w:cstheme="minorBidi"/>
                <w:szCs w:val="21"/>
              </w:rPr>
              <w:t>query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</w:tr>
    </w:tbl>
    <w:p w14:paraId="7F1B5F6A" w14:textId="77777777" w:rsidR="00104233" w:rsidRPr="00A74F93" w:rsidRDefault="00104233" w:rsidP="00104233">
      <w:pPr>
        <w:rPr>
          <w:rFonts w:eastAsia="宋体"/>
        </w:rPr>
      </w:pPr>
    </w:p>
    <w:p w14:paraId="5828535A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14" w:name="_Toc33710295"/>
      <w:r w:rsidRPr="00A74F93">
        <w:rPr>
          <w:rFonts w:ascii="Times New Roman" w:eastAsia="宋体" w:hAnsi="Times New Roman" w:cs="Times New Roman"/>
        </w:rPr>
        <w:t>撤销申请</w:t>
      </w:r>
      <w:bookmarkEnd w:id="114"/>
    </w:p>
    <w:p w14:paraId="1E12966A" w14:textId="77777777" w:rsidR="00771205" w:rsidRPr="00A74F93" w:rsidRDefault="00771205" w:rsidP="00771205">
      <w:pPr>
        <w:pStyle w:val="3"/>
        <w:rPr>
          <w:rFonts w:eastAsia="宋体"/>
        </w:rPr>
      </w:pPr>
      <w:bookmarkStart w:id="115" w:name="_Toc33710296"/>
      <w:r w:rsidRPr="00A74F93">
        <w:rPr>
          <w:rFonts w:eastAsia="宋体"/>
        </w:rPr>
        <w:t>功能描述</w:t>
      </w:r>
      <w:bookmarkEnd w:id="115"/>
    </w:p>
    <w:p w14:paraId="4A211781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未投放合同可通过该接口提出撤销申请。</w:t>
      </w:r>
    </w:p>
    <w:p w14:paraId="728F9623" w14:textId="77777777" w:rsidR="00771205" w:rsidRPr="00A74F93" w:rsidRDefault="00771205" w:rsidP="00771205">
      <w:pPr>
        <w:pStyle w:val="3"/>
        <w:rPr>
          <w:rFonts w:eastAsia="宋体"/>
        </w:rPr>
      </w:pPr>
      <w:bookmarkStart w:id="116" w:name="_Toc33710297"/>
      <w:r w:rsidRPr="00A74F93">
        <w:rPr>
          <w:rFonts w:eastAsia="宋体"/>
        </w:rPr>
        <w:lastRenderedPageBreak/>
        <w:t>业务逻辑</w:t>
      </w:r>
      <w:bookmarkEnd w:id="116"/>
    </w:p>
    <w:p w14:paraId="097FBA99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必须符合数据规范，不符合数据规范的记录不予处理；合同任何没有放款，且放款请求还没有发给第三方支付。</w:t>
      </w:r>
    </w:p>
    <w:p w14:paraId="0426390E" w14:textId="77777777" w:rsidR="00771205" w:rsidRPr="00A74F93" w:rsidRDefault="00771205" w:rsidP="00771205">
      <w:pPr>
        <w:pStyle w:val="3"/>
        <w:rPr>
          <w:rFonts w:eastAsia="宋体"/>
        </w:rPr>
      </w:pPr>
      <w:bookmarkStart w:id="117" w:name="_Toc3371029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17"/>
    </w:p>
    <w:p w14:paraId="49678DC6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applyCancel</w:t>
      </w:r>
    </w:p>
    <w:p w14:paraId="24B6CDE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406031E" w14:textId="77777777" w:rsidR="00771205" w:rsidRPr="00A74F93" w:rsidRDefault="00771205" w:rsidP="00771205">
      <w:pPr>
        <w:pStyle w:val="3"/>
        <w:rPr>
          <w:rFonts w:eastAsia="宋体"/>
        </w:rPr>
      </w:pPr>
      <w:bookmarkStart w:id="118" w:name="_Toc33710299"/>
      <w:r w:rsidRPr="00A74F93">
        <w:rPr>
          <w:rFonts w:eastAsia="宋体"/>
        </w:rPr>
        <w:t>请求参数说明</w:t>
      </w:r>
      <w:bookmarkEnd w:id="1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907"/>
        <w:gridCol w:w="1440"/>
        <w:gridCol w:w="1423"/>
        <w:gridCol w:w="1431"/>
        <w:gridCol w:w="5134"/>
      </w:tblGrid>
      <w:tr w:rsidR="00A2402E" w:rsidRPr="00A74F93" w14:paraId="1CB949A2" w14:textId="77777777" w:rsidTr="00AF034C">
        <w:tc>
          <w:tcPr>
            <w:tcW w:w="937" w:type="pct"/>
            <w:shd w:val="clear" w:color="auto" w:fill="BDD6EE" w:themeFill="accent5" w:themeFillTint="66"/>
          </w:tcPr>
          <w:p w14:paraId="45B25477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655F2668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516" w:type="pct"/>
            <w:shd w:val="clear" w:color="auto" w:fill="BDD6EE" w:themeFill="accent5" w:themeFillTint="66"/>
          </w:tcPr>
          <w:p w14:paraId="0E514112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E3A087C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736458AE" w14:textId="77777777" w:rsidR="00A2402E" w:rsidRPr="00A74F93" w:rsidRDefault="00E50E7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840" w:type="pct"/>
            <w:shd w:val="clear" w:color="auto" w:fill="BDD6EE" w:themeFill="accent5" w:themeFillTint="66"/>
          </w:tcPr>
          <w:p w14:paraId="6BAB1108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A2402E" w:rsidRPr="00A74F93" w14:paraId="7883CEEC" w14:textId="77777777" w:rsidTr="00AF034C">
        <w:tc>
          <w:tcPr>
            <w:tcW w:w="937" w:type="pct"/>
            <w:shd w:val="clear" w:color="auto" w:fill="auto"/>
          </w:tcPr>
          <w:p w14:paraId="0B4A8AB8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683" w:type="pct"/>
            <w:shd w:val="clear" w:color="auto" w:fill="auto"/>
          </w:tcPr>
          <w:p w14:paraId="45B87788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516" w:type="pct"/>
            <w:shd w:val="clear" w:color="auto" w:fill="auto"/>
          </w:tcPr>
          <w:p w14:paraId="50CE6935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9A6F710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60EE5D" w14:textId="77777777" w:rsidR="00A2402E" w:rsidRPr="00A74F93" w:rsidRDefault="00532DC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840" w:type="pct"/>
            <w:shd w:val="clear" w:color="auto" w:fill="auto"/>
          </w:tcPr>
          <w:p w14:paraId="62A53F8C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528AB99F" w14:textId="77777777" w:rsidTr="00AF034C">
        <w:tc>
          <w:tcPr>
            <w:tcW w:w="937" w:type="pct"/>
            <w:shd w:val="clear" w:color="auto" w:fill="auto"/>
          </w:tcPr>
          <w:p w14:paraId="73A6379B" w14:textId="77777777" w:rsidR="0089523D" w:rsidRPr="0089523D" w:rsidRDefault="0089523D">
            <w:pPr>
              <w:jc w:val="both"/>
              <w:rPr>
                <w:rFonts w:eastAsia="宋体"/>
              </w:rPr>
            </w:pPr>
            <w:r w:rsidRPr="0089523D">
              <w:rPr>
                <w:rFonts w:eastAsia="华文楷体"/>
                <w:szCs w:val="21"/>
              </w:rPr>
              <w:t>remark</w:t>
            </w:r>
          </w:p>
        </w:tc>
        <w:tc>
          <w:tcPr>
            <w:tcW w:w="683" w:type="pct"/>
            <w:shd w:val="clear" w:color="auto" w:fill="auto"/>
          </w:tcPr>
          <w:p w14:paraId="4AB02986" w14:textId="77777777" w:rsidR="0089523D" w:rsidRPr="0089523D" w:rsidRDefault="0089523D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备注</w:t>
            </w:r>
          </w:p>
        </w:tc>
        <w:tc>
          <w:tcPr>
            <w:tcW w:w="516" w:type="pct"/>
            <w:shd w:val="clear" w:color="auto" w:fill="auto"/>
          </w:tcPr>
          <w:p w14:paraId="6335C907" w14:textId="77777777" w:rsidR="0089523D" w:rsidRPr="0089523D" w:rsidRDefault="0089523D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216DF919" w14:textId="77777777" w:rsidR="0089523D" w:rsidRPr="0089523D" w:rsidRDefault="0089523D">
            <w:pPr>
              <w:jc w:val="both"/>
              <w:rPr>
                <w:rFonts w:eastAsia="宋体"/>
                <w:lang w:val="zh-TW" w:eastAsia="zh-TW"/>
              </w:rPr>
            </w:pPr>
            <w:r w:rsidRPr="0089523D">
              <w:rPr>
                <w:rFonts w:eastAsia="宋体"/>
                <w:lang w:val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2F9E89C" w14:textId="77777777" w:rsidR="0089523D" w:rsidRPr="0089523D" w:rsidRDefault="0089523D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185D68D0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</w:p>
        </w:tc>
      </w:tr>
    </w:tbl>
    <w:p w14:paraId="2EFFDC3C" w14:textId="77777777" w:rsidR="00E73794" w:rsidRPr="00A74F93" w:rsidRDefault="00E73794" w:rsidP="00E73794">
      <w:pPr>
        <w:rPr>
          <w:rFonts w:eastAsia="宋体"/>
        </w:rPr>
      </w:pPr>
    </w:p>
    <w:p w14:paraId="28B0AA9D" w14:textId="77777777" w:rsidR="00771205" w:rsidRPr="00A74F93" w:rsidRDefault="00771205" w:rsidP="00771205">
      <w:pPr>
        <w:pStyle w:val="3"/>
        <w:rPr>
          <w:rFonts w:eastAsia="宋体"/>
        </w:rPr>
      </w:pPr>
      <w:bookmarkStart w:id="119" w:name="_Toc33710300"/>
      <w:r w:rsidRPr="00A74F93">
        <w:rPr>
          <w:rFonts w:eastAsia="宋体"/>
        </w:rPr>
        <w:t>响应参数说明</w:t>
      </w:r>
      <w:bookmarkEnd w:id="1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8"/>
        <w:gridCol w:w="1887"/>
        <w:gridCol w:w="1426"/>
        <w:gridCol w:w="1431"/>
        <w:gridCol w:w="3939"/>
      </w:tblGrid>
      <w:tr w:rsidR="00E50E7A" w:rsidRPr="00A74F93" w14:paraId="3ADBEA76" w14:textId="77777777" w:rsidTr="00E50E7A">
        <w:tc>
          <w:tcPr>
            <w:tcW w:w="1078" w:type="pct"/>
            <w:shd w:val="clear" w:color="auto" w:fill="BDD6EE"/>
          </w:tcPr>
          <w:p w14:paraId="1C8E0116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0ECC5760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040C20F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1" w:type="pct"/>
            <w:shd w:val="clear" w:color="auto" w:fill="BDD6EE"/>
          </w:tcPr>
          <w:p w14:paraId="5F619E87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3F0B7C28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/>
          </w:tcPr>
          <w:p w14:paraId="36A6DF93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50E7A" w:rsidRPr="00A74F93" w14:paraId="3C9620B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1BE8577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9" w:type="pct"/>
            <w:shd w:val="clear" w:color="auto" w:fill="auto"/>
          </w:tcPr>
          <w:p w14:paraId="2512DC7B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FA121A4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3946AF1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FD77BA4" w14:textId="77777777" w:rsidR="00E50E7A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412" w:type="pct"/>
            <w:shd w:val="clear" w:color="auto" w:fill="auto"/>
          </w:tcPr>
          <w:p w14:paraId="78AEFF1E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申请失败</w:t>
            </w:r>
          </w:p>
          <w:p w14:paraId="6C7E191B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申请成功</w:t>
            </w:r>
          </w:p>
        </w:tc>
      </w:tr>
      <w:tr w:rsidR="0089523D" w:rsidRPr="00A74F93" w14:paraId="71C6DC1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671C25A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queryId</w:t>
            </w:r>
          </w:p>
        </w:tc>
        <w:tc>
          <w:tcPr>
            <w:tcW w:w="809" w:type="pct"/>
            <w:shd w:val="clear" w:color="auto" w:fill="auto"/>
          </w:tcPr>
          <w:p w14:paraId="3539E78A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szCs w:val="21"/>
              </w:rPr>
              <w:t>结果查询</w:t>
            </w:r>
            <w:r w:rsidRPr="0089523D">
              <w:rPr>
                <w:rFonts w:eastAsia="宋体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097461BE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89523D">
              <w:rPr>
                <w:rFonts w:eastAsia="宋体"/>
                <w:szCs w:val="21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50D669E0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89523D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CA88486" w14:textId="77777777" w:rsidR="0089523D" w:rsidRPr="0089523D" w:rsidRDefault="0089523D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128</w:t>
            </w:r>
          </w:p>
        </w:tc>
        <w:tc>
          <w:tcPr>
            <w:tcW w:w="1412" w:type="pct"/>
            <w:shd w:val="clear" w:color="auto" w:fill="auto"/>
          </w:tcPr>
          <w:p w14:paraId="77F0F3D3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89523D" w:rsidRPr="00A74F93" w14:paraId="3CD5A7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4F7251D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9" w:type="pct"/>
            <w:shd w:val="clear" w:color="auto" w:fill="auto"/>
          </w:tcPr>
          <w:p w14:paraId="4857CEFB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BAC605A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EF94F7C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4D6B2C60" w14:textId="77777777" w:rsidR="0089523D" w:rsidRPr="00A74F93" w:rsidRDefault="0089523D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1024</w:t>
            </w:r>
          </w:p>
        </w:tc>
        <w:tc>
          <w:tcPr>
            <w:tcW w:w="1412" w:type="pct"/>
            <w:shd w:val="clear" w:color="auto" w:fill="auto"/>
          </w:tcPr>
          <w:p w14:paraId="23924108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6B93196B" w14:textId="77777777" w:rsidR="00E73794" w:rsidRPr="00A74F93" w:rsidRDefault="00E73794" w:rsidP="00E73794">
      <w:pPr>
        <w:rPr>
          <w:rFonts w:eastAsia="宋体"/>
        </w:rPr>
      </w:pPr>
    </w:p>
    <w:p w14:paraId="054315AF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20" w:name="_Toc33710301"/>
      <w:r w:rsidRPr="00A74F93">
        <w:rPr>
          <w:rFonts w:ascii="Times New Roman" w:eastAsia="宋体" w:hAnsi="Times New Roman" w:cs="Times New Roman"/>
        </w:rPr>
        <w:t>撤销结果查询</w:t>
      </w:r>
      <w:bookmarkEnd w:id="120"/>
    </w:p>
    <w:p w14:paraId="79A39F21" w14:textId="77777777" w:rsidR="00771205" w:rsidRPr="00A74F93" w:rsidRDefault="00771205" w:rsidP="00771205">
      <w:pPr>
        <w:pStyle w:val="3"/>
        <w:rPr>
          <w:rFonts w:eastAsia="宋体"/>
        </w:rPr>
      </w:pPr>
      <w:bookmarkStart w:id="121" w:name="_Toc33710302"/>
      <w:r w:rsidRPr="00A74F93">
        <w:rPr>
          <w:rFonts w:eastAsia="宋体"/>
        </w:rPr>
        <w:t>功能描述</w:t>
      </w:r>
      <w:bookmarkEnd w:id="121"/>
    </w:p>
    <w:p w14:paraId="151CBCE9" w14:textId="77777777" w:rsidR="00771205" w:rsidRPr="00A74F93" w:rsidRDefault="00771205" w:rsidP="00771205">
      <w:pPr>
        <w:rPr>
          <w:rFonts w:eastAsia="宋体"/>
          <w:kern w:val="2"/>
        </w:rPr>
      </w:pPr>
      <w:r w:rsidRPr="00A74F93">
        <w:rPr>
          <w:rFonts w:eastAsia="宋体"/>
          <w:kern w:val="2"/>
        </w:rPr>
        <w:t>撤销申请成功发送后，通过该接口查询撤销处理状态。</w:t>
      </w:r>
    </w:p>
    <w:p w14:paraId="0A87FD4E" w14:textId="77777777" w:rsidR="00771205" w:rsidRPr="00A74F93" w:rsidRDefault="00771205" w:rsidP="00771205">
      <w:pPr>
        <w:pStyle w:val="3"/>
        <w:rPr>
          <w:rFonts w:eastAsia="宋体"/>
        </w:rPr>
      </w:pPr>
      <w:bookmarkStart w:id="122" w:name="_Toc33710303"/>
      <w:r w:rsidRPr="00A74F93">
        <w:rPr>
          <w:rFonts w:eastAsia="宋体"/>
        </w:rPr>
        <w:t>业务逻辑</w:t>
      </w:r>
      <w:bookmarkEnd w:id="122"/>
    </w:p>
    <w:p w14:paraId="1E0D57D4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0EF263A" w14:textId="77777777" w:rsidR="00771205" w:rsidRPr="00A74F93" w:rsidRDefault="00771205" w:rsidP="00771205">
      <w:pPr>
        <w:pStyle w:val="3"/>
        <w:rPr>
          <w:rFonts w:eastAsia="宋体"/>
        </w:rPr>
      </w:pPr>
      <w:bookmarkStart w:id="123" w:name="_Toc3371030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23"/>
    </w:p>
    <w:p w14:paraId="719A3A1C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cancelResult</w:t>
      </w:r>
    </w:p>
    <w:p w14:paraId="44B4497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53736B5E" w14:textId="77777777" w:rsidR="00771205" w:rsidRPr="00A74F93" w:rsidRDefault="00771205" w:rsidP="00771205">
      <w:pPr>
        <w:pStyle w:val="3"/>
        <w:rPr>
          <w:rFonts w:eastAsia="宋体"/>
        </w:rPr>
      </w:pPr>
      <w:bookmarkStart w:id="124" w:name="_Toc33710305"/>
      <w:r w:rsidRPr="00A74F93">
        <w:rPr>
          <w:rFonts w:eastAsia="宋体"/>
        </w:rPr>
        <w:t>请求参数说明</w:t>
      </w:r>
      <w:bookmarkEnd w:id="1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812"/>
        <w:gridCol w:w="1992"/>
        <w:gridCol w:w="1660"/>
        <w:gridCol w:w="1194"/>
        <w:gridCol w:w="5134"/>
      </w:tblGrid>
      <w:tr w:rsidR="0089523D" w:rsidRPr="009E5F75" w14:paraId="4C195E70" w14:textId="77777777" w:rsidTr="00AF034C">
        <w:tc>
          <w:tcPr>
            <w:tcW w:w="773" w:type="pct"/>
            <w:shd w:val="clear" w:color="auto" w:fill="BDD6EE"/>
          </w:tcPr>
          <w:p w14:paraId="0DEAC8C6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参数</w:t>
            </w:r>
          </w:p>
        </w:tc>
        <w:tc>
          <w:tcPr>
            <w:tcW w:w="649" w:type="pct"/>
            <w:shd w:val="clear" w:color="auto" w:fill="BDD6EE"/>
          </w:tcPr>
          <w:p w14:paraId="0324FC52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名称</w:t>
            </w:r>
          </w:p>
        </w:tc>
        <w:tc>
          <w:tcPr>
            <w:tcW w:w="714" w:type="pct"/>
            <w:shd w:val="clear" w:color="auto" w:fill="BDD6EE"/>
          </w:tcPr>
          <w:p w14:paraId="3CF08598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数据类型</w:t>
            </w:r>
          </w:p>
        </w:tc>
        <w:tc>
          <w:tcPr>
            <w:tcW w:w="595" w:type="pct"/>
            <w:shd w:val="clear" w:color="auto" w:fill="BDD6EE"/>
          </w:tcPr>
          <w:p w14:paraId="7241EDB6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6649599F" w14:textId="77777777" w:rsidR="0089523D" w:rsidRPr="009E5F75" w:rsidRDefault="0089523D" w:rsidP="00CF15A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字长</w:t>
            </w:r>
          </w:p>
        </w:tc>
        <w:tc>
          <w:tcPr>
            <w:tcW w:w="1840" w:type="pct"/>
            <w:shd w:val="clear" w:color="auto" w:fill="BDD6EE"/>
          </w:tcPr>
          <w:p w14:paraId="2700285E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注释</w:t>
            </w:r>
          </w:p>
        </w:tc>
      </w:tr>
      <w:tr w:rsidR="0089523D" w:rsidRPr="009E5F75" w14:paraId="7EF91195" w14:textId="77777777" w:rsidTr="00AF034C">
        <w:tc>
          <w:tcPr>
            <w:tcW w:w="773" w:type="pct"/>
            <w:shd w:val="clear" w:color="auto" w:fill="auto"/>
          </w:tcPr>
          <w:p w14:paraId="0448C2B0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applyNo</w:t>
            </w:r>
          </w:p>
        </w:tc>
        <w:tc>
          <w:tcPr>
            <w:tcW w:w="649" w:type="pct"/>
            <w:shd w:val="clear" w:color="auto" w:fill="auto"/>
          </w:tcPr>
          <w:p w14:paraId="76617ECD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154A6667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62472E7F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FCF9700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39E0C52D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华文楷体"/>
                <w:szCs w:val="21"/>
              </w:rPr>
              <w:t>与进件申请时的</w:t>
            </w:r>
            <w:r w:rsidRPr="0089523D">
              <w:rPr>
                <w:rFonts w:eastAsia="华文楷体"/>
                <w:szCs w:val="21"/>
              </w:rPr>
              <w:t>applyNo</w:t>
            </w:r>
            <w:r w:rsidRPr="0089523D">
              <w:rPr>
                <w:rFonts w:eastAsia="华文楷体"/>
                <w:szCs w:val="21"/>
              </w:rPr>
              <w:t>一致</w:t>
            </w:r>
          </w:p>
        </w:tc>
      </w:tr>
      <w:tr w:rsidR="0089523D" w:rsidRPr="009E5F75" w14:paraId="62CB7AE1" w14:textId="77777777" w:rsidTr="00AF034C">
        <w:tc>
          <w:tcPr>
            <w:tcW w:w="773" w:type="pct"/>
            <w:shd w:val="clear" w:color="auto" w:fill="auto"/>
          </w:tcPr>
          <w:p w14:paraId="342470D9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queryId</w:t>
            </w:r>
          </w:p>
        </w:tc>
        <w:tc>
          <w:tcPr>
            <w:tcW w:w="649" w:type="pct"/>
            <w:shd w:val="clear" w:color="auto" w:fill="auto"/>
          </w:tcPr>
          <w:p w14:paraId="750A0813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结果查询</w:t>
            </w:r>
            <w:r w:rsidRPr="0089523D">
              <w:rPr>
                <w:rFonts w:eastAsia="宋体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1CE4B98A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0DAEA7B2" w14:textId="77777777" w:rsidR="0089523D" w:rsidRPr="0089523D" w:rsidRDefault="0089523D" w:rsidP="00AF034C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06412DD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1A34486F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</w:p>
        </w:tc>
      </w:tr>
      <w:tr w:rsidR="0089523D" w:rsidRPr="009E5F75" w14:paraId="0F74E891" w14:textId="77777777" w:rsidTr="00AF034C">
        <w:tc>
          <w:tcPr>
            <w:tcW w:w="773" w:type="pct"/>
            <w:shd w:val="clear" w:color="auto" w:fill="auto"/>
          </w:tcPr>
          <w:p w14:paraId="3335E68F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lastRenderedPageBreak/>
              <w:t>remark</w:t>
            </w:r>
          </w:p>
        </w:tc>
        <w:tc>
          <w:tcPr>
            <w:tcW w:w="649" w:type="pct"/>
            <w:shd w:val="clear" w:color="auto" w:fill="auto"/>
          </w:tcPr>
          <w:p w14:paraId="35DAB951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23042933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71AD5C05" w14:textId="77777777" w:rsidR="0089523D" w:rsidRPr="0089523D" w:rsidRDefault="0089523D" w:rsidP="00AF034C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O</w:t>
            </w:r>
          </w:p>
        </w:tc>
        <w:tc>
          <w:tcPr>
            <w:tcW w:w="428" w:type="pct"/>
            <w:shd w:val="clear" w:color="auto" w:fill="auto"/>
          </w:tcPr>
          <w:p w14:paraId="22B02B7F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5B816E64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</w:p>
        </w:tc>
      </w:tr>
    </w:tbl>
    <w:p w14:paraId="130ACE48" w14:textId="77777777" w:rsidR="00E73794" w:rsidRPr="00A74F93" w:rsidRDefault="00E73794" w:rsidP="00E73794">
      <w:pPr>
        <w:rPr>
          <w:rFonts w:eastAsia="宋体"/>
        </w:rPr>
      </w:pPr>
    </w:p>
    <w:p w14:paraId="20985E33" w14:textId="77777777" w:rsidR="00771205" w:rsidRPr="00A74F93" w:rsidRDefault="00771205" w:rsidP="00771205">
      <w:pPr>
        <w:pStyle w:val="3"/>
        <w:rPr>
          <w:rFonts w:eastAsia="宋体"/>
        </w:rPr>
      </w:pPr>
      <w:bookmarkStart w:id="125" w:name="_Toc33710306"/>
      <w:r w:rsidRPr="00A74F93">
        <w:rPr>
          <w:rFonts w:eastAsia="宋体"/>
        </w:rPr>
        <w:t>响应参数说明</w:t>
      </w:r>
      <w:bookmarkEnd w:id="1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760330" w:rsidRPr="00A74F93" w14:paraId="22E045DB" w14:textId="77777777" w:rsidTr="00760330">
        <w:tc>
          <w:tcPr>
            <w:tcW w:w="1078" w:type="pct"/>
            <w:shd w:val="clear" w:color="auto" w:fill="BDD6EE"/>
          </w:tcPr>
          <w:p w14:paraId="10628D4B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FD323A7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20B9A5A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22D62FC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423B33CA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743EA8D7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760330" w:rsidRPr="00A74F93" w14:paraId="6757A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0E49EE1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2DAFD9AF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E3ECE0A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A7329B3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0F13B097" w14:textId="77777777" w:rsidR="00760330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16A4E4D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处理中</w:t>
            </w:r>
          </w:p>
          <w:p w14:paraId="664A9159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撤销成功</w:t>
            </w:r>
          </w:p>
          <w:p w14:paraId="55B6F812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2-</w:t>
            </w:r>
            <w:r w:rsidRPr="00A74F93">
              <w:rPr>
                <w:rFonts w:eastAsia="宋体"/>
                <w:szCs w:val="21"/>
              </w:rPr>
              <w:t>撤销失败</w:t>
            </w:r>
          </w:p>
        </w:tc>
      </w:tr>
      <w:tr w:rsidR="00760330" w:rsidRPr="00A74F93" w14:paraId="5F9C77B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FBFB62" w14:textId="77777777" w:rsidR="00760330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2E7AF86" w14:textId="77777777" w:rsidR="00760330" w:rsidRPr="00A74F93" w:rsidRDefault="0076033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D45881D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7F83919B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7575D5AD" w14:textId="77777777" w:rsidR="00760330" w:rsidRPr="00A74F93" w:rsidRDefault="00760330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4933D1E" w14:textId="77777777" w:rsidR="00760330" w:rsidRPr="00A74F93" w:rsidRDefault="0076033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10A8D2AA" w14:textId="77777777" w:rsidR="00E73794" w:rsidRPr="00A74F93" w:rsidRDefault="00E73794" w:rsidP="00E73794">
      <w:pPr>
        <w:rPr>
          <w:rFonts w:eastAsia="宋体"/>
        </w:rPr>
      </w:pPr>
    </w:p>
    <w:p w14:paraId="37A685EC" w14:textId="77777777" w:rsidR="0064637D" w:rsidRPr="00A74F93" w:rsidRDefault="0064637D" w:rsidP="0064637D">
      <w:pPr>
        <w:pStyle w:val="2"/>
        <w:rPr>
          <w:rFonts w:ascii="Times New Roman" w:eastAsia="宋体" w:hAnsi="Times New Roman" w:cs="Times New Roman"/>
        </w:rPr>
      </w:pPr>
      <w:bookmarkStart w:id="126" w:name="_Toc33710307"/>
      <w:r w:rsidRPr="00A74F93">
        <w:rPr>
          <w:rFonts w:ascii="Times New Roman" w:eastAsia="宋体" w:hAnsi="Times New Roman" w:cs="Times New Roman"/>
        </w:rPr>
        <w:t>放款申请</w:t>
      </w:r>
      <w:bookmarkEnd w:id="126"/>
    </w:p>
    <w:p w14:paraId="0A6C7120" w14:textId="77777777" w:rsidR="0064637D" w:rsidRPr="00A74F93" w:rsidRDefault="0064637D" w:rsidP="0064637D">
      <w:pPr>
        <w:pStyle w:val="3"/>
        <w:rPr>
          <w:rFonts w:eastAsia="宋体"/>
        </w:rPr>
      </w:pPr>
      <w:bookmarkStart w:id="127" w:name="_Toc33710308"/>
      <w:r w:rsidRPr="00A74F93">
        <w:rPr>
          <w:rFonts w:eastAsia="宋体"/>
        </w:rPr>
        <w:t>功能描述</w:t>
      </w:r>
      <w:bookmarkEnd w:id="127"/>
    </w:p>
    <w:p w14:paraId="7D3C898D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771205" w:rsidRPr="00A74F93">
        <w:rPr>
          <w:rFonts w:eastAsia="宋体"/>
        </w:rPr>
        <w:t>发起放款</w:t>
      </w:r>
      <w:r w:rsidRPr="00A74F93">
        <w:rPr>
          <w:rFonts w:eastAsia="宋体"/>
        </w:rPr>
        <w:t>；</w:t>
      </w:r>
    </w:p>
    <w:p w14:paraId="1675D784" w14:textId="77777777" w:rsidR="0064637D" w:rsidRPr="00A74F93" w:rsidRDefault="0064637D" w:rsidP="0064637D">
      <w:pPr>
        <w:pStyle w:val="3"/>
        <w:rPr>
          <w:rFonts w:eastAsia="宋体"/>
        </w:rPr>
      </w:pPr>
      <w:bookmarkStart w:id="128" w:name="_Toc33710309"/>
      <w:r w:rsidRPr="00A74F93">
        <w:rPr>
          <w:rFonts w:eastAsia="宋体"/>
        </w:rPr>
        <w:t>业务逻辑</w:t>
      </w:r>
      <w:bookmarkEnd w:id="128"/>
    </w:p>
    <w:p w14:paraId="41D9AF0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71BA136" w14:textId="77777777" w:rsidR="0064637D" w:rsidRPr="00A74F93" w:rsidRDefault="0064637D" w:rsidP="0064637D">
      <w:pPr>
        <w:pStyle w:val="3"/>
        <w:rPr>
          <w:rFonts w:eastAsia="宋体"/>
        </w:rPr>
      </w:pPr>
      <w:bookmarkStart w:id="129" w:name="_Toc33710310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129"/>
    </w:p>
    <w:p w14:paraId="5A048B6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771205" w:rsidRPr="00A74F93">
        <w:rPr>
          <w:rFonts w:eastAsia="宋体"/>
        </w:rPr>
        <w:t xml:space="preserve"> loan</w:t>
      </w:r>
      <w:r w:rsidR="0047098A" w:rsidRPr="00A74F93">
        <w:rPr>
          <w:rFonts w:eastAsia="宋体"/>
        </w:rPr>
        <w:t>Apply</w:t>
      </w:r>
    </w:p>
    <w:p w14:paraId="7B63DE4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1525189" w14:textId="77777777" w:rsidR="0064637D" w:rsidRPr="00A74F93" w:rsidRDefault="0064637D" w:rsidP="0064637D">
      <w:pPr>
        <w:pStyle w:val="3"/>
        <w:rPr>
          <w:rFonts w:eastAsia="宋体"/>
        </w:rPr>
      </w:pPr>
      <w:bookmarkStart w:id="130" w:name="_Toc33710311"/>
      <w:r w:rsidRPr="00A74F93">
        <w:rPr>
          <w:rFonts w:eastAsia="宋体"/>
        </w:rPr>
        <w:t>请求参数说明</w:t>
      </w:r>
      <w:bookmarkEnd w:id="1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814"/>
        <w:gridCol w:w="1992"/>
        <w:gridCol w:w="1897"/>
        <w:gridCol w:w="1906"/>
        <w:gridCol w:w="4177"/>
      </w:tblGrid>
      <w:tr w:rsidR="00760330" w:rsidRPr="00A74F93" w14:paraId="7423CB77" w14:textId="77777777" w:rsidTr="00AF034C">
        <w:tc>
          <w:tcPr>
            <w:tcW w:w="776" w:type="pct"/>
            <w:shd w:val="clear" w:color="auto" w:fill="BDD6EE" w:themeFill="accent5" w:themeFillTint="66"/>
          </w:tcPr>
          <w:p w14:paraId="0E0EBA3B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60B2B85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55916F19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475FED7F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4626EBB1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97" w:type="pct"/>
            <w:shd w:val="clear" w:color="auto" w:fill="BDD6EE" w:themeFill="accent5" w:themeFillTint="66"/>
          </w:tcPr>
          <w:p w14:paraId="5E2CB4E0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760330" w:rsidRPr="00A74F93" w14:paraId="2F425FC4" w14:textId="77777777" w:rsidTr="00AF034C">
        <w:tc>
          <w:tcPr>
            <w:tcW w:w="776" w:type="pct"/>
            <w:shd w:val="clear" w:color="auto" w:fill="auto"/>
          </w:tcPr>
          <w:p w14:paraId="1C41891F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19362B8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4E309589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38E58B2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9181D99" w14:textId="77777777" w:rsidR="00760330" w:rsidRPr="0089523D" w:rsidRDefault="00532DC9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128</w:t>
            </w:r>
          </w:p>
        </w:tc>
        <w:tc>
          <w:tcPr>
            <w:tcW w:w="1497" w:type="pct"/>
            <w:shd w:val="clear" w:color="auto" w:fill="auto"/>
          </w:tcPr>
          <w:p w14:paraId="0D346CE6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760330" w:rsidRPr="00A74F93" w14:paraId="3C515510" w14:textId="77777777" w:rsidTr="00AF034C">
        <w:tc>
          <w:tcPr>
            <w:tcW w:w="776" w:type="pct"/>
            <w:shd w:val="clear" w:color="auto" w:fill="auto"/>
          </w:tcPr>
          <w:p w14:paraId="20609C20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standardInfo</w:t>
            </w:r>
          </w:p>
        </w:tc>
        <w:tc>
          <w:tcPr>
            <w:tcW w:w="650" w:type="pct"/>
            <w:shd w:val="clear" w:color="auto" w:fill="auto"/>
          </w:tcPr>
          <w:p w14:paraId="35523AC3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业务标识</w:t>
            </w:r>
          </w:p>
        </w:tc>
        <w:tc>
          <w:tcPr>
            <w:tcW w:w="714" w:type="pct"/>
            <w:shd w:val="clear" w:color="auto" w:fill="auto"/>
          </w:tcPr>
          <w:p w14:paraId="2EA51B1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0F0D0971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022FDD7D" w14:textId="77777777" w:rsidR="00760330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0150C90C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 xml:space="preserve">0 </w:t>
            </w:r>
            <w:r w:rsidRPr="0089523D">
              <w:rPr>
                <w:rFonts w:eastAsia="宋体"/>
                <w:szCs w:val="21"/>
              </w:rPr>
              <w:t>非标业务</w:t>
            </w:r>
          </w:p>
          <w:p w14:paraId="133D938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 xml:space="preserve">1 </w:t>
            </w:r>
            <w:r w:rsidRPr="0089523D">
              <w:rPr>
                <w:rFonts w:eastAsia="宋体"/>
                <w:szCs w:val="21"/>
              </w:rPr>
              <w:t>标准业务</w:t>
            </w:r>
          </w:p>
        </w:tc>
      </w:tr>
      <w:tr w:rsidR="00760330" w:rsidRPr="00A74F93" w14:paraId="235098BD" w14:textId="77777777" w:rsidTr="00AF034C">
        <w:tc>
          <w:tcPr>
            <w:tcW w:w="776" w:type="pct"/>
            <w:shd w:val="clear" w:color="auto" w:fill="auto"/>
          </w:tcPr>
          <w:p w14:paraId="1739284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pubTraInfo</w:t>
            </w:r>
          </w:p>
        </w:tc>
        <w:tc>
          <w:tcPr>
            <w:tcW w:w="650" w:type="pct"/>
            <w:shd w:val="clear" w:color="auto" w:fill="auto"/>
          </w:tcPr>
          <w:p w14:paraId="06CAF334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放款标识</w:t>
            </w:r>
          </w:p>
        </w:tc>
        <w:tc>
          <w:tcPr>
            <w:tcW w:w="714" w:type="pct"/>
            <w:shd w:val="clear" w:color="auto" w:fill="auto"/>
          </w:tcPr>
          <w:p w14:paraId="32E0C95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7498D1F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25BBD5E3" w14:textId="77777777" w:rsidR="00760330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color w:val="000000"/>
                <w:szCs w:val="21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28354A62" w14:textId="77777777" w:rsidR="004C5A56" w:rsidRDefault="004C5A56" w:rsidP="004C5A5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对私放款:0</w:t>
            </w:r>
          </w:p>
          <w:p w14:paraId="32092155" w14:textId="1F735079" w:rsidR="00760330" w:rsidRPr="0089523D" w:rsidRDefault="004C5A56" w:rsidP="004C5A56">
            <w:pPr>
              <w:jc w:val="both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对公放款:1</w:t>
            </w:r>
          </w:p>
        </w:tc>
      </w:tr>
      <w:tr w:rsidR="0089523D" w:rsidRPr="00A74F93" w14:paraId="163C555A" w14:textId="77777777" w:rsidTr="00AF034C">
        <w:tc>
          <w:tcPr>
            <w:tcW w:w="776" w:type="pct"/>
            <w:shd w:val="clear" w:color="auto" w:fill="auto"/>
          </w:tcPr>
          <w:p w14:paraId="660062D9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remark</w:t>
            </w:r>
          </w:p>
        </w:tc>
        <w:tc>
          <w:tcPr>
            <w:tcW w:w="650" w:type="pct"/>
            <w:shd w:val="clear" w:color="auto" w:fill="auto"/>
          </w:tcPr>
          <w:p w14:paraId="37DD1705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37C8DBC8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FA44DA4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N</w:t>
            </w:r>
          </w:p>
        </w:tc>
        <w:tc>
          <w:tcPr>
            <w:tcW w:w="683" w:type="pct"/>
            <w:shd w:val="clear" w:color="auto" w:fill="auto"/>
          </w:tcPr>
          <w:p w14:paraId="4D435914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color w:val="000000"/>
                <w:szCs w:val="21"/>
              </w:rPr>
              <w:t>1024</w:t>
            </w:r>
          </w:p>
        </w:tc>
        <w:tc>
          <w:tcPr>
            <w:tcW w:w="1497" w:type="pct"/>
            <w:shd w:val="clear" w:color="auto" w:fill="auto"/>
          </w:tcPr>
          <w:p w14:paraId="2BBD3F91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533DBB" w:rsidRPr="00A74F93" w14:paraId="04D1E839" w14:textId="77777777" w:rsidTr="00AF034C">
        <w:trPr>
          <w:ins w:id="131" w:author="李鸿宇" w:date="2020-06-30T17:09:00Z"/>
        </w:trPr>
        <w:tc>
          <w:tcPr>
            <w:tcW w:w="776" w:type="pct"/>
            <w:shd w:val="clear" w:color="auto" w:fill="auto"/>
          </w:tcPr>
          <w:p w14:paraId="241B0F2D" w14:textId="20A64829" w:rsidR="00533DBB" w:rsidRPr="0089523D" w:rsidRDefault="00533DBB" w:rsidP="00AF034C">
            <w:pPr>
              <w:jc w:val="both"/>
              <w:rPr>
                <w:ins w:id="132" w:author="李鸿宇" w:date="2020-06-30T17:09:00Z"/>
                <w:rFonts w:eastAsia="宋体"/>
                <w:szCs w:val="21"/>
              </w:rPr>
            </w:pPr>
            <w:ins w:id="133" w:author="李鸿宇" w:date="2020-06-30T17:09:00Z">
              <w:r>
                <w:rPr>
                  <w:rFonts w:ascii="Calibri" w:eastAsia="华文楷体" w:hAnsi="Calibri" w:cstheme="minorBidi"/>
                  <w:szCs w:val="21"/>
                </w:rPr>
                <w:t>gpsNo</w:t>
              </w:r>
            </w:ins>
          </w:p>
        </w:tc>
        <w:tc>
          <w:tcPr>
            <w:tcW w:w="650" w:type="pct"/>
            <w:shd w:val="clear" w:color="auto" w:fill="auto"/>
          </w:tcPr>
          <w:p w14:paraId="3D21FCF3" w14:textId="3D904EF1" w:rsidR="00533DBB" w:rsidRPr="0089523D" w:rsidRDefault="00533DBB" w:rsidP="00AF034C">
            <w:pPr>
              <w:jc w:val="both"/>
              <w:rPr>
                <w:ins w:id="134" w:author="李鸿宇" w:date="2020-06-30T17:09:00Z"/>
                <w:rFonts w:eastAsia="华文楷体"/>
                <w:szCs w:val="21"/>
              </w:rPr>
            </w:pPr>
            <w:ins w:id="135" w:author="李鸿宇" w:date="2020-06-30T17:09:00Z">
              <w:r>
                <w:rPr>
                  <w:rFonts w:ascii="Calibri" w:eastAsia="华文楷体" w:hAnsi="Calibri" w:cstheme="minorBidi" w:hint="eastAsia"/>
                  <w:szCs w:val="21"/>
                </w:rPr>
                <w:t>GPS</w:t>
              </w:r>
              <w:r>
                <w:rPr>
                  <w:rFonts w:ascii="Calibri" w:eastAsia="华文楷体" w:hAnsi="Calibri" w:cstheme="minorBidi" w:hint="eastAsia"/>
                  <w:szCs w:val="21"/>
                </w:rPr>
                <w:t>编号</w:t>
              </w:r>
            </w:ins>
          </w:p>
        </w:tc>
        <w:tc>
          <w:tcPr>
            <w:tcW w:w="714" w:type="pct"/>
            <w:shd w:val="clear" w:color="auto" w:fill="auto"/>
          </w:tcPr>
          <w:p w14:paraId="5BF1DAAE" w14:textId="5EEBD576" w:rsidR="00533DBB" w:rsidRPr="0089523D" w:rsidRDefault="00533DBB" w:rsidP="00AF034C">
            <w:pPr>
              <w:jc w:val="both"/>
              <w:rPr>
                <w:ins w:id="136" w:author="李鸿宇" w:date="2020-06-30T17:09:00Z"/>
                <w:rFonts w:eastAsia="华文楷体"/>
                <w:szCs w:val="21"/>
              </w:rPr>
            </w:pPr>
            <w:ins w:id="137" w:author="李鸿宇" w:date="2020-06-30T17:09:00Z">
              <w:r>
                <w:rPr>
                  <w:rFonts w:ascii="Calibri" w:eastAsia="华文楷体" w:hAnsi="Calibri" w:cstheme="minorBidi"/>
                  <w:szCs w:val="21"/>
                </w:rPr>
                <w:t>String</w:t>
              </w:r>
            </w:ins>
          </w:p>
        </w:tc>
        <w:tc>
          <w:tcPr>
            <w:tcW w:w="680" w:type="pct"/>
            <w:shd w:val="clear" w:color="auto" w:fill="auto"/>
          </w:tcPr>
          <w:p w14:paraId="685F2E55" w14:textId="3CD69D79" w:rsidR="00533DBB" w:rsidRPr="0089523D" w:rsidRDefault="00533DBB" w:rsidP="00AF034C">
            <w:pPr>
              <w:jc w:val="both"/>
              <w:rPr>
                <w:ins w:id="138" w:author="李鸿宇" w:date="2020-06-30T17:09:00Z"/>
                <w:rFonts w:eastAsia="华文楷体"/>
                <w:szCs w:val="21"/>
              </w:rPr>
            </w:pPr>
            <w:ins w:id="139" w:author="李鸿宇" w:date="2020-06-30T17:09:00Z">
              <w:r>
                <w:rPr>
                  <w:rFonts w:eastAsia="华文楷体" w:hint="eastAsia"/>
                  <w:szCs w:val="21"/>
                </w:rPr>
                <w:t>M</w:t>
              </w:r>
            </w:ins>
          </w:p>
        </w:tc>
        <w:tc>
          <w:tcPr>
            <w:tcW w:w="683" w:type="pct"/>
            <w:shd w:val="clear" w:color="auto" w:fill="auto"/>
          </w:tcPr>
          <w:p w14:paraId="26816D04" w14:textId="77777777" w:rsidR="00533DBB" w:rsidRPr="0089523D" w:rsidRDefault="00533DBB" w:rsidP="00AF034C">
            <w:pPr>
              <w:jc w:val="both"/>
              <w:rPr>
                <w:ins w:id="140" w:author="李鸿宇" w:date="2020-06-30T17:09:00Z"/>
                <w:rFonts w:eastAsia="宋体"/>
                <w:color w:val="000000"/>
                <w:szCs w:val="21"/>
              </w:rPr>
            </w:pPr>
          </w:p>
        </w:tc>
        <w:tc>
          <w:tcPr>
            <w:tcW w:w="1497" w:type="pct"/>
            <w:shd w:val="clear" w:color="auto" w:fill="auto"/>
          </w:tcPr>
          <w:p w14:paraId="4E3FE8C7" w14:textId="3B760977" w:rsidR="00533DBB" w:rsidRPr="00533DBB" w:rsidRDefault="00533DBB" w:rsidP="00AF034C">
            <w:pPr>
              <w:jc w:val="both"/>
              <w:rPr>
                <w:ins w:id="141" w:author="李鸿宇" w:date="2020-06-30T17:09:00Z"/>
                <w:rFonts w:eastAsia="宋体"/>
                <w:color w:val="000000"/>
                <w:szCs w:val="21"/>
              </w:rPr>
            </w:pPr>
            <w:ins w:id="142" w:author="李鸿宇" w:date="2020-06-30T17:10:00Z">
              <w:r>
                <w:rPr>
                  <w:rFonts w:ascii="Calibri" w:eastAsia="华文楷体" w:hAnsi="Calibri" w:cstheme="minorBidi" w:hint="eastAsia"/>
                  <w:szCs w:val="21"/>
                </w:rPr>
                <w:t>多个</w:t>
              </w:r>
              <w:r>
                <w:rPr>
                  <w:rFonts w:ascii="Calibri" w:eastAsia="华文楷体" w:hAnsi="Calibri" w:cstheme="minorBidi" w:hint="eastAsia"/>
                  <w:szCs w:val="21"/>
                </w:rPr>
                <w:t>G</w:t>
              </w:r>
              <w:r>
                <w:rPr>
                  <w:rFonts w:ascii="Calibri" w:eastAsia="华文楷体" w:hAnsi="Calibri" w:cstheme="minorBidi"/>
                  <w:szCs w:val="21"/>
                </w:rPr>
                <w:t>PS</w:t>
              </w:r>
              <w:r>
                <w:rPr>
                  <w:rFonts w:ascii="Calibri" w:eastAsia="华文楷体" w:hAnsi="Calibri" w:cstheme="minorBidi" w:hint="eastAsia"/>
                  <w:szCs w:val="21"/>
                </w:rPr>
                <w:t>编号以逗号分隔</w:t>
              </w:r>
            </w:ins>
          </w:p>
        </w:tc>
      </w:tr>
    </w:tbl>
    <w:p w14:paraId="23A30F9A" w14:textId="77777777" w:rsidR="00E73794" w:rsidRPr="00A74F93" w:rsidRDefault="00E73794" w:rsidP="00E73794">
      <w:pPr>
        <w:rPr>
          <w:rFonts w:eastAsia="宋体"/>
        </w:rPr>
      </w:pPr>
    </w:p>
    <w:p w14:paraId="419A395F" w14:textId="77777777" w:rsidR="00E73794" w:rsidRPr="00A74F93" w:rsidRDefault="00E73794" w:rsidP="00E73794">
      <w:pPr>
        <w:rPr>
          <w:rFonts w:eastAsia="宋体"/>
        </w:rPr>
      </w:pPr>
    </w:p>
    <w:p w14:paraId="5497D4B7" w14:textId="77777777" w:rsidR="0064637D" w:rsidRPr="00A74F93" w:rsidRDefault="0064637D" w:rsidP="0064637D">
      <w:pPr>
        <w:pStyle w:val="3"/>
        <w:rPr>
          <w:rFonts w:eastAsia="宋体"/>
        </w:rPr>
      </w:pPr>
      <w:bookmarkStart w:id="143" w:name="_Toc33710312"/>
      <w:r w:rsidRPr="00A74F93">
        <w:rPr>
          <w:rFonts w:eastAsia="宋体"/>
        </w:rPr>
        <w:t>响应参数说明</w:t>
      </w:r>
      <w:bookmarkEnd w:id="1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5E50E6" w:rsidRPr="00A74F93" w14:paraId="5FCC112D" w14:textId="77777777" w:rsidTr="00AF034C">
        <w:tc>
          <w:tcPr>
            <w:tcW w:w="1078" w:type="pct"/>
            <w:shd w:val="clear" w:color="auto" w:fill="BDD6EE"/>
          </w:tcPr>
          <w:p w14:paraId="5FC85D33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4AC5CDF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373ADB5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07DBB24D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1253FAA2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AC2D758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E50E6" w:rsidRPr="00A74F93" w14:paraId="5A63437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2BBCCC1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9AAE70C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C6E9684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9913A05" w14:textId="77777777" w:rsidR="005E50E6" w:rsidRPr="00A74F93" w:rsidRDefault="005E50E6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36B9327" w14:textId="77777777" w:rsidR="005E50E6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0F927FF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申请失败</w:t>
            </w:r>
          </w:p>
          <w:p w14:paraId="7180199B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申请成功</w:t>
            </w:r>
          </w:p>
        </w:tc>
      </w:tr>
      <w:tr w:rsidR="005E50E6" w:rsidRPr="00A74F93" w14:paraId="7BBEF75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D1F66A0" w14:textId="77777777" w:rsidR="005E50E6" w:rsidRPr="00A74F93" w:rsidRDefault="002354E9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lastRenderedPageBreak/>
              <w:t>m</w:t>
            </w:r>
            <w:r>
              <w:rPr>
                <w:rFonts w:eastAsia="宋体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28B0C56B" w14:textId="77777777" w:rsidR="005E50E6" w:rsidRPr="00A74F93" w:rsidRDefault="005E50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09263AD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B06BA77" w14:textId="77777777" w:rsidR="005E50E6" w:rsidRPr="00A74F93" w:rsidRDefault="005E50E6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3C2C402C" w14:textId="77777777" w:rsidR="005E50E6" w:rsidRPr="00A74F93" w:rsidRDefault="005E50E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8A6A2C4" w14:textId="77777777" w:rsidR="005E50E6" w:rsidRPr="00A74F93" w:rsidRDefault="005E50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69561A" w:rsidRPr="00A74F93" w14:paraId="319B9EA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822CE84" w14:textId="77777777" w:rsidR="0069561A" w:rsidRPr="002354E9" w:rsidRDefault="0069561A" w:rsidP="00AF034C">
            <w:pPr>
              <w:jc w:val="both"/>
              <w:rPr>
                <w:rFonts w:eastAsia="宋体"/>
                <w:szCs w:val="21"/>
              </w:rPr>
            </w:pPr>
            <w:r w:rsidRPr="002354E9">
              <w:rPr>
                <w:rFonts w:eastAsia="宋体"/>
              </w:rPr>
              <w:t>queryId</w:t>
            </w:r>
          </w:p>
        </w:tc>
        <w:tc>
          <w:tcPr>
            <w:tcW w:w="808" w:type="pct"/>
            <w:shd w:val="clear" w:color="auto" w:fill="auto"/>
          </w:tcPr>
          <w:p w14:paraId="1A5993F8" w14:textId="77777777" w:rsidR="0069561A" w:rsidRPr="002354E9" w:rsidRDefault="0069561A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2354E9">
              <w:rPr>
                <w:rFonts w:eastAsia="宋体"/>
                <w:szCs w:val="21"/>
              </w:rPr>
              <w:t>结果查询</w:t>
            </w:r>
            <w:r w:rsidRPr="002354E9">
              <w:rPr>
                <w:rFonts w:eastAsia="宋体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798E47CA" w14:textId="77777777" w:rsidR="0069561A" w:rsidRPr="002354E9" w:rsidRDefault="0069561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354E9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2650126" w14:textId="77777777" w:rsidR="0069561A" w:rsidRPr="002354E9" w:rsidRDefault="0069561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354E9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7E9F6E1" w14:textId="77777777" w:rsidR="0069561A" w:rsidRPr="002354E9" w:rsidRDefault="0069561A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2354E9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5B0FB0B" w14:textId="77777777" w:rsidR="0069561A" w:rsidRPr="00A74F93" w:rsidRDefault="0069561A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F724B" w:rsidRPr="00A74F93" w14:paraId="54F7F26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71FC7D6" w14:textId="1E58DEAE" w:rsidR="002F724B" w:rsidRPr="002354E9" w:rsidRDefault="002F724B" w:rsidP="002F724B">
            <w:pPr>
              <w:jc w:val="both"/>
              <w:rPr>
                <w:rFonts w:eastAsia="宋体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69422160" w14:textId="52636FFC" w:rsidR="002F724B" w:rsidRPr="002354E9" w:rsidRDefault="002F724B" w:rsidP="002F724B">
            <w:pPr>
              <w:jc w:val="both"/>
              <w:rPr>
                <w:rFonts w:eastAsia="宋体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29074867" w14:textId="4BCBE7EB" w:rsidR="002F724B" w:rsidRPr="002354E9" w:rsidRDefault="002F724B" w:rsidP="002F724B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77159CF" w14:textId="77777777" w:rsidR="002F724B" w:rsidRPr="002354E9" w:rsidRDefault="002F724B" w:rsidP="002F724B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875" w:type="pct"/>
            <w:shd w:val="clear" w:color="auto" w:fill="auto"/>
          </w:tcPr>
          <w:p w14:paraId="728F0B20" w14:textId="77777777" w:rsidR="002F724B" w:rsidRPr="002354E9" w:rsidRDefault="002F724B" w:rsidP="002F724B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74AABBEA" w14:textId="688D0640" w:rsidR="002F724B" w:rsidRPr="00A74F93" w:rsidRDefault="002F724B" w:rsidP="002F724B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3A223559" w14:textId="77777777" w:rsidR="00E73794" w:rsidRPr="00A74F93" w:rsidRDefault="00E73794" w:rsidP="00E73794">
      <w:pPr>
        <w:rPr>
          <w:rFonts w:eastAsia="宋体"/>
        </w:rPr>
      </w:pPr>
    </w:p>
    <w:p w14:paraId="4D657883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44" w:name="_Toc33710313"/>
      <w:r w:rsidRPr="00A74F93">
        <w:rPr>
          <w:rFonts w:ascii="Times New Roman" w:eastAsia="宋体" w:hAnsi="Times New Roman" w:cs="Times New Roman"/>
        </w:rPr>
        <w:t>放款结果查询</w:t>
      </w:r>
      <w:bookmarkEnd w:id="144"/>
    </w:p>
    <w:p w14:paraId="48CD29FB" w14:textId="77777777" w:rsidR="00771205" w:rsidRPr="00A74F93" w:rsidRDefault="00771205" w:rsidP="00771205">
      <w:pPr>
        <w:pStyle w:val="3"/>
        <w:rPr>
          <w:rFonts w:eastAsia="宋体"/>
        </w:rPr>
      </w:pPr>
      <w:bookmarkStart w:id="145" w:name="_Toc33710314"/>
      <w:r w:rsidRPr="00A74F93">
        <w:rPr>
          <w:rFonts w:eastAsia="宋体"/>
        </w:rPr>
        <w:t>功能描述</w:t>
      </w:r>
      <w:bookmarkEnd w:id="145"/>
    </w:p>
    <w:p w14:paraId="01D06DB6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调用该接口发起放款结果查询；</w:t>
      </w:r>
    </w:p>
    <w:p w14:paraId="340D8555" w14:textId="77777777" w:rsidR="00771205" w:rsidRPr="00A74F93" w:rsidRDefault="00771205" w:rsidP="00771205">
      <w:pPr>
        <w:pStyle w:val="3"/>
        <w:rPr>
          <w:rFonts w:eastAsia="宋体"/>
        </w:rPr>
      </w:pPr>
      <w:bookmarkStart w:id="146" w:name="_Toc33710315"/>
      <w:r w:rsidRPr="00A74F93">
        <w:rPr>
          <w:rFonts w:eastAsia="宋体"/>
        </w:rPr>
        <w:t>业务逻辑</w:t>
      </w:r>
      <w:bookmarkEnd w:id="146"/>
    </w:p>
    <w:p w14:paraId="05C0D9C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26FBE93" w14:textId="77777777" w:rsidR="00771205" w:rsidRPr="00A74F93" w:rsidRDefault="00771205" w:rsidP="00771205">
      <w:pPr>
        <w:pStyle w:val="3"/>
        <w:rPr>
          <w:rFonts w:eastAsia="宋体"/>
        </w:rPr>
      </w:pPr>
      <w:bookmarkStart w:id="147" w:name="_Toc3371031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47"/>
    </w:p>
    <w:p w14:paraId="23EEDCF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loanApplyResult</w:t>
      </w:r>
    </w:p>
    <w:p w14:paraId="1DA038E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6B43789" w14:textId="77777777" w:rsidR="00771205" w:rsidRPr="00A74F93" w:rsidRDefault="00771205" w:rsidP="00771205">
      <w:pPr>
        <w:pStyle w:val="3"/>
        <w:rPr>
          <w:rFonts w:eastAsia="宋体"/>
        </w:rPr>
      </w:pPr>
      <w:bookmarkStart w:id="148" w:name="_Toc33710317"/>
      <w:r w:rsidRPr="00A74F93">
        <w:rPr>
          <w:rFonts w:eastAsia="宋体"/>
        </w:rPr>
        <w:lastRenderedPageBreak/>
        <w:t>请求参数说明</w:t>
      </w:r>
      <w:bookmarkEnd w:id="1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814"/>
        <w:gridCol w:w="1992"/>
        <w:gridCol w:w="1897"/>
        <w:gridCol w:w="1668"/>
        <w:gridCol w:w="4414"/>
      </w:tblGrid>
      <w:tr w:rsidR="008E6C23" w:rsidRPr="00A74F93" w14:paraId="0E9E80B1" w14:textId="77777777" w:rsidTr="00AF034C">
        <w:tc>
          <w:tcPr>
            <w:tcW w:w="776" w:type="pct"/>
            <w:shd w:val="clear" w:color="auto" w:fill="BDD6EE" w:themeFill="accent5" w:themeFillTint="66"/>
          </w:tcPr>
          <w:p w14:paraId="6AC34408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015C8C3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EC3C339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77252823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781BD0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582" w:type="pct"/>
            <w:shd w:val="clear" w:color="auto" w:fill="BDD6EE" w:themeFill="accent5" w:themeFillTint="66"/>
          </w:tcPr>
          <w:p w14:paraId="773D8830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E6C23" w:rsidRPr="00A74F93" w14:paraId="50F0774B" w14:textId="77777777" w:rsidTr="00AF034C">
        <w:tc>
          <w:tcPr>
            <w:tcW w:w="776" w:type="pct"/>
            <w:shd w:val="clear" w:color="auto" w:fill="auto"/>
          </w:tcPr>
          <w:p w14:paraId="71BBC57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4B9344CA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6BC2DC3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D86F3DC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2D461CA9" w14:textId="77777777" w:rsidR="008E6C23" w:rsidRPr="00A74F93" w:rsidRDefault="00532DC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582" w:type="pct"/>
            <w:shd w:val="clear" w:color="auto" w:fill="auto"/>
          </w:tcPr>
          <w:p w14:paraId="75C63BC9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</w:p>
        </w:tc>
      </w:tr>
      <w:tr w:rsidR="002354E9" w:rsidRPr="00A74F93" w14:paraId="39677CC4" w14:textId="77777777" w:rsidTr="00AF034C">
        <w:tc>
          <w:tcPr>
            <w:tcW w:w="776" w:type="pct"/>
            <w:shd w:val="clear" w:color="auto" w:fill="auto"/>
          </w:tcPr>
          <w:p w14:paraId="341D5A07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t>queryId</w:t>
            </w:r>
          </w:p>
        </w:tc>
        <w:tc>
          <w:tcPr>
            <w:tcW w:w="650" w:type="pct"/>
            <w:shd w:val="clear" w:color="auto" w:fill="auto"/>
          </w:tcPr>
          <w:p w14:paraId="651399F4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华文楷体"/>
                <w:szCs w:val="21"/>
              </w:rPr>
              <w:t>结果查询</w:t>
            </w:r>
            <w:r w:rsidRPr="002354E9">
              <w:rPr>
                <w:rFonts w:eastAsia="华文楷体"/>
                <w:szCs w:val="21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3C06168F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509C3B86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14A459C6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rPr>
                <w:rFonts w:eastAsia="宋体"/>
              </w:rPr>
              <w:t>128</w:t>
            </w:r>
          </w:p>
        </w:tc>
        <w:tc>
          <w:tcPr>
            <w:tcW w:w="1582" w:type="pct"/>
            <w:shd w:val="clear" w:color="auto" w:fill="auto"/>
          </w:tcPr>
          <w:p w14:paraId="0014CF75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rPr>
                <w:rFonts w:eastAsia="宋体"/>
              </w:rPr>
              <w:t>放款申请返回的查询</w:t>
            </w:r>
            <w:r w:rsidRPr="002354E9">
              <w:rPr>
                <w:rFonts w:eastAsia="宋体"/>
              </w:rPr>
              <w:t>ID</w:t>
            </w:r>
          </w:p>
        </w:tc>
      </w:tr>
    </w:tbl>
    <w:p w14:paraId="522A4D0F" w14:textId="77777777" w:rsidR="00E73794" w:rsidRPr="00A74F93" w:rsidRDefault="00E73794" w:rsidP="00E73794">
      <w:pPr>
        <w:rPr>
          <w:rFonts w:eastAsia="宋体"/>
        </w:rPr>
      </w:pPr>
    </w:p>
    <w:p w14:paraId="3BDB2878" w14:textId="77777777" w:rsidR="00771205" w:rsidRPr="00A74F93" w:rsidRDefault="00771205" w:rsidP="00771205">
      <w:pPr>
        <w:pStyle w:val="3"/>
        <w:rPr>
          <w:rFonts w:eastAsia="宋体"/>
        </w:rPr>
      </w:pPr>
      <w:bookmarkStart w:id="149" w:name="_Toc33710318"/>
      <w:r w:rsidRPr="00A74F93">
        <w:rPr>
          <w:rFonts w:eastAsia="宋体"/>
        </w:rPr>
        <w:t>响应参数说明</w:t>
      </w:r>
      <w:bookmarkEnd w:id="1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3"/>
        <w:gridCol w:w="2821"/>
        <w:gridCol w:w="1886"/>
        <w:gridCol w:w="940"/>
        <w:gridCol w:w="2930"/>
        <w:gridCol w:w="2930"/>
      </w:tblGrid>
      <w:tr w:rsidR="009E43AE" w:rsidRPr="00A74F93" w14:paraId="2A1FED03" w14:textId="77777777" w:rsidTr="00AF034C">
        <w:tc>
          <w:tcPr>
            <w:tcW w:w="876" w:type="pct"/>
            <w:shd w:val="clear" w:color="auto" w:fill="BDD6EE" w:themeFill="accent5" w:themeFillTint="66"/>
          </w:tcPr>
          <w:p w14:paraId="61AC4C46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1011" w:type="pct"/>
            <w:shd w:val="clear" w:color="auto" w:fill="BDD6EE" w:themeFill="accent5" w:themeFillTint="66"/>
          </w:tcPr>
          <w:p w14:paraId="29F6FA9D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2F9231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2AC30856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72397D3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B84363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9E43AE" w:rsidRPr="00A74F93" w14:paraId="08FC499D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25D4658E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1011" w:type="pct"/>
            <w:shd w:val="clear" w:color="auto" w:fill="auto"/>
          </w:tcPr>
          <w:p w14:paraId="6048CDC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40B3949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DA1983D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B5A1328" w14:textId="77777777" w:rsidR="009E43AE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299DCBCF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待复核</w:t>
            </w:r>
          </w:p>
          <w:p w14:paraId="25A09BB8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="00136699">
              <w:rPr>
                <w:rFonts w:eastAsia="宋体" w:hint="eastAsia"/>
                <w:color w:val="000000"/>
                <w:szCs w:val="21"/>
              </w:rPr>
              <w:t>审核</w:t>
            </w:r>
            <w:r w:rsidRPr="00A74F93">
              <w:rPr>
                <w:rFonts w:eastAsia="宋体"/>
                <w:color w:val="000000"/>
                <w:szCs w:val="21"/>
              </w:rPr>
              <w:t>通过</w:t>
            </w:r>
          </w:p>
          <w:p w14:paraId="1D829B51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2 </w:t>
            </w:r>
            <w:r w:rsidR="00136699">
              <w:rPr>
                <w:rFonts w:eastAsia="宋体" w:hint="eastAsia"/>
                <w:color w:val="000000"/>
                <w:szCs w:val="21"/>
              </w:rPr>
              <w:t>审核</w:t>
            </w:r>
            <w:r w:rsidRPr="00A74F93">
              <w:rPr>
                <w:rFonts w:eastAsia="宋体"/>
                <w:color w:val="000000"/>
                <w:szCs w:val="21"/>
              </w:rPr>
              <w:t>拒绝</w:t>
            </w:r>
          </w:p>
          <w:p w14:paraId="368D321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3 </w:t>
            </w:r>
            <w:r w:rsidRPr="00A74F93">
              <w:rPr>
                <w:rFonts w:eastAsia="宋体"/>
                <w:color w:val="000000"/>
                <w:szCs w:val="21"/>
              </w:rPr>
              <w:t>放款中</w:t>
            </w:r>
          </w:p>
          <w:p w14:paraId="61C86B82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4 </w:t>
            </w:r>
            <w:r w:rsidRPr="00A74F93">
              <w:rPr>
                <w:rFonts w:eastAsia="宋体"/>
                <w:color w:val="000000"/>
                <w:szCs w:val="21"/>
              </w:rPr>
              <w:t>放款成功</w:t>
            </w:r>
          </w:p>
          <w:p w14:paraId="60D1466C" w14:textId="77777777" w:rsidR="009E43AE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5 </w:t>
            </w:r>
            <w:r w:rsidRPr="00A74F93">
              <w:rPr>
                <w:rFonts w:eastAsia="宋体"/>
                <w:color w:val="000000"/>
                <w:szCs w:val="21"/>
              </w:rPr>
              <w:t>放款失败</w:t>
            </w:r>
          </w:p>
          <w:p w14:paraId="57878229" w14:textId="77777777" w:rsidR="00136699" w:rsidRDefault="0013669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6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申请处理中</w:t>
            </w:r>
          </w:p>
          <w:p w14:paraId="04995270" w14:textId="77777777" w:rsidR="00136699" w:rsidRPr="00A74F93" w:rsidRDefault="00136699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color w:val="000000"/>
                <w:szCs w:val="21"/>
              </w:rPr>
              <w:t>7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申请拒绝</w:t>
            </w:r>
          </w:p>
        </w:tc>
      </w:tr>
      <w:tr w:rsidR="009E43AE" w:rsidRPr="00A74F93" w14:paraId="2A63411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51A0C4FB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</w:t>
            </w:r>
          </w:p>
        </w:tc>
        <w:tc>
          <w:tcPr>
            <w:tcW w:w="1011" w:type="pct"/>
            <w:shd w:val="clear" w:color="auto" w:fill="auto"/>
          </w:tcPr>
          <w:p w14:paraId="1FB1ACD3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7E3FD3BF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1AB2FF5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5BC7A8" w14:textId="77777777" w:rsidR="009E43AE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F076967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68324630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CC459A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aduitResultDetail</w:t>
            </w:r>
          </w:p>
        </w:tc>
        <w:tc>
          <w:tcPr>
            <w:tcW w:w="1011" w:type="pct"/>
            <w:shd w:val="clear" w:color="auto" w:fill="auto"/>
          </w:tcPr>
          <w:p w14:paraId="53AF6CA0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0BE708A0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9429514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A5DE786" w14:textId="77777777" w:rsidR="009E43AE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F87CF8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472A281A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6BBB83D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aduitRemark</w:t>
            </w:r>
          </w:p>
        </w:tc>
        <w:tc>
          <w:tcPr>
            <w:tcW w:w="1011" w:type="pct"/>
            <w:shd w:val="clear" w:color="auto" w:fill="auto"/>
          </w:tcPr>
          <w:p w14:paraId="13BDB83C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7051834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2261E74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B6AEBBC" w14:textId="77777777" w:rsidR="009E43AE" w:rsidRPr="00A74F93" w:rsidRDefault="009E43A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</w:t>
            </w:r>
            <w:r w:rsidRPr="00A74F93">
              <w:rPr>
                <w:rFonts w:eastAsia="宋体"/>
                <w:color w:val="000000"/>
                <w:szCs w:val="21"/>
              </w:rPr>
              <w:t>024</w:t>
            </w:r>
          </w:p>
        </w:tc>
        <w:tc>
          <w:tcPr>
            <w:tcW w:w="1050" w:type="pct"/>
            <w:shd w:val="clear" w:color="auto" w:fill="auto"/>
          </w:tcPr>
          <w:p w14:paraId="1FE2497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7E9F8C61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7514706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planDate</w:t>
            </w:r>
            <w:r w:rsidRPr="00AF034C">
              <w:rPr>
                <w:rFonts w:eastAsia="宋体"/>
                <w:color w:val="000000" w:themeColor="text1"/>
                <w:szCs w:val="21"/>
              </w:rPr>
              <w:tab/>
            </w:r>
          </w:p>
        </w:tc>
        <w:tc>
          <w:tcPr>
            <w:tcW w:w="1011" w:type="pct"/>
            <w:shd w:val="clear" w:color="auto" w:fill="auto"/>
          </w:tcPr>
          <w:p w14:paraId="441E7D9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0C587A3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F15A60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24C668" w14:textId="77777777" w:rsidR="009E43AE" w:rsidRPr="00AF034C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3FDC39B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9E43AE" w:rsidRPr="00A74F93" w14:paraId="3D27C3F7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49D95016" w14:textId="77777777" w:rsidR="009E43AE" w:rsidRPr="00AF034C" w:rsidRDefault="002354E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1011" w:type="pct"/>
            <w:shd w:val="clear" w:color="auto" w:fill="auto"/>
          </w:tcPr>
          <w:p w14:paraId="30E236B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715A7C7F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6708CD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6C97346" w14:textId="77777777" w:rsidR="009E43AE" w:rsidRPr="00AF034C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7957ECE3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A74F93" w14:paraId="3CEE393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995AC2E" w14:textId="77777777" w:rsidR="00136699" w:rsidRPr="00AF034C" w:rsidRDefault="00136699">
            <w:pPr>
              <w:jc w:val="both"/>
              <w:rPr>
                <w:rFonts w:eastAsia="华文楷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loanNo</w:t>
            </w:r>
          </w:p>
        </w:tc>
        <w:tc>
          <w:tcPr>
            <w:tcW w:w="1011" w:type="pct"/>
            <w:shd w:val="clear" w:color="auto" w:fill="auto"/>
          </w:tcPr>
          <w:p w14:paraId="3DFB253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66CEC9C0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61EBBBE" w14:textId="77777777" w:rsidR="00136699" w:rsidRPr="00AF034C" w:rsidRDefault="00136699">
            <w:pPr>
              <w:jc w:val="both"/>
              <w:rPr>
                <w:rFonts w:eastAsia="PMingLiU"/>
                <w:color w:val="000000" w:themeColor="text1"/>
                <w:szCs w:val="21"/>
                <w:lang w:val="zh-CN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4153E9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3E0E12A6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DC145A" w:rsidRPr="00A74F93" w14:paraId="7E3015E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16C3C1F8" w14:textId="07CDDC2F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1011" w:type="pct"/>
            <w:shd w:val="clear" w:color="auto" w:fill="auto"/>
          </w:tcPr>
          <w:p w14:paraId="6EF50A3A" w14:textId="7F84A8C0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499649AE" w14:textId="1F4AB800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59586BB" w14:textId="77777777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</w:p>
        </w:tc>
        <w:tc>
          <w:tcPr>
            <w:tcW w:w="1050" w:type="pct"/>
            <w:shd w:val="clear" w:color="auto" w:fill="auto"/>
          </w:tcPr>
          <w:p w14:paraId="745E8AB3" w14:textId="77777777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69FBDBE7" w14:textId="1081A15C" w:rsidR="00DC145A" w:rsidRPr="00AF034C" w:rsidRDefault="00DC145A" w:rsidP="00DC145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1A1563FF" w14:textId="77777777" w:rsidR="00E73794" w:rsidRPr="00A74F93" w:rsidRDefault="00E73794" w:rsidP="00E73794">
      <w:pPr>
        <w:rPr>
          <w:rFonts w:eastAsia="宋体"/>
        </w:rPr>
      </w:pPr>
    </w:p>
    <w:p w14:paraId="41A9FAE3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150" w:name="_Toc33710319"/>
      <w:r w:rsidRPr="00A74F93">
        <w:rPr>
          <w:rFonts w:ascii="Times New Roman" w:eastAsia="宋体" w:hAnsi="Times New Roman" w:cs="Times New Roman"/>
        </w:rPr>
        <w:t>放款结果通知</w:t>
      </w:r>
      <w:bookmarkEnd w:id="150"/>
    </w:p>
    <w:p w14:paraId="310ABAB8" w14:textId="77777777" w:rsidR="00003755" w:rsidRPr="00A74F93" w:rsidRDefault="00003755" w:rsidP="00003755">
      <w:pPr>
        <w:pStyle w:val="3"/>
        <w:rPr>
          <w:rFonts w:eastAsia="宋体"/>
        </w:rPr>
      </w:pPr>
      <w:bookmarkStart w:id="151" w:name="_Toc33710320"/>
      <w:r w:rsidRPr="00A74F93">
        <w:rPr>
          <w:rFonts w:eastAsia="宋体"/>
        </w:rPr>
        <w:t>功能描述</w:t>
      </w:r>
      <w:bookmarkEnd w:id="151"/>
    </w:p>
    <w:p w14:paraId="03AA000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E73794" w:rsidRPr="00A74F93">
        <w:rPr>
          <w:rFonts w:eastAsia="宋体"/>
        </w:rPr>
        <w:t>放款结果通知</w:t>
      </w:r>
      <w:r w:rsidRPr="00A74F93">
        <w:rPr>
          <w:rFonts w:eastAsia="宋体"/>
        </w:rPr>
        <w:t>；</w:t>
      </w:r>
    </w:p>
    <w:p w14:paraId="2BD00EEB" w14:textId="77777777" w:rsidR="00003755" w:rsidRPr="00A74F93" w:rsidRDefault="00003755" w:rsidP="00003755">
      <w:pPr>
        <w:pStyle w:val="3"/>
        <w:rPr>
          <w:rFonts w:eastAsia="宋体"/>
        </w:rPr>
      </w:pPr>
      <w:bookmarkStart w:id="152" w:name="_Toc33710321"/>
      <w:r w:rsidRPr="00A74F93">
        <w:rPr>
          <w:rFonts w:eastAsia="宋体"/>
        </w:rPr>
        <w:t>业务逻辑</w:t>
      </w:r>
      <w:bookmarkEnd w:id="152"/>
    </w:p>
    <w:p w14:paraId="67D9294E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111290AC" w14:textId="77777777" w:rsidR="00003755" w:rsidRPr="00A74F93" w:rsidRDefault="00003755" w:rsidP="00003755">
      <w:pPr>
        <w:pStyle w:val="3"/>
        <w:rPr>
          <w:rFonts w:eastAsia="宋体"/>
        </w:rPr>
      </w:pPr>
      <w:bookmarkStart w:id="153" w:name="_Toc33710322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53"/>
    </w:p>
    <w:p w14:paraId="1044C93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</w:t>
      </w:r>
      <w:r w:rsidR="00E73794" w:rsidRPr="00A74F93">
        <w:rPr>
          <w:rFonts w:eastAsia="宋体"/>
        </w:rPr>
        <w:t>ApplyNotify</w:t>
      </w:r>
    </w:p>
    <w:p w14:paraId="39E7F555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2BB9A1E" w14:textId="77777777" w:rsidR="00003755" w:rsidRPr="00A74F93" w:rsidRDefault="00003755" w:rsidP="00003755">
      <w:pPr>
        <w:pStyle w:val="3"/>
        <w:rPr>
          <w:rFonts w:eastAsia="宋体"/>
        </w:rPr>
      </w:pPr>
      <w:bookmarkStart w:id="154" w:name="_Toc33710323"/>
      <w:r w:rsidRPr="00A74F93">
        <w:rPr>
          <w:rFonts w:eastAsia="宋体"/>
        </w:rPr>
        <w:t>请求参数说明</w:t>
      </w:r>
      <w:bookmarkEnd w:id="154"/>
    </w:p>
    <w:p w14:paraId="42143B61" w14:textId="77777777" w:rsidR="00E73794" w:rsidRPr="00A74F93" w:rsidRDefault="00E73794" w:rsidP="00E73794">
      <w:pPr>
        <w:rPr>
          <w:rFonts w:eastAsia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F45FAB" w:rsidRPr="00A74F93" w14:paraId="109D28AD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1D36C0D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90F8A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4CA11FB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C4AE75A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9A5E28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7D1B050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45FAB" w:rsidRPr="00A74F93" w14:paraId="534E391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82E38C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20462D60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3F477D23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4988992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AE2886B" w14:textId="77777777" w:rsidR="00F45FAB" w:rsidRPr="00A74F93" w:rsidRDefault="00532DC9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</w:t>
            </w:r>
            <w:r w:rsidRPr="00A74F93">
              <w:rPr>
                <w:rFonts w:eastAsia="宋体"/>
                <w:color w:val="000000"/>
                <w:szCs w:val="21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3F985DAB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08CD07D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AF03A1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CF22474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206D5FB8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FDC6C6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08BF64DD" w14:textId="77777777" w:rsidR="00F45FAB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18D17FA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复核通过</w:t>
            </w:r>
          </w:p>
          <w:p w14:paraId="0CDD9350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2 </w:t>
            </w:r>
            <w:r w:rsidRPr="00A74F93">
              <w:rPr>
                <w:rFonts w:eastAsia="宋体"/>
                <w:color w:val="000000"/>
                <w:szCs w:val="21"/>
              </w:rPr>
              <w:t>复核拒绝</w:t>
            </w:r>
          </w:p>
          <w:p w14:paraId="2B690E19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4 </w:t>
            </w:r>
            <w:r w:rsidRPr="00A74F93">
              <w:rPr>
                <w:rFonts w:eastAsia="宋体"/>
                <w:color w:val="000000"/>
                <w:szCs w:val="21"/>
              </w:rPr>
              <w:t>放款成功</w:t>
            </w:r>
          </w:p>
          <w:p w14:paraId="784EAB19" w14:textId="77777777" w:rsidR="00F45FAB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5 </w:t>
            </w:r>
            <w:r w:rsidRPr="00A74F93">
              <w:rPr>
                <w:rFonts w:eastAsia="宋体"/>
                <w:color w:val="000000"/>
                <w:szCs w:val="21"/>
              </w:rPr>
              <w:t>放款失败</w:t>
            </w:r>
          </w:p>
          <w:p w14:paraId="7D06CC00" w14:textId="77777777" w:rsidR="00136699" w:rsidRPr="00A74F93" w:rsidRDefault="00136699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color w:val="000000"/>
                <w:szCs w:val="21"/>
              </w:rPr>
              <w:t>7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申请拒绝</w:t>
            </w:r>
          </w:p>
        </w:tc>
      </w:tr>
      <w:tr w:rsidR="00F45FAB" w:rsidRPr="00A74F93" w14:paraId="06E48EB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B1EBD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10B07351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5C449B5A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F08BCF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D4701F7" w14:textId="77777777" w:rsidR="00F45FAB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8232238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22700DF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944E50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33139E8E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12B672F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C657592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B5C6E4E" w14:textId="77777777" w:rsidR="00F45FAB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4008161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66F4CC7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FD40775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442EE7B9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567C8457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1EDD92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CB11F1D" w14:textId="77777777" w:rsidR="00F45FAB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520362DE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61178D5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55E28D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planDate</w:t>
            </w:r>
            <w:r w:rsidRPr="00A74F93">
              <w:rPr>
                <w:rFonts w:eastAsia="宋体"/>
                <w:szCs w:val="21"/>
              </w:rPr>
              <w:tab/>
            </w:r>
          </w:p>
        </w:tc>
        <w:tc>
          <w:tcPr>
            <w:tcW w:w="808" w:type="pct"/>
            <w:shd w:val="clear" w:color="auto" w:fill="auto"/>
          </w:tcPr>
          <w:p w14:paraId="71E120D3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4B5242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39D75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07349F" w14:textId="77777777" w:rsidR="00F45FAB" w:rsidRPr="00A74F93" w:rsidRDefault="00F45FAB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17A6F95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放款成功时有</w:t>
            </w:r>
          </w:p>
        </w:tc>
      </w:tr>
      <w:tr w:rsidR="00F45FAB" w:rsidRPr="00A74F93" w14:paraId="26C79D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F95C66D" w14:textId="77777777" w:rsidR="00F45FAB" w:rsidRPr="00AF034C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FEA278E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4FC31E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A13310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D4D9A29" w14:textId="77777777" w:rsidR="00F45FAB" w:rsidRPr="00AF034C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51FFA0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A74F93" w14:paraId="0C9DF97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02A6ED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27CAA86B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4ABCDF1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E084B73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435DC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6670B35E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</w:tbl>
    <w:p w14:paraId="2377F551" w14:textId="77777777" w:rsidR="00E73794" w:rsidRPr="00A74F93" w:rsidRDefault="00E73794" w:rsidP="00E73794">
      <w:pPr>
        <w:rPr>
          <w:rFonts w:eastAsia="宋体"/>
        </w:rPr>
      </w:pPr>
    </w:p>
    <w:p w14:paraId="4C0AE8E9" w14:textId="77777777" w:rsidR="00003755" w:rsidRPr="00A74F93" w:rsidRDefault="00003755" w:rsidP="00003755">
      <w:pPr>
        <w:pStyle w:val="3"/>
        <w:rPr>
          <w:rFonts w:eastAsia="宋体"/>
        </w:rPr>
      </w:pPr>
      <w:bookmarkStart w:id="155" w:name="_Toc33710324"/>
      <w:r w:rsidRPr="00A74F93">
        <w:rPr>
          <w:rFonts w:eastAsia="宋体"/>
        </w:rPr>
        <w:t>响应参数说明</w:t>
      </w:r>
      <w:bookmarkEnd w:id="1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F45FAB" w:rsidRPr="00A74F93" w14:paraId="626D3BFE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9960D3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6C86816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F200923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0B0B7C2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2A5AD9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39007AA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45FAB" w:rsidRPr="00A74F93" w14:paraId="1088A41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3A36062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7DB552A9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30310D0A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4CE04F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EA214E8" w14:textId="77777777" w:rsidR="00F45FAB" w:rsidRPr="00AF034C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B08EE8F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0-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60B4BB7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1-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F45FAB" w:rsidRPr="00A74F93" w14:paraId="3DD2BCBB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50ADFDD" w14:textId="77777777" w:rsidR="00F45FAB" w:rsidRPr="00AF034C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6D3B0A42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D05722D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F9E6EA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221C6C30" w14:textId="77777777" w:rsidR="00F45FAB" w:rsidRPr="00AF034C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6F245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失败信息说明</w:t>
            </w:r>
          </w:p>
        </w:tc>
      </w:tr>
      <w:tr w:rsidR="00085EE8" w:rsidRPr="00A74F93" w14:paraId="3BCFEA6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49C1960" w14:textId="334100D2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2386638D" w14:textId="5FC940E5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75A5CC72" w14:textId="46CB6B68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74A12267" w14:textId="77777777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</w:p>
        </w:tc>
        <w:tc>
          <w:tcPr>
            <w:tcW w:w="875" w:type="pct"/>
            <w:shd w:val="clear" w:color="auto" w:fill="auto"/>
          </w:tcPr>
          <w:p w14:paraId="64B1C652" w14:textId="77777777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3123034" w14:textId="04E442EF" w:rsidR="00085EE8" w:rsidRPr="00AF034C" w:rsidRDefault="00085EE8" w:rsidP="00085EE8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589F2D92" w14:textId="77777777" w:rsidR="00E73794" w:rsidRPr="00A74F93" w:rsidRDefault="00E73794" w:rsidP="00E73794">
      <w:pPr>
        <w:rPr>
          <w:rFonts w:eastAsia="宋体"/>
        </w:rPr>
      </w:pPr>
    </w:p>
    <w:p w14:paraId="6DA4197F" w14:textId="77777777" w:rsidR="00FE4177" w:rsidRPr="00A74F93" w:rsidRDefault="002C0A75" w:rsidP="00FE4177">
      <w:pPr>
        <w:pStyle w:val="2"/>
        <w:rPr>
          <w:rFonts w:ascii="Times New Roman" w:eastAsia="宋体" w:hAnsi="Times New Roman" w:cs="Times New Roman"/>
        </w:rPr>
      </w:pPr>
      <w:bookmarkStart w:id="156" w:name="_Toc33710325"/>
      <w:r w:rsidRPr="00A74F93">
        <w:rPr>
          <w:rFonts w:ascii="Times New Roman" w:eastAsia="宋体" w:hAnsi="Times New Roman" w:cs="Times New Roman"/>
        </w:rPr>
        <w:lastRenderedPageBreak/>
        <w:t>合同信息查询</w:t>
      </w:r>
      <w:bookmarkEnd w:id="156"/>
    </w:p>
    <w:p w14:paraId="4B7306B6" w14:textId="77777777" w:rsidR="00FE4177" w:rsidRPr="00A74F93" w:rsidRDefault="00FE4177" w:rsidP="00FE4177">
      <w:pPr>
        <w:pStyle w:val="3"/>
        <w:rPr>
          <w:rFonts w:eastAsia="宋体"/>
        </w:rPr>
      </w:pPr>
      <w:bookmarkStart w:id="157" w:name="_Toc33710326"/>
      <w:r w:rsidRPr="00A74F93">
        <w:rPr>
          <w:rFonts w:eastAsia="宋体"/>
        </w:rPr>
        <w:t>功能描述</w:t>
      </w:r>
      <w:bookmarkEnd w:id="157"/>
    </w:p>
    <w:p w14:paraId="16D54B69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调用</w:t>
      </w:r>
      <w:r w:rsidR="008A5DEF" w:rsidRPr="00A74F93">
        <w:rPr>
          <w:rFonts w:eastAsia="宋体"/>
        </w:rPr>
        <w:t>该接口查询合同状态及还款计划</w:t>
      </w:r>
      <w:r w:rsidRPr="00A74F93">
        <w:rPr>
          <w:rFonts w:eastAsia="宋体"/>
        </w:rPr>
        <w:t>；</w:t>
      </w:r>
    </w:p>
    <w:p w14:paraId="0FBAC613" w14:textId="77777777" w:rsidR="00FE4177" w:rsidRPr="00A74F93" w:rsidRDefault="00FE4177" w:rsidP="00FE4177">
      <w:pPr>
        <w:pStyle w:val="3"/>
        <w:rPr>
          <w:rFonts w:eastAsia="宋体"/>
        </w:rPr>
      </w:pPr>
      <w:bookmarkStart w:id="158" w:name="_Toc33710327"/>
      <w:r w:rsidRPr="00A74F93">
        <w:rPr>
          <w:rFonts w:eastAsia="宋体"/>
        </w:rPr>
        <w:t>业务逻辑</w:t>
      </w:r>
      <w:bookmarkEnd w:id="158"/>
    </w:p>
    <w:p w14:paraId="0B4D92F5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A0B827E" w14:textId="77777777" w:rsidR="00FE4177" w:rsidRPr="00A74F93" w:rsidRDefault="00FE4177" w:rsidP="00FE4177">
      <w:pPr>
        <w:pStyle w:val="3"/>
        <w:rPr>
          <w:rFonts w:eastAsia="宋体"/>
        </w:rPr>
      </w:pPr>
      <w:bookmarkStart w:id="159" w:name="_Toc3371032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59"/>
    </w:p>
    <w:p w14:paraId="6699EC2B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0E422F" w:rsidRPr="00A74F93">
        <w:rPr>
          <w:rFonts w:eastAsia="宋体"/>
        </w:rPr>
        <w:t>queryContract</w:t>
      </w:r>
    </w:p>
    <w:p w14:paraId="3A062A01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9862FEC" w14:textId="77777777" w:rsidR="00FE4177" w:rsidRPr="00A74F93" w:rsidRDefault="00FE4177" w:rsidP="00FE4177">
      <w:pPr>
        <w:pStyle w:val="3"/>
        <w:rPr>
          <w:rFonts w:eastAsia="宋体"/>
        </w:rPr>
      </w:pPr>
      <w:bookmarkStart w:id="160" w:name="_Toc33710329"/>
      <w:r w:rsidRPr="00A74F93">
        <w:rPr>
          <w:rFonts w:eastAsia="宋体"/>
        </w:rPr>
        <w:t>请求参数说明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1887"/>
        <w:gridCol w:w="1192"/>
        <w:gridCol w:w="1431"/>
        <w:gridCol w:w="4179"/>
      </w:tblGrid>
      <w:tr w:rsidR="002B516C" w:rsidRPr="00A74F93" w14:paraId="4376962D" w14:textId="77777777" w:rsidTr="00AF034C">
        <w:tc>
          <w:tcPr>
            <w:tcW w:w="1077" w:type="pct"/>
            <w:shd w:val="clear" w:color="auto" w:fill="BDD6EE" w:themeFill="accent5" w:themeFillTint="66"/>
          </w:tcPr>
          <w:p w14:paraId="4BE9361E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4CCDFE61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15A4B525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6AC6011D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925A9F9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4F699C9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2B516C" w:rsidRPr="00A74F93" w14:paraId="0AC982B4" w14:textId="77777777" w:rsidTr="00AF034C">
        <w:trPr>
          <w:trHeight w:val="348"/>
        </w:trPr>
        <w:tc>
          <w:tcPr>
            <w:tcW w:w="1077" w:type="pct"/>
            <w:shd w:val="clear" w:color="auto" w:fill="auto"/>
          </w:tcPr>
          <w:p w14:paraId="376C143D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48514479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0BCA767" w14:textId="77777777" w:rsidR="002B516C" w:rsidRPr="00A74F93" w:rsidRDefault="002B516C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06F0545" w14:textId="77777777" w:rsidR="002B516C" w:rsidRPr="00A74F93" w:rsidRDefault="002B516C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E29DC72" w14:textId="77777777" w:rsidR="002B516C" w:rsidRPr="00A74F93" w:rsidRDefault="00532DC9" w:rsidP="00AF034C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76FAB39D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</w:tbl>
    <w:p w14:paraId="6FA7DFD2" w14:textId="77777777" w:rsidR="00E73794" w:rsidRPr="00A74F93" w:rsidRDefault="00E73794" w:rsidP="00AF034C">
      <w:pPr>
        <w:jc w:val="both"/>
        <w:rPr>
          <w:rFonts w:eastAsia="宋体"/>
        </w:rPr>
      </w:pPr>
    </w:p>
    <w:p w14:paraId="1642707B" w14:textId="77777777" w:rsidR="00FE4177" w:rsidRPr="00A74F93" w:rsidRDefault="00FE4177" w:rsidP="00FE4177">
      <w:pPr>
        <w:pStyle w:val="3"/>
        <w:rPr>
          <w:rFonts w:eastAsia="宋体"/>
        </w:rPr>
      </w:pPr>
      <w:bookmarkStart w:id="161" w:name="_Toc33710330"/>
      <w:r w:rsidRPr="00A74F93">
        <w:rPr>
          <w:rFonts w:eastAsia="宋体"/>
        </w:rPr>
        <w:lastRenderedPageBreak/>
        <w:t>响应参数说明</w:t>
      </w:r>
      <w:bookmarkEnd w:id="1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2B516C" w:rsidRPr="00A74F93" w14:paraId="07F25D59" w14:textId="77777777" w:rsidTr="00E77044">
        <w:tc>
          <w:tcPr>
            <w:tcW w:w="1078" w:type="pct"/>
            <w:shd w:val="clear" w:color="auto" w:fill="BDD6EE" w:themeFill="accent5" w:themeFillTint="66"/>
          </w:tcPr>
          <w:p w14:paraId="0DE1D576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BC6BAE1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1FC074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3CAF2753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 w:themeFill="accent5" w:themeFillTint="66"/>
          </w:tcPr>
          <w:p w14:paraId="2684656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3337D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2B516C" w:rsidRPr="00A74F93" w14:paraId="744C3844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7F3C6D1" w14:textId="77777777" w:rsidR="00C227FA" w:rsidRPr="00AF034C" w:rsidRDefault="00E77044" w:rsidP="00AF034C">
            <w:pPr>
              <w:jc w:val="both"/>
              <w:rPr>
                <w:rFonts w:eastAsia="华文楷体"/>
                <w:szCs w:val="21"/>
              </w:rPr>
            </w:pPr>
            <w:r w:rsidRPr="00913406">
              <w:rPr>
                <w:rFonts w:ascii="Calibri" w:eastAsia="华文楷体" w:hAnsi="Calibri" w:cstheme="minorBidi" w:hint="eastAsia"/>
                <w:szCs w:val="21"/>
              </w:rPr>
              <w:t>ctrNbr</w:t>
            </w:r>
          </w:p>
        </w:tc>
        <w:tc>
          <w:tcPr>
            <w:tcW w:w="808" w:type="pct"/>
            <w:shd w:val="clear" w:color="auto" w:fill="auto"/>
          </w:tcPr>
          <w:p w14:paraId="5E1F3590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民生系统合同号</w:t>
            </w:r>
          </w:p>
        </w:tc>
        <w:tc>
          <w:tcPr>
            <w:tcW w:w="676" w:type="pct"/>
            <w:shd w:val="clear" w:color="auto" w:fill="auto"/>
          </w:tcPr>
          <w:p w14:paraId="6E56B60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F92B0F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099AEB97" w14:textId="77777777" w:rsidR="002B516C" w:rsidRPr="00A74F93" w:rsidRDefault="00055F09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174CB1C3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70856B2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B176BE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disbAmt</w:t>
            </w:r>
          </w:p>
        </w:tc>
        <w:tc>
          <w:tcPr>
            <w:tcW w:w="808" w:type="pct"/>
            <w:shd w:val="clear" w:color="auto" w:fill="auto"/>
          </w:tcPr>
          <w:p w14:paraId="3C939001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放款金额</w:t>
            </w:r>
          </w:p>
        </w:tc>
        <w:tc>
          <w:tcPr>
            <w:tcW w:w="676" w:type="pct"/>
            <w:shd w:val="clear" w:color="auto" w:fill="auto"/>
          </w:tcPr>
          <w:p w14:paraId="04083F5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decimal(16,4)</w:t>
            </w:r>
          </w:p>
        </w:tc>
        <w:tc>
          <w:tcPr>
            <w:tcW w:w="598" w:type="pct"/>
            <w:shd w:val="clear" w:color="auto" w:fill="auto"/>
          </w:tcPr>
          <w:p w14:paraId="4B72E9A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127AD84E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0DC8EEFF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szCs w:val="21"/>
              </w:rPr>
            </w:pPr>
          </w:p>
        </w:tc>
      </w:tr>
      <w:tr w:rsidR="002B516C" w:rsidRPr="00A74F93" w14:paraId="53709163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496B973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disbDate</w:t>
            </w:r>
          </w:p>
        </w:tc>
        <w:tc>
          <w:tcPr>
            <w:tcW w:w="808" w:type="pct"/>
            <w:shd w:val="clear" w:color="auto" w:fill="auto"/>
          </w:tcPr>
          <w:p w14:paraId="3F943AA5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349AB1D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DA5868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225F74D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58D2927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只有已投放的放款才有放款日期，否则为空</w:t>
            </w:r>
          </w:p>
        </w:tc>
      </w:tr>
      <w:tr w:rsidR="002B516C" w:rsidRPr="00A74F93" w14:paraId="462E8556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086631A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5E9491A5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客户租金计划</w:t>
            </w:r>
          </w:p>
        </w:tc>
        <w:tc>
          <w:tcPr>
            <w:tcW w:w="676" w:type="pct"/>
            <w:shd w:val="clear" w:color="auto" w:fill="auto"/>
          </w:tcPr>
          <w:p w14:paraId="04A43F70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2C224CA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3AE39FE0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9791BDB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4346CF0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1BE19D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74F258FE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民生租金计划</w:t>
            </w:r>
          </w:p>
        </w:tc>
        <w:tc>
          <w:tcPr>
            <w:tcW w:w="676" w:type="pct"/>
            <w:shd w:val="clear" w:color="auto" w:fill="auto"/>
          </w:tcPr>
          <w:p w14:paraId="104D0D34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770030E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5D61ADF1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075AD916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0F560491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E7FFAB6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contractStatus</w:t>
            </w:r>
          </w:p>
        </w:tc>
        <w:tc>
          <w:tcPr>
            <w:tcW w:w="808" w:type="pct"/>
            <w:shd w:val="clear" w:color="auto" w:fill="auto"/>
          </w:tcPr>
          <w:p w14:paraId="5EC1C513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合同状态</w:t>
            </w:r>
          </w:p>
        </w:tc>
        <w:tc>
          <w:tcPr>
            <w:tcW w:w="676" w:type="pct"/>
            <w:shd w:val="clear" w:color="auto" w:fill="auto"/>
          </w:tcPr>
          <w:p w14:paraId="4AB24324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3C6A2B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65DB3ED" w14:textId="77777777" w:rsidR="002B516C" w:rsidRPr="00A74F93" w:rsidRDefault="00055F0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3CC7CB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未起租:112100000010</w:t>
            </w:r>
          </w:p>
          <w:p w14:paraId="46D853D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已起租:112100000020</w:t>
            </w:r>
          </w:p>
          <w:p w14:paraId="74161CA6" w14:textId="77777777" w:rsidR="002B516C" w:rsidRPr="00A74F93" w:rsidRDefault="00E77044" w:rsidP="00E77044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E77044">
              <w:rPr>
                <w:rFonts w:ascii="宋体" w:eastAsia="宋体" w:hAnsi="宋体" w:cs="宋体" w:hint="eastAsia"/>
              </w:rPr>
              <w:t>已结束:112100000030</w:t>
            </w:r>
          </w:p>
        </w:tc>
      </w:tr>
      <w:tr w:rsidR="002B516C" w:rsidRPr="00A74F93" w14:paraId="7BCBA162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1F9F6AE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contractSubStatus</w:t>
            </w:r>
          </w:p>
        </w:tc>
        <w:tc>
          <w:tcPr>
            <w:tcW w:w="808" w:type="pct"/>
            <w:shd w:val="clear" w:color="auto" w:fill="auto"/>
          </w:tcPr>
          <w:p w14:paraId="1D79606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合同子状态</w:t>
            </w:r>
          </w:p>
        </w:tc>
        <w:tc>
          <w:tcPr>
            <w:tcW w:w="676" w:type="pct"/>
            <w:shd w:val="clear" w:color="auto" w:fill="auto"/>
          </w:tcPr>
          <w:p w14:paraId="54743E8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A8FF5EC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FDA24A4" w14:textId="77777777" w:rsidR="002B516C" w:rsidRPr="00A74F93" w:rsidRDefault="00055F0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</w:t>
            </w:r>
          </w:p>
        </w:tc>
        <w:tc>
          <w:tcPr>
            <w:tcW w:w="1050" w:type="pct"/>
            <w:shd w:val="clear" w:color="auto" w:fill="auto"/>
          </w:tcPr>
          <w:p w14:paraId="7EBC9379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已发起合同审签</w:t>
            </w:r>
            <w:r w:rsidRPr="00E77044">
              <w:rPr>
                <w:rFonts w:ascii="宋体" w:eastAsia="宋体" w:hAnsi="宋体" w:cs="宋体" w:hint="eastAsia"/>
              </w:rPr>
              <w:tab/>
              <w:t>125500000010</w:t>
            </w:r>
          </w:p>
          <w:p w14:paraId="2372786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合同审签已完成</w:t>
            </w:r>
            <w:r w:rsidRPr="00E77044">
              <w:rPr>
                <w:rFonts w:ascii="宋体" w:eastAsia="宋体" w:hAnsi="宋体" w:cs="宋体" w:hint="eastAsia"/>
              </w:rPr>
              <w:tab/>
              <w:t>125500000020</w:t>
            </w:r>
          </w:p>
          <w:p w14:paraId="7980D89B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合同生成</w:t>
            </w:r>
            <w:r w:rsidRPr="00E77044">
              <w:rPr>
                <w:rFonts w:ascii="宋体" w:eastAsia="宋体" w:hAnsi="宋体" w:cs="宋体" w:hint="eastAsia"/>
              </w:rPr>
              <w:tab/>
              <w:t xml:space="preserve">    125500000030</w:t>
            </w:r>
          </w:p>
          <w:p w14:paraId="5F02BB6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首次放款已发起</w:t>
            </w:r>
            <w:r w:rsidRPr="00E77044">
              <w:rPr>
                <w:rFonts w:ascii="宋体" w:eastAsia="宋体" w:hAnsi="宋体" w:cs="宋体" w:hint="eastAsia"/>
              </w:rPr>
              <w:tab/>
              <w:t>125500000040</w:t>
            </w:r>
          </w:p>
          <w:p w14:paraId="06DD2E07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首次放款已审批</w:t>
            </w:r>
            <w:r w:rsidRPr="00E77044">
              <w:rPr>
                <w:rFonts w:ascii="宋体" w:eastAsia="宋体" w:hAnsi="宋体" w:cs="宋体" w:hint="eastAsia"/>
              </w:rPr>
              <w:tab/>
              <w:t>125500000050</w:t>
            </w:r>
          </w:p>
          <w:p w14:paraId="6E3B6575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首次放款已投放</w:t>
            </w:r>
            <w:r w:rsidRPr="00E77044">
              <w:rPr>
                <w:rFonts w:ascii="宋体" w:eastAsia="宋体" w:hAnsi="宋体" w:cs="宋体" w:hint="eastAsia"/>
              </w:rPr>
              <w:tab/>
              <w:t>125500000060</w:t>
            </w:r>
          </w:p>
          <w:p w14:paraId="77B02C1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lastRenderedPageBreak/>
              <w:t>已全部投放完</w:t>
            </w:r>
            <w:r w:rsidRPr="00E77044">
              <w:rPr>
                <w:rFonts w:ascii="宋体" w:eastAsia="宋体" w:hAnsi="宋体" w:cs="宋体" w:hint="eastAsia"/>
              </w:rPr>
              <w:tab/>
              <w:t>125500000070</w:t>
            </w:r>
          </w:p>
          <w:p w14:paraId="3C977E0A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已激活未起租</w:t>
            </w:r>
            <w:r w:rsidRPr="00E77044">
              <w:rPr>
                <w:rFonts w:ascii="宋体" w:eastAsia="宋体" w:hAnsi="宋体" w:cs="宋体" w:hint="eastAsia"/>
              </w:rPr>
              <w:tab/>
              <w:t>125500000080</w:t>
            </w:r>
          </w:p>
          <w:p w14:paraId="1ACB14D6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起租前逾期</w:t>
            </w:r>
            <w:r w:rsidRPr="00E77044">
              <w:rPr>
                <w:rFonts w:ascii="宋体" w:eastAsia="宋体" w:hAnsi="宋体" w:cs="宋体" w:hint="eastAsia"/>
              </w:rPr>
              <w:tab/>
              <w:t>125500000090</w:t>
            </w:r>
          </w:p>
          <w:p w14:paraId="7BEB08F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起租前违约</w:t>
            </w:r>
            <w:r w:rsidRPr="00E77044">
              <w:rPr>
                <w:rFonts w:ascii="宋体" w:eastAsia="宋体" w:hAnsi="宋体" w:cs="宋体" w:hint="eastAsia"/>
              </w:rPr>
              <w:tab/>
              <w:t>125500000100</w:t>
            </w:r>
          </w:p>
          <w:p w14:paraId="02C4DB68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正常</w:t>
            </w:r>
            <w:r w:rsidRPr="00E77044">
              <w:rPr>
                <w:rFonts w:ascii="宋体" w:eastAsia="宋体" w:hAnsi="宋体" w:cs="宋体" w:hint="eastAsia"/>
              </w:rPr>
              <w:tab/>
              <w:t xml:space="preserve">  </w:t>
            </w:r>
            <w:r w:rsidRPr="00E77044">
              <w:rPr>
                <w:rFonts w:ascii="宋体" w:eastAsia="宋体" w:hAnsi="宋体" w:cs="宋体"/>
              </w:rPr>
              <w:t xml:space="preserve">  </w:t>
            </w:r>
            <w:r w:rsidRPr="00E77044">
              <w:rPr>
                <w:rFonts w:ascii="宋体" w:eastAsia="宋体" w:hAnsi="宋体" w:cs="宋体" w:hint="eastAsia"/>
              </w:rPr>
              <w:t>125500000110</w:t>
            </w:r>
          </w:p>
          <w:p w14:paraId="5521E43F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起租后逾期</w:t>
            </w:r>
            <w:r w:rsidRPr="00E77044">
              <w:rPr>
                <w:rFonts w:ascii="宋体" w:eastAsia="宋体" w:hAnsi="宋体" w:cs="宋体" w:hint="eastAsia"/>
              </w:rPr>
              <w:tab/>
              <w:t>125500000120</w:t>
            </w:r>
          </w:p>
          <w:p w14:paraId="103E18F6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起租后违约</w:t>
            </w:r>
            <w:r w:rsidRPr="00E77044">
              <w:rPr>
                <w:rFonts w:ascii="宋体" w:eastAsia="宋体" w:hAnsi="宋体" w:cs="宋体" w:hint="eastAsia"/>
              </w:rPr>
              <w:tab/>
              <w:t>125500000130</w:t>
            </w:r>
          </w:p>
          <w:p w14:paraId="39505834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正常结清</w:t>
            </w:r>
            <w:r w:rsidRPr="00E77044">
              <w:rPr>
                <w:rFonts w:ascii="宋体" w:eastAsia="宋体" w:hAnsi="宋体" w:cs="宋体" w:hint="eastAsia"/>
              </w:rPr>
              <w:tab/>
              <w:t>125500000140</w:t>
            </w:r>
          </w:p>
          <w:p w14:paraId="5A549DA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提前结清</w:t>
            </w:r>
            <w:r w:rsidRPr="00E77044">
              <w:rPr>
                <w:rFonts w:ascii="宋体" w:eastAsia="宋体" w:hAnsi="宋体" w:cs="宋体" w:hint="eastAsia"/>
              </w:rPr>
              <w:tab/>
              <w:t>125500000150</w:t>
            </w:r>
          </w:p>
          <w:p w14:paraId="7B30020D" w14:textId="77777777" w:rsidR="002B516C" w:rsidRPr="00A74F93" w:rsidRDefault="00E77044" w:rsidP="00E77044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E77044">
              <w:rPr>
                <w:rFonts w:ascii="宋体" w:eastAsia="宋体" w:hAnsi="宋体" w:cs="宋体" w:hint="eastAsia"/>
              </w:rPr>
              <w:t>合同撤销</w:t>
            </w:r>
            <w:r w:rsidRPr="00E77044">
              <w:rPr>
                <w:rFonts w:ascii="宋体" w:eastAsia="宋体" w:hAnsi="宋体" w:cs="宋体" w:hint="eastAsia"/>
              </w:rPr>
              <w:tab/>
              <w:t>125500000160</w:t>
            </w:r>
          </w:p>
        </w:tc>
      </w:tr>
    </w:tbl>
    <w:p w14:paraId="4DFB25C3" w14:textId="77777777" w:rsidR="00E73794" w:rsidRPr="00A74F93" w:rsidRDefault="00E73794" w:rsidP="00E73794">
      <w:pPr>
        <w:rPr>
          <w:rFonts w:eastAsia="宋体"/>
        </w:rPr>
      </w:pPr>
    </w:p>
    <w:p w14:paraId="36E478BD" w14:textId="77777777" w:rsidR="00E73794" w:rsidRPr="00A74F93" w:rsidRDefault="00E73794" w:rsidP="00E73794">
      <w:pPr>
        <w:rPr>
          <w:rFonts w:eastAsia="宋体"/>
        </w:rPr>
      </w:pPr>
      <w:r w:rsidRPr="00A74F93">
        <w:rPr>
          <w:rFonts w:eastAsia="宋体"/>
        </w:rPr>
        <w:t>客户租金计划</w:t>
      </w:r>
      <w:r w:rsidRPr="00A74F93">
        <w:rPr>
          <w:rFonts w:eastAsia="宋体"/>
        </w:rPr>
        <w:t>&amp;</w:t>
      </w:r>
      <w:r w:rsidRPr="00A74F93">
        <w:rPr>
          <w:rFonts w:eastAsia="宋体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2790"/>
        <w:gridCol w:w="4006"/>
        <w:gridCol w:w="1261"/>
        <w:gridCol w:w="1261"/>
        <w:gridCol w:w="1261"/>
      </w:tblGrid>
      <w:tr w:rsidR="00C72ED8" w:rsidRPr="00A74F93" w14:paraId="4C01E546" w14:textId="77777777" w:rsidTr="00AF034C">
        <w:tc>
          <w:tcPr>
            <w:tcW w:w="1208" w:type="pct"/>
            <w:shd w:val="clear" w:color="auto" w:fill="BDD6EE"/>
          </w:tcPr>
          <w:p w14:paraId="75F8CEC3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000" w:type="pct"/>
            <w:shd w:val="clear" w:color="auto" w:fill="BDD6EE"/>
          </w:tcPr>
          <w:p w14:paraId="6521027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436" w:type="pct"/>
            <w:shd w:val="clear" w:color="auto" w:fill="BDD6EE"/>
          </w:tcPr>
          <w:p w14:paraId="3E68007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52" w:type="pct"/>
            <w:shd w:val="clear" w:color="auto" w:fill="BDD6EE"/>
          </w:tcPr>
          <w:p w14:paraId="36E6DDC0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52" w:type="pct"/>
            <w:shd w:val="clear" w:color="auto" w:fill="BDD6EE"/>
          </w:tcPr>
          <w:p w14:paraId="51D5E6A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452" w:type="pct"/>
            <w:shd w:val="clear" w:color="auto" w:fill="BDD6EE"/>
          </w:tcPr>
          <w:p w14:paraId="15FDFDE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C72ED8" w:rsidRPr="00A74F93" w14:paraId="16B5A16B" w14:textId="77777777" w:rsidTr="00AF034C">
        <w:tc>
          <w:tcPr>
            <w:tcW w:w="1208" w:type="pct"/>
            <w:shd w:val="clear" w:color="auto" w:fill="auto"/>
          </w:tcPr>
          <w:p w14:paraId="7FC59946" w14:textId="77777777" w:rsidR="00C72ED8" w:rsidRPr="00A74F93" w:rsidRDefault="00C72ED8" w:rsidP="00AF034C">
            <w:pPr>
              <w:tabs>
                <w:tab w:val="left" w:pos="1052"/>
              </w:tabs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loanCurrTerm</w:t>
            </w:r>
          </w:p>
        </w:tc>
        <w:tc>
          <w:tcPr>
            <w:tcW w:w="1000" w:type="pct"/>
            <w:shd w:val="clear" w:color="auto" w:fill="auto"/>
          </w:tcPr>
          <w:p w14:paraId="5A961361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  <w:tc>
          <w:tcPr>
            <w:tcW w:w="1436" w:type="pct"/>
            <w:shd w:val="clear" w:color="auto" w:fill="auto"/>
          </w:tcPr>
          <w:p w14:paraId="4A72614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int</w:t>
            </w:r>
          </w:p>
        </w:tc>
        <w:tc>
          <w:tcPr>
            <w:tcW w:w="452" w:type="pct"/>
            <w:shd w:val="clear" w:color="auto" w:fill="auto"/>
          </w:tcPr>
          <w:p w14:paraId="210BCAD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5C71B4A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112D6CDA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</w:tr>
      <w:tr w:rsidR="00C72ED8" w:rsidRPr="00A74F93" w14:paraId="0713BC9A" w14:textId="77777777" w:rsidTr="00AF034C">
        <w:tc>
          <w:tcPr>
            <w:tcW w:w="1208" w:type="pct"/>
            <w:shd w:val="clear" w:color="auto" w:fill="auto"/>
          </w:tcPr>
          <w:p w14:paraId="50FE3E8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loanPmtDueDate</w:t>
            </w:r>
          </w:p>
        </w:tc>
        <w:tc>
          <w:tcPr>
            <w:tcW w:w="1000" w:type="pct"/>
            <w:shd w:val="clear" w:color="auto" w:fill="auto"/>
          </w:tcPr>
          <w:p w14:paraId="44B1341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应还款日</w:t>
            </w:r>
          </w:p>
        </w:tc>
        <w:tc>
          <w:tcPr>
            <w:tcW w:w="1436" w:type="pct"/>
            <w:shd w:val="clear" w:color="auto" w:fill="auto"/>
          </w:tcPr>
          <w:p w14:paraId="5D27D33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Date</w:t>
            </w:r>
          </w:p>
        </w:tc>
        <w:tc>
          <w:tcPr>
            <w:tcW w:w="452" w:type="pct"/>
            <w:shd w:val="clear" w:color="auto" w:fill="auto"/>
          </w:tcPr>
          <w:p w14:paraId="5BDE805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01EDFBD3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21E270F2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496B5D57" w14:textId="77777777" w:rsidTr="00AF034C">
        <w:tc>
          <w:tcPr>
            <w:tcW w:w="1208" w:type="pct"/>
            <w:shd w:val="clear" w:color="auto" w:fill="auto"/>
          </w:tcPr>
          <w:p w14:paraId="1B370B6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loanTermTotAmt</w:t>
            </w:r>
          </w:p>
        </w:tc>
        <w:tc>
          <w:tcPr>
            <w:tcW w:w="1000" w:type="pct"/>
            <w:shd w:val="clear" w:color="auto" w:fill="auto"/>
          </w:tcPr>
          <w:p w14:paraId="29BD55B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应还总额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5F8F465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168B770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7F619962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5E464900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7F49CB94" w14:textId="77777777" w:rsidTr="00AF034C">
        <w:tc>
          <w:tcPr>
            <w:tcW w:w="1208" w:type="pct"/>
            <w:shd w:val="clear" w:color="auto" w:fill="auto"/>
          </w:tcPr>
          <w:p w14:paraId="36E8B25D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loanTermPrin</w:t>
            </w:r>
          </w:p>
        </w:tc>
        <w:tc>
          <w:tcPr>
            <w:tcW w:w="1000" w:type="pct"/>
            <w:shd w:val="clear" w:color="auto" w:fill="auto"/>
          </w:tcPr>
          <w:p w14:paraId="180F78D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应还本金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249CC9B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2DF469D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148D6BEC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1071F82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5403CFDC" w14:textId="77777777" w:rsidTr="00AF034C">
        <w:tc>
          <w:tcPr>
            <w:tcW w:w="1208" w:type="pct"/>
            <w:shd w:val="clear" w:color="auto" w:fill="auto"/>
          </w:tcPr>
          <w:p w14:paraId="4D13DDA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loanTermInt</w:t>
            </w:r>
          </w:p>
        </w:tc>
        <w:tc>
          <w:tcPr>
            <w:tcW w:w="1000" w:type="pct"/>
            <w:shd w:val="clear" w:color="auto" w:fill="auto"/>
          </w:tcPr>
          <w:p w14:paraId="0E2C523A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应还利息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555B31C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26911CF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28113E1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3887FD0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</w:tbl>
    <w:p w14:paraId="314A1998" w14:textId="77777777" w:rsidR="00E73794" w:rsidRPr="00A74F93" w:rsidRDefault="00E73794" w:rsidP="00E73794">
      <w:pPr>
        <w:rPr>
          <w:rFonts w:eastAsia="宋体"/>
        </w:rPr>
      </w:pPr>
    </w:p>
    <w:p w14:paraId="02C49A90" w14:textId="77777777" w:rsidR="00E73794" w:rsidRPr="00A74F93" w:rsidRDefault="00E73794" w:rsidP="00E73794">
      <w:pPr>
        <w:rPr>
          <w:rFonts w:eastAsia="宋体"/>
        </w:rPr>
      </w:pPr>
    </w:p>
    <w:p w14:paraId="4B6A3E95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162" w:name="_Toc33710331"/>
      <w:r w:rsidRPr="00A74F93">
        <w:rPr>
          <w:rFonts w:ascii="Times New Roman" w:eastAsia="宋体" w:hAnsi="Times New Roman" w:cs="Times New Roman"/>
        </w:rPr>
        <w:lastRenderedPageBreak/>
        <w:t>抵押信息通知</w:t>
      </w:r>
      <w:bookmarkEnd w:id="162"/>
    </w:p>
    <w:p w14:paraId="45EFC3C8" w14:textId="77777777" w:rsidR="00003755" w:rsidRPr="00A74F93" w:rsidRDefault="00003755" w:rsidP="00003755">
      <w:pPr>
        <w:pStyle w:val="3"/>
        <w:rPr>
          <w:rFonts w:eastAsia="宋体"/>
        </w:rPr>
      </w:pPr>
      <w:bookmarkStart w:id="163" w:name="_Toc33710332"/>
      <w:r w:rsidRPr="00A74F93">
        <w:rPr>
          <w:rFonts w:eastAsia="宋体"/>
        </w:rPr>
        <w:t>功能描述</w:t>
      </w:r>
      <w:bookmarkEnd w:id="163"/>
    </w:p>
    <w:p w14:paraId="1A369E7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调用该接口通知抵押及</w:t>
      </w:r>
      <w:r w:rsidRPr="00A74F93">
        <w:rPr>
          <w:rFonts w:eastAsia="宋体"/>
        </w:rPr>
        <w:t>GPS</w:t>
      </w:r>
      <w:r w:rsidRPr="00A74F93">
        <w:rPr>
          <w:rFonts w:eastAsia="宋体"/>
        </w:rPr>
        <w:t>安装信息；</w:t>
      </w:r>
    </w:p>
    <w:p w14:paraId="3C6AB1D2" w14:textId="77777777" w:rsidR="00003755" w:rsidRPr="00A74F93" w:rsidRDefault="00003755" w:rsidP="00003755">
      <w:pPr>
        <w:pStyle w:val="3"/>
        <w:rPr>
          <w:rFonts w:eastAsia="宋体"/>
        </w:rPr>
      </w:pPr>
      <w:bookmarkStart w:id="164" w:name="_Toc33710333"/>
      <w:r w:rsidRPr="00A74F93">
        <w:rPr>
          <w:rFonts w:eastAsia="宋体"/>
        </w:rPr>
        <w:t>业务逻辑</w:t>
      </w:r>
      <w:bookmarkEnd w:id="164"/>
    </w:p>
    <w:p w14:paraId="643496A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084B546" w14:textId="77777777" w:rsidR="00003755" w:rsidRPr="00A74F93" w:rsidRDefault="00003755" w:rsidP="00003755">
      <w:pPr>
        <w:pStyle w:val="3"/>
        <w:rPr>
          <w:rFonts w:eastAsia="宋体"/>
        </w:rPr>
      </w:pPr>
      <w:bookmarkStart w:id="165" w:name="_Toc3371033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65"/>
    </w:p>
    <w:p w14:paraId="0E2B1D24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pledgeReceipt</w:t>
      </w:r>
    </w:p>
    <w:p w14:paraId="2709B855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3AF16EF1" w14:textId="77777777" w:rsidR="00003755" w:rsidRPr="00A74F93" w:rsidRDefault="00003755" w:rsidP="00003755">
      <w:pPr>
        <w:pStyle w:val="3"/>
        <w:rPr>
          <w:rFonts w:eastAsia="宋体"/>
        </w:rPr>
      </w:pPr>
      <w:bookmarkStart w:id="166" w:name="_Toc33710335"/>
      <w:r w:rsidRPr="00A74F93">
        <w:rPr>
          <w:rFonts w:eastAsia="宋体"/>
        </w:rPr>
        <w:t>请求参数说明</w:t>
      </w:r>
      <w:bookmarkEnd w:id="1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E87DC2" w:rsidRPr="00E87DC2" w14:paraId="66181144" w14:textId="77777777" w:rsidTr="00AF034C">
        <w:tc>
          <w:tcPr>
            <w:tcW w:w="1078" w:type="pct"/>
            <w:shd w:val="clear" w:color="auto" w:fill="BDD6EE"/>
          </w:tcPr>
          <w:p w14:paraId="5B39FA20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A3D9103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6F115C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9DE4105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E715E12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E3298A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E87DC2" w:rsidRPr="00E87DC2" w14:paraId="4EF650D0" w14:textId="77777777" w:rsidTr="00AF034C">
        <w:trPr>
          <w:trHeight w:hRule="exact" w:val="485"/>
        </w:trPr>
        <w:tc>
          <w:tcPr>
            <w:tcW w:w="1078" w:type="pct"/>
            <w:shd w:val="clear" w:color="auto" w:fill="auto"/>
          </w:tcPr>
          <w:p w14:paraId="445B5789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7F3A09F1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709C6752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B34AFE6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F4CCED0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0A6ED9B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0D142C" w:rsidRPr="00E87DC2" w14:paraId="2ACEE25C" w14:textId="77777777" w:rsidTr="00AF034C">
        <w:trPr>
          <w:trHeight w:hRule="exact" w:val="485"/>
        </w:trPr>
        <w:tc>
          <w:tcPr>
            <w:tcW w:w="1078" w:type="pct"/>
            <w:shd w:val="clear" w:color="auto" w:fill="auto"/>
          </w:tcPr>
          <w:p w14:paraId="4516ECBD" w14:textId="6F2CF2B3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/>
                <w:color w:val="000000" w:themeColor="text1"/>
                <w:szCs w:val="21"/>
              </w:rPr>
              <w:t>licenseNum</w:t>
            </w:r>
          </w:p>
        </w:tc>
        <w:tc>
          <w:tcPr>
            <w:tcW w:w="808" w:type="pct"/>
            <w:shd w:val="clear" w:color="auto" w:fill="auto"/>
          </w:tcPr>
          <w:p w14:paraId="1B84DFCF" w14:textId="2A67BAD5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车牌号</w:t>
            </w:r>
          </w:p>
        </w:tc>
        <w:tc>
          <w:tcPr>
            <w:tcW w:w="676" w:type="pct"/>
            <w:shd w:val="clear" w:color="auto" w:fill="auto"/>
          </w:tcPr>
          <w:p w14:paraId="538AD72C" w14:textId="68775651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>
              <w:rPr>
                <w:rFonts w:ascii="Calibri" w:eastAsia="华文楷体" w:hAnsi="Calibri" w:cstheme="minorBidi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06D9E0F" w14:textId="45375291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8556E94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60800865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0D142C" w:rsidRPr="00E87DC2" w14:paraId="014AE31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A871EFE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pledgeReceipt</w:t>
            </w:r>
          </w:p>
        </w:tc>
        <w:tc>
          <w:tcPr>
            <w:tcW w:w="808" w:type="pct"/>
            <w:shd w:val="clear" w:color="auto" w:fill="auto"/>
          </w:tcPr>
          <w:p w14:paraId="0CBCD18A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抵押登记结果</w:t>
            </w:r>
          </w:p>
        </w:tc>
        <w:tc>
          <w:tcPr>
            <w:tcW w:w="676" w:type="pct"/>
            <w:shd w:val="clear" w:color="auto" w:fill="auto"/>
          </w:tcPr>
          <w:p w14:paraId="42BF57C0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1963891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3B04E805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645DD62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01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成功</w:t>
            </w:r>
            <w:r w:rsidRPr="00AF034C">
              <w:rPr>
                <w:rFonts w:eastAsia="宋体"/>
                <w:color w:val="000000" w:themeColor="text1"/>
                <w:szCs w:val="21"/>
              </w:rPr>
              <w:br/>
              <w:t xml:space="preserve">02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</w:tc>
      </w:tr>
      <w:tr w:rsidR="000D142C" w:rsidRPr="00E87DC2" w14:paraId="1E79F9B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0F62E03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pledgeRegDate</w:t>
            </w:r>
          </w:p>
        </w:tc>
        <w:tc>
          <w:tcPr>
            <w:tcW w:w="808" w:type="pct"/>
            <w:shd w:val="clear" w:color="auto" w:fill="auto"/>
          </w:tcPr>
          <w:p w14:paraId="6F500853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抵押登记时间</w:t>
            </w:r>
          </w:p>
        </w:tc>
        <w:tc>
          <w:tcPr>
            <w:tcW w:w="676" w:type="pct"/>
            <w:shd w:val="clear" w:color="auto" w:fill="auto"/>
          </w:tcPr>
          <w:p w14:paraId="6C5C3852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8E9940E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23E1B714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25393383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0D142C" w:rsidRPr="00E87DC2" w14:paraId="529DB72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86E96A2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errorMessage</w:t>
            </w:r>
          </w:p>
        </w:tc>
        <w:tc>
          <w:tcPr>
            <w:tcW w:w="808" w:type="pct"/>
            <w:shd w:val="clear" w:color="auto" w:fill="auto"/>
          </w:tcPr>
          <w:p w14:paraId="5595AFEC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抵押登记失败原因</w:t>
            </w:r>
          </w:p>
        </w:tc>
        <w:tc>
          <w:tcPr>
            <w:tcW w:w="676" w:type="pct"/>
            <w:shd w:val="clear" w:color="auto" w:fill="auto"/>
          </w:tcPr>
          <w:p w14:paraId="6A8AE03A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CC8F5B2" w14:textId="77777777" w:rsidR="000D142C" w:rsidRPr="00AF034C" w:rsidRDefault="000D142C" w:rsidP="000D142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7486ABB1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D759338" w14:textId="77777777" w:rsidR="000D142C" w:rsidRPr="00AF034C" w:rsidRDefault="000D142C" w:rsidP="000D142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0788AEC9" w14:textId="77777777" w:rsidR="00E73794" w:rsidRPr="00A74F93" w:rsidRDefault="00E73794" w:rsidP="00E73794">
      <w:pPr>
        <w:rPr>
          <w:rFonts w:eastAsia="宋体"/>
        </w:rPr>
      </w:pPr>
    </w:p>
    <w:p w14:paraId="21A61768" w14:textId="77777777" w:rsidR="00003755" w:rsidRPr="00A74F93" w:rsidRDefault="00003755" w:rsidP="00003755">
      <w:pPr>
        <w:pStyle w:val="3"/>
        <w:rPr>
          <w:rFonts w:eastAsia="宋体"/>
        </w:rPr>
      </w:pPr>
      <w:bookmarkStart w:id="167" w:name="_Toc33710336"/>
      <w:r w:rsidRPr="00A74F93">
        <w:rPr>
          <w:rFonts w:eastAsia="宋体"/>
        </w:rPr>
        <w:t>响应参数说明</w:t>
      </w:r>
      <w:bookmarkEnd w:id="1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C3149D" w:rsidRPr="00A74F93" w14:paraId="48DD7C85" w14:textId="77777777" w:rsidTr="00AF034C">
        <w:tc>
          <w:tcPr>
            <w:tcW w:w="1078" w:type="pct"/>
            <w:shd w:val="clear" w:color="auto" w:fill="BDD6EE"/>
          </w:tcPr>
          <w:p w14:paraId="7BDCC812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bookmarkStart w:id="168" w:name="_Hlk28618802"/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FF44BD4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A0DF66F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4B3C1D0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3F1F18F6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70D6B63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bookmarkEnd w:id="168"/>
      <w:tr w:rsidR="00C3149D" w:rsidRPr="00A74F93" w14:paraId="5B106C6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3FEE60F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CCD54C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111F843A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12060B8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2B166F" w14:textId="77777777" w:rsidR="00C3149D" w:rsidRPr="00A74F93" w:rsidRDefault="007610B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A0884E1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13DE87E7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C3149D" w:rsidRPr="00A74F93" w14:paraId="1C9C888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01C84B1" w14:textId="77777777" w:rsidR="00C3149D" w:rsidRPr="00DF243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DF2435"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11B2DC8" w14:textId="77777777" w:rsidR="00C3149D" w:rsidRPr="00DF2435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AB7FCF8" w14:textId="77777777" w:rsidR="00C3149D" w:rsidRPr="00DF2435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F70691F" w14:textId="77777777" w:rsidR="00C3149D" w:rsidRPr="00DF2435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67DA3FD" w14:textId="77777777" w:rsidR="00C3149D" w:rsidRPr="00DF2435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D08FB46" w14:textId="77777777" w:rsidR="00C3149D" w:rsidRPr="00A74F93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DF2435" w:rsidRPr="00A74F93" w14:paraId="69D329A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2E12DC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DF2435">
              <w:t>queryId</w:t>
            </w:r>
          </w:p>
        </w:tc>
        <w:tc>
          <w:tcPr>
            <w:tcW w:w="808" w:type="pct"/>
            <w:shd w:val="clear" w:color="auto" w:fill="auto"/>
          </w:tcPr>
          <w:p w14:paraId="4E9652C5" w14:textId="77777777" w:rsidR="00DF2435" w:rsidRPr="00DF2435" w:rsidRDefault="00DF2435" w:rsidP="00AF034C">
            <w:pPr>
              <w:jc w:val="both"/>
              <w:rPr>
                <w:rFonts w:ascii="宋体" w:eastAsia="宋体" w:hAnsi="宋体"/>
                <w:color w:val="000000"/>
                <w:szCs w:val="21"/>
              </w:rPr>
            </w:pPr>
            <w:r w:rsidRPr="00DF2435">
              <w:rPr>
                <w:rFonts w:ascii="宋体" w:eastAsia="宋体" w:hAnsi="宋体"/>
              </w:rPr>
              <w:t>查询结果ID</w:t>
            </w:r>
          </w:p>
        </w:tc>
        <w:tc>
          <w:tcPr>
            <w:tcW w:w="676" w:type="pct"/>
            <w:shd w:val="clear" w:color="auto" w:fill="auto"/>
          </w:tcPr>
          <w:p w14:paraId="77F22907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t>String</w:t>
            </w:r>
          </w:p>
        </w:tc>
        <w:tc>
          <w:tcPr>
            <w:tcW w:w="598" w:type="pct"/>
            <w:shd w:val="clear" w:color="auto" w:fill="auto"/>
          </w:tcPr>
          <w:p w14:paraId="201CED1A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t>M</w:t>
            </w:r>
          </w:p>
        </w:tc>
        <w:tc>
          <w:tcPr>
            <w:tcW w:w="790" w:type="pct"/>
            <w:shd w:val="clear" w:color="auto" w:fill="auto"/>
          </w:tcPr>
          <w:p w14:paraId="10C0C628" w14:textId="77777777" w:rsidR="00DF2435" w:rsidRPr="00DF243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E7E997D" w14:textId="77777777" w:rsidR="00DF2435" w:rsidRPr="00A74F93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64F1ABF4" w14:textId="77777777" w:rsidR="00E73794" w:rsidRPr="00A74F93" w:rsidRDefault="00E73794" w:rsidP="00E73794">
      <w:pPr>
        <w:rPr>
          <w:rFonts w:eastAsia="宋体"/>
        </w:rPr>
      </w:pPr>
    </w:p>
    <w:p w14:paraId="265EAA00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69" w:name="_Toc33710337"/>
      <w:r w:rsidRPr="00A74F93">
        <w:rPr>
          <w:rFonts w:ascii="Times New Roman" w:eastAsia="宋体" w:hAnsi="Times New Roman" w:cs="Times New Roman"/>
        </w:rPr>
        <w:t>贷后审查结果</w:t>
      </w:r>
      <w:r w:rsidR="00003755" w:rsidRPr="00A74F93">
        <w:rPr>
          <w:rFonts w:ascii="Times New Roman" w:eastAsia="宋体" w:hAnsi="Times New Roman" w:cs="Times New Roman"/>
        </w:rPr>
        <w:t>通知</w:t>
      </w:r>
      <w:bookmarkEnd w:id="169"/>
    </w:p>
    <w:p w14:paraId="18AC8D3B" w14:textId="77777777" w:rsidR="00771205" w:rsidRPr="00A74F93" w:rsidRDefault="00771205" w:rsidP="00771205">
      <w:pPr>
        <w:pStyle w:val="3"/>
        <w:rPr>
          <w:rFonts w:eastAsia="宋体"/>
        </w:rPr>
      </w:pPr>
      <w:bookmarkStart w:id="170" w:name="_Toc33710338"/>
      <w:r w:rsidRPr="00A74F93">
        <w:rPr>
          <w:rFonts w:eastAsia="宋体"/>
        </w:rPr>
        <w:t>功能描述</w:t>
      </w:r>
      <w:bookmarkEnd w:id="170"/>
    </w:p>
    <w:p w14:paraId="2EB2D1FF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调用该接口发起审核结果查询；</w:t>
      </w:r>
    </w:p>
    <w:p w14:paraId="1D2EFB01" w14:textId="77777777" w:rsidR="00771205" w:rsidRPr="00A74F93" w:rsidRDefault="00771205" w:rsidP="00771205">
      <w:pPr>
        <w:pStyle w:val="3"/>
        <w:rPr>
          <w:rFonts w:eastAsia="宋体"/>
        </w:rPr>
      </w:pPr>
      <w:bookmarkStart w:id="171" w:name="_Toc33710339"/>
      <w:r w:rsidRPr="00A74F93">
        <w:rPr>
          <w:rFonts w:eastAsia="宋体"/>
        </w:rPr>
        <w:lastRenderedPageBreak/>
        <w:t>业务逻辑</w:t>
      </w:r>
      <w:bookmarkEnd w:id="171"/>
    </w:p>
    <w:p w14:paraId="2E602743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9CEFD46" w14:textId="77777777" w:rsidR="00771205" w:rsidRPr="00A74F93" w:rsidRDefault="00771205" w:rsidP="00771205">
      <w:pPr>
        <w:pStyle w:val="3"/>
        <w:rPr>
          <w:rFonts w:eastAsia="宋体"/>
        </w:rPr>
      </w:pPr>
      <w:bookmarkStart w:id="172" w:name="_Toc3371034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72"/>
    </w:p>
    <w:p w14:paraId="54D7284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loanCheckResult</w:t>
      </w:r>
    </w:p>
    <w:p w14:paraId="5D31921F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51BF9709" w14:textId="77777777" w:rsidR="00771205" w:rsidRPr="00A74F93" w:rsidRDefault="00771205" w:rsidP="00771205">
      <w:pPr>
        <w:pStyle w:val="3"/>
        <w:rPr>
          <w:rFonts w:eastAsia="宋体"/>
        </w:rPr>
      </w:pPr>
      <w:bookmarkStart w:id="173" w:name="_Toc33710341"/>
      <w:r w:rsidRPr="00A74F93">
        <w:rPr>
          <w:rFonts w:eastAsia="宋体"/>
        </w:rPr>
        <w:t>请求参数说明</w:t>
      </w:r>
      <w:bookmarkEnd w:id="1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2A388B" w:rsidRPr="00A74F93" w14:paraId="6A59163C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3E122410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FE53F3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2FE77ED3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EF92D8E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85596AD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6822884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36699" w:rsidRPr="00A74F93" w14:paraId="78AAF32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6B6E42B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615C46CC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C14DFA5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D4871F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6F50835B" w14:textId="77777777" w:rsidR="00136699" w:rsidRPr="00AF034C" w:rsidRDefault="00136699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ECC24C1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49BABC7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13E0BEF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545CACA9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0258AB43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AED0FB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3393E409" w14:textId="77777777" w:rsidR="002A388B" w:rsidRPr="00AF034C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B9FF640" w14:textId="77777777" w:rsidR="001A4FB6" w:rsidRPr="00AF034C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复核通过</w:t>
            </w:r>
          </w:p>
          <w:p w14:paraId="52B6CBF1" w14:textId="77777777" w:rsidR="002A388B" w:rsidRPr="00AF034C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复核拒绝</w:t>
            </w:r>
          </w:p>
        </w:tc>
      </w:tr>
      <w:tr w:rsidR="002A388B" w:rsidRPr="00A74F93" w14:paraId="7DCC069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DCC187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7EF9168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34E24BFA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889974D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17E4AE1" w14:textId="77777777" w:rsidR="002A388B" w:rsidRPr="00AF034C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650B4E69" w14:textId="77777777" w:rsidR="002A388B" w:rsidRPr="00AF034C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2A6D763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72571C6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128A8549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6727F884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375C63C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8429CF3" w14:textId="77777777" w:rsidR="002A388B" w:rsidRPr="00AF034C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0E8BF61D" w14:textId="77777777" w:rsidR="002A388B" w:rsidRPr="00AF034C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601BE71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45D51AE" w14:textId="77777777" w:rsidR="002A388B" w:rsidRPr="00AF034C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B136C6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332B6B6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B98314C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8A7E788" w14:textId="77777777" w:rsidR="002A388B" w:rsidRPr="00AF034C" w:rsidRDefault="002A388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C6A2BB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297E495C" w14:textId="77777777" w:rsidR="00E73794" w:rsidRPr="00A74F93" w:rsidRDefault="00E73794" w:rsidP="00E73794">
      <w:pPr>
        <w:rPr>
          <w:rFonts w:eastAsia="宋体"/>
        </w:rPr>
      </w:pPr>
    </w:p>
    <w:p w14:paraId="6CD111A1" w14:textId="77777777" w:rsidR="00771205" w:rsidRPr="00A74F93" w:rsidRDefault="00771205" w:rsidP="00771205">
      <w:pPr>
        <w:pStyle w:val="3"/>
        <w:rPr>
          <w:rFonts w:eastAsia="宋体"/>
        </w:rPr>
      </w:pPr>
      <w:bookmarkStart w:id="174" w:name="_Toc33710342"/>
      <w:r w:rsidRPr="00A74F93">
        <w:rPr>
          <w:rFonts w:eastAsia="宋体"/>
        </w:rPr>
        <w:t>响应参数说明</w:t>
      </w:r>
      <w:bookmarkEnd w:id="1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FF49B8" w:rsidRPr="00A74F93" w14:paraId="291FC988" w14:textId="77777777" w:rsidTr="00AF034C">
        <w:tc>
          <w:tcPr>
            <w:tcW w:w="1078" w:type="pct"/>
            <w:shd w:val="clear" w:color="auto" w:fill="BDD6EE"/>
          </w:tcPr>
          <w:p w14:paraId="2B9E4B12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2B2B57F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CE9BFAC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3E6B111C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2C7C4108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5D78BED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F49B8" w:rsidRPr="00A74F93" w14:paraId="66F2B9B9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383365B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status</w:t>
            </w:r>
          </w:p>
        </w:tc>
        <w:tc>
          <w:tcPr>
            <w:tcW w:w="808" w:type="pct"/>
            <w:shd w:val="clear" w:color="auto" w:fill="auto"/>
          </w:tcPr>
          <w:p w14:paraId="1BC913A2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C02E7C6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6825A10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31C60E6D" w14:textId="77777777" w:rsidR="00FF49B8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162433AE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05DF6A03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FF49B8" w:rsidRPr="00A74F93" w14:paraId="54626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8CBD6BC" w14:textId="77777777" w:rsidR="00FF49B8" w:rsidRPr="00A74F93" w:rsidRDefault="00DF2435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EF9ACB0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B628CDE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EC2EB94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06D458D2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1B6031C7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085EE8" w:rsidRPr="00A74F93" w14:paraId="202558CB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D930653" w14:textId="352644AA" w:rsidR="00085EE8" w:rsidRDefault="00085EE8" w:rsidP="00085EE8">
            <w:pPr>
              <w:jc w:val="both"/>
              <w:rPr>
                <w:rFonts w:eastAsia="宋体"/>
                <w:szCs w:val="21"/>
              </w:rPr>
            </w:pPr>
            <w:r w:rsidRPr="00A8479A">
              <w:rPr>
                <w:rFonts w:eastAsia="宋体"/>
                <w:color w:val="000000" w:themeColor="text1"/>
                <w:szCs w:val="21"/>
              </w:rPr>
              <w:t>missingImage</w:t>
            </w:r>
          </w:p>
        </w:tc>
        <w:tc>
          <w:tcPr>
            <w:tcW w:w="808" w:type="pct"/>
            <w:shd w:val="clear" w:color="auto" w:fill="auto"/>
          </w:tcPr>
          <w:p w14:paraId="4C667D16" w14:textId="1824F23F" w:rsidR="00085EE8" w:rsidRPr="00A74F93" w:rsidRDefault="00085EE8" w:rsidP="00085EE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8479A">
              <w:rPr>
                <w:rFonts w:eastAsia="宋体" w:hint="eastAsia"/>
                <w:color w:val="000000" w:themeColor="text1"/>
                <w:szCs w:val="21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12D99427" w14:textId="5C6E0F1C" w:rsidR="00085EE8" w:rsidRPr="00A74F93" w:rsidRDefault="00085EE8" w:rsidP="00085EE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401569DE" w14:textId="77777777" w:rsidR="00085EE8" w:rsidRPr="00A74F93" w:rsidRDefault="00085EE8" w:rsidP="00085EE8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875" w:type="pct"/>
            <w:shd w:val="clear" w:color="auto" w:fill="auto"/>
          </w:tcPr>
          <w:p w14:paraId="108B515A" w14:textId="77777777" w:rsidR="00085EE8" w:rsidRPr="00A74F93" w:rsidRDefault="00085EE8" w:rsidP="00085EE8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BBCAC28" w14:textId="0546962B" w:rsidR="00085EE8" w:rsidRPr="00A74F93" w:rsidRDefault="00085EE8" w:rsidP="00085EE8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多个以逗号分隔</w:t>
            </w:r>
          </w:p>
        </w:tc>
      </w:tr>
    </w:tbl>
    <w:p w14:paraId="5F63AF51" w14:textId="77777777" w:rsidR="00E73794" w:rsidRPr="00A74F93" w:rsidRDefault="00E73794" w:rsidP="00E73794">
      <w:pPr>
        <w:rPr>
          <w:rFonts w:eastAsia="宋体"/>
        </w:rPr>
      </w:pPr>
    </w:p>
    <w:p w14:paraId="0E49A459" w14:textId="77777777" w:rsidR="0051196B" w:rsidRPr="00A74F93" w:rsidRDefault="0051196B" w:rsidP="0051196B">
      <w:pPr>
        <w:pStyle w:val="2"/>
        <w:rPr>
          <w:rFonts w:ascii="Times New Roman" w:eastAsia="宋体" w:hAnsi="Times New Roman" w:cs="Times New Roman"/>
        </w:rPr>
      </w:pPr>
      <w:bookmarkStart w:id="175" w:name="_Toc33710343"/>
      <w:r w:rsidRPr="00A74F93">
        <w:rPr>
          <w:rFonts w:ascii="Times New Roman" w:eastAsia="宋体" w:hAnsi="Times New Roman" w:cs="Times New Roman"/>
        </w:rPr>
        <w:t>影像上传通知</w:t>
      </w:r>
      <w:bookmarkEnd w:id="175"/>
    </w:p>
    <w:p w14:paraId="3A32AFB7" w14:textId="77777777" w:rsidR="0051196B" w:rsidRPr="00A74F93" w:rsidRDefault="0051196B" w:rsidP="0051196B">
      <w:pPr>
        <w:pStyle w:val="3"/>
        <w:rPr>
          <w:rFonts w:eastAsia="宋体"/>
        </w:rPr>
      </w:pPr>
      <w:bookmarkStart w:id="176" w:name="_Toc33710344"/>
      <w:r w:rsidRPr="00A74F93">
        <w:rPr>
          <w:rFonts w:eastAsia="宋体"/>
        </w:rPr>
        <w:t>功能描述</w:t>
      </w:r>
      <w:bookmarkEnd w:id="176"/>
    </w:p>
    <w:p w14:paraId="458BE0F6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影像上传后提供通知接口；</w:t>
      </w:r>
    </w:p>
    <w:p w14:paraId="22422346" w14:textId="77777777" w:rsidR="0051196B" w:rsidRPr="00A74F93" w:rsidRDefault="0051196B" w:rsidP="0051196B">
      <w:pPr>
        <w:pStyle w:val="3"/>
        <w:rPr>
          <w:rFonts w:eastAsia="宋体"/>
        </w:rPr>
      </w:pPr>
      <w:bookmarkStart w:id="177" w:name="_Toc33710345"/>
      <w:r w:rsidRPr="00A74F93">
        <w:rPr>
          <w:rFonts w:eastAsia="宋体"/>
        </w:rPr>
        <w:t>业务逻辑</w:t>
      </w:r>
      <w:bookmarkEnd w:id="177"/>
    </w:p>
    <w:p w14:paraId="5E4FE91A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AAE7EE2" w14:textId="77777777" w:rsidR="0051196B" w:rsidRPr="00A74F93" w:rsidRDefault="0051196B" w:rsidP="0051196B">
      <w:pPr>
        <w:pStyle w:val="3"/>
        <w:rPr>
          <w:rFonts w:eastAsia="宋体"/>
        </w:rPr>
      </w:pPr>
      <w:bookmarkStart w:id="178" w:name="_Toc3371034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78"/>
    </w:p>
    <w:p w14:paraId="53468848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uploadPic</w:t>
      </w:r>
    </w:p>
    <w:p w14:paraId="53E70660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0EC7102" w14:textId="77777777" w:rsidR="0051196B" w:rsidRPr="00A74F93" w:rsidRDefault="0051196B" w:rsidP="0051196B">
      <w:pPr>
        <w:pStyle w:val="3"/>
        <w:rPr>
          <w:rFonts w:eastAsia="宋体"/>
        </w:rPr>
      </w:pPr>
      <w:bookmarkStart w:id="179" w:name="_Toc33710347"/>
      <w:r w:rsidRPr="00A74F93">
        <w:rPr>
          <w:rFonts w:eastAsia="宋体"/>
        </w:rPr>
        <w:lastRenderedPageBreak/>
        <w:t>请求参数说明</w:t>
      </w:r>
      <w:bookmarkEnd w:id="1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841456" w:rsidRPr="00A74F93" w14:paraId="0DE82509" w14:textId="77777777" w:rsidTr="00AF034C">
        <w:tc>
          <w:tcPr>
            <w:tcW w:w="767" w:type="pct"/>
            <w:shd w:val="clear" w:color="auto" w:fill="BDD6EE" w:themeFill="accent5" w:themeFillTint="66"/>
          </w:tcPr>
          <w:p w14:paraId="69B83549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AE1305F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0C099A36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676DBA18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77891890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1803117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41456" w:rsidRPr="00A74F93" w14:paraId="130606C4" w14:textId="77777777" w:rsidTr="00AF034C">
        <w:tc>
          <w:tcPr>
            <w:tcW w:w="767" w:type="pct"/>
            <w:shd w:val="clear" w:color="auto" w:fill="auto"/>
          </w:tcPr>
          <w:p w14:paraId="1DE1906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uploadNo</w:t>
            </w:r>
          </w:p>
        </w:tc>
        <w:tc>
          <w:tcPr>
            <w:tcW w:w="670" w:type="pct"/>
            <w:shd w:val="clear" w:color="auto" w:fill="auto"/>
          </w:tcPr>
          <w:p w14:paraId="716D99DB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上传编号</w:t>
            </w:r>
          </w:p>
        </w:tc>
        <w:tc>
          <w:tcPr>
            <w:tcW w:w="850" w:type="pct"/>
            <w:shd w:val="clear" w:color="auto" w:fill="auto"/>
          </w:tcPr>
          <w:p w14:paraId="14B4499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6378EAF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0DB0B41" w14:textId="77777777" w:rsidR="00841456" w:rsidRPr="00A74F93" w:rsidRDefault="00532DC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1</w:t>
            </w:r>
            <w:r w:rsidRPr="00A74F93">
              <w:rPr>
                <w:rFonts w:eastAsia="宋体"/>
                <w:lang w:val="zh-CN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5E4B8A5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申请编号</w:t>
            </w:r>
            <w:r w:rsidRPr="00A74F93">
              <w:rPr>
                <w:rFonts w:eastAsia="宋体"/>
                <w:lang w:val="zh-CN"/>
              </w:rPr>
              <w:t>/</w:t>
            </w:r>
            <w:r w:rsidRPr="00A74F93">
              <w:rPr>
                <w:rFonts w:eastAsia="宋体"/>
                <w:lang w:val="zh-CN"/>
              </w:rPr>
              <w:t>预审编号</w:t>
            </w:r>
            <w:r w:rsidR="00136699">
              <w:rPr>
                <w:rFonts w:eastAsia="宋体" w:hint="eastAsia"/>
                <w:lang w:val="zh-CN"/>
              </w:rPr>
              <w:t>/</w:t>
            </w:r>
            <w:r w:rsidR="00136699">
              <w:rPr>
                <w:rFonts w:eastAsia="宋体" w:hint="eastAsia"/>
                <w:lang w:val="zh-CN"/>
              </w:rPr>
              <w:t>借据编号</w:t>
            </w:r>
          </w:p>
        </w:tc>
      </w:tr>
      <w:tr w:rsidR="00841456" w:rsidRPr="00A74F93" w14:paraId="7210D821" w14:textId="77777777" w:rsidTr="00AF034C">
        <w:tc>
          <w:tcPr>
            <w:tcW w:w="767" w:type="pct"/>
            <w:shd w:val="clear" w:color="auto" w:fill="auto"/>
          </w:tcPr>
          <w:p w14:paraId="693E4FAA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fileList</w:t>
            </w:r>
          </w:p>
        </w:tc>
        <w:tc>
          <w:tcPr>
            <w:tcW w:w="670" w:type="pct"/>
            <w:shd w:val="clear" w:color="auto" w:fill="auto"/>
          </w:tcPr>
          <w:p w14:paraId="16830B05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文件列表</w:t>
            </w:r>
          </w:p>
        </w:tc>
        <w:tc>
          <w:tcPr>
            <w:tcW w:w="850" w:type="pct"/>
            <w:shd w:val="clear" w:color="auto" w:fill="auto"/>
          </w:tcPr>
          <w:p w14:paraId="3C4A85A0" w14:textId="77777777" w:rsidR="00841456" w:rsidRPr="00A74F93" w:rsidRDefault="00841456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TW"/>
              </w:rPr>
              <w:t>List</w:t>
            </w:r>
            <w:r w:rsidRPr="00A74F93">
              <w:rPr>
                <w:rFonts w:eastAsia="宋体"/>
                <w:lang w:val="zh-TW" w:eastAsia="zh-TW"/>
              </w:rPr>
              <w:t>&lt;Object&gt;</w:t>
            </w:r>
          </w:p>
        </w:tc>
        <w:tc>
          <w:tcPr>
            <w:tcW w:w="703" w:type="pct"/>
            <w:shd w:val="clear" w:color="auto" w:fill="auto"/>
          </w:tcPr>
          <w:p w14:paraId="11F5178E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0295608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326" w:type="pct"/>
            <w:shd w:val="clear" w:color="auto" w:fill="auto"/>
          </w:tcPr>
          <w:p w14:paraId="37A5E361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0B405D4E" w14:textId="77777777" w:rsidR="00E73794" w:rsidRPr="00A74F93" w:rsidRDefault="00E73794" w:rsidP="00E73794">
      <w:pPr>
        <w:rPr>
          <w:rFonts w:eastAsia="宋体"/>
        </w:rPr>
      </w:pPr>
      <w:r w:rsidRPr="00A74F93">
        <w:rPr>
          <w:rFonts w:eastAsia="宋体"/>
        </w:rPr>
        <w:t>文件列表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1911"/>
        <w:gridCol w:w="2335"/>
        <w:gridCol w:w="1956"/>
        <w:gridCol w:w="1906"/>
        <w:gridCol w:w="3700"/>
      </w:tblGrid>
      <w:tr w:rsidR="00841456" w:rsidRPr="00A74F93" w14:paraId="250A93CF" w14:textId="77777777" w:rsidTr="00AF034C">
        <w:tc>
          <w:tcPr>
            <w:tcW w:w="768" w:type="pct"/>
            <w:shd w:val="clear" w:color="auto" w:fill="BDD6EE" w:themeFill="accent5" w:themeFillTint="66"/>
          </w:tcPr>
          <w:p w14:paraId="3F4841CB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85" w:type="pct"/>
            <w:shd w:val="clear" w:color="auto" w:fill="BDD6EE" w:themeFill="accent5" w:themeFillTint="66"/>
          </w:tcPr>
          <w:p w14:paraId="5210D506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37" w:type="pct"/>
            <w:shd w:val="clear" w:color="auto" w:fill="BDD6EE" w:themeFill="accent5" w:themeFillTint="66"/>
          </w:tcPr>
          <w:p w14:paraId="6AC91D92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01" w:type="pct"/>
            <w:shd w:val="clear" w:color="auto" w:fill="BDD6EE" w:themeFill="accent5" w:themeFillTint="66"/>
          </w:tcPr>
          <w:p w14:paraId="40805470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163423D5" w14:textId="77777777" w:rsidR="00841456" w:rsidRPr="00A74F93" w:rsidRDefault="008414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94F5F5E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41456" w:rsidRPr="00A74F93" w14:paraId="0FC172A7" w14:textId="77777777" w:rsidTr="00AF034C">
        <w:tc>
          <w:tcPr>
            <w:tcW w:w="768" w:type="pct"/>
            <w:shd w:val="clear" w:color="auto" w:fill="auto"/>
          </w:tcPr>
          <w:p w14:paraId="21D52CF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85" w:type="pct"/>
            <w:shd w:val="clear" w:color="auto" w:fill="auto"/>
          </w:tcPr>
          <w:p w14:paraId="0A29CAA2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837" w:type="pct"/>
            <w:shd w:val="clear" w:color="auto" w:fill="auto"/>
          </w:tcPr>
          <w:p w14:paraId="004F5B5C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7F7075DD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1866AE41" w14:textId="77777777" w:rsidR="00841456" w:rsidRPr="00A74F93" w:rsidRDefault="00532DC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326" w:type="pct"/>
            <w:shd w:val="clear" w:color="auto" w:fill="auto"/>
          </w:tcPr>
          <w:p w14:paraId="3637A4F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841456" w:rsidRPr="00A74F93" w14:paraId="444CD74D" w14:textId="77777777" w:rsidTr="00AF034C">
        <w:tc>
          <w:tcPr>
            <w:tcW w:w="768" w:type="pct"/>
            <w:shd w:val="clear" w:color="auto" w:fill="auto"/>
          </w:tcPr>
          <w:p w14:paraId="0B5823FF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fileType</w:t>
            </w:r>
          </w:p>
        </w:tc>
        <w:tc>
          <w:tcPr>
            <w:tcW w:w="685" w:type="pct"/>
            <w:shd w:val="clear" w:color="auto" w:fill="auto"/>
          </w:tcPr>
          <w:p w14:paraId="4F69B15F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CN"/>
              </w:rPr>
              <w:t>文件类型</w:t>
            </w:r>
          </w:p>
        </w:tc>
        <w:tc>
          <w:tcPr>
            <w:tcW w:w="837" w:type="pct"/>
            <w:shd w:val="clear" w:color="auto" w:fill="auto"/>
          </w:tcPr>
          <w:p w14:paraId="24C66B25" w14:textId="77777777" w:rsidR="00841456" w:rsidRPr="00A74F93" w:rsidRDefault="00841456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6B0937EA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BB3052A" w14:textId="77777777" w:rsidR="00841456" w:rsidRPr="00A74F93" w:rsidRDefault="00841456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16</w:t>
            </w:r>
          </w:p>
        </w:tc>
        <w:tc>
          <w:tcPr>
            <w:tcW w:w="1326" w:type="pct"/>
            <w:shd w:val="clear" w:color="auto" w:fill="auto"/>
          </w:tcPr>
          <w:p w14:paraId="7DDA1184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身份证正面</w:t>
            </w:r>
          </w:p>
          <w:p w14:paraId="31DEFF6C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身份证反面</w:t>
            </w:r>
          </w:p>
          <w:p w14:paraId="52F99F7C" w14:textId="77777777" w:rsidR="00F3370F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驾驶证</w:t>
            </w:r>
          </w:p>
          <w:p w14:paraId="4D683C4D" w14:textId="77777777" w:rsidR="00F3370F" w:rsidRDefault="00F3370F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 xml:space="preserve">04 </w:t>
            </w:r>
            <w:r>
              <w:rPr>
                <w:rFonts w:eastAsia="宋体" w:hint="eastAsia"/>
                <w:lang w:val="zh-CN"/>
              </w:rPr>
              <w:t>还款银行卡照片</w:t>
            </w:r>
          </w:p>
          <w:p w14:paraId="32DE3129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 xml:space="preserve">05 </w:t>
            </w:r>
            <w:r>
              <w:rPr>
                <w:rFonts w:eastAsia="宋体" w:hint="eastAsia"/>
                <w:lang w:val="zh-CN"/>
              </w:rPr>
              <w:t>人行视频材料</w:t>
            </w:r>
          </w:p>
          <w:p w14:paraId="1110CDE9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>06</w:t>
            </w:r>
            <w:r>
              <w:rPr>
                <w:rFonts w:eastAsia="宋体" w:hint="eastAsia"/>
                <w:lang w:val="zh-CN"/>
              </w:rPr>
              <w:t>结婚证</w:t>
            </w:r>
          </w:p>
          <w:p w14:paraId="4CB8193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A07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借款人其他证明材料</w:t>
            </w:r>
          </w:p>
          <w:p w14:paraId="4DAC4E5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驾驶证其他证明材料</w:t>
            </w:r>
          </w:p>
          <w:p w14:paraId="66452C26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行驶证</w:t>
            </w:r>
          </w:p>
          <w:p w14:paraId="06BBACE3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登记证书</w:t>
            </w:r>
          </w:p>
          <w:p w14:paraId="68E43656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03 </w:t>
            </w:r>
            <w:r>
              <w:rPr>
                <w:rFonts w:eastAsia="宋体" w:hint="eastAsia"/>
                <w:lang w:val="zh-CN"/>
              </w:rPr>
              <w:t>抵押受理单</w:t>
            </w:r>
          </w:p>
          <w:p w14:paraId="16057216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登记证书抵押页</w:t>
            </w:r>
          </w:p>
          <w:p w14:paraId="69F67E98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B05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商业险保单</w:t>
            </w:r>
          </w:p>
          <w:p w14:paraId="30638DCC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06 </w:t>
            </w:r>
            <w:r>
              <w:rPr>
                <w:rFonts w:eastAsia="宋体" w:hint="eastAsia"/>
                <w:lang w:val="zh-CN"/>
              </w:rPr>
              <w:t>交强险保单</w:t>
            </w:r>
          </w:p>
          <w:p w14:paraId="76439942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07 </w:t>
            </w:r>
            <w:r>
              <w:rPr>
                <w:rFonts w:eastAsia="宋体" w:hint="eastAsia"/>
                <w:lang w:val="zh-CN"/>
              </w:rPr>
              <w:t>合格证</w:t>
            </w:r>
          </w:p>
          <w:p w14:paraId="1A5B6420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发票</w:t>
            </w:r>
          </w:p>
          <w:p w14:paraId="3F1CEFE0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09 </w:t>
            </w:r>
            <w:r>
              <w:rPr>
                <w:rFonts w:eastAsia="宋体" w:hint="eastAsia"/>
                <w:lang w:val="zh-CN"/>
              </w:rPr>
              <w:t>评估报告</w:t>
            </w:r>
          </w:p>
          <w:p w14:paraId="542B2C75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lastRenderedPageBreak/>
              <w:t>B10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车辆登记证</w:t>
            </w:r>
            <w:r w:rsidRPr="00BD12BD">
              <w:rPr>
                <w:rFonts w:eastAsia="宋体" w:hint="eastAsia"/>
                <w:lang w:val="zh-CN"/>
              </w:rPr>
              <w:t>(</w:t>
            </w:r>
            <w:r w:rsidRPr="00BD12BD">
              <w:rPr>
                <w:rFonts w:eastAsia="宋体" w:hint="eastAsia"/>
                <w:lang w:val="zh-CN"/>
              </w:rPr>
              <w:t>未抵押版本</w:t>
            </w:r>
            <w:r w:rsidRPr="00BD12BD">
              <w:rPr>
                <w:rFonts w:eastAsia="宋体" w:hint="eastAsia"/>
                <w:lang w:val="zh-CN"/>
              </w:rPr>
              <w:t>)</w:t>
            </w:r>
          </w:p>
          <w:p w14:paraId="1755544E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信息使用授权书</w:t>
            </w:r>
          </w:p>
          <w:p w14:paraId="3F8FF8F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买卖合同</w:t>
            </w:r>
            <w:r w:rsidRPr="00BD12BD">
              <w:rPr>
                <w:rFonts w:eastAsia="宋体" w:hint="eastAsia"/>
                <w:lang w:val="zh-CN"/>
              </w:rPr>
              <w:t> </w:t>
            </w:r>
          </w:p>
          <w:p w14:paraId="114F2A9F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融资租赁合同</w:t>
            </w:r>
          </w:p>
          <w:p w14:paraId="2522D826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抵押合同</w:t>
            </w:r>
          </w:p>
          <w:p w14:paraId="44CB0119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>05</w:t>
            </w:r>
            <w:r w:rsidRPr="00484BC2">
              <w:rPr>
                <w:rFonts w:eastAsia="宋体" w:hint="eastAsia"/>
                <w:lang w:val="zh-CN"/>
              </w:rPr>
              <w:t>债转协议及代扣授权书</w:t>
            </w:r>
          </w:p>
          <w:p w14:paraId="3AF5E703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C06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面签照</w:t>
            </w:r>
          </w:p>
          <w:p w14:paraId="06AC2A25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07 </w:t>
            </w:r>
            <w:r>
              <w:rPr>
                <w:rFonts w:eastAsia="宋体" w:hint="eastAsia"/>
                <w:lang w:val="zh-CN"/>
              </w:rPr>
              <w:t>租赁车辆发车函</w:t>
            </w:r>
          </w:p>
          <w:p w14:paraId="15D98EEE" w14:textId="77777777" w:rsidR="00FC4DA0" w:rsidRDefault="00FC4DA0" w:rsidP="00BD12BD">
            <w:pPr>
              <w:jc w:val="both"/>
              <w:rPr>
                <w:rFonts w:eastAsia="宋体"/>
                <w:lang w:val="zh-CN"/>
              </w:rPr>
            </w:pPr>
            <w:r w:rsidRPr="00FC4DA0">
              <w:rPr>
                <w:rFonts w:eastAsia="宋体" w:hint="eastAsia"/>
                <w:lang w:val="zh-CN"/>
              </w:rPr>
              <w:t>C08-</w:t>
            </w:r>
            <w:r w:rsidRPr="00FC4DA0">
              <w:rPr>
                <w:rFonts w:eastAsia="宋体" w:hint="eastAsia"/>
                <w:lang w:val="zh-CN"/>
              </w:rPr>
              <w:t>租赁车辆交付确认函</w:t>
            </w:r>
          </w:p>
          <w:p w14:paraId="564D10DC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C09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租金支付表</w:t>
            </w:r>
          </w:p>
          <w:p w14:paraId="658C9DF0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10 </w:t>
            </w:r>
            <w:r>
              <w:rPr>
                <w:rFonts w:eastAsia="宋体" w:hint="eastAsia"/>
                <w:lang w:val="zh-CN"/>
              </w:rPr>
              <w:t>放款通知函</w:t>
            </w:r>
          </w:p>
          <w:p w14:paraId="5E93EE1B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11 </w:t>
            </w:r>
            <w:r>
              <w:rPr>
                <w:rFonts w:eastAsia="宋体" w:hint="eastAsia"/>
                <w:lang w:val="zh-CN"/>
              </w:rPr>
              <w:t>特约支付确认函</w:t>
            </w:r>
          </w:p>
          <w:p w14:paraId="6C226D8E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代扣协议</w:t>
            </w:r>
          </w:p>
          <w:p w14:paraId="7FD1C21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征信查询授权书</w:t>
            </w:r>
          </w:p>
          <w:p w14:paraId="2D0EEC2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首付款证明</w:t>
            </w:r>
          </w:p>
          <w:p w14:paraId="3086764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C15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购置税</w:t>
            </w:r>
          </w:p>
          <w:p w14:paraId="3173462C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C16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车辆转让协议</w:t>
            </w:r>
          </w:p>
          <w:p w14:paraId="2E57E66B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C17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租赁资产转让协议</w:t>
            </w:r>
          </w:p>
          <w:p w14:paraId="7D2F67F1" w14:textId="77777777" w:rsidR="008C0C4F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="00923D6E">
              <w:rPr>
                <w:rFonts w:eastAsia="宋体" w:hint="eastAsia"/>
                <w:lang w:val="zh-CN"/>
              </w:rPr>
              <w:t>提前放款承诺</w:t>
            </w:r>
            <w:r w:rsidRPr="00BD12BD">
              <w:rPr>
                <w:rFonts w:eastAsia="宋体" w:hint="eastAsia"/>
                <w:lang w:val="zh-CN"/>
              </w:rPr>
              <w:t>函</w:t>
            </w:r>
          </w:p>
          <w:p w14:paraId="1EB376EC" w14:textId="77777777" w:rsidR="00923D6E" w:rsidRDefault="00923D6E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</w:t>
            </w:r>
            <w:r>
              <w:rPr>
                <w:rFonts w:eastAsia="宋体" w:hint="eastAsia"/>
                <w:lang w:val="zh-CN"/>
              </w:rPr>
              <w:t>9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交易税</w:t>
            </w:r>
          </w:p>
          <w:p w14:paraId="65E604A3" w14:textId="77777777" w:rsidR="00484BC2" w:rsidRPr="00923D6E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20 </w:t>
            </w:r>
            <w:r>
              <w:rPr>
                <w:rFonts w:eastAsia="宋体" w:hint="eastAsia"/>
                <w:lang w:val="zh-CN"/>
              </w:rPr>
              <w:t>人车合影</w:t>
            </w:r>
          </w:p>
        </w:tc>
      </w:tr>
      <w:tr w:rsidR="00841456" w:rsidRPr="00A74F93" w14:paraId="710A7F90" w14:textId="77777777" w:rsidTr="00AF034C">
        <w:tc>
          <w:tcPr>
            <w:tcW w:w="768" w:type="pct"/>
            <w:shd w:val="clear" w:color="auto" w:fill="auto"/>
          </w:tcPr>
          <w:p w14:paraId="52EC890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lastRenderedPageBreak/>
              <w:t>cnName</w:t>
            </w:r>
          </w:p>
        </w:tc>
        <w:tc>
          <w:tcPr>
            <w:tcW w:w="685" w:type="pct"/>
            <w:shd w:val="clear" w:color="auto" w:fill="auto"/>
          </w:tcPr>
          <w:p w14:paraId="5750B1A5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中文名</w:t>
            </w:r>
          </w:p>
        </w:tc>
        <w:tc>
          <w:tcPr>
            <w:tcW w:w="837" w:type="pct"/>
            <w:shd w:val="clear" w:color="auto" w:fill="auto"/>
          </w:tcPr>
          <w:p w14:paraId="4DBBEF51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3DD8D13D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683" w:type="pct"/>
            <w:shd w:val="clear" w:color="auto" w:fill="auto"/>
          </w:tcPr>
          <w:p w14:paraId="41DFF0B2" w14:textId="77777777" w:rsidR="00841456" w:rsidRPr="00A74F93" w:rsidRDefault="00841456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256</w:t>
            </w:r>
          </w:p>
        </w:tc>
        <w:tc>
          <w:tcPr>
            <w:tcW w:w="1326" w:type="pct"/>
            <w:shd w:val="clear" w:color="auto" w:fill="auto"/>
          </w:tcPr>
          <w:p w14:paraId="4721A6D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3ACCA203" w14:textId="77777777" w:rsidR="00E73794" w:rsidRPr="00A74F93" w:rsidRDefault="00E73794" w:rsidP="00E73794">
      <w:pPr>
        <w:rPr>
          <w:rFonts w:eastAsia="宋体"/>
        </w:rPr>
      </w:pPr>
    </w:p>
    <w:p w14:paraId="577019BE" w14:textId="77777777" w:rsidR="0051196B" w:rsidRPr="00A74F93" w:rsidRDefault="0051196B" w:rsidP="0051196B">
      <w:pPr>
        <w:pStyle w:val="3"/>
        <w:rPr>
          <w:rFonts w:eastAsia="宋体"/>
        </w:rPr>
      </w:pPr>
      <w:bookmarkStart w:id="180" w:name="_Toc33710348"/>
      <w:r w:rsidRPr="00A74F93">
        <w:rPr>
          <w:rFonts w:eastAsia="宋体"/>
        </w:rPr>
        <w:lastRenderedPageBreak/>
        <w:t>响应参数说明</w:t>
      </w:r>
      <w:bookmarkEnd w:id="180"/>
    </w:p>
    <w:p w14:paraId="029860E6" w14:textId="77777777" w:rsidR="0051196B" w:rsidRDefault="00E73794" w:rsidP="0051196B">
      <w:pPr>
        <w:rPr>
          <w:rFonts w:eastAsia="宋体"/>
        </w:rPr>
      </w:pPr>
      <w:r w:rsidRPr="00A74F93">
        <w:rPr>
          <w:rFonts w:eastAsia="宋体"/>
        </w:rPr>
        <w:t>公共参数返回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DF2435" w:rsidRPr="009E5F75" w14:paraId="1A2E59F8" w14:textId="77777777" w:rsidTr="00AF034C">
        <w:tc>
          <w:tcPr>
            <w:tcW w:w="1078" w:type="pct"/>
            <w:shd w:val="clear" w:color="auto" w:fill="BDD6EE"/>
          </w:tcPr>
          <w:p w14:paraId="2ACA06FC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37ACA91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8B9DF10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DAF401A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573B16BC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0E41CB7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注释</w:t>
            </w:r>
          </w:p>
        </w:tc>
      </w:tr>
      <w:tr w:rsidR="00DF2435" w:rsidRPr="009E5F75" w14:paraId="54481DC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F3E4F7D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7C6ACB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419B54E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94D36B8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391253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7280E00D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0-</w:t>
            </w:r>
            <w:r w:rsidRPr="009E5F75">
              <w:rPr>
                <w:rFonts w:eastAsia="宋体"/>
                <w:szCs w:val="21"/>
              </w:rPr>
              <w:t>失败</w:t>
            </w:r>
          </w:p>
          <w:p w14:paraId="5520541F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</w:rPr>
              <w:t>1-</w:t>
            </w:r>
            <w:r w:rsidRPr="009E5F75">
              <w:rPr>
                <w:rFonts w:eastAsia="宋体"/>
                <w:szCs w:val="21"/>
              </w:rPr>
              <w:t>成功</w:t>
            </w:r>
          </w:p>
        </w:tc>
      </w:tr>
      <w:tr w:rsidR="00DF2435" w:rsidRPr="009E5F75" w14:paraId="1C3AD2E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DAB2013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692397">
              <w:rPr>
                <w:rFonts w:hint="eastAsia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A6F5D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9E5F75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A8F235F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04CAC29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187560A9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A09FCF9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9E5F75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17B9A9EF" w14:textId="77777777" w:rsidR="0034123D" w:rsidRPr="00A74F93" w:rsidRDefault="0034123D" w:rsidP="0051196B">
      <w:pPr>
        <w:rPr>
          <w:rFonts w:eastAsia="宋体"/>
        </w:rPr>
      </w:pPr>
    </w:p>
    <w:p w14:paraId="48B8EA46" w14:textId="77777777" w:rsidR="0034123D" w:rsidRPr="00A74F93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81" w:name="_Toc33710349"/>
      <w:r>
        <w:rPr>
          <w:rFonts w:ascii="Times New Roman" w:eastAsia="宋体" w:hAnsi="Times New Roman" w:cs="Times New Roman" w:hint="eastAsia"/>
        </w:rPr>
        <w:t>还款计划</w:t>
      </w:r>
      <w:r w:rsidRPr="00A74F93">
        <w:rPr>
          <w:rFonts w:ascii="Times New Roman" w:eastAsia="宋体" w:hAnsi="Times New Roman" w:cs="Times New Roman"/>
        </w:rPr>
        <w:t>查询</w:t>
      </w:r>
      <w:bookmarkEnd w:id="181"/>
    </w:p>
    <w:p w14:paraId="79005EF6" w14:textId="77777777" w:rsidR="0034123D" w:rsidRPr="00A74F93" w:rsidRDefault="0034123D" w:rsidP="0034123D">
      <w:pPr>
        <w:pStyle w:val="3"/>
        <w:rPr>
          <w:rFonts w:eastAsia="宋体"/>
        </w:rPr>
      </w:pPr>
      <w:bookmarkStart w:id="182" w:name="_Toc33710350"/>
      <w:r w:rsidRPr="00A74F93">
        <w:rPr>
          <w:rFonts w:eastAsia="宋体"/>
        </w:rPr>
        <w:t>功能描述</w:t>
      </w:r>
      <w:bookmarkEnd w:id="182"/>
    </w:p>
    <w:p w14:paraId="1E47F3E9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调用该接口查询</w:t>
      </w:r>
      <w:r>
        <w:rPr>
          <w:rFonts w:eastAsia="宋体" w:hint="eastAsia"/>
        </w:rPr>
        <w:t>最新</w:t>
      </w:r>
      <w:r w:rsidRPr="00A74F93">
        <w:rPr>
          <w:rFonts w:eastAsia="宋体"/>
        </w:rPr>
        <w:t>还款计划；</w:t>
      </w:r>
    </w:p>
    <w:p w14:paraId="496504E4" w14:textId="77777777" w:rsidR="0034123D" w:rsidRPr="00A74F93" w:rsidRDefault="0034123D" w:rsidP="0034123D">
      <w:pPr>
        <w:pStyle w:val="3"/>
        <w:rPr>
          <w:rFonts w:eastAsia="宋体"/>
        </w:rPr>
      </w:pPr>
      <w:bookmarkStart w:id="183" w:name="_Toc33710351"/>
      <w:r w:rsidRPr="00A74F93">
        <w:rPr>
          <w:rFonts w:eastAsia="宋体"/>
        </w:rPr>
        <w:t>业务逻辑</w:t>
      </w:r>
      <w:bookmarkEnd w:id="183"/>
    </w:p>
    <w:p w14:paraId="43797119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24F4B6DB" w14:textId="77777777" w:rsidR="0034123D" w:rsidRPr="00A74F93" w:rsidRDefault="0034123D" w:rsidP="0034123D">
      <w:pPr>
        <w:pStyle w:val="3"/>
        <w:rPr>
          <w:rFonts w:eastAsia="宋体"/>
        </w:rPr>
      </w:pPr>
      <w:bookmarkStart w:id="184" w:name="_Toc33710352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84"/>
    </w:p>
    <w:p w14:paraId="5B17C32D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query</w:t>
      </w:r>
      <w:r w:rsidR="00FE7DA7">
        <w:rPr>
          <w:rFonts w:eastAsia="宋体" w:hint="eastAsia"/>
        </w:rPr>
        <w:t>Rep</w:t>
      </w:r>
      <w:r>
        <w:rPr>
          <w:rFonts w:eastAsia="宋体" w:hint="eastAsia"/>
        </w:rPr>
        <w:t>ayment</w:t>
      </w:r>
      <w:r w:rsidR="00FE7DA7">
        <w:rPr>
          <w:rFonts w:eastAsia="宋体" w:hint="eastAsia"/>
        </w:rPr>
        <w:t>Plan</w:t>
      </w:r>
    </w:p>
    <w:p w14:paraId="39A78A76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lastRenderedPageBreak/>
        <w:t>正式地址：</w:t>
      </w:r>
    </w:p>
    <w:p w14:paraId="6B77A708" w14:textId="77777777" w:rsidR="0034123D" w:rsidRPr="00A74F93" w:rsidRDefault="0034123D" w:rsidP="0034123D">
      <w:pPr>
        <w:pStyle w:val="3"/>
        <w:rPr>
          <w:rFonts w:eastAsia="宋体"/>
        </w:rPr>
      </w:pPr>
      <w:bookmarkStart w:id="185" w:name="_Toc33710353"/>
      <w:r w:rsidRPr="00A74F93">
        <w:rPr>
          <w:rFonts w:eastAsia="宋体"/>
        </w:rPr>
        <w:t>请求参数说明</w:t>
      </w:r>
      <w:bookmarkEnd w:id="18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1887"/>
        <w:gridCol w:w="1192"/>
        <w:gridCol w:w="1431"/>
        <w:gridCol w:w="4179"/>
      </w:tblGrid>
      <w:tr w:rsidR="0034123D" w:rsidRPr="00A74F93" w14:paraId="489B9CD1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684FD9C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A61F16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A777F1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5552B047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0416C6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8E9B39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34123D" w:rsidRPr="00A74F93" w14:paraId="4AE2452C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14DBEC8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540D880D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6293D7B" w14:textId="77777777" w:rsidR="0034123D" w:rsidRPr="00A74F93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7285A99" w14:textId="77777777" w:rsidR="0034123D" w:rsidRPr="00A74F93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2285AEE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61350A8A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</w:tbl>
    <w:p w14:paraId="65848F2F" w14:textId="77777777" w:rsidR="0034123D" w:rsidRPr="00A74F93" w:rsidRDefault="0034123D" w:rsidP="0034123D">
      <w:pPr>
        <w:jc w:val="both"/>
        <w:rPr>
          <w:rFonts w:eastAsia="宋体"/>
        </w:rPr>
      </w:pPr>
    </w:p>
    <w:p w14:paraId="2975F4FD" w14:textId="77777777" w:rsidR="0034123D" w:rsidRPr="00A74F93" w:rsidRDefault="0034123D" w:rsidP="0034123D">
      <w:pPr>
        <w:pStyle w:val="3"/>
        <w:rPr>
          <w:rFonts w:eastAsia="宋体"/>
        </w:rPr>
      </w:pPr>
      <w:bookmarkStart w:id="186" w:name="_Toc33710354"/>
      <w:r w:rsidRPr="00A74F93">
        <w:rPr>
          <w:rFonts w:eastAsia="宋体"/>
        </w:rPr>
        <w:t>响应参数说明</w:t>
      </w:r>
      <w:bookmarkEnd w:id="1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2364"/>
        <w:gridCol w:w="1908"/>
        <w:gridCol w:w="1487"/>
        <w:gridCol w:w="2930"/>
      </w:tblGrid>
      <w:tr w:rsidR="0034123D" w:rsidRPr="00A74F93" w14:paraId="50FE2FC4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2D444B81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3011532E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847" w:type="pct"/>
            <w:shd w:val="clear" w:color="auto" w:fill="BDD6EE" w:themeFill="accent5" w:themeFillTint="66"/>
          </w:tcPr>
          <w:p w14:paraId="23B0D1D9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516F25E8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33" w:type="pct"/>
            <w:shd w:val="clear" w:color="auto" w:fill="BDD6EE" w:themeFill="accent5" w:themeFillTint="66"/>
          </w:tcPr>
          <w:p w14:paraId="300E1856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7C87A07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34123D" w:rsidRPr="00A74F93" w14:paraId="1D293D29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27B4825" w14:textId="77777777" w:rsidR="0034123D" w:rsidRPr="00AF034C" w:rsidRDefault="0034123D" w:rsidP="00D77E6F">
            <w:pPr>
              <w:jc w:val="both"/>
              <w:rPr>
                <w:rFonts w:eastAsia="华文楷体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0E8B9A6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47" w:type="pct"/>
            <w:shd w:val="clear" w:color="auto" w:fill="auto"/>
          </w:tcPr>
          <w:p w14:paraId="1CAEDE33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4" w:type="pct"/>
            <w:shd w:val="clear" w:color="auto" w:fill="auto"/>
          </w:tcPr>
          <w:p w14:paraId="7B8F054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38CA117E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3B0DD821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3FD0EB96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521C1932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1AFF820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客户租金计划</w:t>
            </w:r>
          </w:p>
        </w:tc>
        <w:tc>
          <w:tcPr>
            <w:tcW w:w="847" w:type="pct"/>
            <w:shd w:val="clear" w:color="auto" w:fill="auto"/>
          </w:tcPr>
          <w:p w14:paraId="572D4CB2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</w:t>
            </w:r>
            <w:r>
              <w:rPr>
                <w:rFonts w:eastAsia="宋体"/>
                <w:szCs w:val="21"/>
              </w:rPr>
              <w:t>O</w:t>
            </w:r>
            <w:r w:rsidRPr="00A74F93">
              <w:rPr>
                <w:rFonts w:eastAsia="宋体"/>
                <w:szCs w:val="21"/>
              </w:rPr>
              <w:t>bject&gt;</w:t>
            </w:r>
          </w:p>
        </w:tc>
        <w:tc>
          <w:tcPr>
            <w:tcW w:w="684" w:type="pct"/>
            <w:shd w:val="clear" w:color="auto" w:fill="auto"/>
          </w:tcPr>
          <w:p w14:paraId="7FE41AE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6CEA2D98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6EE41A46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78CD1A00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CEAB29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62D1D6D8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民生租金计划</w:t>
            </w:r>
          </w:p>
        </w:tc>
        <w:tc>
          <w:tcPr>
            <w:tcW w:w="847" w:type="pct"/>
            <w:shd w:val="clear" w:color="auto" w:fill="auto"/>
          </w:tcPr>
          <w:p w14:paraId="272BF8B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</w:t>
            </w:r>
            <w:r>
              <w:rPr>
                <w:rFonts w:eastAsia="宋体"/>
                <w:szCs w:val="21"/>
              </w:rPr>
              <w:t>O</w:t>
            </w:r>
            <w:r w:rsidRPr="00A74F93">
              <w:rPr>
                <w:rFonts w:eastAsia="宋体"/>
                <w:szCs w:val="21"/>
              </w:rPr>
              <w:t>bject&gt;</w:t>
            </w:r>
          </w:p>
        </w:tc>
        <w:tc>
          <w:tcPr>
            <w:tcW w:w="684" w:type="pct"/>
            <w:shd w:val="clear" w:color="auto" w:fill="auto"/>
          </w:tcPr>
          <w:p w14:paraId="5CF1023B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24EF8068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31DC9A2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1CC5E11B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6F6B5D2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C05754">
              <w:rPr>
                <w:rFonts w:eastAsia="宋体"/>
                <w:szCs w:val="21"/>
              </w:rPr>
              <w:t>ctrRmndAmt</w:t>
            </w:r>
          </w:p>
        </w:tc>
        <w:tc>
          <w:tcPr>
            <w:tcW w:w="808" w:type="pct"/>
            <w:shd w:val="clear" w:color="auto" w:fill="auto"/>
          </w:tcPr>
          <w:p w14:paraId="04E14B0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多收款金额</w:t>
            </w:r>
          </w:p>
        </w:tc>
        <w:tc>
          <w:tcPr>
            <w:tcW w:w="847" w:type="pct"/>
            <w:shd w:val="clear" w:color="auto" w:fill="auto"/>
          </w:tcPr>
          <w:p w14:paraId="5209203E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684" w:type="pct"/>
            <w:shd w:val="clear" w:color="auto" w:fill="auto"/>
          </w:tcPr>
          <w:p w14:paraId="4326C14A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40D21AC2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7596D60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6E598B7E" w14:textId="77777777" w:rsidR="0034123D" w:rsidRPr="00A74F93" w:rsidRDefault="0034123D" w:rsidP="0034123D">
      <w:pPr>
        <w:rPr>
          <w:rFonts w:eastAsia="宋体"/>
        </w:rPr>
      </w:pPr>
    </w:p>
    <w:p w14:paraId="7C4953EF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客户租金计划</w:t>
      </w:r>
      <w:r w:rsidRPr="00A74F93">
        <w:rPr>
          <w:rFonts w:eastAsia="宋体"/>
        </w:rPr>
        <w:t>&amp;</w:t>
      </w:r>
      <w:r w:rsidRPr="00A74F93">
        <w:rPr>
          <w:rFonts w:eastAsia="宋体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4"/>
        <w:gridCol w:w="2790"/>
        <w:gridCol w:w="3607"/>
        <w:gridCol w:w="1194"/>
        <w:gridCol w:w="1194"/>
        <w:gridCol w:w="1791"/>
      </w:tblGrid>
      <w:tr w:rsidR="0034123D" w:rsidRPr="00A74F93" w14:paraId="64FC2C3E" w14:textId="77777777" w:rsidTr="00D77E6F">
        <w:tc>
          <w:tcPr>
            <w:tcW w:w="1209" w:type="pct"/>
            <w:shd w:val="clear" w:color="auto" w:fill="BDD6EE"/>
          </w:tcPr>
          <w:p w14:paraId="2425FF1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000" w:type="pct"/>
            <w:shd w:val="clear" w:color="auto" w:fill="BDD6EE"/>
          </w:tcPr>
          <w:p w14:paraId="60B72A2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293" w:type="pct"/>
            <w:shd w:val="clear" w:color="auto" w:fill="BDD6EE"/>
          </w:tcPr>
          <w:p w14:paraId="6DD836F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14:paraId="1AC168B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08DA026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642" w:type="pct"/>
            <w:shd w:val="clear" w:color="auto" w:fill="BDD6EE"/>
          </w:tcPr>
          <w:p w14:paraId="2E99FFE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34123D" w:rsidRPr="00A74F93" w14:paraId="484ABEB9" w14:textId="77777777" w:rsidTr="00D77E6F">
        <w:tc>
          <w:tcPr>
            <w:tcW w:w="1209" w:type="pct"/>
            <w:shd w:val="clear" w:color="auto" w:fill="auto"/>
          </w:tcPr>
          <w:p w14:paraId="393A3E1C" w14:textId="77777777" w:rsidR="0034123D" w:rsidRPr="00A74F93" w:rsidRDefault="0034123D" w:rsidP="00D77E6F">
            <w:pPr>
              <w:tabs>
                <w:tab w:val="left" w:pos="1052"/>
              </w:tabs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loanCurrTerm</w:t>
            </w:r>
          </w:p>
        </w:tc>
        <w:tc>
          <w:tcPr>
            <w:tcW w:w="1000" w:type="pct"/>
            <w:shd w:val="clear" w:color="auto" w:fill="auto"/>
          </w:tcPr>
          <w:p w14:paraId="0A6D8E1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  <w:tc>
          <w:tcPr>
            <w:tcW w:w="1293" w:type="pct"/>
            <w:shd w:val="clear" w:color="auto" w:fill="auto"/>
          </w:tcPr>
          <w:p w14:paraId="27F1D57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int</w:t>
            </w:r>
          </w:p>
        </w:tc>
        <w:tc>
          <w:tcPr>
            <w:tcW w:w="428" w:type="pct"/>
            <w:shd w:val="clear" w:color="auto" w:fill="auto"/>
          </w:tcPr>
          <w:p w14:paraId="0397E5E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755C231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ABBF8F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</w:tr>
      <w:tr w:rsidR="0034123D" w:rsidRPr="00A74F93" w14:paraId="7AACC409" w14:textId="77777777" w:rsidTr="00D77E6F">
        <w:tc>
          <w:tcPr>
            <w:tcW w:w="1209" w:type="pct"/>
            <w:shd w:val="clear" w:color="auto" w:fill="auto"/>
          </w:tcPr>
          <w:p w14:paraId="76839260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loanPmtDueDate</w:t>
            </w:r>
          </w:p>
        </w:tc>
        <w:tc>
          <w:tcPr>
            <w:tcW w:w="1000" w:type="pct"/>
            <w:shd w:val="clear" w:color="auto" w:fill="auto"/>
          </w:tcPr>
          <w:p w14:paraId="30935E8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应还款日</w:t>
            </w:r>
          </w:p>
        </w:tc>
        <w:tc>
          <w:tcPr>
            <w:tcW w:w="1293" w:type="pct"/>
            <w:shd w:val="clear" w:color="auto" w:fill="auto"/>
          </w:tcPr>
          <w:p w14:paraId="209EC31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05AF96A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3C339F8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237C82A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0BA7F6D0" w14:textId="77777777" w:rsidTr="00D77E6F">
        <w:tc>
          <w:tcPr>
            <w:tcW w:w="1209" w:type="pct"/>
            <w:shd w:val="clear" w:color="auto" w:fill="auto"/>
          </w:tcPr>
          <w:p w14:paraId="50E99424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loan</w:t>
            </w:r>
          </w:p>
        </w:tc>
        <w:tc>
          <w:tcPr>
            <w:tcW w:w="1000" w:type="pct"/>
            <w:shd w:val="clear" w:color="auto" w:fill="auto"/>
          </w:tcPr>
          <w:p w14:paraId="2BE5011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宽限期截止日</w:t>
            </w:r>
          </w:p>
        </w:tc>
        <w:tc>
          <w:tcPr>
            <w:tcW w:w="1293" w:type="pct"/>
            <w:shd w:val="clear" w:color="auto" w:fill="auto"/>
          </w:tcPr>
          <w:p w14:paraId="0B68C62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4D86690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</w:tcPr>
          <w:p w14:paraId="38775D5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6440CB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65D1891B" w14:textId="77777777" w:rsidTr="00D77E6F">
        <w:tc>
          <w:tcPr>
            <w:tcW w:w="1209" w:type="pct"/>
            <w:shd w:val="clear" w:color="auto" w:fill="auto"/>
            <w:vAlign w:val="center"/>
          </w:tcPr>
          <w:p w14:paraId="45B43D7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collStatCd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A7B98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收取状态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7385571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String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D6A1E0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  <w:vAlign w:val="center"/>
          </w:tcPr>
          <w:p w14:paraId="4B0E363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12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7B432070" w14:textId="77777777" w:rsidR="0034123D" w:rsidRPr="0092223C" w:rsidRDefault="0034123D" w:rsidP="00D77E6F">
            <w:pPr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1-</w:t>
            </w:r>
            <w:r w:rsidRPr="0092223C">
              <w:rPr>
                <w:rFonts w:eastAsia="宋体" w:hint="eastAsia"/>
              </w:rPr>
              <w:t>未收取</w:t>
            </w:r>
          </w:p>
          <w:p w14:paraId="594072EE" w14:textId="77777777" w:rsidR="0034123D" w:rsidRPr="0092223C" w:rsidRDefault="0034123D" w:rsidP="00D77E6F">
            <w:pPr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2-</w:t>
            </w:r>
            <w:r w:rsidRPr="0092223C">
              <w:rPr>
                <w:rFonts w:eastAsia="宋体" w:hint="eastAsia"/>
              </w:rPr>
              <w:t>部分收取</w:t>
            </w:r>
          </w:p>
          <w:p w14:paraId="1885F33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3-</w:t>
            </w:r>
            <w:r w:rsidRPr="0092223C">
              <w:rPr>
                <w:rFonts w:eastAsia="宋体" w:hint="eastAsia"/>
              </w:rPr>
              <w:t>全部收取</w:t>
            </w:r>
          </w:p>
        </w:tc>
      </w:tr>
      <w:tr w:rsidR="00B33378" w:rsidRPr="00A74F93" w14:paraId="6B542F6C" w14:textId="77777777" w:rsidTr="00D77E6F">
        <w:tc>
          <w:tcPr>
            <w:tcW w:w="1209" w:type="pct"/>
            <w:shd w:val="clear" w:color="auto" w:fill="auto"/>
            <w:vAlign w:val="center"/>
          </w:tcPr>
          <w:p w14:paraId="0F907014" w14:textId="1D90B557" w:rsidR="00B33378" w:rsidRPr="0092223C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ascii="Calibri" w:eastAsia="华文楷体" w:hAnsi="Calibri" w:cstheme="minorBidi"/>
                <w:szCs w:val="21"/>
              </w:rPr>
              <w:lastRenderedPageBreak/>
              <w:t>paidDate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286CDC" w14:textId="538996CF" w:rsidR="00B33378" w:rsidRPr="0092223C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实还日期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0E4F33D" w14:textId="606B529F" w:rsidR="00B33378" w:rsidRPr="0092223C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ascii="Calibri" w:eastAsia="华文楷体" w:hAnsi="Calibri" w:cstheme="minorBidi"/>
                <w:szCs w:val="21"/>
              </w:rPr>
              <w:t>Date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A54314B" w14:textId="104D8C49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  <w:vAlign w:val="center"/>
          </w:tcPr>
          <w:p w14:paraId="6AF3E4AF" w14:textId="77777777" w:rsidR="00B33378" w:rsidRPr="0092223C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2998F0A2" w14:textId="0A0B7CED" w:rsidR="00B33378" w:rsidRPr="0092223C" w:rsidRDefault="00B33378" w:rsidP="00B3337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同应还款日格式</w:t>
            </w:r>
          </w:p>
        </w:tc>
      </w:tr>
      <w:tr w:rsidR="00B33378" w:rsidRPr="00A74F93" w14:paraId="4F0ED982" w14:textId="77777777" w:rsidTr="00D77E6F">
        <w:tc>
          <w:tcPr>
            <w:tcW w:w="1209" w:type="pct"/>
            <w:shd w:val="clear" w:color="auto" w:fill="auto"/>
            <w:vAlign w:val="center"/>
          </w:tcPr>
          <w:p w14:paraId="3285CD1E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OverdueDd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1AB87C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逾期天数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66245CEA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int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C0D5E1E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  <w:vAlign w:val="center"/>
          </w:tcPr>
          <w:p w14:paraId="47E067F6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70111A7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001F0855" w14:textId="77777777" w:rsidTr="00D77E6F">
        <w:tc>
          <w:tcPr>
            <w:tcW w:w="1209" w:type="pct"/>
            <w:shd w:val="clear" w:color="auto" w:fill="auto"/>
          </w:tcPr>
          <w:p w14:paraId="07BB1FA8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loanTermTotAmt</w:t>
            </w:r>
          </w:p>
        </w:tc>
        <w:tc>
          <w:tcPr>
            <w:tcW w:w="1000" w:type="pct"/>
            <w:shd w:val="clear" w:color="auto" w:fill="auto"/>
          </w:tcPr>
          <w:p w14:paraId="30BA11D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应还总额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6D4AA26B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45C9B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07598D5D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1190EE9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2DD245E1" w14:textId="77777777" w:rsidTr="00D77E6F">
        <w:tc>
          <w:tcPr>
            <w:tcW w:w="1209" w:type="pct"/>
            <w:shd w:val="clear" w:color="auto" w:fill="auto"/>
          </w:tcPr>
          <w:p w14:paraId="418F4BB1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loanTermPrin</w:t>
            </w:r>
          </w:p>
        </w:tc>
        <w:tc>
          <w:tcPr>
            <w:tcW w:w="1000" w:type="pct"/>
            <w:shd w:val="clear" w:color="auto" w:fill="auto"/>
          </w:tcPr>
          <w:p w14:paraId="3157A297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应还本金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0A054231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06C90249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68694BA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2A8790F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457CA073" w14:textId="77777777" w:rsidTr="00D77E6F">
        <w:tc>
          <w:tcPr>
            <w:tcW w:w="1209" w:type="pct"/>
            <w:shd w:val="clear" w:color="auto" w:fill="auto"/>
          </w:tcPr>
          <w:p w14:paraId="76CF87E6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loanTermInt</w:t>
            </w:r>
          </w:p>
        </w:tc>
        <w:tc>
          <w:tcPr>
            <w:tcW w:w="1000" w:type="pct"/>
            <w:shd w:val="clear" w:color="auto" w:fill="auto"/>
          </w:tcPr>
          <w:p w14:paraId="129D877B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应还利息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40633627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921400C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4BA2E9F2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43F5BDBC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3BB5F359" w14:textId="77777777" w:rsidTr="00D77E6F">
        <w:tc>
          <w:tcPr>
            <w:tcW w:w="1209" w:type="pct"/>
            <w:shd w:val="clear" w:color="auto" w:fill="auto"/>
          </w:tcPr>
          <w:p w14:paraId="59243CBC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oan</w:t>
            </w:r>
            <w:r>
              <w:rPr>
                <w:rFonts w:eastAsia="宋体" w:hint="eastAsia"/>
              </w:rPr>
              <w:t>Pnt</w:t>
            </w:r>
          </w:p>
        </w:tc>
        <w:tc>
          <w:tcPr>
            <w:tcW w:w="1000" w:type="pct"/>
            <w:shd w:val="clear" w:color="auto" w:fill="auto"/>
          </w:tcPr>
          <w:p w14:paraId="5E3AD3C8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应还罚息</w:t>
            </w:r>
          </w:p>
        </w:tc>
        <w:tc>
          <w:tcPr>
            <w:tcW w:w="1293" w:type="pct"/>
            <w:shd w:val="clear" w:color="auto" w:fill="auto"/>
          </w:tcPr>
          <w:p w14:paraId="11DB978B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0517AF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40E692B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898746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31FE7FEF" w14:textId="77777777" w:rsidTr="00D77E6F">
        <w:tc>
          <w:tcPr>
            <w:tcW w:w="1209" w:type="pct"/>
            <w:shd w:val="clear" w:color="auto" w:fill="auto"/>
          </w:tcPr>
          <w:p w14:paraId="4E458110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loanCha</w:t>
            </w:r>
          </w:p>
        </w:tc>
        <w:tc>
          <w:tcPr>
            <w:tcW w:w="1000" w:type="pct"/>
            <w:shd w:val="clear" w:color="auto" w:fill="auto"/>
          </w:tcPr>
          <w:p w14:paraId="5B751395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应还费用</w:t>
            </w:r>
          </w:p>
        </w:tc>
        <w:tc>
          <w:tcPr>
            <w:tcW w:w="1293" w:type="pct"/>
            <w:shd w:val="clear" w:color="auto" w:fill="auto"/>
          </w:tcPr>
          <w:p w14:paraId="357D33FD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0A2F5A">
              <w:rPr>
                <w:rFonts w:eastAsia="宋体"/>
              </w:rPr>
              <w:t>BigDecimal</w:t>
            </w:r>
            <w:r w:rsidRPr="000A2F5A">
              <w:rPr>
                <w:rFonts w:eastAsia="宋体"/>
              </w:rPr>
              <w:t>（</w:t>
            </w:r>
            <w:r w:rsidRPr="000A2F5A">
              <w:rPr>
                <w:rFonts w:eastAsia="宋体"/>
              </w:rPr>
              <w:t>10,2</w:t>
            </w:r>
            <w:r w:rsidRPr="000A2F5A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1F404A3A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482406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006C5A55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7D2186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53F59C2D" w14:textId="77777777" w:rsidTr="00D77E6F">
        <w:tc>
          <w:tcPr>
            <w:tcW w:w="1209" w:type="pct"/>
            <w:shd w:val="clear" w:color="auto" w:fill="auto"/>
          </w:tcPr>
          <w:p w14:paraId="0B7EBD55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TotAmt</w:t>
            </w:r>
          </w:p>
        </w:tc>
        <w:tc>
          <w:tcPr>
            <w:tcW w:w="1000" w:type="pct"/>
            <w:shd w:val="clear" w:color="auto" w:fill="auto"/>
          </w:tcPr>
          <w:p w14:paraId="183220A0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已核销总金额</w:t>
            </w:r>
          </w:p>
        </w:tc>
        <w:tc>
          <w:tcPr>
            <w:tcW w:w="1293" w:type="pct"/>
            <w:shd w:val="clear" w:color="auto" w:fill="auto"/>
          </w:tcPr>
          <w:p w14:paraId="561A5D2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0A2F5A">
              <w:rPr>
                <w:rFonts w:eastAsia="宋体"/>
              </w:rPr>
              <w:t>BigDecimal</w:t>
            </w:r>
            <w:r w:rsidRPr="000A2F5A">
              <w:rPr>
                <w:rFonts w:eastAsia="宋体"/>
              </w:rPr>
              <w:t>（</w:t>
            </w:r>
            <w:r w:rsidRPr="000A2F5A">
              <w:rPr>
                <w:rFonts w:eastAsia="宋体"/>
              </w:rPr>
              <w:t>10,2</w:t>
            </w:r>
            <w:r w:rsidRPr="000A2F5A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C75C3B8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482406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CE2360B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D4039C8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03ABFAF6" w14:textId="77777777" w:rsidTr="00D77E6F">
        <w:tc>
          <w:tcPr>
            <w:tcW w:w="1209" w:type="pct"/>
            <w:shd w:val="clear" w:color="auto" w:fill="auto"/>
          </w:tcPr>
          <w:p w14:paraId="10754131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Prin</w:t>
            </w:r>
          </w:p>
        </w:tc>
        <w:tc>
          <w:tcPr>
            <w:tcW w:w="1000" w:type="pct"/>
            <w:shd w:val="clear" w:color="auto" w:fill="auto"/>
          </w:tcPr>
          <w:p w14:paraId="7D52BC47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1293" w:type="pct"/>
            <w:shd w:val="clear" w:color="auto" w:fill="auto"/>
          </w:tcPr>
          <w:p w14:paraId="6A0DFAE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5608881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36182FF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EEB4B1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70B98D50" w14:textId="77777777" w:rsidTr="00D77E6F">
        <w:tc>
          <w:tcPr>
            <w:tcW w:w="1209" w:type="pct"/>
            <w:shd w:val="clear" w:color="auto" w:fill="auto"/>
          </w:tcPr>
          <w:p w14:paraId="77C767C9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Int</w:t>
            </w:r>
          </w:p>
        </w:tc>
        <w:tc>
          <w:tcPr>
            <w:tcW w:w="1000" w:type="pct"/>
            <w:shd w:val="clear" w:color="auto" w:fill="auto"/>
          </w:tcPr>
          <w:p w14:paraId="37E5819B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1293" w:type="pct"/>
            <w:shd w:val="clear" w:color="auto" w:fill="auto"/>
          </w:tcPr>
          <w:p w14:paraId="7AA9ED40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FF973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F586F8B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EBC168A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7300345E" w14:textId="77777777" w:rsidTr="00D77E6F">
        <w:tc>
          <w:tcPr>
            <w:tcW w:w="1209" w:type="pct"/>
            <w:shd w:val="clear" w:color="auto" w:fill="auto"/>
          </w:tcPr>
          <w:p w14:paraId="196F2675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allcPnt</w:t>
            </w:r>
          </w:p>
        </w:tc>
        <w:tc>
          <w:tcPr>
            <w:tcW w:w="1000" w:type="pct"/>
            <w:shd w:val="clear" w:color="auto" w:fill="auto"/>
          </w:tcPr>
          <w:p w14:paraId="58231BA9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1293" w:type="pct"/>
            <w:shd w:val="clear" w:color="auto" w:fill="auto"/>
          </w:tcPr>
          <w:p w14:paraId="55E91555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9E45024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76E3755A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0F19FCB4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  <w:tr w:rsidR="00B33378" w:rsidRPr="00A74F93" w14:paraId="50A1580B" w14:textId="77777777" w:rsidTr="00D77E6F">
        <w:tc>
          <w:tcPr>
            <w:tcW w:w="1209" w:type="pct"/>
            <w:shd w:val="clear" w:color="auto" w:fill="auto"/>
          </w:tcPr>
          <w:p w14:paraId="69E5F614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allcCha</w:t>
            </w:r>
          </w:p>
        </w:tc>
        <w:tc>
          <w:tcPr>
            <w:tcW w:w="1000" w:type="pct"/>
            <w:shd w:val="clear" w:color="auto" w:fill="auto"/>
          </w:tcPr>
          <w:p w14:paraId="361E47E4" w14:textId="77777777" w:rsidR="00B33378" w:rsidRDefault="00B33378" w:rsidP="00B33378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1293" w:type="pct"/>
            <w:shd w:val="clear" w:color="auto" w:fill="auto"/>
          </w:tcPr>
          <w:p w14:paraId="42B8BB83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3FE6795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11D8948D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3CC79B65" w14:textId="77777777" w:rsidR="00B33378" w:rsidRPr="00A74F93" w:rsidRDefault="00B33378" w:rsidP="00B33378">
            <w:pPr>
              <w:jc w:val="both"/>
              <w:rPr>
                <w:rFonts w:eastAsia="宋体"/>
              </w:rPr>
            </w:pPr>
          </w:p>
        </w:tc>
      </w:tr>
    </w:tbl>
    <w:p w14:paraId="58BB7C7B" w14:textId="77777777" w:rsidR="0034123D" w:rsidRPr="00A74F93" w:rsidRDefault="0034123D" w:rsidP="0034123D">
      <w:pPr>
        <w:rPr>
          <w:rFonts w:eastAsia="宋体"/>
        </w:rPr>
      </w:pPr>
    </w:p>
    <w:p w14:paraId="2BA35666" w14:textId="77777777" w:rsidR="0034123D" w:rsidRPr="00A74F93" w:rsidRDefault="0034123D" w:rsidP="0034123D">
      <w:pPr>
        <w:rPr>
          <w:rFonts w:eastAsia="宋体"/>
        </w:rPr>
      </w:pPr>
    </w:p>
    <w:p w14:paraId="3436471F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87" w:name="_Toc33710355"/>
      <w:r>
        <w:rPr>
          <w:rFonts w:ascii="Times New Roman" w:eastAsia="宋体" w:hAnsi="Times New Roman" w:cs="Times New Roman" w:hint="eastAsia"/>
        </w:rPr>
        <w:t>扣款</w:t>
      </w:r>
      <w:r w:rsidRPr="00B54A6A">
        <w:rPr>
          <w:rFonts w:ascii="Times New Roman" w:eastAsia="宋体" w:hAnsi="Times New Roman" w:cs="Times New Roman"/>
        </w:rPr>
        <w:t>申请</w:t>
      </w:r>
      <w:bookmarkEnd w:id="187"/>
    </w:p>
    <w:p w14:paraId="21532F5B" w14:textId="77777777" w:rsidR="0034123D" w:rsidRPr="00B54A6A" w:rsidRDefault="0034123D" w:rsidP="0034123D">
      <w:pPr>
        <w:pStyle w:val="3"/>
        <w:rPr>
          <w:rFonts w:eastAsia="宋体"/>
        </w:rPr>
      </w:pPr>
      <w:bookmarkStart w:id="188" w:name="_Toc33710356"/>
      <w:r w:rsidRPr="00B54A6A">
        <w:rPr>
          <w:rFonts w:eastAsia="宋体"/>
        </w:rPr>
        <w:t>功能描述</w:t>
      </w:r>
      <w:bookmarkEnd w:id="188"/>
    </w:p>
    <w:p w14:paraId="0F4C674A" w14:textId="77777777" w:rsidR="0034123D" w:rsidRPr="00A06EAB" w:rsidRDefault="0034123D" w:rsidP="0034123D">
      <w:pPr>
        <w:ind w:firstLine="420"/>
        <w:rPr>
          <w:rFonts w:eastAsia="宋体"/>
          <w:kern w:val="2"/>
        </w:rPr>
      </w:pPr>
      <w:r w:rsidRPr="00A06EAB">
        <w:rPr>
          <w:rFonts w:eastAsia="宋体"/>
          <w:kern w:val="2"/>
        </w:rPr>
        <w:t>调用第三方支付接口，进行扣款核销。</w:t>
      </w:r>
      <w:r>
        <w:rPr>
          <w:rFonts w:eastAsia="宋体" w:hint="eastAsia"/>
          <w:kern w:val="2"/>
        </w:rPr>
        <w:t>可支持对私账户</w:t>
      </w:r>
      <w:r>
        <w:rPr>
          <w:rFonts w:eastAsia="宋体" w:hint="eastAsia"/>
          <w:kern w:val="2"/>
        </w:rPr>
        <w:t>&amp;</w:t>
      </w:r>
      <w:r>
        <w:rPr>
          <w:rFonts w:eastAsia="宋体" w:hint="eastAsia"/>
          <w:kern w:val="2"/>
        </w:rPr>
        <w:t>垫付池扣款。</w:t>
      </w:r>
    </w:p>
    <w:p w14:paraId="01234253" w14:textId="77777777" w:rsidR="0034123D" w:rsidRPr="00B54A6A" w:rsidRDefault="0034123D" w:rsidP="0034123D">
      <w:pPr>
        <w:pStyle w:val="3"/>
        <w:rPr>
          <w:rFonts w:eastAsia="宋体"/>
        </w:rPr>
      </w:pPr>
      <w:bookmarkStart w:id="189" w:name="_Toc33710357"/>
      <w:r w:rsidRPr="00B54A6A">
        <w:rPr>
          <w:rFonts w:eastAsia="宋体"/>
        </w:rPr>
        <w:t>业务逻辑</w:t>
      </w:r>
      <w:bookmarkEnd w:id="189"/>
    </w:p>
    <w:p w14:paraId="40B425B8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必须符合数据规范。不符合数据规范的记录不予处理。</w:t>
      </w:r>
    </w:p>
    <w:p w14:paraId="5A17ED31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lastRenderedPageBreak/>
        <w:t>默认订单日期为系统日期</w:t>
      </w:r>
    </w:p>
    <w:p w14:paraId="62F364F0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同一批次下可以多个合同同时扣款，有可能存在部分代扣成功，代扣成功的则系统做核销处理，代扣失败的，需后续再做代扣申请，代扣未知的，需后续调用</w:t>
      </w:r>
      <w:r>
        <w:rPr>
          <w:rFonts w:eastAsia="宋体" w:hint="eastAsia"/>
          <w:kern w:val="2"/>
        </w:rPr>
        <w:t>扣款</w:t>
      </w:r>
      <w:r w:rsidRPr="00A06EAB">
        <w:rPr>
          <w:rFonts w:eastAsia="宋体"/>
          <w:kern w:val="2"/>
        </w:rPr>
        <w:t>核销结果查询接口得知最终结果。</w:t>
      </w:r>
    </w:p>
    <w:p w14:paraId="2E7439DC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每次提交批次号不可重复</w:t>
      </w:r>
    </w:p>
    <w:p w14:paraId="3BDC6B43" w14:textId="77777777" w:rsidR="0034123D" w:rsidRPr="00B54A6A" w:rsidRDefault="0034123D" w:rsidP="0034123D">
      <w:pPr>
        <w:rPr>
          <w:rFonts w:eastAsia="宋体"/>
        </w:rPr>
      </w:pPr>
    </w:p>
    <w:p w14:paraId="120BC7FA" w14:textId="77777777" w:rsidR="0034123D" w:rsidRPr="00B54A6A" w:rsidRDefault="0034123D" w:rsidP="0034123D">
      <w:pPr>
        <w:pStyle w:val="3"/>
        <w:rPr>
          <w:rFonts w:eastAsia="宋体"/>
        </w:rPr>
      </w:pPr>
      <w:bookmarkStart w:id="190" w:name="_Toc33710358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190"/>
    </w:p>
    <w:p w14:paraId="6903851B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applyPayment</w:t>
      </w:r>
    </w:p>
    <w:p w14:paraId="47163AFE" w14:textId="77777777" w:rsidR="0034123D" w:rsidRPr="00B54A6A" w:rsidRDefault="00FE7DA7" w:rsidP="0034123D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3AE2087A" w14:textId="77777777" w:rsidR="0034123D" w:rsidRPr="00B54A6A" w:rsidRDefault="0034123D" w:rsidP="0034123D">
      <w:pPr>
        <w:pStyle w:val="3"/>
        <w:rPr>
          <w:rFonts w:eastAsia="宋体"/>
        </w:rPr>
      </w:pPr>
      <w:bookmarkStart w:id="191" w:name="_Toc33710359"/>
      <w:r w:rsidRPr="00B54A6A">
        <w:rPr>
          <w:rFonts w:eastAsia="宋体"/>
        </w:rPr>
        <w:t>请求参数说明</w:t>
      </w:r>
      <w:bookmarkEnd w:id="19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7FE1431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C6C00D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66A289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1A4819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F0D9D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3856C7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742D10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7B5B52" w14:paraId="503EBF1C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E760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  <w:r w:rsidRPr="007B5B52">
              <w:rPr>
                <w:rFonts w:eastAsia="宋体"/>
              </w:rPr>
              <w:t>ctrRpList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513A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  <w:r w:rsidRPr="007B5B52">
              <w:rPr>
                <w:rFonts w:eastAsia="宋体"/>
              </w:rPr>
              <w:t>扣款明细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E195" w14:textId="77777777" w:rsidR="0034123D" w:rsidRPr="005D6B6B" w:rsidRDefault="0034123D" w:rsidP="00D77E6F">
            <w:pPr>
              <w:jc w:val="both"/>
              <w:rPr>
                <w:rFonts w:eastAsia="PMingLiU"/>
                <w:lang w:val="zh-TW" w:eastAsia="zh-TW"/>
              </w:rPr>
            </w:pPr>
            <w:r w:rsidRPr="007B5B52">
              <w:rPr>
                <w:rFonts w:eastAsia="宋体"/>
                <w:lang w:val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DDDB" w14:textId="77777777" w:rsidR="0034123D" w:rsidRPr="007B5B52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7B5B52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F465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1BEBB" w14:textId="77777777" w:rsidR="0034123D" w:rsidRPr="007B5B52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12367156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扣款明细（</w:t>
      </w:r>
      <w:r w:rsidRPr="00193516">
        <w:rPr>
          <w:rFonts w:eastAsia="宋体"/>
        </w:rPr>
        <w:t>ctrRpList</w:t>
      </w:r>
      <w:r w:rsidRPr="00193516">
        <w:rPr>
          <w:rFonts w:eastAsia="宋体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2009"/>
        <w:gridCol w:w="2503"/>
        <w:gridCol w:w="879"/>
        <w:gridCol w:w="1024"/>
        <w:gridCol w:w="5167"/>
      </w:tblGrid>
      <w:tr w:rsidR="0034123D" w:rsidRPr="00B54A6A" w14:paraId="380F2645" w14:textId="77777777" w:rsidTr="00835909">
        <w:tc>
          <w:tcPr>
            <w:tcW w:w="849" w:type="pct"/>
            <w:shd w:val="clear" w:color="auto" w:fill="BDD6EE" w:themeFill="accent5" w:themeFillTint="66"/>
          </w:tcPr>
          <w:p w14:paraId="4DA6B3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0F4ABFD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97" w:type="pct"/>
            <w:shd w:val="clear" w:color="auto" w:fill="BDD6EE" w:themeFill="accent5" w:themeFillTint="66"/>
          </w:tcPr>
          <w:p w14:paraId="41AE74F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15" w:type="pct"/>
            <w:shd w:val="clear" w:color="auto" w:fill="BDD6EE" w:themeFill="accent5" w:themeFillTint="66"/>
          </w:tcPr>
          <w:p w14:paraId="5CC9399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67" w:type="pct"/>
            <w:shd w:val="clear" w:color="auto" w:fill="BDD6EE" w:themeFill="accent5" w:themeFillTint="66"/>
          </w:tcPr>
          <w:p w14:paraId="2EB308E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852" w:type="pct"/>
            <w:shd w:val="clear" w:color="auto" w:fill="BDD6EE" w:themeFill="accent5" w:themeFillTint="66"/>
          </w:tcPr>
          <w:p w14:paraId="256894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45549067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F1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13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73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80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31ED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F81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EA7986" w:rsidRPr="00B54A6A" w14:paraId="356227B0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9788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recType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62D9F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扣款类型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11836" w14:textId="77777777" w:rsidR="00EA7986" w:rsidRDefault="00EA7986" w:rsidP="00EA7986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560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61D6" w14:textId="77777777" w:rsidR="00EA7986" w:rsidRPr="00B54A6A" w:rsidRDefault="00EB2BFA" w:rsidP="00EA798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2009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正常扣款（租金及罚息）</w:t>
            </w:r>
          </w:p>
          <w:p w14:paraId="3480FC8B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提前结清扣款</w:t>
            </w:r>
          </w:p>
          <w:p w14:paraId="53654353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3-</w:t>
            </w:r>
            <w:r w:rsidRPr="00B54A6A">
              <w:rPr>
                <w:rFonts w:eastAsia="宋体"/>
              </w:rPr>
              <w:t>回购扣款</w:t>
            </w:r>
          </w:p>
          <w:p w14:paraId="6ED4B764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4-</w:t>
            </w:r>
            <w:r w:rsidRPr="00B54A6A">
              <w:rPr>
                <w:rFonts w:eastAsia="宋体"/>
              </w:rPr>
              <w:t>展期扣款</w:t>
            </w:r>
          </w:p>
          <w:p w14:paraId="718C7B46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5-</w:t>
            </w:r>
            <w:r w:rsidRPr="00B54A6A">
              <w:rPr>
                <w:rFonts w:eastAsia="宋体"/>
              </w:rPr>
              <w:t>费用扣款</w:t>
            </w:r>
          </w:p>
        </w:tc>
      </w:tr>
      <w:tr w:rsidR="006F4FF9" w:rsidRPr="00B54A6A" w14:paraId="375D8330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5D2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recMode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6C528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扣款方式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6747" w14:textId="77777777" w:rsidR="006F4FF9" w:rsidRPr="00F30828" w:rsidRDefault="006F4FF9" w:rsidP="006F4FF9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B6CF" w14:textId="77777777" w:rsidR="006F4FF9" w:rsidRPr="00651A0A" w:rsidRDefault="006F4FF9" w:rsidP="006F4FF9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D687" w14:textId="77777777" w:rsidR="006F4FF9" w:rsidRPr="00B54A6A" w:rsidRDefault="00EB2BFA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BCC6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t>1-</w:t>
            </w:r>
            <w:r w:rsidRPr="006F4FF9">
              <w:rPr>
                <w:rFonts w:eastAsia="宋体" w:hint="eastAsia"/>
              </w:rPr>
              <w:t>正常扣款</w:t>
            </w:r>
          </w:p>
          <w:p w14:paraId="6ACDFFEC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t>2-</w:t>
            </w:r>
            <w:r w:rsidRPr="006F4FF9">
              <w:rPr>
                <w:rFonts w:eastAsia="宋体" w:hint="eastAsia"/>
              </w:rPr>
              <w:t>客户转账</w:t>
            </w:r>
          </w:p>
          <w:p w14:paraId="7BDFF4A5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lastRenderedPageBreak/>
              <w:t>3-</w:t>
            </w:r>
            <w:r w:rsidRPr="006F4FF9">
              <w:rPr>
                <w:rFonts w:eastAsia="宋体" w:hint="eastAsia"/>
              </w:rPr>
              <w:t>客户付现</w:t>
            </w:r>
          </w:p>
          <w:p w14:paraId="59B95E24" w14:textId="77777777" w:rsidR="006F4FF9" w:rsidRDefault="006F4FF9" w:rsidP="006F4FF9">
            <w:pPr>
              <w:rPr>
                <w:rFonts w:ascii="Calibri" w:eastAsia="华文楷体" w:hAnsi="Calibri" w:cstheme="minorBidi"/>
                <w:szCs w:val="21"/>
              </w:rPr>
            </w:pPr>
            <w:r w:rsidRPr="006F4FF9">
              <w:rPr>
                <w:rFonts w:eastAsia="宋体" w:hint="eastAsia"/>
              </w:rPr>
              <w:t>4-</w:t>
            </w:r>
            <w:r w:rsidRPr="006F4FF9">
              <w:rPr>
                <w:rFonts w:eastAsia="宋体" w:hint="eastAsia"/>
              </w:rPr>
              <w:t>机构代偿</w:t>
            </w:r>
          </w:p>
        </w:tc>
      </w:tr>
      <w:tr w:rsidR="006F4FF9" w:rsidRPr="00B54A6A" w14:paraId="44009E5C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EA8C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payCode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E64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银行编码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5E1C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20A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8CC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11BE" w14:textId="390772C5" w:rsidR="006F4FF9" w:rsidRPr="00835909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见</w:t>
            </w:r>
            <w:r>
              <w:rPr>
                <w:rFonts w:eastAsia="宋体" w:hint="eastAsia"/>
              </w:rPr>
              <w:t>附件</w:t>
            </w:r>
            <w:r w:rsidRPr="00B54A6A">
              <w:rPr>
                <w:rFonts w:eastAsia="宋体"/>
              </w:rPr>
              <w:t>宝付接口银行编码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3EDBC93D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FE52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accNo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473E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E57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044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FF8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93B0" w14:textId="32E51543" w:rsidR="006F4FF9" w:rsidRPr="0083590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银行卡卡号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5B3A293B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FE3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idCard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F0F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身份证号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76ED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D9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EA1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0211" w14:textId="00CDA60F" w:rsidR="006F4FF9" w:rsidRPr="0083590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持卡人身份证号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2AA2B01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C9B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idHolder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8491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持卡人姓名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849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885A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AE3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BBA2" w14:textId="77777777" w:rsidR="006F4FF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持卡人姓名</w:t>
            </w:r>
          </w:p>
          <w:p w14:paraId="7C1E1F4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(</w:t>
            </w:r>
            <w:r w:rsidRPr="00B54A6A">
              <w:rPr>
                <w:rFonts w:eastAsia="宋体"/>
              </w:rPr>
              <w:t>对私扣款必填</w:t>
            </w:r>
            <w:r w:rsidRPr="00B54A6A">
              <w:rPr>
                <w:rFonts w:eastAsia="宋体"/>
              </w:rPr>
              <w:t>,</w:t>
            </w:r>
            <w:r w:rsidRPr="00B54A6A">
              <w:rPr>
                <w:rFonts w:eastAsia="宋体"/>
              </w:rPr>
              <w:t>对公不必填</w:t>
            </w:r>
            <w:r w:rsidRPr="00B54A6A">
              <w:rPr>
                <w:rFonts w:eastAsia="宋体"/>
              </w:rPr>
              <w:t>)</w:t>
            </w:r>
          </w:p>
        </w:tc>
      </w:tr>
      <w:tr w:rsidR="006F4FF9" w:rsidRPr="00B54A6A" w14:paraId="3533529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9541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mobile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BBFA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银行卡绑定手机号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25BC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74D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52F6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15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1BBF" w14:textId="77777777" w:rsidR="006F4FF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持卡人预留手机号</w:t>
            </w:r>
          </w:p>
          <w:p w14:paraId="7F5D312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(</w:t>
            </w:r>
            <w:r w:rsidRPr="00B54A6A">
              <w:rPr>
                <w:rFonts w:eastAsia="宋体"/>
              </w:rPr>
              <w:t>对私扣款必填</w:t>
            </w:r>
            <w:r w:rsidRPr="00B54A6A">
              <w:rPr>
                <w:rFonts w:eastAsia="宋体"/>
              </w:rPr>
              <w:t>,</w:t>
            </w:r>
            <w:r w:rsidRPr="00B54A6A">
              <w:rPr>
                <w:rFonts w:eastAsia="宋体"/>
              </w:rPr>
              <w:t>对公不必填</w:t>
            </w:r>
            <w:r w:rsidRPr="00B54A6A">
              <w:rPr>
                <w:rFonts w:eastAsia="宋体"/>
              </w:rPr>
              <w:t>)</w:t>
            </w:r>
          </w:p>
        </w:tc>
      </w:tr>
      <w:tr w:rsidR="006F4FF9" w:rsidRPr="00B54A6A" w14:paraId="69D937C8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AE3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validDate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360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卡有效期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5522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8C0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94F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E38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 w:rsidRPr="00B54A6A">
              <w:rPr>
                <w:rFonts w:eastAsia="宋体"/>
              </w:rPr>
              <w:t>YYMM</w:t>
            </w:r>
          </w:p>
          <w:p w14:paraId="088177A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如：</w:t>
            </w:r>
            <w:r w:rsidRPr="00B54A6A">
              <w:rPr>
                <w:rFonts w:eastAsia="宋体"/>
              </w:rPr>
              <w:t>07</w:t>
            </w:r>
            <w:r w:rsidRPr="00B54A6A">
              <w:rPr>
                <w:rFonts w:eastAsia="宋体"/>
              </w:rPr>
              <w:t>月</w:t>
            </w:r>
            <w:r w:rsidRPr="00B54A6A">
              <w:rPr>
                <w:rFonts w:eastAsia="宋体"/>
              </w:rPr>
              <w:t>/18</w:t>
            </w:r>
            <w:r w:rsidRPr="00B54A6A">
              <w:rPr>
                <w:rFonts w:eastAsia="宋体"/>
              </w:rPr>
              <w:t>年则写成</w:t>
            </w:r>
            <w:r w:rsidRPr="00B54A6A">
              <w:rPr>
                <w:rFonts w:eastAsia="宋体"/>
              </w:rPr>
              <w:t>1807</w:t>
            </w:r>
          </w:p>
        </w:tc>
      </w:tr>
      <w:tr w:rsidR="006F4FF9" w:rsidRPr="00B54A6A" w14:paraId="3A78535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F13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validNo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751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卡安全码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F66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E7C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776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3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21F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银行卡背后最后三位数字</w:t>
            </w:r>
          </w:p>
        </w:tc>
      </w:tr>
      <w:tr w:rsidR="006F4FF9" w:rsidRPr="00B54A6A" w14:paraId="5EC6EB2E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16E2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txnAmt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56D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交易金额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01276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8D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7C80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229B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单位：元</w:t>
            </w:r>
          </w:p>
        </w:tc>
      </w:tr>
      <w:tr w:rsidR="006F4FF9" w:rsidRPr="00B54A6A" w14:paraId="1CBBD00E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292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tradeDate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07D8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订单日期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F6A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6C9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B9002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5F0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 xml:space="preserve">14 </w:t>
            </w:r>
            <w:r w:rsidRPr="00B54A6A">
              <w:rPr>
                <w:rFonts w:eastAsia="宋体"/>
              </w:rPr>
              <w:t>位定长。</w:t>
            </w:r>
          </w:p>
          <w:p w14:paraId="653AD2F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 w:hint="eastAsia"/>
              </w:rPr>
              <w:t>yyyyMM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HH</w:t>
            </w:r>
            <w:r>
              <w:rPr>
                <w:rFonts w:eastAsia="宋体"/>
              </w:rPr>
              <w:t>mm</w:t>
            </w:r>
            <w:r>
              <w:rPr>
                <w:rFonts w:eastAsia="宋体" w:hint="eastAsia"/>
              </w:rPr>
              <w:t>SS</w:t>
            </w:r>
            <w:r w:rsidRPr="00B54A6A">
              <w:rPr>
                <w:rFonts w:eastAsia="宋体"/>
              </w:rPr>
              <w:t xml:space="preserve"> </w:t>
            </w:r>
          </w:p>
        </w:tc>
      </w:tr>
      <w:tr w:rsidR="006F4FF9" w:rsidRPr="00B54A6A" w14:paraId="7FB43B6F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74C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additionalInfo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48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附加字段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C24B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BC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CF65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216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长度不超过</w:t>
            </w:r>
            <w:r w:rsidRPr="00B54A6A">
              <w:rPr>
                <w:rFonts w:eastAsia="宋体"/>
              </w:rPr>
              <w:t xml:space="preserve"> 128 </w:t>
            </w:r>
            <w:r w:rsidRPr="00B54A6A">
              <w:rPr>
                <w:rFonts w:eastAsia="宋体"/>
              </w:rPr>
              <w:t>位</w:t>
            </w:r>
          </w:p>
        </w:tc>
      </w:tr>
      <w:tr w:rsidR="008D1BC7" w:rsidRPr="00B54A6A" w14:paraId="22D72E8F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102E" w14:textId="77777777" w:rsidR="008D1BC7" w:rsidRPr="008D1BC7" w:rsidRDefault="008D1BC7" w:rsidP="008D1BC7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reqReserved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C1E" w14:textId="77777777" w:rsidR="008D1BC7" w:rsidRPr="008D1BC7" w:rsidRDefault="008D1BC7" w:rsidP="008D1BC7">
            <w:pPr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请求方保留域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68B6" w14:textId="77777777" w:rsidR="008D1BC7" w:rsidRPr="00F30828" w:rsidRDefault="008D1BC7" w:rsidP="008D1BC7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17B" w14:textId="77777777" w:rsidR="008D1BC7" w:rsidRPr="00651A0A" w:rsidRDefault="008D1BC7" w:rsidP="008D1BC7">
            <w:pPr>
              <w:jc w:val="both"/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61A7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760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0B1AAD66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DE05" w14:textId="77777777" w:rsidR="008D1BC7" w:rsidRPr="008D1BC7" w:rsidRDefault="008D1BC7" w:rsidP="008D1BC7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pubPriInfo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36E4" w14:textId="77777777" w:rsidR="008D1BC7" w:rsidRPr="008D1BC7" w:rsidRDefault="008D1BC7" w:rsidP="008D1BC7">
            <w:pPr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对公对私扣款标识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990D7" w14:textId="77777777" w:rsidR="008D1BC7" w:rsidRPr="00F30828" w:rsidRDefault="008D1BC7" w:rsidP="008D1BC7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2A93" w14:textId="33234B88" w:rsidR="008D1BC7" w:rsidRPr="00651A0A" w:rsidRDefault="00835909" w:rsidP="008D1BC7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1228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170AE" w14:textId="77777777" w:rsidR="008D1BC7" w:rsidRPr="008D1BC7" w:rsidRDefault="008D1BC7" w:rsidP="00835909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对私扣款</w:t>
            </w:r>
            <w:r w:rsidRPr="008D1BC7">
              <w:rPr>
                <w:rFonts w:eastAsia="宋体" w:hint="eastAsia"/>
              </w:rPr>
              <w:t>:0</w:t>
            </w:r>
          </w:p>
          <w:p w14:paraId="58ECAFA2" w14:textId="77777777" w:rsidR="008D1BC7" w:rsidRPr="00B54A6A" w:rsidRDefault="008D1BC7" w:rsidP="00835909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对公扣款</w:t>
            </w:r>
            <w:r w:rsidRPr="008D1BC7">
              <w:rPr>
                <w:rFonts w:eastAsia="宋体" w:hint="eastAsia"/>
              </w:rPr>
              <w:t>:1</w:t>
            </w:r>
          </w:p>
        </w:tc>
      </w:tr>
      <w:tr w:rsidR="008D1BC7" w:rsidRPr="00B54A6A" w14:paraId="5A80B7B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E9D7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accName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910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账户名称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B506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8E35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57BB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578E" w14:textId="1E7EE899" w:rsidR="008D1BC7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对公账户名称</w:t>
            </w:r>
            <w:r w:rsidR="00835909" w:rsidRPr="00835909">
              <w:rPr>
                <w:rFonts w:eastAsia="宋体" w:hint="eastAsia"/>
              </w:rPr>
              <w:t>(</w:t>
            </w:r>
            <w:r w:rsidR="00835909" w:rsidRPr="00835909">
              <w:rPr>
                <w:rFonts w:eastAsia="宋体" w:hint="eastAsia"/>
              </w:rPr>
              <w:t>对公扣款必填</w:t>
            </w:r>
            <w:r w:rsidR="00835909" w:rsidRPr="00835909">
              <w:rPr>
                <w:rFonts w:eastAsia="宋体" w:hint="eastAsia"/>
              </w:rPr>
              <w:t>,</w:t>
            </w:r>
            <w:r w:rsidR="00835909" w:rsidRPr="00835909">
              <w:rPr>
                <w:rFonts w:eastAsia="宋体" w:hint="eastAsia"/>
              </w:rPr>
              <w:t>对私不必填</w:t>
            </w:r>
            <w:r w:rsidR="00835909" w:rsidRPr="00835909">
              <w:rPr>
                <w:rFonts w:eastAsia="宋体" w:hint="eastAsia"/>
              </w:rPr>
              <w:t>)</w:t>
            </w:r>
            <w:r w:rsidR="00835909" w:rsidRPr="00835909">
              <w:rPr>
                <w:rFonts w:eastAsia="宋体" w:hint="eastAsia"/>
              </w:rPr>
              <w:t>，针对瓜子机构，对公账号不必填</w:t>
            </w:r>
          </w:p>
          <w:p w14:paraId="10EFCC63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55FC6FE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122C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province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6CCEC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开户行所属省份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3048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1CFD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DFC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25F8" w14:textId="72A9ABF0" w:rsidR="008D1BC7" w:rsidRPr="00835909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6921442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2F2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city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18D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开户行所属城市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3EAE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911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378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593D" w14:textId="4A2FF6BF" w:rsidR="008D1BC7" w:rsidRPr="00835909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34293DA2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D247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county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D186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开户行所属区</w:t>
            </w:r>
            <w:r w:rsidRPr="00B54A6A">
              <w:rPr>
                <w:rFonts w:eastAsia="宋体"/>
              </w:rPr>
              <w:t>/</w:t>
            </w:r>
            <w:r w:rsidRPr="00B54A6A">
              <w:rPr>
                <w:rFonts w:eastAsia="宋体"/>
              </w:rPr>
              <w:t>县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5D274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7EA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0C88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84A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22F2CD71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3B9B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branch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754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开户行所属支行信息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266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0DE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85D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90789" w14:textId="6E54169E" w:rsidR="008D1BC7" w:rsidRPr="00B54A6A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677E0376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242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protocolNo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CD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签约协议号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664C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448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E3C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66F71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协议代扣：签约协议号</w:t>
            </w:r>
          </w:p>
        </w:tc>
      </w:tr>
    </w:tbl>
    <w:p w14:paraId="6857B5A8" w14:textId="77777777" w:rsidR="0034123D" w:rsidRPr="00B54A6A" w:rsidRDefault="0034123D" w:rsidP="0034123D">
      <w:pPr>
        <w:pStyle w:val="3"/>
        <w:rPr>
          <w:rFonts w:eastAsia="宋体"/>
        </w:rPr>
      </w:pPr>
      <w:bookmarkStart w:id="192" w:name="_Toc33710360"/>
      <w:r w:rsidRPr="00B54A6A">
        <w:rPr>
          <w:rFonts w:eastAsia="宋体"/>
        </w:rPr>
        <w:t>响应参数说明</w:t>
      </w:r>
      <w:bookmarkEnd w:id="19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33DCEC9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7E0EE8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B2BC4F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392F8D8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7056039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2ED44F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21ED9E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F0D9C00" w14:textId="77777777" w:rsidTr="00D77E6F">
        <w:tc>
          <w:tcPr>
            <w:tcW w:w="767" w:type="pct"/>
            <w:shd w:val="clear" w:color="auto" w:fill="auto"/>
          </w:tcPr>
          <w:p w14:paraId="3D6D59E9" w14:textId="77777777" w:rsidR="0034123D" w:rsidRPr="00B54A6A" w:rsidRDefault="001464E6" w:rsidP="00D77E6F">
            <w:pPr>
              <w:jc w:val="both"/>
              <w:rPr>
                <w:rFonts w:eastAsia="宋体"/>
                <w:lang w:val="zh-CN"/>
              </w:rPr>
            </w:pPr>
            <w:r w:rsidRPr="001464E6">
              <w:rPr>
                <w:rFonts w:eastAsia="宋体"/>
              </w:rPr>
              <w:t>query</w:t>
            </w:r>
            <w:r w:rsidRPr="001464E6">
              <w:rPr>
                <w:rFonts w:eastAsia="宋体" w:hint="eastAsia"/>
              </w:rPr>
              <w:t>I</w:t>
            </w:r>
            <w:r w:rsidRPr="001464E6">
              <w:rPr>
                <w:rFonts w:eastAsia="宋体"/>
              </w:rPr>
              <w:t>d</w:t>
            </w:r>
          </w:p>
        </w:tc>
        <w:tc>
          <w:tcPr>
            <w:tcW w:w="670" w:type="pct"/>
            <w:shd w:val="clear" w:color="auto" w:fill="auto"/>
          </w:tcPr>
          <w:p w14:paraId="271F1F8E" w14:textId="77777777" w:rsidR="0034123D" w:rsidRPr="00B54A6A" w:rsidRDefault="001464E6" w:rsidP="00D77E6F">
            <w:pPr>
              <w:jc w:val="both"/>
              <w:rPr>
                <w:rFonts w:eastAsia="宋体"/>
                <w:lang w:val="zh-TW"/>
              </w:rPr>
            </w:pPr>
            <w:r>
              <w:rPr>
                <w:rFonts w:eastAsia="宋体" w:hint="eastAsia"/>
                <w:lang w:val="zh-TW"/>
              </w:rPr>
              <w:t>扣款结果查询</w:t>
            </w:r>
            <w:r>
              <w:rPr>
                <w:rFonts w:eastAsia="宋体" w:hint="eastAsia"/>
                <w:lang w:val="zh-TW"/>
              </w:rPr>
              <w:t>Id</w:t>
            </w:r>
          </w:p>
        </w:tc>
        <w:tc>
          <w:tcPr>
            <w:tcW w:w="850" w:type="pct"/>
            <w:shd w:val="clear" w:color="auto" w:fill="auto"/>
          </w:tcPr>
          <w:p w14:paraId="700A513E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  <w:lang w:val="zh-TW"/>
              </w:rPr>
              <w:t>S</w:t>
            </w:r>
            <w:r w:rsidRPr="00B54A6A">
              <w:rPr>
                <w:rFonts w:eastAsia="宋体"/>
                <w:lang w:val="zh-TW" w:eastAsia="zh-TW"/>
              </w:rPr>
              <w:t>tring</w:t>
            </w:r>
          </w:p>
        </w:tc>
        <w:tc>
          <w:tcPr>
            <w:tcW w:w="703" w:type="pct"/>
            <w:shd w:val="clear" w:color="auto" w:fill="auto"/>
          </w:tcPr>
          <w:p w14:paraId="56DB9C60" w14:textId="77777777" w:rsidR="0034123D" w:rsidRPr="00B54A6A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B54A6A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420AFB99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1326" w:type="pct"/>
            <w:shd w:val="clear" w:color="auto" w:fill="auto"/>
          </w:tcPr>
          <w:p w14:paraId="3A62E59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34123D" w:rsidRPr="00B54A6A" w14:paraId="6A5F4FB9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6B2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respList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EE1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响应列表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A6D8" w14:textId="77777777" w:rsidR="0034123D" w:rsidRPr="00193516" w:rsidRDefault="0034123D" w:rsidP="00D77E6F">
            <w:pPr>
              <w:jc w:val="both"/>
              <w:rPr>
                <w:rFonts w:eastAsia="PMingLiU"/>
                <w:lang w:val="zh-TW" w:eastAsia="zh-TW"/>
              </w:rPr>
            </w:pPr>
            <w:r>
              <w:rPr>
                <w:rFonts w:eastAsia="PMingLiU"/>
                <w:lang w:val="zh-TW" w:eastAsia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990A" w14:textId="77777777" w:rsidR="0034123D" w:rsidRPr="00A316D3" w:rsidRDefault="00A316D3" w:rsidP="00D77E6F">
            <w:pPr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F61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9C7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658260A5" w14:textId="77777777" w:rsidR="0034123D" w:rsidRPr="00193516" w:rsidRDefault="0034123D" w:rsidP="0034123D">
      <w:r w:rsidRPr="00193516">
        <w:t>响应列表</w:t>
      </w:r>
      <w:r w:rsidRPr="00193516">
        <w:t>(respList)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468756E0" w14:textId="77777777" w:rsidTr="00D77E6F">
        <w:tc>
          <w:tcPr>
            <w:tcW w:w="767" w:type="pct"/>
            <w:shd w:val="clear" w:color="auto" w:fill="BDD6EE" w:themeFill="accent5" w:themeFillTint="66"/>
          </w:tcPr>
          <w:p w14:paraId="55C27E1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16D3F7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772931D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0268FA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105E66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107DD5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F5456B7" w14:textId="77777777" w:rsidTr="00D77E6F">
        <w:tc>
          <w:tcPr>
            <w:tcW w:w="767" w:type="pct"/>
            <w:shd w:val="clear" w:color="auto" w:fill="auto"/>
          </w:tcPr>
          <w:p w14:paraId="511CB4E7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670" w:type="pct"/>
            <w:shd w:val="clear" w:color="auto" w:fill="auto"/>
          </w:tcPr>
          <w:p w14:paraId="5554E07A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50" w:type="pct"/>
            <w:shd w:val="clear" w:color="auto" w:fill="auto"/>
          </w:tcPr>
          <w:p w14:paraId="34348B0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5EC5614E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5532D32A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19DBC654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34123D" w:rsidRPr="00B54A6A" w14:paraId="29E132A5" w14:textId="77777777" w:rsidTr="00D77E6F">
        <w:tc>
          <w:tcPr>
            <w:tcW w:w="767" w:type="pct"/>
            <w:shd w:val="clear" w:color="auto" w:fill="auto"/>
          </w:tcPr>
          <w:p w14:paraId="018F67ED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670" w:type="pct"/>
            <w:shd w:val="clear" w:color="auto" w:fill="auto"/>
          </w:tcPr>
          <w:p w14:paraId="7592A079" w14:textId="77777777" w:rsidR="0034123D" w:rsidRPr="00B54A6A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850" w:type="pct"/>
            <w:shd w:val="clear" w:color="auto" w:fill="auto"/>
          </w:tcPr>
          <w:p w14:paraId="152336B3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02F62FE5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99826E1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326" w:type="pct"/>
            <w:shd w:val="clear" w:color="auto" w:fill="auto"/>
          </w:tcPr>
          <w:p w14:paraId="1D18528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提交失败</w:t>
            </w:r>
          </w:p>
          <w:p w14:paraId="49236F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提交成功</w:t>
            </w:r>
          </w:p>
          <w:p w14:paraId="6F8A5B65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未知</w:t>
            </w:r>
          </w:p>
        </w:tc>
      </w:tr>
      <w:tr w:rsidR="0034123D" w:rsidRPr="00B54A6A" w14:paraId="56048E24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0AE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CD7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EA8FF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E79F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A6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316B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提交失败信息说明</w:t>
            </w:r>
          </w:p>
        </w:tc>
      </w:tr>
      <w:tr w:rsidR="0034123D" w:rsidRPr="00B54A6A" w14:paraId="68326D0E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E4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transid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91C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商户订单号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7F51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16FB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3D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9809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718E9F7B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07891305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93" w:name="_Toc33710361"/>
      <w:r>
        <w:rPr>
          <w:rFonts w:ascii="Times New Roman" w:eastAsia="宋体" w:hAnsi="Times New Roman" w:cs="Times New Roman" w:hint="eastAsia"/>
        </w:rPr>
        <w:lastRenderedPageBreak/>
        <w:t>扣款</w:t>
      </w:r>
      <w:r w:rsidRPr="00B54A6A">
        <w:rPr>
          <w:rFonts w:ascii="Times New Roman" w:eastAsia="宋体" w:hAnsi="Times New Roman" w:cs="Times New Roman"/>
        </w:rPr>
        <w:t>核销结果查询</w:t>
      </w:r>
      <w:bookmarkEnd w:id="193"/>
    </w:p>
    <w:p w14:paraId="30AB587F" w14:textId="77777777" w:rsidR="0034123D" w:rsidRPr="00B54A6A" w:rsidRDefault="0034123D" w:rsidP="0034123D">
      <w:pPr>
        <w:pStyle w:val="3"/>
        <w:rPr>
          <w:rFonts w:eastAsia="宋体"/>
        </w:rPr>
      </w:pPr>
      <w:bookmarkStart w:id="194" w:name="_Toc33710362"/>
      <w:r w:rsidRPr="00B54A6A">
        <w:rPr>
          <w:rFonts w:eastAsia="宋体"/>
        </w:rPr>
        <w:t>功能描述</w:t>
      </w:r>
      <w:bookmarkEnd w:id="194"/>
    </w:p>
    <w:p w14:paraId="386EC40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提交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申请接口后，</w:t>
      </w:r>
      <w:r>
        <w:rPr>
          <w:rFonts w:eastAsia="宋体"/>
        </w:rPr>
        <w:t>通过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核销结果查询接口查询对应的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核销情况，成功则返回核销结果，失败和未知状态，则反馈原因说明。</w:t>
      </w:r>
    </w:p>
    <w:p w14:paraId="0C62E363" w14:textId="77777777" w:rsidR="0034123D" w:rsidRPr="00B54A6A" w:rsidRDefault="0034123D" w:rsidP="0034123D">
      <w:pPr>
        <w:pStyle w:val="3"/>
        <w:rPr>
          <w:rFonts w:eastAsia="宋体"/>
        </w:rPr>
      </w:pPr>
      <w:bookmarkStart w:id="195" w:name="_Toc33710363"/>
      <w:r w:rsidRPr="00B54A6A">
        <w:rPr>
          <w:rFonts w:eastAsia="宋体"/>
        </w:rPr>
        <w:t>业务逻辑</w:t>
      </w:r>
      <w:bookmarkEnd w:id="195"/>
    </w:p>
    <w:p w14:paraId="48BA1233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25590213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如放款申请业务量较多（单批次大于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62B15AAF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页码为</w:t>
      </w:r>
      <w:r w:rsidRPr="00B54A6A">
        <w:rPr>
          <w:rFonts w:eastAsia="宋体"/>
        </w:rPr>
        <w:t>0</w:t>
      </w:r>
      <w:r w:rsidRPr="00B54A6A">
        <w:rPr>
          <w:rFonts w:eastAsia="宋体"/>
        </w:rPr>
        <w:t>则查询所有记录</w:t>
      </w:r>
    </w:p>
    <w:p w14:paraId="48F0C5DD" w14:textId="77777777" w:rsidR="0034123D" w:rsidRDefault="0034123D" w:rsidP="0034123D">
      <w:pPr>
        <w:pStyle w:val="3"/>
        <w:rPr>
          <w:rFonts w:eastAsia="宋体"/>
        </w:rPr>
      </w:pPr>
      <w:bookmarkStart w:id="196" w:name="_Toc33710364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196"/>
    </w:p>
    <w:p w14:paraId="57E38467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paymentResult</w:t>
      </w:r>
    </w:p>
    <w:p w14:paraId="4E5B4A72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F43C7E4" w14:textId="77777777" w:rsidR="00FE7DA7" w:rsidRPr="00FE7DA7" w:rsidRDefault="00FE7DA7" w:rsidP="00FE7DA7"/>
    <w:p w14:paraId="06582C74" w14:textId="77777777" w:rsidR="0034123D" w:rsidRPr="00B54A6A" w:rsidRDefault="0034123D" w:rsidP="0034123D">
      <w:pPr>
        <w:pStyle w:val="3"/>
        <w:rPr>
          <w:rFonts w:eastAsia="宋体"/>
        </w:rPr>
      </w:pPr>
      <w:bookmarkStart w:id="197" w:name="_Toc33710365"/>
      <w:r w:rsidRPr="00B54A6A">
        <w:rPr>
          <w:rFonts w:eastAsia="宋体"/>
        </w:rPr>
        <w:t>请求参数说明</w:t>
      </w:r>
      <w:bookmarkEnd w:id="1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1020B8D1" w14:textId="77777777" w:rsidTr="00D77E6F">
        <w:tc>
          <w:tcPr>
            <w:tcW w:w="936" w:type="pct"/>
            <w:shd w:val="clear" w:color="auto" w:fill="BDD6EE" w:themeFill="accent5" w:themeFillTint="66"/>
          </w:tcPr>
          <w:p w14:paraId="7FAE21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564AF08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3FA22B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7E129EB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B60DE2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E3847A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04B7B23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EEEC9" w14:textId="77777777" w:rsidR="0034123D" w:rsidRPr="00B54A6A" w:rsidRDefault="005C1847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q</w:t>
            </w:r>
            <w:r>
              <w:rPr>
                <w:rFonts w:eastAsia="宋体" w:hint="eastAsia"/>
              </w:rPr>
              <w:t>uery</w:t>
            </w:r>
            <w:r>
              <w:rPr>
                <w:rFonts w:eastAsia="宋体"/>
              </w:rPr>
              <w:t>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B6C17" w14:textId="77777777" w:rsidR="0034123D" w:rsidRPr="00B54A6A" w:rsidRDefault="003A0BFA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结果查询</w:t>
            </w: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64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B5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AE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533A8" w14:textId="77777777" w:rsidR="0034123D" w:rsidRPr="00416B3C" w:rsidRDefault="003A0BFA" w:rsidP="00D77E6F">
            <w:pPr>
              <w:jc w:val="both"/>
              <w:rPr>
                <w:rFonts w:eastAsia="宋体"/>
                <w:sz w:val="15"/>
                <w:szCs w:val="15"/>
              </w:rPr>
            </w:pPr>
            <w:r w:rsidRPr="00416B3C">
              <w:rPr>
                <w:rFonts w:eastAsia="宋体" w:hint="eastAsia"/>
                <w:sz w:val="15"/>
                <w:szCs w:val="15"/>
              </w:rPr>
              <w:t>扣款申请返回</w:t>
            </w:r>
            <w:r w:rsidR="00416B3C">
              <w:rPr>
                <w:rFonts w:eastAsia="宋体" w:hint="eastAsia"/>
                <w:sz w:val="15"/>
                <w:szCs w:val="15"/>
              </w:rPr>
              <w:t>的</w:t>
            </w:r>
            <w:r w:rsidRPr="00416B3C">
              <w:rPr>
                <w:rFonts w:eastAsia="宋体" w:hint="eastAsia"/>
                <w:sz w:val="15"/>
                <w:szCs w:val="15"/>
              </w:rPr>
              <w:t>query</w:t>
            </w:r>
            <w:r w:rsidRPr="00416B3C">
              <w:rPr>
                <w:rFonts w:eastAsia="宋体"/>
                <w:sz w:val="15"/>
                <w:szCs w:val="15"/>
              </w:rPr>
              <w:t>Id</w:t>
            </w:r>
          </w:p>
        </w:tc>
      </w:tr>
    </w:tbl>
    <w:p w14:paraId="1ABFD605" w14:textId="77777777" w:rsidR="0034123D" w:rsidRPr="00B54A6A" w:rsidRDefault="0034123D" w:rsidP="0034123D">
      <w:pPr>
        <w:pStyle w:val="3"/>
        <w:rPr>
          <w:rFonts w:eastAsia="宋体"/>
        </w:rPr>
      </w:pPr>
      <w:bookmarkStart w:id="198" w:name="_Toc33710366"/>
      <w:r w:rsidRPr="00B54A6A">
        <w:rPr>
          <w:rFonts w:eastAsia="宋体"/>
        </w:rPr>
        <w:t>响应参数说明</w:t>
      </w:r>
      <w:bookmarkEnd w:id="19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5611BC36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C822B4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199" w:name="_Hlk29203724"/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38C3E6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4E6588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832B9D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106C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A1BC2E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0959360E" w14:textId="77777777" w:rsidTr="00D77E6F">
        <w:tc>
          <w:tcPr>
            <w:tcW w:w="936" w:type="pct"/>
            <w:shd w:val="clear" w:color="auto" w:fill="auto"/>
            <w:vAlign w:val="center"/>
          </w:tcPr>
          <w:p w14:paraId="016E53B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ctrRpResList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008E3C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代扣结果明细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6BBE084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611" w:type="pct"/>
            <w:shd w:val="clear" w:color="auto" w:fill="auto"/>
          </w:tcPr>
          <w:p w14:paraId="744FEE9A" w14:textId="77777777" w:rsidR="0034123D" w:rsidRPr="00B54A6A" w:rsidRDefault="0048036B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39818F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DB7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199"/>
    <w:p w14:paraId="3E7B780D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代扣结果明细</w:t>
      </w:r>
      <w:r w:rsidRPr="00193516">
        <w:rPr>
          <w:rFonts w:eastAsia="宋体"/>
        </w:rPr>
        <w:t>(ctrRpResList)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1759"/>
        <w:gridCol w:w="2344"/>
        <w:gridCol w:w="1442"/>
        <w:gridCol w:w="1071"/>
        <w:gridCol w:w="5240"/>
      </w:tblGrid>
      <w:tr w:rsidR="0034123D" w:rsidRPr="00B54A6A" w14:paraId="2EF7F161" w14:textId="77777777" w:rsidTr="00D77E6F">
        <w:tc>
          <w:tcPr>
            <w:tcW w:w="750" w:type="pct"/>
            <w:shd w:val="clear" w:color="auto" w:fill="BDD6EE" w:themeFill="accent5" w:themeFillTint="66"/>
          </w:tcPr>
          <w:p w14:paraId="21B950B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30" w:type="pct"/>
            <w:shd w:val="clear" w:color="auto" w:fill="BDD6EE" w:themeFill="accent5" w:themeFillTint="66"/>
          </w:tcPr>
          <w:p w14:paraId="5D59FC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40" w:type="pct"/>
            <w:shd w:val="clear" w:color="auto" w:fill="BDD6EE" w:themeFill="accent5" w:themeFillTint="66"/>
          </w:tcPr>
          <w:p w14:paraId="602F34E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17" w:type="pct"/>
            <w:shd w:val="clear" w:color="auto" w:fill="BDD6EE" w:themeFill="accent5" w:themeFillTint="66"/>
          </w:tcPr>
          <w:p w14:paraId="0E0DACA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DA6677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878" w:type="pct"/>
            <w:shd w:val="clear" w:color="auto" w:fill="BDD6EE" w:themeFill="accent5" w:themeFillTint="66"/>
          </w:tcPr>
          <w:p w14:paraId="33DC8C1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54840C7" w14:textId="77777777" w:rsidTr="00D77E6F">
        <w:tc>
          <w:tcPr>
            <w:tcW w:w="750" w:type="pct"/>
            <w:shd w:val="clear" w:color="auto" w:fill="FFFFFF"/>
          </w:tcPr>
          <w:p w14:paraId="78F3DC9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630" w:type="pct"/>
            <w:shd w:val="clear" w:color="auto" w:fill="FFFFFF"/>
          </w:tcPr>
          <w:p w14:paraId="3E62A29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40" w:type="pct"/>
            <w:shd w:val="clear" w:color="auto" w:fill="FFFFFF"/>
          </w:tcPr>
          <w:p w14:paraId="690345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D80D7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12C572D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4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14138313" w14:textId="77777777" w:rsidTr="00D77E6F">
        <w:tc>
          <w:tcPr>
            <w:tcW w:w="750" w:type="pct"/>
            <w:shd w:val="clear" w:color="auto" w:fill="FFFFFF"/>
          </w:tcPr>
          <w:p w14:paraId="1FE9F0D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debitStatus</w:t>
            </w:r>
          </w:p>
        </w:tc>
        <w:tc>
          <w:tcPr>
            <w:tcW w:w="630" w:type="pct"/>
            <w:shd w:val="clear" w:color="auto" w:fill="FFFFFF"/>
          </w:tcPr>
          <w:p w14:paraId="6CC9BD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</w:t>
            </w:r>
          </w:p>
        </w:tc>
        <w:tc>
          <w:tcPr>
            <w:tcW w:w="840" w:type="pct"/>
            <w:shd w:val="clear" w:color="auto" w:fill="FFFFFF"/>
          </w:tcPr>
          <w:p w14:paraId="12861CAF" w14:textId="77777777" w:rsidR="0034123D" w:rsidRPr="00B54A6A" w:rsidRDefault="002F0DE4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E07250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3324C4B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FF9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代扣失败</w:t>
            </w:r>
          </w:p>
          <w:p w14:paraId="694C014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代扣成功</w:t>
            </w:r>
          </w:p>
          <w:p w14:paraId="23DA98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未知</w:t>
            </w:r>
          </w:p>
        </w:tc>
      </w:tr>
      <w:tr w:rsidR="0034123D" w:rsidRPr="00B54A6A" w14:paraId="3E35A031" w14:textId="77777777" w:rsidTr="00D77E6F">
        <w:tc>
          <w:tcPr>
            <w:tcW w:w="750" w:type="pct"/>
            <w:shd w:val="clear" w:color="auto" w:fill="FFFFFF"/>
          </w:tcPr>
          <w:p w14:paraId="4B98233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630" w:type="pct"/>
            <w:shd w:val="clear" w:color="auto" w:fill="FFFFFF"/>
          </w:tcPr>
          <w:p w14:paraId="268C522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原因说明</w:t>
            </w:r>
          </w:p>
        </w:tc>
        <w:tc>
          <w:tcPr>
            <w:tcW w:w="840" w:type="pct"/>
            <w:shd w:val="clear" w:color="auto" w:fill="FFFFFF"/>
          </w:tcPr>
          <w:p w14:paraId="70391D4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5A24141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352389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2BB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代扣状态原因说明</w:t>
            </w:r>
          </w:p>
        </w:tc>
      </w:tr>
      <w:tr w:rsidR="00690D0E" w:rsidRPr="00B54A6A" w14:paraId="42EF4CC9" w14:textId="77777777" w:rsidTr="00D77E6F">
        <w:tc>
          <w:tcPr>
            <w:tcW w:w="750" w:type="pct"/>
            <w:shd w:val="clear" w:color="auto" w:fill="FFFFFF"/>
          </w:tcPr>
          <w:p w14:paraId="2A4F49ED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>
              <w:rPr>
                <w:rFonts w:eastAsia="宋体" w:hint="eastAsia"/>
              </w:rPr>
              <w:t>ec</w:t>
            </w:r>
            <w:r>
              <w:rPr>
                <w:rFonts w:eastAsia="宋体"/>
              </w:rPr>
              <w:t>Type</w:t>
            </w:r>
          </w:p>
        </w:tc>
        <w:tc>
          <w:tcPr>
            <w:tcW w:w="630" w:type="pct"/>
            <w:shd w:val="clear" w:color="auto" w:fill="FFFFFF"/>
          </w:tcPr>
          <w:p w14:paraId="3ED3BF92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扣款类型</w:t>
            </w:r>
          </w:p>
        </w:tc>
        <w:tc>
          <w:tcPr>
            <w:tcW w:w="840" w:type="pct"/>
            <w:shd w:val="clear" w:color="auto" w:fill="FFFFFF"/>
          </w:tcPr>
          <w:p w14:paraId="5C691FE6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7F9AEEB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50B84A95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0E78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1-</w:t>
            </w:r>
            <w:r w:rsidRPr="00690D0E">
              <w:rPr>
                <w:rFonts w:eastAsia="宋体" w:hint="eastAsia"/>
              </w:rPr>
              <w:t>正常扣款（租金及罚息）</w:t>
            </w:r>
          </w:p>
          <w:p w14:paraId="54C1F15A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2-</w:t>
            </w:r>
            <w:r w:rsidRPr="00690D0E">
              <w:rPr>
                <w:rFonts w:eastAsia="宋体" w:hint="eastAsia"/>
              </w:rPr>
              <w:t>提前结清扣款</w:t>
            </w:r>
          </w:p>
          <w:p w14:paraId="2F54E8C8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3-</w:t>
            </w:r>
            <w:r w:rsidRPr="00690D0E">
              <w:rPr>
                <w:rFonts w:eastAsia="宋体" w:hint="eastAsia"/>
              </w:rPr>
              <w:t>回购扣款</w:t>
            </w:r>
          </w:p>
          <w:p w14:paraId="67730763" w14:textId="77777777" w:rsidR="00690D0E" w:rsidRPr="00B54A6A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4-</w:t>
            </w:r>
            <w:r w:rsidRPr="00690D0E">
              <w:rPr>
                <w:rFonts w:eastAsia="宋体" w:hint="eastAsia"/>
              </w:rPr>
              <w:t>展期扣款</w:t>
            </w:r>
          </w:p>
        </w:tc>
      </w:tr>
      <w:tr w:rsidR="00AE04AC" w:rsidRPr="00B54A6A" w14:paraId="1D1711BA" w14:textId="77777777" w:rsidTr="00D77E6F">
        <w:tc>
          <w:tcPr>
            <w:tcW w:w="750" w:type="pct"/>
            <w:shd w:val="clear" w:color="auto" w:fill="FFFFFF"/>
          </w:tcPr>
          <w:p w14:paraId="7161A378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>
              <w:rPr>
                <w:rFonts w:eastAsia="宋体" w:hint="eastAsia"/>
              </w:rPr>
              <w:t>ec</w:t>
            </w:r>
            <w:r>
              <w:rPr>
                <w:rFonts w:eastAsia="宋体"/>
              </w:rPr>
              <w:t>Mode</w:t>
            </w:r>
          </w:p>
        </w:tc>
        <w:tc>
          <w:tcPr>
            <w:tcW w:w="630" w:type="pct"/>
            <w:shd w:val="clear" w:color="auto" w:fill="FFFFFF"/>
          </w:tcPr>
          <w:p w14:paraId="49C91460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扣款方式</w:t>
            </w:r>
          </w:p>
        </w:tc>
        <w:tc>
          <w:tcPr>
            <w:tcW w:w="840" w:type="pct"/>
            <w:shd w:val="clear" w:color="auto" w:fill="FFFFFF"/>
          </w:tcPr>
          <w:p w14:paraId="421F825D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DD8FB4E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82DD128" w14:textId="77777777" w:rsidR="00AE04AC" w:rsidRPr="00B54A6A" w:rsidRDefault="00AE04AC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9BA3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1-</w:t>
            </w:r>
            <w:r w:rsidRPr="00AE04AC">
              <w:rPr>
                <w:rFonts w:eastAsia="宋体" w:hint="eastAsia"/>
              </w:rPr>
              <w:t>正常扣款</w:t>
            </w:r>
          </w:p>
          <w:p w14:paraId="75088737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2-</w:t>
            </w:r>
            <w:r w:rsidRPr="00AE04AC">
              <w:rPr>
                <w:rFonts w:eastAsia="宋体" w:hint="eastAsia"/>
              </w:rPr>
              <w:t>客户转账</w:t>
            </w:r>
          </w:p>
          <w:p w14:paraId="6338425D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3-</w:t>
            </w:r>
            <w:r w:rsidRPr="00AE04AC">
              <w:rPr>
                <w:rFonts w:eastAsia="宋体" w:hint="eastAsia"/>
              </w:rPr>
              <w:t>客户付现</w:t>
            </w:r>
          </w:p>
          <w:p w14:paraId="0056CD85" w14:textId="77777777" w:rsidR="00AE04AC" w:rsidRPr="00690D0E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4-</w:t>
            </w:r>
            <w:r w:rsidRPr="00AE04AC">
              <w:rPr>
                <w:rFonts w:eastAsia="宋体" w:hint="eastAsia"/>
              </w:rPr>
              <w:t>机构代偿</w:t>
            </w:r>
          </w:p>
        </w:tc>
      </w:tr>
      <w:tr w:rsidR="00302C0E" w:rsidRPr="00B54A6A" w14:paraId="1A9C8595" w14:textId="77777777" w:rsidTr="00D77E6F">
        <w:tc>
          <w:tcPr>
            <w:tcW w:w="750" w:type="pct"/>
            <w:shd w:val="clear" w:color="auto" w:fill="FFFFFF"/>
          </w:tcPr>
          <w:p w14:paraId="190FDF12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recAmt</w:t>
            </w:r>
          </w:p>
        </w:tc>
        <w:tc>
          <w:tcPr>
            <w:tcW w:w="630" w:type="pct"/>
            <w:shd w:val="clear" w:color="auto" w:fill="FFFFFF"/>
          </w:tcPr>
          <w:p w14:paraId="10ED76E1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扣款金额</w:t>
            </w:r>
          </w:p>
        </w:tc>
        <w:tc>
          <w:tcPr>
            <w:tcW w:w="840" w:type="pct"/>
            <w:shd w:val="clear" w:color="auto" w:fill="FFFFFF"/>
          </w:tcPr>
          <w:p w14:paraId="00F65834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5A27ACB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454D5E31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55B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代扣状态为</w:t>
            </w:r>
            <w:r w:rsidRPr="00B54A6A">
              <w:rPr>
                <w:rFonts w:eastAsia="宋体"/>
              </w:rPr>
              <w:t>1</w:t>
            </w:r>
            <w:r w:rsidRPr="00B54A6A">
              <w:rPr>
                <w:rFonts w:eastAsia="宋体"/>
              </w:rPr>
              <w:t>时，不为空，</w:t>
            </w:r>
            <w:r w:rsidRPr="00B54A6A">
              <w:rPr>
                <w:rFonts w:eastAsia="宋体"/>
              </w:rPr>
              <w:t>0</w:t>
            </w:r>
            <w:r w:rsidRPr="00B54A6A">
              <w:rPr>
                <w:rFonts w:eastAsia="宋体"/>
              </w:rPr>
              <w:t>、</w:t>
            </w:r>
            <w:r w:rsidRPr="00B54A6A">
              <w:rPr>
                <w:rFonts w:eastAsia="宋体"/>
              </w:rPr>
              <w:t>2</w:t>
            </w:r>
            <w:r w:rsidRPr="00B54A6A">
              <w:rPr>
                <w:rFonts w:eastAsia="宋体"/>
              </w:rPr>
              <w:t>时，为</w:t>
            </w:r>
            <w:r w:rsidRPr="00B54A6A">
              <w:rPr>
                <w:rFonts w:eastAsia="宋体"/>
              </w:rPr>
              <w:t>0</w:t>
            </w:r>
          </w:p>
        </w:tc>
      </w:tr>
      <w:tr w:rsidR="00302C0E" w:rsidRPr="00B54A6A" w14:paraId="536DBBA5" w14:textId="77777777" w:rsidTr="00D77E6F">
        <w:tc>
          <w:tcPr>
            <w:tcW w:w="750" w:type="pct"/>
            <w:shd w:val="clear" w:color="auto" w:fill="FFFFFF"/>
          </w:tcPr>
          <w:p w14:paraId="01BD63C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exsAmt</w:t>
            </w:r>
          </w:p>
        </w:tc>
        <w:tc>
          <w:tcPr>
            <w:tcW w:w="630" w:type="pct"/>
            <w:shd w:val="clear" w:color="auto" w:fill="FFFFFF"/>
          </w:tcPr>
          <w:p w14:paraId="59A950B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溢缴金额</w:t>
            </w:r>
          </w:p>
        </w:tc>
        <w:tc>
          <w:tcPr>
            <w:tcW w:w="840" w:type="pct"/>
            <w:shd w:val="clear" w:color="auto" w:fill="FFFFFF"/>
          </w:tcPr>
          <w:p w14:paraId="4F8A2F49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344D3D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027FD48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BDFE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代扣成功后，核销剩余金额</w:t>
            </w:r>
          </w:p>
        </w:tc>
      </w:tr>
      <w:tr w:rsidR="00302C0E" w:rsidRPr="00B54A6A" w14:paraId="185842A9" w14:textId="77777777" w:rsidTr="00D77E6F">
        <w:tc>
          <w:tcPr>
            <w:tcW w:w="750" w:type="pct"/>
            <w:shd w:val="clear" w:color="auto" w:fill="FFFFFF"/>
          </w:tcPr>
          <w:p w14:paraId="33C47D63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transid</w:t>
            </w:r>
          </w:p>
        </w:tc>
        <w:tc>
          <w:tcPr>
            <w:tcW w:w="630" w:type="pct"/>
            <w:shd w:val="clear" w:color="auto" w:fill="FFFFFF"/>
          </w:tcPr>
          <w:p w14:paraId="140B0DA4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商户订单号</w:t>
            </w:r>
          </w:p>
        </w:tc>
        <w:tc>
          <w:tcPr>
            <w:tcW w:w="840" w:type="pct"/>
            <w:shd w:val="clear" w:color="auto" w:fill="FFFFFF"/>
          </w:tcPr>
          <w:p w14:paraId="07171BC8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1C917AE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424F96A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16E5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0C606C4" w14:textId="77777777" w:rsidTr="00D77E6F">
        <w:tc>
          <w:tcPr>
            <w:tcW w:w="750" w:type="pct"/>
            <w:shd w:val="clear" w:color="auto" w:fill="auto"/>
          </w:tcPr>
          <w:p w14:paraId="0D01FD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rpResDtList</w:t>
            </w:r>
          </w:p>
        </w:tc>
        <w:tc>
          <w:tcPr>
            <w:tcW w:w="630" w:type="pct"/>
            <w:shd w:val="clear" w:color="auto" w:fill="auto"/>
          </w:tcPr>
          <w:p w14:paraId="206122C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期数信息</w:t>
            </w:r>
          </w:p>
        </w:tc>
        <w:tc>
          <w:tcPr>
            <w:tcW w:w="840" w:type="pct"/>
            <w:shd w:val="clear" w:color="auto" w:fill="auto"/>
          </w:tcPr>
          <w:p w14:paraId="497F6E1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List&lt;Object&gt;</w:t>
            </w:r>
          </w:p>
        </w:tc>
        <w:tc>
          <w:tcPr>
            <w:tcW w:w="517" w:type="pct"/>
            <w:shd w:val="clear" w:color="auto" w:fill="auto"/>
          </w:tcPr>
          <w:p w14:paraId="38AFBE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auto"/>
          </w:tcPr>
          <w:p w14:paraId="492933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63E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67FE5150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期数信息</w:t>
      </w:r>
      <w:r w:rsidRPr="00193516">
        <w:rPr>
          <w:rFonts w:eastAsia="宋体"/>
        </w:rPr>
        <w:t>(rpResDtList)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2024"/>
        <w:gridCol w:w="3834"/>
        <w:gridCol w:w="1219"/>
        <w:gridCol w:w="1219"/>
        <w:gridCol w:w="3633"/>
      </w:tblGrid>
      <w:tr w:rsidR="0034123D" w:rsidRPr="00B54A6A" w14:paraId="2AF1C304" w14:textId="77777777" w:rsidTr="00D77E6F">
        <w:tc>
          <w:tcPr>
            <w:tcW w:w="724" w:type="pct"/>
            <w:shd w:val="clear" w:color="auto" w:fill="BDD6EE" w:themeFill="accent5" w:themeFillTint="66"/>
          </w:tcPr>
          <w:p w14:paraId="228248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25" w:type="pct"/>
            <w:shd w:val="clear" w:color="auto" w:fill="BDD6EE" w:themeFill="accent5" w:themeFillTint="66"/>
          </w:tcPr>
          <w:p w14:paraId="7B179F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374" w:type="pct"/>
            <w:shd w:val="clear" w:color="auto" w:fill="BDD6EE" w:themeFill="accent5" w:themeFillTint="66"/>
          </w:tcPr>
          <w:p w14:paraId="5443FC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F27E2D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83563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43262F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0F43E5" w:rsidRPr="00B54A6A" w14:paraId="4CB1F322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17D337B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allcTerm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D0D10FE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期数</w:t>
            </w:r>
          </w:p>
        </w:tc>
        <w:tc>
          <w:tcPr>
            <w:tcW w:w="1374" w:type="pct"/>
            <w:shd w:val="clear" w:color="auto" w:fill="FFFFFF"/>
          </w:tcPr>
          <w:p w14:paraId="1951ABE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6D3B94C7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1C77F6B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FFB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取值范围</w:t>
            </w:r>
            <w:r w:rsidRPr="00B54A6A">
              <w:rPr>
                <w:rFonts w:eastAsia="宋体"/>
              </w:rPr>
              <w:t>[1,1000]</w:t>
            </w:r>
          </w:p>
        </w:tc>
      </w:tr>
      <w:tr w:rsidR="000F43E5" w:rsidRPr="00B54A6A" w14:paraId="665EB79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1C94FAB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allcAmt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30237AE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核销金额</w:t>
            </w:r>
          </w:p>
        </w:tc>
        <w:tc>
          <w:tcPr>
            <w:tcW w:w="1374" w:type="pct"/>
            <w:shd w:val="clear" w:color="auto" w:fill="FFFFFF"/>
          </w:tcPr>
          <w:p w14:paraId="071EB88D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409A9E6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06BB306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679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10F2874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5AB6DEDF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allcDate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490ECE0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核销日期</w:t>
            </w:r>
          </w:p>
        </w:tc>
        <w:tc>
          <w:tcPr>
            <w:tcW w:w="1374" w:type="pct"/>
            <w:shd w:val="clear" w:color="auto" w:fill="auto"/>
          </w:tcPr>
          <w:p w14:paraId="36DC1B60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auto"/>
          </w:tcPr>
          <w:p w14:paraId="35130F16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37369755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77A3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5F40732B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33D5BB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allcPri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3F3F437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核销本金</w:t>
            </w:r>
          </w:p>
        </w:tc>
        <w:tc>
          <w:tcPr>
            <w:tcW w:w="1374" w:type="pct"/>
            <w:shd w:val="clear" w:color="auto" w:fill="FFFFFF"/>
          </w:tcPr>
          <w:p w14:paraId="60ECA41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15F01F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4DAEF6A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A66D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7F1F3738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68F351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allcInt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7EF40EC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核销利息</w:t>
            </w:r>
          </w:p>
        </w:tc>
        <w:tc>
          <w:tcPr>
            <w:tcW w:w="1374" w:type="pct"/>
            <w:shd w:val="clear" w:color="auto" w:fill="FFFFFF"/>
          </w:tcPr>
          <w:p w14:paraId="73E8430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305F85A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5B97677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BCC8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179B31DA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B965521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allcPnt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14CC183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核销罚息</w:t>
            </w:r>
          </w:p>
        </w:tc>
        <w:tc>
          <w:tcPr>
            <w:tcW w:w="1374" w:type="pct"/>
            <w:shd w:val="clear" w:color="auto" w:fill="FFFFFF"/>
          </w:tcPr>
          <w:p w14:paraId="78A86F1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0B9CD0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2FB2923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E1FC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26F2B521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37D43F9A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allcCha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498D4C1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核销费用</w:t>
            </w:r>
          </w:p>
        </w:tc>
        <w:tc>
          <w:tcPr>
            <w:tcW w:w="1374" w:type="pct"/>
            <w:shd w:val="clear" w:color="auto" w:fill="FFFFFF"/>
          </w:tcPr>
          <w:p w14:paraId="5626D9D6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2B7FCBE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0BDF24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385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</w:tbl>
    <w:p w14:paraId="481B8423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62A901B0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00" w:name="_Toc33710367"/>
      <w:r w:rsidRPr="00B54A6A">
        <w:rPr>
          <w:rFonts w:ascii="Times New Roman" w:eastAsia="宋体" w:hAnsi="Times New Roman" w:cs="Times New Roman"/>
        </w:rPr>
        <w:t>提前结清申请</w:t>
      </w:r>
      <w:bookmarkEnd w:id="200"/>
    </w:p>
    <w:p w14:paraId="08B2A804" w14:textId="77777777" w:rsidR="0034123D" w:rsidRPr="00B54A6A" w:rsidRDefault="0034123D" w:rsidP="0034123D">
      <w:pPr>
        <w:pStyle w:val="3"/>
        <w:rPr>
          <w:rFonts w:eastAsia="宋体"/>
        </w:rPr>
      </w:pPr>
      <w:bookmarkStart w:id="201" w:name="_Toc33710368"/>
      <w:r w:rsidRPr="00B54A6A">
        <w:rPr>
          <w:rFonts w:eastAsia="宋体"/>
        </w:rPr>
        <w:t>功能描述</w:t>
      </w:r>
      <w:bookmarkEnd w:id="201"/>
    </w:p>
    <w:p w14:paraId="48E44438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触发正式提前结清申请接口。</w:t>
      </w:r>
    </w:p>
    <w:p w14:paraId="7819FCF8" w14:textId="77777777" w:rsidR="0034123D" w:rsidRPr="00B54A6A" w:rsidRDefault="0034123D" w:rsidP="0034123D">
      <w:pPr>
        <w:pStyle w:val="3"/>
        <w:rPr>
          <w:rFonts w:eastAsia="宋体"/>
        </w:rPr>
      </w:pPr>
      <w:bookmarkStart w:id="202" w:name="_Toc33710369"/>
      <w:r w:rsidRPr="00B54A6A">
        <w:rPr>
          <w:rFonts w:eastAsia="宋体"/>
        </w:rPr>
        <w:t>业务逻辑</w:t>
      </w:r>
      <w:bookmarkEnd w:id="202"/>
    </w:p>
    <w:p w14:paraId="180AB420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6DACF72E" w14:textId="77777777" w:rsidR="0034123D" w:rsidRDefault="0034123D" w:rsidP="0034123D">
      <w:pPr>
        <w:rPr>
          <w:rFonts w:eastAsia="宋体"/>
        </w:rPr>
      </w:pPr>
      <w:r w:rsidRPr="00B54A6A">
        <w:rPr>
          <w:rFonts w:eastAsia="宋体"/>
        </w:rPr>
        <w:t>需要保证同一批次中发起提前结清申请的</w:t>
      </w:r>
      <w:r>
        <w:rPr>
          <w:rFonts w:eastAsia="宋体" w:hint="eastAsia"/>
        </w:rPr>
        <w:t>借据编号</w:t>
      </w:r>
      <w:r>
        <w:rPr>
          <w:rFonts w:eastAsia="宋体"/>
        </w:rPr>
        <w:t>不可重复，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编号对应合同主状态为已起租，且子状态不能为提前结清。</w:t>
      </w:r>
    </w:p>
    <w:p w14:paraId="1F938B7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提前结清日期核心系统</w:t>
      </w:r>
      <w:r>
        <w:rPr>
          <w:rFonts w:eastAsia="宋体" w:hint="eastAsia"/>
        </w:rPr>
        <w:t>按照申请日</w:t>
      </w:r>
      <w:r w:rsidRPr="00B54A6A">
        <w:rPr>
          <w:rFonts w:eastAsia="宋体"/>
        </w:rPr>
        <w:t>计算。</w:t>
      </w:r>
    </w:p>
    <w:p w14:paraId="7A59E922" w14:textId="77777777" w:rsidR="0034123D" w:rsidRDefault="0034123D" w:rsidP="0034123D">
      <w:pPr>
        <w:pStyle w:val="3"/>
        <w:rPr>
          <w:rFonts w:eastAsia="宋体"/>
        </w:rPr>
      </w:pPr>
      <w:bookmarkStart w:id="203" w:name="_Toc33710370"/>
      <w:r w:rsidRPr="00B54A6A">
        <w:rPr>
          <w:rFonts w:eastAsia="宋体"/>
        </w:rPr>
        <w:lastRenderedPageBreak/>
        <w:t>请求</w:t>
      </w:r>
      <w:r w:rsidRPr="00B54A6A">
        <w:rPr>
          <w:rFonts w:eastAsia="宋体"/>
        </w:rPr>
        <w:t>URL</w:t>
      </w:r>
      <w:bookmarkEnd w:id="203"/>
    </w:p>
    <w:p w14:paraId="6651B130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applyPrepayment</w:t>
      </w:r>
    </w:p>
    <w:p w14:paraId="670777BF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489B726" w14:textId="77777777" w:rsidR="00FE7DA7" w:rsidRPr="00FE7DA7" w:rsidRDefault="00FE7DA7" w:rsidP="00FE7DA7"/>
    <w:p w14:paraId="524401B3" w14:textId="77777777" w:rsidR="0034123D" w:rsidRPr="00B54A6A" w:rsidRDefault="0034123D" w:rsidP="0034123D">
      <w:pPr>
        <w:pStyle w:val="3"/>
        <w:rPr>
          <w:rFonts w:eastAsia="宋体"/>
        </w:rPr>
      </w:pPr>
      <w:bookmarkStart w:id="204" w:name="_Toc33710371"/>
      <w:r w:rsidRPr="00B54A6A">
        <w:rPr>
          <w:rFonts w:eastAsia="宋体"/>
        </w:rPr>
        <w:t>请求参数说明</w:t>
      </w:r>
      <w:bookmarkEnd w:id="20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281"/>
        <w:gridCol w:w="2723"/>
        <w:gridCol w:w="1596"/>
        <w:gridCol w:w="1596"/>
        <w:gridCol w:w="2254"/>
      </w:tblGrid>
      <w:tr w:rsidR="0034123D" w:rsidRPr="00B54A6A" w14:paraId="6B4D78E8" w14:textId="77777777" w:rsidTr="00D77E6F">
        <w:tc>
          <w:tcPr>
            <w:tcW w:w="896" w:type="pct"/>
            <w:shd w:val="clear" w:color="auto" w:fill="BDD6EE" w:themeFill="accent5" w:themeFillTint="66"/>
          </w:tcPr>
          <w:p w14:paraId="160202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205" w:name="_Hlk29216373"/>
            <w:r w:rsidRPr="00B54A6A">
              <w:rPr>
                <w:rFonts w:eastAsia="宋体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661948A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7304977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123298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A00080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E40140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335152BF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3BB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etReqList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AB6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提前结清明细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B3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D5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2B01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1C6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205"/>
    <w:p w14:paraId="51E0385C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提前结清明细</w:t>
      </w:r>
      <w:r w:rsidRPr="00193516">
        <w:rPr>
          <w:rFonts w:eastAsia="宋体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2620"/>
        <w:gridCol w:w="1278"/>
        <w:gridCol w:w="2070"/>
        <w:gridCol w:w="893"/>
        <w:gridCol w:w="4444"/>
      </w:tblGrid>
      <w:tr w:rsidR="0034123D" w:rsidRPr="00B54A6A" w14:paraId="2933A551" w14:textId="77777777" w:rsidTr="00D77E6F">
        <w:tc>
          <w:tcPr>
            <w:tcW w:w="948" w:type="pct"/>
            <w:shd w:val="clear" w:color="auto" w:fill="BDD6EE" w:themeFill="accent5" w:themeFillTint="66"/>
          </w:tcPr>
          <w:p w14:paraId="21DF0C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939" w:type="pct"/>
            <w:shd w:val="clear" w:color="auto" w:fill="BDD6EE" w:themeFill="accent5" w:themeFillTint="66"/>
          </w:tcPr>
          <w:p w14:paraId="04EF2D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458" w:type="pct"/>
            <w:shd w:val="clear" w:color="auto" w:fill="BDD6EE" w:themeFill="accent5" w:themeFillTint="66"/>
          </w:tcPr>
          <w:p w14:paraId="66A86E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669D8A8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44D8E4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593" w:type="pct"/>
            <w:shd w:val="clear" w:color="auto" w:fill="BDD6EE" w:themeFill="accent5" w:themeFillTint="66"/>
          </w:tcPr>
          <w:p w14:paraId="4FB9E28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289FF05" w14:textId="77777777" w:rsidTr="00D77E6F">
        <w:tc>
          <w:tcPr>
            <w:tcW w:w="948" w:type="pct"/>
            <w:shd w:val="clear" w:color="auto" w:fill="FFFFFF"/>
          </w:tcPr>
          <w:p w14:paraId="3D59D3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939" w:type="pct"/>
            <w:shd w:val="clear" w:color="auto" w:fill="FFFFFF"/>
          </w:tcPr>
          <w:p w14:paraId="3A08C7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458" w:type="pct"/>
            <w:shd w:val="clear" w:color="auto" w:fill="FFFFFF"/>
          </w:tcPr>
          <w:p w14:paraId="7DC981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shd w:val="clear" w:color="auto" w:fill="FFFFFF"/>
          </w:tcPr>
          <w:p w14:paraId="3682E9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20" w:type="pct"/>
            <w:shd w:val="clear" w:color="auto" w:fill="FFFFFF"/>
          </w:tcPr>
          <w:p w14:paraId="574D7C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593" w:type="pct"/>
            <w:shd w:val="clear" w:color="auto" w:fill="FFFFFF"/>
            <w:vAlign w:val="center"/>
          </w:tcPr>
          <w:p w14:paraId="529E00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53092BF2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21E7C78B" w14:textId="77777777" w:rsidR="0034123D" w:rsidRPr="00B54A6A" w:rsidRDefault="0034123D" w:rsidP="0034123D">
      <w:pPr>
        <w:pStyle w:val="3"/>
        <w:rPr>
          <w:rFonts w:eastAsia="宋体"/>
        </w:rPr>
      </w:pPr>
      <w:bookmarkStart w:id="206" w:name="_Toc33710372"/>
      <w:r w:rsidRPr="00B54A6A">
        <w:rPr>
          <w:rFonts w:eastAsia="宋体"/>
        </w:rPr>
        <w:t>响应参数说明</w:t>
      </w:r>
      <w:bookmarkEnd w:id="2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411"/>
        <w:gridCol w:w="3197"/>
        <w:gridCol w:w="2012"/>
        <w:gridCol w:w="1532"/>
        <w:gridCol w:w="2372"/>
      </w:tblGrid>
      <w:tr w:rsidR="0034123D" w:rsidRPr="00B54A6A" w14:paraId="27837D3E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3DEF7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864" w:type="pct"/>
            <w:shd w:val="clear" w:color="auto" w:fill="BDD6EE" w:themeFill="accent5" w:themeFillTint="66"/>
          </w:tcPr>
          <w:p w14:paraId="2BBCCDA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146" w:type="pct"/>
            <w:shd w:val="clear" w:color="auto" w:fill="BDD6EE" w:themeFill="accent5" w:themeFillTint="66"/>
          </w:tcPr>
          <w:p w14:paraId="052AD09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21" w:type="pct"/>
            <w:shd w:val="clear" w:color="auto" w:fill="BDD6EE" w:themeFill="accent5" w:themeFillTint="66"/>
          </w:tcPr>
          <w:p w14:paraId="569034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49" w:type="pct"/>
            <w:shd w:val="clear" w:color="auto" w:fill="BDD6EE" w:themeFill="accent5" w:themeFillTint="66"/>
          </w:tcPr>
          <w:p w14:paraId="7537123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CC25D5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0301CA93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748F" w14:textId="77777777" w:rsidR="0034123D" w:rsidRPr="00B54A6A" w:rsidRDefault="006227E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q</w:t>
            </w:r>
            <w:r>
              <w:rPr>
                <w:rFonts w:eastAsia="宋体"/>
              </w:rPr>
              <w:t>ueryId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8544" w14:textId="77777777" w:rsidR="0034123D" w:rsidRPr="00B54A6A" w:rsidRDefault="006227E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结果查询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4A2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6D3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15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EE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3B9C441E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52664" w14:textId="1AA0EA06" w:rsidR="0034123D" w:rsidRPr="00B54A6A" w:rsidRDefault="00835909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etRe</w:t>
            </w:r>
            <w:r>
              <w:rPr>
                <w:rFonts w:eastAsia="宋体" w:hint="eastAsia"/>
              </w:rPr>
              <w:t>sp</w:t>
            </w:r>
            <w:r w:rsidR="0034123D" w:rsidRPr="00B54A6A">
              <w:rPr>
                <w:rFonts w:eastAsia="宋体"/>
              </w:rPr>
              <w:t>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EC4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客户方提前结清申请结果：承租人与资金方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F5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D60B" w14:textId="77777777" w:rsidR="0034123D" w:rsidRPr="00B54A6A" w:rsidRDefault="003940A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3DB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4CA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71504CE1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005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207" w:name="_Hlk29215647"/>
            <w:r w:rsidRPr="00B54A6A">
              <w:rPr>
                <w:rFonts w:eastAsia="宋体"/>
              </w:rPr>
              <w:t>etRespSubList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35A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资金方提前结清申请结果：资金方与机构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4D66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51B4" w14:textId="77777777" w:rsidR="0034123D" w:rsidRPr="00B54A6A" w:rsidRDefault="003940A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85A0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1D3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非返利为空</w:t>
            </w:r>
          </w:p>
        </w:tc>
      </w:tr>
    </w:tbl>
    <w:bookmarkEnd w:id="207"/>
    <w:p w14:paraId="30A256F0" w14:textId="1CDBD402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客户方提前结清申请结果：承租人与资金方</w:t>
      </w:r>
      <w:r w:rsidRPr="00193516">
        <w:rPr>
          <w:rFonts w:eastAsia="宋体"/>
        </w:rPr>
        <w:t>(</w:t>
      </w:r>
      <w:r w:rsidR="00835909">
        <w:rPr>
          <w:rFonts w:eastAsia="宋体"/>
        </w:rPr>
        <w:t>etRe</w:t>
      </w:r>
      <w:r w:rsidR="00835909">
        <w:rPr>
          <w:rFonts w:eastAsia="宋体" w:hint="eastAsia"/>
        </w:rPr>
        <w:t>sp</w:t>
      </w:r>
      <w:r w:rsidR="00835909" w:rsidRPr="00B54A6A">
        <w:rPr>
          <w:rFonts w:eastAsia="宋体"/>
        </w:rPr>
        <w:t>List</w:t>
      </w:r>
      <w:r w:rsidRPr="00193516">
        <w:rPr>
          <w:rFonts w:eastAsia="宋体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217"/>
        <w:gridCol w:w="2737"/>
        <w:gridCol w:w="968"/>
        <w:gridCol w:w="1071"/>
        <w:gridCol w:w="3356"/>
      </w:tblGrid>
      <w:tr w:rsidR="0034123D" w:rsidRPr="00B54A6A" w14:paraId="397C8475" w14:textId="77777777" w:rsidTr="00977AFC">
        <w:tc>
          <w:tcPr>
            <w:tcW w:w="932" w:type="pct"/>
            <w:shd w:val="clear" w:color="auto" w:fill="BDD6EE" w:themeFill="accent5" w:themeFillTint="66"/>
          </w:tcPr>
          <w:p w14:paraId="5EEE111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参数</w:t>
            </w:r>
          </w:p>
        </w:tc>
        <w:tc>
          <w:tcPr>
            <w:tcW w:w="1153" w:type="pct"/>
            <w:shd w:val="clear" w:color="auto" w:fill="BDD6EE" w:themeFill="accent5" w:themeFillTint="66"/>
          </w:tcPr>
          <w:p w14:paraId="6E13CD9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1" w:type="pct"/>
            <w:shd w:val="clear" w:color="auto" w:fill="BDD6EE" w:themeFill="accent5" w:themeFillTint="66"/>
          </w:tcPr>
          <w:p w14:paraId="08C319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3FAEC47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2EB4D2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203" w:type="pct"/>
            <w:shd w:val="clear" w:color="auto" w:fill="BDD6EE" w:themeFill="accent5" w:themeFillTint="66"/>
          </w:tcPr>
          <w:p w14:paraId="6A00BD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BF5705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253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E85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F0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082C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DF0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78A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473E664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0BEF" w14:textId="30A8A152" w:rsidR="0034123D" w:rsidRPr="00B54A6A" w:rsidRDefault="00835909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 w:rsidR="0034123D" w:rsidRPr="00B54A6A">
              <w:rPr>
                <w:rFonts w:eastAsia="宋体"/>
              </w:rPr>
              <w:t>tatus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7E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9B9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E09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E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46B8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失败</w:t>
            </w:r>
          </w:p>
          <w:p w14:paraId="43EE34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</w:tc>
      </w:tr>
      <w:tr w:rsidR="0034123D" w:rsidRPr="00B54A6A" w14:paraId="35A84DC3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A56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CF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6BD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DD2E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1BF9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CA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提前结清检查失败说明</w:t>
            </w:r>
          </w:p>
        </w:tc>
      </w:tr>
      <w:tr w:rsidR="00490DD5" w:rsidRPr="00B54A6A" w14:paraId="571446B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035D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D23E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提前结清未偿还本金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44A1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9F7F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F77CB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8A7A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63D0038F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662B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6658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提前结清应收租金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3F4B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90DDE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CD86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5948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65FB695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6E13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A2AC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7D2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CEE8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596E3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5F00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777BC5F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802D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406C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55A9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19DA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7193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E2C7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461C925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1848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etTotRmndAmt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63CA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提前结清多收款总金额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09D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70FB7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D4A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8141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23CD8B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445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6A11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提前结清应收款总金额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FF68D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25A09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4EACE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AB03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7BBC13D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64A2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46E7A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提前结清多收款总金额及抵扣项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E6B6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83E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2CA3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50209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4AC26C01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39F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73D6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提前结清当前应收总金额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95EB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6216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E0C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E72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1B4EE8D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3BF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etDate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7C8F4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提前结清日期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4F807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1802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DB0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D186D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 w:hint="eastAsia"/>
              </w:rPr>
              <w:t>y</w:t>
            </w:r>
            <w:r>
              <w:rPr>
                <w:rFonts w:eastAsia="宋体"/>
              </w:rPr>
              <w:t>yyy</w:t>
            </w:r>
            <w:r w:rsidRPr="00B54A6A">
              <w:rPr>
                <w:rFonts w:eastAsia="宋体"/>
              </w:rPr>
              <w:t>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6218A9" w:rsidRPr="00B54A6A" w14:paraId="2AFE8F22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22E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CFBD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34A4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D4D25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6EEA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E51F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3C931227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7496" w14:textId="504F71AD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E92EE" w14:textId="60046025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98CA" w14:textId="47AD2325" w:rsidR="00977AFC" w:rsidRPr="003708B3" w:rsidRDefault="00977AFC" w:rsidP="00977AFC">
            <w:pPr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5F8B" w14:textId="582A1E74" w:rsidR="00977AFC" w:rsidRPr="0098109B" w:rsidRDefault="00977AFC" w:rsidP="00977AFC">
            <w:pPr>
              <w:jc w:val="both"/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092C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C73C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54B68672" w14:textId="77777777" w:rsidTr="002F724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4256" w14:textId="77777777" w:rsidR="00977AFC" w:rsidRDefault="00977AFC" w:rsidP="00977AFC">
            <w:pPr>
              <w:rPr>
                <w:rFonts w:ascii="Calibri" w:eastAsia="华文楷体" w:hAnsi="Calibri" w:cstheme="minorBidi"/>
                <w:szCs w:val="21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2E4" w14:textId="77777777" w:rsidR="00977AFC" w:rsidRDefault="00977AFC" w:rsidP="00977AFC">
            <w:pPr>
              <w:jc w:val="both"/>
              <w:rPr>
                <w:rFonts w:ascii="Calibri" w:eastAsia="华文楷体" w:hAnsi="Calibri" w:cstheme="minorBidi"/>
                <w:szCs w:val="21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798A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A37B" w14:textId="77777777" w:rsidR="00977AFC" w:rsidRDefault="00977AFC" w:rsidP="00977AFC">
            <w:pPr>
              <w:jc w:val="both"/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BABBC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7FD20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226216B4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A511" w14:textId="6BB7D727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549E" w14:textId="06C5EF8E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A0A43" w14:textId="7283BBC7" w:rsidR="00977AFC" w:rsidRPr="003708B3" w:rsidRDefault="00977AFC" w:rsidP="00977AFC">
            <w:pPr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9684" w14:textId="42C7AD0A" w:rsidR="00977AFC" w:rsidRPr="0098109B" w:rsidRDefault="00977AFC" w:rsidP="00977AFC">
            <w:pPr>
              <w:jc w:val="both"/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30831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E0929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</w:tbl>
    <w:p w14:paraId="02C5E006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资金方提前结清申请结果：资金方与机构</w:t>
      </w:r>
      <w:r w:rsidRPr="00193516">
        <w:rPr>
          <w:rFonts w:eastAsia="宋体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335"/>
        <w:gridCol w:w="2071"/>
        <w:gridCol w:w="2071"/>
        <w:gridCol w:w="982"/>
        <w:gridCol w:w="2890"/>
      </w:tblGrid>
      <w:tr w:rsidR="0034123D" w:rsidRPr="00B54A6A" w14:paraId="55AF9B62" w14:textId="77777777" w:rsidTr="00977AFC">
        <w:tc>
          <w:tcPr>
            <w:tcW w:w="932" w:type="pct"/>
            <w:shd w:val="clear" w:color="auto" w:fill="BDD6EE" w:themeFill="accent5" w:themeFillTint="66"/>
          </w:tcPr>
          <w:p w14:paraId="7C30036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95" w:type="pct"/>
            <w:shd w:val="clear" w:color="auto" w:fill="BDD6EE" w:themeFill="accent5" w:themeFillTint="66"/>
          </w:tcPr>
          <w:p w14:paraId="58FF22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4EEA76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13D66E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24567D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036" w:type="pct"/>
            <w:shd w:val="clear" w:color="auto" w:fill="BDD6EE" w:themeFill="accent5" w:themeFillTint="66"/>
          </w:tcPr>
          <w:p w14:paraId="250BED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3052289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CF6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686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DD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D5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AE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7B1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22130B4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11FB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9DF4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提前结清未偿还本金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A7653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271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F4A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CB6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2F51DD77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E010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98E9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提前结清应收租金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AE6FB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F7D6" w14:textId="77777777" w:rsidR="009332E0" w:rsidRPr="00B54A6A" w:rsidRDefault="005439F2" w:rsidP="009332E0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B69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D9821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536C38D0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EFE6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4A4E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提前结清应收罚息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08700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DDCC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4A9E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12F6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613611B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6E68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8CBC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7D300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8483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6371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B554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1B3368E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3384E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lastRenderedPageBreak/>
              <w:t>etTotRmndAmt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EE76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提前结清多收款总金额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14E3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1138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797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C30B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7B4216E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BE24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3688C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提前结清应收款总金额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9EA6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0D57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7D93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B485F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454547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464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49BE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提前结清多收款总金额及抵扣项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5D517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CAFBF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E47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836B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DFE9C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96D1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E71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提前结清当前应收总金额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41762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C7E5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660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BE4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1BADC8D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8BE5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etDate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BDA44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提前结清日期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12C6E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6DF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C685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A6B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15634A" w:rsidRPr="00B54A6A" w14:paraId="156D282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E4C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809C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CF7E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E12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65F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5AD3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504A4181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D586" w14:textId="418C86AF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53B5C" w14:textId="4717BA72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335C7" w14:textId="74587D34" w:rsidR="00977AFC" w:rsidRPr="001B18E1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2E8CA" w14:textId="01C83346" w:rsidR="00977AFC" w:rsidRPr="0098109B" w:rsidRDefault="00977AFC" w:rsidP="00977AFC">
            <w:pPr>
              <w:jc w:val="both"/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4A87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D8EA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6C5787BB" w14:textId="77777777" w:rsidTr="00533DB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8ADE" w14:textId="74FEF3B0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66EE" w14:textId="73D7905C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B6ABE" w14:textId="2FCA0924" w:rsidR="00977AFC" w:rsidRPr="00C95E80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A9ED" w14:textId="74CD7D52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5DE10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D40B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2F18AD54" w14:textId="77777777" w:rsidTr="002F724B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9944" w14:textId="60BE326D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8552" w14:textId="7BA1614D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566E" w14:textId="791EC1C7" w:rsidR="00977AFC" w:rsidRPr="00C95E80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AA47" w14:textId="2BFCE468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A6D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9E8E7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</w:tbl>
    <w:p w14:paraId="17AAD975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10651D32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08" w:name="_Toc33710373"/>
      <w:r w:rsidRPr="00B54A6A">
        <w:rPr>
          <w:rFonts w:ascii="Times New Roman" w:eastAsia="宋体" w:hAnsi="Times New Roman" w:cs="Times New Roman"/>
        </w:rPr>
        <w:t>提前结清结果查询</w:t>
      </w:r>
      <w:bookmarkEnd w:id="208"/>
    </w:p>
    <w:p w14:paraId="121DC9C7" w14:textId="77777777" w:rsidR="0034123D" w:rsidRPr="00B54A6A" w:rsidRDefault="0034123D" w:rsidP="0034123D">
      <w:pPr>
        <w:pStyle w:val="3"/>
        <w:rPr>
          <w:rFonts w:eastAsia="宋体"/>
        </w:rPr>
      </w:pPr>
      <w:bookmarkStart w:id="209" w:name="_Toc33710374"/>
      <w:r w:rsidRPr="00B54A6A">
        <w:rPr>
          <w:rFonts w:eastAsia="宋体"/>
        </w:rPr>
        <w:t>功能描述</w:t>
      </w:r>
      <w:bookmarkEnd w:id="209"/>
    </w:p>
    <w:p w14:paraId="1BD29D21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提前结清申请处理成功后，根据批次号查询该批次提前结清申请的处理结果。</w:t>
      </w:r>
    </w:p>
    <w:p w14:paraId="79E2B98D" w14:textId="77777777" w:rsidR="0034123D" w:rsidRPr="00B54A6A" w:rsidRDefault="0034123D" w:rsidP="0034123D">
      <w:pPr>
        <w:pStyle w:val="3"/>
        <w:rPr>
          <w:rFonts w:eastAsia="宋体"/>
        </w:rPr>
      </w:pPr>
      <w:bookmarkStart w:id="210" w:name="_Toc33710375"/>
      <w:r w:rsidRPr="00B54A6A">
        <w:rPr>
          <w:rFonts w:eastAsia="宋体"/>
        </w:rPr>
        <w:t>业务逻辑</w:t>
      </w:r>
      <w:bookmarkEnd w:id="210"/>
    </w:p>
    <w:p w14:paraId="09F549C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正式提前结清申请的结果查询，均调用此接口服务。</w:t>
      </w:r>
    </w:p>
    <w:p w14:paraId="221B9B47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如提前结清申请业务量较多（单批次大于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1820B9AE" w14:textId="77777777" w:rsidR="0034123D" w:rsidRDefault="0034123D" w:rsidP="0034123D">
      <w:pPr>
        <w:pStyle w:val="3"/>
        <w:rPr>
          <w:rFonts w:eastAsia="宋体"/>
        </w:rPr>
      </w:pPr>
      <w:bookmarkStart w:id="211" w:name="_Toc33710376"/>
      <w:r w:rsidRPr="00B54A6A">
        <w:rPr>
          <w:rFonts w:eastAsia="宋体"/>
        </w:rPr>
        <w:lastRenderedPageBreak/>
        <w:t>请求</w:t>
      </w:r>
      <w:r w:rsidRPr="00B54A6A">
        <w:rPr>
          <w:rFonts w:eastAsia="宋体"/>
        </w:rPr>
        <w:t>URL</w:t>
      </w:r>
      <w:bookmarkEnd w:id="211"/>
    </w:p>
    <w:p w14:paraId="3A7FF53E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prepaymentResult</w:t>
      </w:r>
    </w:p>
    <w:p w14:paraId="59F02BBB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DCA8776" w14:textId="77777777" w:rsidR="00FE7DA7" w:rsidRPr="00FE7DA7" w:rsidRDefault="00FE7DA7" w:rsidP="00FE7DA7"/>
    <w:p w14:paraId="0DBBB49A" w14:textId="77777777" w:rsidR="0034123D" w:rsidRPr="00B54A6A" w:rsidRDefault="0034123D" w:rsidP="0034123D">
      <w:pPr>
        <w:pStyle w:val="3"/>
        <w:rPr>
          <w:rFonts w:eastAsia="宋体"/>
        </w:rPr>
      </w:pPr>
      <w:bookmarkStart w:id="212" w:name="_Toc33710377"/>
      <w:r w:rsidRPr="00B54A6A">
        <w:rPr>
          <w:rFonts w:eastAsia="宋体"/>
        </w:rPr>
        <w:t>请求参数说明</w:t>
      </w:r>
      <w:bookmarkEnd w:id="2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281"/>
        <w:gridCol w:w="2723"/>
        <w:gridCol w:w="1596"/>
        <w:gridCol w:w="1596"/>
        <w:gridCol w:w="2254"/>
      </w:tblGrid>
      <w:tr w:rsidR="0034123D" w:rsidRPr="00B54A6A" w14:paraId="7306EE7C" w14:textId="77777777" w:rsidTr="00D77E6F">
        <w:tc>
          <w:tcPr>
            <w:tcW w:w="896" w:type="pct"/>
            <w:shd w:val="clear" w:color="auto" w:fill="BDD6EE" w:themeFill="accent5" w:themeFillTint="66"/>
          </w:tcPr>
          <w:p w14:paraId="750C3FC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71F87CB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64D5E3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7C756B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FB0BD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A7198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08D1F59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D76" w14:textId="77777777" w:rsidR="0034123D" w:rsidRPr="00B54A6A" w:rsidRDefault="003B2F9B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queryId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37FCB" w14:textId="77777777" w:rsidR="0034123D" w:rsidRPr="00B54A6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提前结清结果查询</w:t>
            </w:r>
            <w:r>
              <w:rPr>
                <w:rFonts w:eastAsia="宋体" w:hint="eastAsia"/>
                <w:color w:val="000000" w:themeColor="text1"/>
              </w:rPr>
              <w:t>I</w:t>
            </w:r>
            <w:r>
              <w:rPr>
                <w:rFonts w:eastAsia="宋体"/>
                <w:color w:val="000000" w:themeColor="text1"/>
              </w:rPr>
              <w:t>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663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F184E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2C2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700A" w14:textId="77777777" w:rsidR="0034123D" w:rsidRPr="00B54A6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127F18">
              <w:rPr>
                <w:rFonts w:eastAsia="宋体" w:hint="eastAsia"/>
                <w:color w:val="000000" w:themeColor="text1"/>
              </w:rPr>
              <w:t>提前结清申请时的返回的结果查询</w:t>
            </w:r>
            <w:r w:rsidRPr="00127F18">
              <w:rPr>
                <w:rFonts w:eastAsia="宋体" w:hint="eastAsia"/>
                <w:color w:val="000000" w:themeColor="text1"/>
              </w:rPr>
              <w:t>I</w:t>
            </w:r>
            <w:r w:rsidRPr="00127F18">
              <w:rPr>
                <w:rFonts w:eastAsia="宋体"/>
                <w:color w:val="000000" w:themeColor="text1"/>
              </w:rPr>
              <w:t>D</w:t>
            </w:r>
          </w:p>
        </w:tc>
      </w:tr>
    </w:tbl>
    <w:p w14:paraId="70F892DD" w14:textId="77777777" w:rsidR="0034123D" w:rsidRPr="00B54A6A" w:rsidRDefault="0034123D" w:rsidP="0034123D">
      <w:pPr>
        <w:pStyle w:val="3"/>
        <w:rPr>
          <w:rFonts w:eastAsia="宋体"/>
        </w:rPr>
      </w:pPr>
      <w:bookmarkStart w:id="213" w:name="_Toc33710378"/>
      <w:r w:rsidRPr="00B54A6A">
        <w:rPr>
          <w:rFonts w:eastAsia="宋体"/>
        </w:rPr>
        <w:t>响应参数说明</w:t>
      </w:r>
      <w:bookmarkEnd w:id="2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3122"/>
        <w:gridCol w:w="2254"/>
        <w:gridCol w:w="1342"/>
        <w:gridCol w:w="1345"/>
        <w:gridCol w:w="3753"/>
      </w:tblGrid>
      <w:tr w:rsidR="0034123D" w:rsidRPr="00B54A6A" w14:paraId="2631BC00" w14:textId="77777777" w:rsidTr="00D77E6F">
        <w:tc>
          <w:tcPr>
            <w:tcW w:w="765" w:type="pct"/>
            <w:shd w:val="clear" w:color="auto" w:fill="BDD6EE" w:themeFill="accent5" w:themeFillTint="66"/>
          </w:tcPr>
          <w:p w14:paraId="0B271A1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19" w:type="pct"/>
            <w:shd w:val="clear" w:color="auto" w:fill="BDD6EE" w:themeFill="accent5" w:themeFillTint="66"/>
          </w:tcPr>
          <w:p w14:paraId="76212D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1EE14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81" w:type="pct"/>
            <w:shd w:val="clear" w:color="auto" w:fill="BDD6EE" w:themeFill="accent5" w:themeFillTint="66"/>
          </w:tcPr>
          <w:p w14:paraId="55A3F1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82" w:type="pct"/>
            <w:shd w:val="clear" w:color="auto" w:fill="BDD6EE" w:themeFill="accent5" w:themeFillTint="66"/>
          </w:tcPr>
          <w:p w14:paraId="0D6730E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45" w:type="pct"/>
            <w:shd w:val="clear" w:color="auto" w:fill="BDD6EE" w:themeFill="accent5" w:themeFillTint="66"/>
          </w:tcPr>
          <w:p w14:paraId="4ACC99B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A1D1F47" w14:textId="77777777" w:rsidTr="00D77E6F">
        <w:tc>
          <w:tcPr>
            <w:tcW w:w="765" w:type="pct"/>
            <w:shd w:val="clear" w:color="auto" w:fill="auto"/>
          </w:tcPr>
          <w:p w14:paraId="5D062085" w14:textId="079FE59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etRes</w:t>
            </w:r>
            <w:r w:rsidR="00835909">
              <w:rPr>
                <w:rFonts w:eastAsia="宋体" w:hint="eastAsia"/>
              </w:rPr>
              <w:t>p</w:t>
            </w:r>
            <w:r w:rsidRPr="00B54A6A">
              <w:rPr>
                <w:rFonts w:eastAsia="宋体"/>
              </w:rPr>
              <w:t>List</w:t>
            </w:r>
          </w:p>
        </w:tc>
        <w:tc>
          <w:tcPr>
            <w:tcW w:w="1119" w:type="pct"/>
            <w:shd w:val="clear" w:color="auto" w:fill="auto"/>
          </w:tcPr>
          <w:p w14:paraId="4F1A63F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提前结清明细</w:t>
            </w:r>
          </w:p>
        </w:tc>
        <w:tc>
          <w:tcPr>
            <w:tcW w:w="808" w:type="pct"/>
            <w:shd w:val="clear" w:color="auto" w:fill="auto"/>
          </w:tcPr>
          <w:p w14:paraId="42799F72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81" w:type="pct"/>
            <w:shd w:val="clear" w:color="auto" w:fill="auto"/>
          </w:tcPr>
          <w:p w14:paraId="4EE6B26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82" w:type="pct"/>
            <w:shd w:val="clear" w:color="auto" w:fill="auto"/>
          </w:tcPr>
          <w:p w14:paraId="0356F908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52B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6A45AB80" w14:textId="1C379811" w:rsidR="0034123D" w:rsidRPr="00193516" w:rsidRDefault="0034123D" w:rsidP="0034123D">
      <w:pPr>
        <w:rPr>
          <w:rFonts w:eastAsia="宋体"/>
          <w:color w:val="000000" w:themeColor="text1"/>
        </w:rPr>
      </w:pPr>
      <w:r w:rsidRPr="00193516">
        <w:rPr>
          <w:rFonts w:eastAsia="宋体"/>
          <w:color w:val="000000" w:themeColor="text1"/>
        </w:rPr>
        <w:t>提前结清明细</w:t>
      </w:r>
      <w:r w:rsidRPr="00193516">
        <w:rPr>
          <w:rFonts w:eastAsia="宋体"/>
          <w:color w:val="000000" w:themeColor="text1"/>
        </w:rPr>
        <w:t>(</w:t>
      </w:r>
      <w:r w:rsidRPr="00193516">
        <w:rPr>
          <w:rFonts w:eastAsia="宋体"/>
        </w:rPr>
        <w:t>etRes</w:t>
      </w:r>
      <w:r w:rsidR="00835909">
        <w:rPr>
          <w:rFonts w:eastAsia="宋体" w:hint="eastAsia"/>
        </w:rPr>
        <w:t>p</w:t>
      </w:r>
      <w:r w:rsidRPr="00193516">
        <w:rPr>
          <w:rFonts w:eastAsia="宋体"/>
        </w:rPr>
        <w:t>List</w:t>
      </w:r>
      <w:r w:rsidRPr="00193516">
        <w:rPr>
          <w:rFonts w:eastAsia="宋体"/>
          <w:color w:val="000000" w:themeColor="text1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3530"/>
        <w:gridCol w:w="1968"/>
        <w:gridCol w:w="1183"/>
        <w:gridCol w:w="1183"/>
        <w:gridCol w:w="4227"/>
      </w:tblGrid>
      <w:tr w:rsidR="0034123D" w:rsidRPr="00B54A6A" w14:paraId="2BD67C62" w14:textId="77777777" w:rsidTr="00D77E6F">
        <w:tc>
          <w:tcPr>
            <w:tcW w:w="666" w:type="pct"/>
            <w:shd w:val="clear" w:color="auto" w:fill="BDD6EE" w:themeFill="accent5" w:themeFillTint="66"/>
          </w:tcPr>
          <w:p w14:paraId="0DD13C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65" w:type="pct"/>
            <w:shd w:val="clear" w:color="auto" w:fill="BDD6EE" w:themeFill="accent5" w:themeFillTint="66"/>
          </w:tcPr>
          <w:p w14:paraId="2F1DC0E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05" w:type="pct"/>
            <w:shd w:val="clear" w:color="auto" w:fill="BDD6EE" w:themeFill="accent5" w:themeFillTint="66"/>
          </w:tcPr>
          <w:p w14:paraId="237E359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3BDA82E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48DC8F5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515" w:type="pct"/>
            <w:shd w:val="clear" w:color="auto" w:fill="BDD6EE" w:themeFill="accent5" w:themeFillTint="66"/>
          </w:tcPr>
          <w:p w14:paraId="5074CC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72AB231" w14:textId="77777777" w:rsidTr="00D77E6F">
        <w:tc>
          <w:tcPr>
            <w:tcW w:w="666" w:type="pct"/>
            <w:shd w:val="clear" w:color="auto" w:fill="FFFFFF"/>
          </w:tcPr>
          <w:p w14:paraId="5E6E775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265" w:type="pct"/>
            <w:shd w:val="clear" w:color="auto" w:fill="FFFFFF"/>
          </w:tcPr>
          <w:p w14:paraId="4EE455B6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05" w:type="pct"/>
            <w:shd w:val="clear" w:color="auto" w:fill="FFFFFF"/>
          </w:tcPr>
          <w:p w14:paraId="28B9078D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5D637D4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4CCA949D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515" w:type="pct"/>
            <w:shd w:val="clear" w:color="auto" w:fill="FFFFFF"/>
          </w:tcPr>
          <w:p w14:paraId="12B43A3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B54A6A" w14:paraId="5778F42A" w14:textId="77777777" w:rsidTr="00D77E6F">
        <w:tc>
          <w:tcPr>
            <w:tcW w:w="666" w:type="pct"/>
            <w:shd w:val="clear" w:color="auto" w:fill="FFFFFF"/>
          </w:tcPr>
          <w:p w14:paraId="2C02C397" w14:textId="698DFFEC" w:rsidR="0034123D" w:rsidRPr="00B54A6A" w:rsidRDefault="00835909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</w:rPr>
              <w:t>s</w:t>
            </w:r>
            <w:r w:rsidR="0034123D" w:rsidRPr="00B54A6A">
              <w:rPr>
                <w:rFonts w:eastAsia="宋体"/>
              </w:rPr>
              <w:t>tatus</w:t>
            </w:r>
          </w:p>
        </w:tc>
        <w:tc>
          <w:tcPr>
            <w:tcW w:w="1265" w:type="pct"/>
            <w:shd w:val="clear" w:color="auto" w:fill="FFFFFF"/>
          </w:tcPr>
          <w:p w14:paraId="01163DC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提前结清结果</w:t>
            </w:r>
          </w:p>
        </w:tc>
        <w:tc>
          <w:tcPr>
            <w:tcW w:w="705" w:type="pct"/>
            <w:shd w:val="clear" w:color="auto" w:fill="FFFFFF"/>
          </w:tcPr>
          <w:p w14:paraId="4D4C4DB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34F14B8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0BDA999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515" w:type="pct"/>
            <w:shd w:val="clear" w:color="auto" w:fill="FFFFFF"/>
          </w:tcPr>
          <w:p w14:paraId="5C43A3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处理中</w:t>
            </w:r>
          </w:p>
          <w:p w14:paraId="29D429F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  <w:p w14:paraId="4B5A04DA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失败</w:t>
            </w:r>
          </w:p>
        </w:tc>
      </w:tr>
      <w:tr w:rsidR="0034123D" w:rsidRPr="00B54A6A" w14:paraId="423B7A25" w14:textId="77777777" w:rsidTr="00D77E6F">
        <w:tc>
          <w:tcPr>
            <w:tcW w:w="666" w:type="pct"/>
            <w:shd w:val="clear" w:color="auto" w:fill="FFFFFF"/>
          </w:tcPr>
          <w:p w14:paraId="563BC859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etStlDate</w:t>
            </w:r>
          </w:p>
        </w:tc>
        <w:tc>
          <w:tcPr>
            <w:tcW w:w="1265" w:type="pct"/>
            <w:shd w:val="clear" w:color="auto" w:fill="FFFFFF"/>
          </w:tcPr>
          <w:p w14:paraId="4E81D70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提前结清完成日期</w:t>
            </w:r>
          </w:p>
        </w:tc>
        <w:tc>
          <w:tcPr>
            <w:tcW w:w="705" w:type="pct"/>
            <w:shd w:val="clear" w:color="auto" w:fill="FFFFFF"/>
          </w:tcPr>
          <w:p w14:paraId="6623C398" w14:textId="77777777" w:rsidR="0034123D" w:rsidRPr="00B54A6A" w:rsidRDefault="00EE1195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5138F1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5A64216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515" w:type="pct"/>
            <w:shd w:val="clear" w:color="auto" w:fill="FFFFFF"/>
          </w:tcPr>
          <w:p w14:paraId="4E62E016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34123D" w:rsidRPr="00B54A6A" w14:paraId="77B25A3E" w14:textId="77777777" w:rsidTr="00D77E6F">
        <w:tc>
          <w:tcPr>
            <w:tcW w:w="666" w:type="pct"/>
            <w:shd w:val="clear" w:color="auto" w:fill="FFFFFF"/>
          </w:tcPr>
          <w:p w14:paraId="7EC9A239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265" w:type="pct"/>
            <w:shd w:val="clear" w:color="auto" w:fill="FFFFFF"/>
          </w:tcPr>
          <w:p w14:paraId="18615B2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705" w:type="pct"/>
            <w:shd w:val="clear" w:color="auto" w:fill="FFFFFF"/>
          </w:tcPr>
          <w:p w14:paraId="69F36134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38E4E6E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407AEBAF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515" w:type="pct"/>
            <w:shd w:val="clear" w:color="auto" w:fill="FFFFFF"/>
          </w:tcPr>
          <w:p w14:paraId="46B0622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提前结清失败说明</w:t>
            </w:r>
          </w:p>
        </w:tc>
      </w:tr>
    </w:tbl>
    <w:p w14:paraId="103CE1D4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0AB04BAC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14" w:name="_Toc33710379"/>
      <w:r w:rsidRPr="00B54A6A">
        <w:rPr>
          <w:rFonts w:ascii="Times New Roman" w:eastAsia="宋体" w:hAnsi="Times New Roman" w:cs="Times New Roman"/>
        </w:rPr>
        <w:t>回购申请</w:t>
      </w:r>
      <w:bookmarkEnd w:id="214"/>
    </w:p>
    <w:p w14:paraId="2853CE2B" w14:textId="77777777" w:rsidR="0034123D" w:rsidRPr="00B54A6A" w:rsidRDefault="0034123D" w:rsidP="0034123D">
      <w:pPr>
        <w:pStyle w:val="3"/>
        <w:rPr>
          <w:rFonts w:eastAsia="宋体"/>
        </w:rPr>
      </w:pPr>
      <w:bookmarkStart w:id="215" w:name="_Toc33710380"/>
      <w:r w:rsidRPr="00B54A6A">
        <w:rPr>
          <w:rFonts w:eastAsia="宋体"/>
        </w:rPr>
        <w:t>功能描述</w:t>
      </w:r>
      <w:bookmarkEnd w:id="215"/>
    </w:p>
    <w:p w14:paraId="32190271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触发正式回购申请接口。</w:t>
      </w:r>
    </w:p>
    <w:p w14:paraId="047F7315" w14:textId="77777777" w:rsidR="0034123D" w:rsidRPr="00B54A6A" w:rsidRDefault="0034123D" w:rsidP="0034123D">
      <w:pPr>
        <w:pStyle w:val="3"/>
        <w:rPr>
          <w:rFonts w:eastAsia="宋体"/>
        </w:rPr>
      </w:pPr>
      <w:bookmarkStart w:id="216" w:name="_Toc33710381"/>
      <w:r w:rsidRPr="00B54A6A">
        <w:rPr>
          <w:rFonts w:eastAsia="宋体"/>
        </w:rPr>
        <w:t>业务逻辑</w:t>
      </w:r>
      <w:bookmarkEnd w:id="216"/>
    </w:p>
    <w:p w14:paraId="286EB1CA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39A75EF6" w14:textId="77777777" w:rsidR="0034123D" w:rsidRDefault="0034123D" w:rsidP="0034123D">
      <w:pPr>
        <w:rPr>
          <w:rFonts w:eastAsia="宋体"/>
        </w:rPr>
      </w:pPr>
      <w:r w:rsidRPr="00B54A6A">
        <w:rPr>
          <w:rFonts w:eastAsia="宋体"/>
        </w:rPr>
        <w:t>需要保证同一批次中发起回购申请的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编号不可重复，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编号对应合同主状态为已起租，且子状态不能为提前结清</w:t>
      </w:r>
      <w:r>
        <w:rPr>
          <w:rFonts w:eastAsia="宋体" w:hint="eastAsia"/>
        </w:rPr>
        <w:t>及回购</w:t>
      </w:r>
      <w:r w:rsidRPr="00B54A6A">
        <w:rPr>
          <w:rFonts w:eastAsia="宋体"/>
        </w:rPr>
        <w:t>。规则同提前结清。</w:t>
      </w:r>
    </w:p>
    <w:p w14:paraId="64F2CF45" w14:textId="77777777" w:rsidR="0034123D" w:rsidRDefault="0034123D" w:rsidP="0034123D">
      <w:pPr>
        <w:rPr>
          <w:rFonts w:eastAsia="宋体"/>
        </w:rPr>
      </w:pPr>
    </w:p>
    <w:p w14:paraId="520663FB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提前结清日期核心系统</w:t>
      </w:r>
      <w:r>
        <w:rPr>
          <w:rFonts w:eastAsia="宋体" w:hint="eastAsia"/>
        </w:rPr>
        <w:t>按照申请日</w:t>
      </w:r>
      <w:r w:rsidRPr="00B54A6A">
        <w:rPr>
          <w:rFonts w:eastAsia="宋体"/>
        </w:rPr>
        <w:t>计算。</w:t>
      </w:r>
    </w:p>
    <w:p w14:paraId="5A366CD3" w14:textId="77777777" w:rsidR="0034123D" w:rsidRDefault="0034123D" w:rsidP="0034123D">
      <w:pPr>
        <w:pStyle w:val="3"/>
        <w:rPr>
          <w:rFonts w:eastAsia="宋体"/>
        </w:rPr>
      </w:pPr>
      <w:bookmarkStart w:id="217" w:name="_Toc33710382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217"/>
    </w:p>
    <w:p w14:paraId="74F9AFEB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applyRepurchase</w:t>
      </w:r>
    </w:p>
    <w:p w14:paraId="29DEBF56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15F0E8C" w14:textId="77777777" w:rsidR="00FE7DA7" w:rsidRPr="00FE7DA7" w:rsidRDefault="00FE7DA7" w:rsidP="00FE7DA7"/>
    <w:p w14:paraId="16BDF591" w14:textId="77777777" w:rsidR="0034123D" w:rsidRPr="00B54A6A" w:rsidRDefault="0034123D" w:rsidP="0034123D">
      <w:pPr>
        <w:pStyle w:val="3"/>
        <w:rPr>
          <w:rFonts w:eastAsia="宋体"/>
        </w:rPr>
      </w:pPr>
      <w:bookmarkStart w:id="218" w:name="_Toc33710383"/>
      <w:r w:rsidRPr="00B54A6A">
        <w:rPr>
          <w:rFonts w:eastAsia="宋体"/>
        </w:rPr>
        <w:lastRenderedPageBreak/>
        <w:t>请求参数说明</w:t>
      </w:r>
      <w:bookmarkEnd w:id="2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92"/>
        <w:gridCol w:w="2743"/>
        <w:gridCol w:w="1303"/>
        <w:gridCol w:w="1303"/>
        <w:gridCol w:w="3633"/>
      </w:tblGrid>
      <w:tr w:rsidR="0034123D" w:rsidRPr="00B54A6A" w14:paraId="5E9EED24" w14:textId="77777777" w:rsidTr="00D77E6F">
        <w:tc>
          <w:tcPr>
            <w:tcW w:w="852" w:type="pct"/>
            <w:shd w:val="clear" w:color="auto" w:fill="BDD6EE" w:themeFill="accent5" w:themeFillTint="66"/>
          </w:tcPr>
          <w:p w14:paraId="108273F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219" w:name="_Hlk29220398"/>
            <w:r w:rsidRPr="00B54A6A">
              <w:rPr>
                <w:rFonts w:eastAsia="宋体"/>
              </w:rPr>
              <w:t>参数</w:t>
            </w:r>
          </w:p>
        </w:tc>
        <w:tc>
          <w:tcPr>
            <w:tcW w:w="929" w:type="pct"/>
            <w:shd w:val="clear" w:color="auto" w:fill="BDD6EE" w:themeFill="accent5" w:themeFillTint="66"/>
          </w:tcPr>
          <w:p w14:paraId="77A6F4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3" w:type="pct"/>
            <w:shd w:val="clear" w:color="auto" w:fill="BDD6EE" w:themeFill="accent5" w:themeFillTint="66"/>
          </w:tcPr>
          <w:p w14:paraId="5B0116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3C8EC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E22760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6B16A4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A898D92" w14:textId="77777777" w:rsidTr="00D77E6F">
        <w:trPr>
          <w:trHeight w:val="13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C67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etReqList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009A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回购明细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F751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748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41D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3E8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219"/>
    <w:p w14:paraId="0A091F0A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回购明细</w:t>
      </w:r>
      <w:r w:rsidRPr="00193516">
        <w:rPr>
          <w:rFonts w:eastAsia="宋体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1995"/>
        <w:gridCol w:w="1585"/>
        <w:gridCol w:w="2609"/>
        <w:gridCol w:w="974"/>
        <w:gridCol w:w="4126"/>
      </w:tblGrid>
      <w:tr w:rsidR="0034123D" w:rsidRPr="00B54A6A" w14:paraId="47C871BA" w14:textId="77777777" w:rsidTr="00D77E6F">
        <w:tc>
          <w:tcPr>
            <w:tcW w:w="954" w:type="pct"/>
            <w:shd w:val="clear" w:color="auto" w:fill="BDD6EE" w:themeFill="accent5" w:themeFillTint="66"/>
          </w:tcPr>
          <w:p w14:paraId="1AF885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15" w:type="pct"/>
            <w:shd w:val="clear" w:color="auto" w:fill="BDD6EE" w:themeFill="accent5" w:themeFillTint="66"/>
          </w:tcPr>
          <w:p w14:paraId="4B3946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568" w:type="pct"/>
            <w:shd w:val="clear" w:color="auto" w:fill="BDD6EE" w:themeFill="accent5" w:themeFillTint="66"/>
          </w:tcPr>
          <w:p w14:paraId="6F4FA5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935" w:type="pct"/>
            <w:shd w:val="clear" w:color="auto" w:fill="BDD6EE" w:themeFill="accent5" w:themeFillTint="66"/>
          </w:tcPr>
          <w:p w14:paraId="5D93D5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49" w:type="pct"/>
            <w:shd w:val="clear" w:color="auto" w:fill="BDD6EE" w:themeFill="accent5" w:themeFillTint="66"/>
          </w:tcPr>
          <w:p w14:paraId="0B6459C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479" w:type="pct"/>
            <w:shd w:val="clear" w:color="auto" w:fill="BDD6EE" w:themeFill="accent5" w:themeFillTint="66"/>
          </w:tcPr>
          <w:p w14:paraId="23D5451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71700BC" w14:textId="77777777" w:rsidTr="00D77E6F"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B5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F9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9F5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E5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0FA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7C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7884289A" w14:textId="77777777" w:rsidR="0034123D" w:rsidRPr="00B54A6A" w:rsidRDefault="0034123D" w:rsidP="0034123D">
      <w:pPr>
        <w:rPr>
          <w:rFonts w:eastAsia="宋体"/>
        </w:rPr>
      </w:pPr>
    </w:p>
    <w:p w14:paraId="011682E7" w14:textId="77777777" w:rsidR="0034123D" w:rsidRPr="00B54A6A" w:rsidRDefault="0034123D" w:rsidP="0034123D">
      <w:pPr>
        <w:pStyle w:val="3"/>
        <w:rPr>
          <w:rFonts w:eastAsia="宋体"/>
        </w:rPr>
      </w:pPr>
      <w:bookmarkStart w:id="220" w:name="_Toc33710384"/>
      <w:r w:rsidRPr="00B54A6A">
        <w:rPr>
          <w:rFonts w:eastAsia="宋体"/>
        </w:rPr>
        <w:t>响应参数说明</w:t>
      </w:r>
      <w:bookmarkEnd w:id="2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4581"/>
        <w:gridCol w:w="2254"/>
        <w:gridCol w:w="1228"/>
        <w:gridCol w:w="951"/>
        <w:gridCol w:w="2508"/>
      </w:tblGrid>
      <w:tr w:rsidR="0034123D" w:rsidRPr="00B54A6A" w14:paraId="373AEB9C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7A87B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221" w:name="_Hlk29220296"/>
            <w:r w:rsidRPr="00B54A6A">
              <w:rPr>
                <w:rFonts w:eastAsia="宋体"/>
              </w:rPr>
              <w:t>参数</w:t>
            </w:r>
          </w:p>
        </w:tc>
        <w:tc>
          <w:tcPr>
            <w:tcW w:w="1642" w:type="pct"/>
            <w:shd w:val="clear" w:color="auto" w:fill="BDD6EE" w:themeFill="accent5" w:themeFillTint="66"/>
          </w:tcPr>
          <w:p w14:paraId="758B8F4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060543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40" w:type="pct"/>
            <w:shd w:val="clear" w:color="auto" w:fill="BDD6EE" w:themeFill="accent5" w:themeFillTint="66"/>
          </w:tcPr>
          <w:p w14:paraId="12F1FD2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41" w:type="pct"/>
            <w:shd w:val="clear" w:color="auto" w:fill="BDD6EE" w:themeFill="accent5" w:themeFillTint="66"/>
          </w:tcPr>
          <w:p w14:paraId="6889107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99" w:type="pct"/>
            <w:shd w:val="clear" w:color="auto" w:fill="BDD6EE" w:themeFill="accent5" w:themeFillTint="66"/>
          </w:tcPr>
          <w:p w14:paraId="6D497C8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4B66599E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8B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etRespList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20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客户方回购申请结果：承租人与资金方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AF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EEDD9" w14:textId="77777777" w:rsidR="0034123D" w:rsidRPr="00B54A6A" w:rsidRDefault="00C5467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78B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30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06F4B33A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8E8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etRespSubList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8CE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资金方回购申请结果：资金方与机构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484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AF1A4" w14:textId="77777777" w:rsidR="0034123D" w:rsidRPr="00B54A6A" w:rsidRDefault="00C5467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F14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8FC5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非返利为空</w:t>
            </w:r>
          </w:p>
        </w:tc>
      </w:tr>
      <w:tr w:rsidR="009D19B0" w:rsidRPr="00B54A6A" w14:paraId="2146884B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7EF3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q</w:t>
            </w:r>
            <w:r>
              <w:rPr>
                <w:rFonts w:eastAsia="宋体" w:hint="eastAsia"/>
              </w:rPr>
              <w:t>uery</w:t>
            </w:r>
            <w:r>
              <w:rPr>
                <w:rFonts w:eastAsia="宋体"/>
              </w:rPr>
              <w:t>Id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2A09" w14:textId="77777777" w:rsidR="009D19B0" w:rsidRPr="00B54A6A" w:rsidRDefault="000504C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回购申请结果查询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7B8E" w14:textId="77777777" w:rsidR="009D19B0" w:rsidRPr="00B54A6A" w:rsidRDefault="00A71AF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CB9B8" w14:textId="77777777" w:rsidR="009D19B0" w:rsidRPr="00B54A6A" w:rsidRDefault="00C009B5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BE75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05696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</w:p>
        </w:tc>
      </w:tr>
    </w:tbl>
    <w:bookmarkEnd w:id="221"/>
    <w:p w14:paraId="29E769E2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客户方回购申请结果：承租人与资金方</w:t>
      </w:r>
      <w:r w:rsidRPr="00B54A6A">
        <w:rPr>
          <w:rFonts w:eastAsia="宋体"/>
        </w:rPr>
        <w:t>(etRespList)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3245"/>
        <w:gridCol w:w="2745"/>
        <w:gridCol w:w="968"/>
        <w:gridCol w:w="1071"/>
        <w:gridCol w:w="3315"/>
      </w:tblGrid>
      <w:tr w:rsidR="0034123D" w:rsidRPr="00B54A6A" w14:paraId="541D8B2D" w14:textId="77777777" w:rsidTr="00977AFC">
        <w:tc>
          <w:tcPr>
            <w:tcW w:w="934" w:type="pct"/>
            <w:shd w:val="clear" w:color="auto" w:fill="BDD6EE" w:themeFill="accent5" w:themeFillTint="66"/>
          </w:tcPr>
          <w:p w14:paraId="2DD5C5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7CFD841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4" w:type="pct"/>
            <w:shd w:val="clear" w:color="auto" w:fill="BDD6EE" w:themeFill="accent5" w:themeFillTint="66"/>
          </w:tcPr>
          <w:p w14:paraId="24C13DA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2466D4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17EBAD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188" w:type="pct"/>
            <w:shd w:val="clear" w:color="auto" w:fill="BDD6EE" w:themeFill="accent5" w:themeFillTint="66"/>
          </w:tcPr>
          <w:p w14:paraId="47744F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3B3BCCB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0F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AAC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A8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7BAC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1A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0F9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5C2D0AE0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B1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E1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CA0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1EB4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BC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384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失败</w:t>
            </w:r>
          </w:p>
          <w:p w14:paraId="680328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</w:tc>
      </w:tr>
      <w:tr w:rsidR="0034123D" w:rsidRPr="00B54A6A" w14:paraId="0C86F49D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207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587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D5F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F9F0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2F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738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回购检查失败说明</w:t>
            </w:r>
          </w:p>
        </w:tc>
      </w:tr>
      <w:tr w:rsidR="00FA25E4" w:rsidRPr="00B54A6A" w14:paraId="640FDD91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D419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etPnplOtsdAmt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F8B3D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回购未偿还本金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79EE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B5FF9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BC5C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D449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55821EA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3F6FD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etRentAmt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36A7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回购应收租金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9058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341F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CEC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D465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3E034F96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BF29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etPnlIntAmt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8793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回购应收罚息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D9A8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F845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3AD2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D5644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0BD98495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0203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lastRenderedPageBreak/>
              <w:t>etPnlAmt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02BC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回购应收罚金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0B161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189DD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C2E4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9C58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6D2F0DC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0CD7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etTotRmndAmt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5D3D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回购多收款总金额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AB6D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4C43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D941D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D40F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75297AB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6C53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88EAE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6A3F2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42C6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60D3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4FA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1900126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3EB4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6E3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回购多收款总金额</w:t>
            </w:r>
            <w:r>
              <w:rPr>
                <w:rFonts w:eastAsia="宋体" w:hint="eastAsia"/>
              </w:rPr>
              <w:t>及抵扣金额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D9E6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C96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CCA8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7430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6EB2C48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DA42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EDB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当前</w:t>
            </w: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07A38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9030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2CBF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74C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7C56EE7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EE11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bbDate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F49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</w:t>
            </w:r>
            <w:r w:rsidRPr="00B54A6A">
              <w:rPr>
                <w:rFonts w:eastAsia="宋体"/>
              </w:rPr>
              <w:t>日期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2CB4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1EC4E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29ED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4EC6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5B75D5" w:rsidRPr="00B54A6A" w14:paraId="17B0DE58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85E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F43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C124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C4FC7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D6CFE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B3519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77F0F4C2" w14:textId="77777777" w:rsidTr="00533DBB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C6C3" w14:textId="480E50FF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11C3" w14:textId="68462199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34765" w14:textId="6583D80D" w:rsidR="00977AFC" w:rsidRPr="00142D2F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DA8F" w14:textId="0E045307" w:rsidR="00977AFC" w:rsidRPr="00543C85" w:rsidRDefault="00977AFC" w:rsidP="00977AFC">
            <w:pPr>
              <w:jc w:val="both"/>
              <w:rPr>
                <w:rFonts w:eastAsia="等线"/>
                <w:color w:val="000000"/>
                <w:sz w:val="22"/>
                <w:szCs w:val="22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9D3B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AEE2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6F05A0D6" w14:textId="77777777" w:rsidTr="00533DBB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9B61" w14:textId="45F8225C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A1F7" w14:textId="5B4AFD8F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E76BF" w14:textId="66EE447E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3428" w14:textId="5DC6850A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3DA45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94694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5BB03499" w14:textId="77777777" w:rsidTr="002F724B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418F" w14:textId="11DEAE0C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sdFacAmt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175D" w14:textId="26C7BB62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33E9" w14:textId="576C5AD8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456A" w14:textId="72E5EBCE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D032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DC17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</w:tbl>
    <w:p w14:paraId="774E9CC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资金方回购申请结果：资金方与机构</w:t>
      </w:r>
      <w:r w:rsidRPr="00B54A6A">
        <w:rPr>
          <w:rFonts w:eastAsia="宋体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260"/>
        <w:gridCol w:w="2752"/>
        <w:gridCol w:w="971"/>
        <w:gridCol w:w="1046"/>
        <w:gridCol w:w="3320"/>
      </w:tblGrid>
      <w:tr w:rsidR="0034123D" w:rsidRPr="00B54A6A" w14:paraId="6EDE51CE" w14:textId="77777777" w:rsidTr="00977AFC">
        <w:tc>
          <w:tcPr>
            <w:tcW w:w="932" w:type="pct"/>
            <w:shd w:val="clear" w:color="auto" w:fill="BDD6EE" w:themeFill="accent5" w:themeFillTint="66"/>
          </w:tcPr>
          <w:p w14:paraId="1DE14A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68" w:type="pct"/>
            <w:shd w:val="clear" w:color="auto" w:fill="BDD6EE" w:themeFill="accent5" w:themeFillTint="66"/>
          </w:tcPr>
          <w:p w14:paraId="66FC592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6" w:type="pct"/>
            <w:shd w:val="clear" w:color="auto" w:fill="BDD6EE" w:themeFill="accent5" w:themeFillTint="66"/>
          </w:tcPr>
          <w:p w14:paraId="79F5CF2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8" w:type="pct"/>
            <w:shd w:val="clear" w:color="auto" w:fill="BDD6EE" w:themeFill="accent5" w:themeFillTint="66"/>
          </w:tcPr>
          <w:p w14:paraId="66186FF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75" w:type="pct"/>
            <w:shd w:val="clear" w:color="auto" w:fill="BDD6EE" w:themeFill="accent5" w:themeFillTint="66"/>
          </w:tcPr>
          <w:p w14:paraId="528C597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190" w:type="pct"/>
            <w:shd w:val="clear" w:color="auto" w:fill="BDD6EE" w:themeFill="accent5" w:themeFillTint="66"/>
          </w:tcPr>
          <w:p w14:paraId="6D519C1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D73DA99" w14:textId="77777777" w:rsidTr="00977AFC">
        <w:tc>
          <w:tcPr>
            <w:tcW w:w="932" w:type="pct"/>
            <w:shd w:val="clear" w:color="auto" w:fill="FFFFFF"/>
          </w:tcPr>
          <w:p w14:paraId="61F54D3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8" w:type="pct"/>
            <w:shd w:val="clear" w:color="auto" w:fill="FFFFFF"/>
          </w:tcPr>
          <w:p w14:paraId="1AA0EB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6" w:type="pct"/>
            <w:shd w:val="clear" w:color="auto" w:fill="FFFFFF"/>
          </w:tcPr>
          <w:p w14:paraId="2A7020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AA8F4E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EC92EF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190" w:type="pct"/>
            <w:shd w:val="clear" w:color="auto" w:fill="FFFFFF"/>
          </w:tcPr>
          <w:p w14:paraId="771BB8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4CE63435" w14:textId="77777777" w:rsidTr="00977AFC">
        <w:tc>
          <w:tcPr>
            <w:tcW w:w="932" w:type="pct"/>
            <w:shd w:val="clear" w:color="auto" w:fill="FFFFFF"/>
            <w:vAlign w:val="center"/>
          </w:tcPr>
          <w:p w14:paraId="60960F4C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77D5D037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回购未偿还本金</w:t>
            </w:r>
          </w:p>
        </w:tc>
        <w:tc>
          <w:tcPr>
            <w:tcW w:w="986" w:type="pct"/>
            <w:shd w:val="clear" w:color="auto" w:fill="FFFFFF"/>
          </w:tcPr>
          <w:p w14:paraId="60A1C69D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94D5FF5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8671B8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569929D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1DF28A44" w14:textId="77777777" w:rsidTr="00977AFC">
        <w:tc>
          <w:tcPr>
            <w:tcW w:w="932" w:type="pct"/>
            <w:shd w:val="clear" w:color="auto" w:fill="FFFFFF"/>
            <w:vAlign w:val="center"/>
          </w:tcPr>
          <w:p w14:paraId="366DA3B4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272E110D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回购应收租金</w:t>
            </w:r>
          </w:p>
        </w:tc>
        <w:tc>
          <w:tcPr>
            <w:tcW w:w="986" w:type="pct"/>
            <w:shd w:val="clear" w:color="auto" w:fill="FFFFFF"/>
          </w:tcPr>
          <w:p w14:paraId="2D50DF57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294C840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0D30934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6B14F471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0CC4B0DD" w14:textId="77777777" w:rsidTr="00977AFC">
        <w:tc>
          <w:tcPr>
            <w:tcW w:w="932" w:type="pct"/>
            <w:shd w:val="clear" w:color="auto" w:fill="FFFFFF"/>
            <w:vAlign w:val="center"/>
          </w:tcPr>
          <w:p w14:paraId="7CAF05E0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618164E6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回购应收罚息</w:t>
            </w:r>
          </w:p>
        </w:tc>
        <w:tc>
          <w:tcPr>
            <w:tcW w:w="986" w:type="pct"/>
            <w:shd w:val="clear" w:color="auto" w:fill="FFFFFF"/>
          </w:tcPr>
          <w:p w14:paraId="3C08B594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52AC96E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57E528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1A320A5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66785DFF" w14:textId="77777777" w:rsidTr="00977AFC">
        <w:tc>
          <w:tcPr>
            <w:tcW w:w="932" w:type="pct"/>
            <w:shd w:val="clear" w:color="auto" w:fill="FFFFFF"/>
            <w:vAlign w:val="center"/>
          </w:tcPr>
          <w:p w14:paraId="70C1B34C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2086079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回购应收罚金</w:t>
            </w:r>
          </w:p>
        </w:tc>
        <w:tc>
          <w:tcPr>
            <w:tcW w:w="986" w:type="pct"/>
            <w:shd w:val="clear" w:color="auto" w:fill="FFFFFF"/>
          </w:tcPr>
          <w:p w14:paraId="2669D128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4489C525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45CFF9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EC569CB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796BBAA0" w14:textId="77777777" w:rsidTr="00977AFC">
        <w:tc>
          <w:tcPr>
            <w:tcW w:w="932" w:type="pct"/>
            <w:shd w:val="clear" w:color="auto" w:fill="FFFFFF"/>
            <w:vAlign w:val="center"/>
          </w:tcPr>
          <w:p w14:paraId="32BAE3E4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etTotRmndAmt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46C57D04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回购多收款总金额</w:t>
            </w:r>
          </w:p>
        </w:tc>
        <w:tc>
          <w:tcPr>
            <w:tcW w:w="986" w:type="pct"/>
            <w:shd w:val="clear" w:color="auto" w:fill="FFFFFF"/>
          </w:tcPr>
          <w:p w14:paraId="2159DE78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0FB8572C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DF4E197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67F36F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28F8AE31" w14:textId="77777777" w:rsidTr="00977AFC">
        <w:tc>
          <w:tcPr>
            <w:tcW w:w="932" w:type="pct"/>
            <w:shd w:val="clear" w:color="auto" w:fill="FFFFFF"/>
          </w:tcPr>
          <w:p w14:paraId="34E38EBA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68" w:type="pct"/>
            <w:shd w:val="clear" w:color="auto" w:fill="FFFFFF"/>
          </w:tcPr>
          <w:p w14:paraId="18E7402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7A93DB32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54D099F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776E75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3796A304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190646DE" w14:textId="77777777" w:rsidTr="00977AFC">
        <w:tc>
          <w:tcPr>
            <w:tcW w:w="932" w:type="pct"/>
            <w:shd w:val="clear" w:color="auto" w:fill="FFFFFF"/>
          </w:tcPr>
          <w:p w14:paraId="673F4A31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68" w:type="pct"/>
            <w:shd w:val="clear" w:color="auto" w:fill="FFFFFF"/>
          </w:tcPr>
          <w:p w14:paraId="020E2314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回购多收款总金额</w:t>
            </w:r>
            <w:r>
              <w:rPr>
                <w:rFonts w:eastAsia="宋体" w:hint="eastAsia"/>
              </w:rPr>
              <w:t>及抵扣金额</w:t>
            </w:r>
          </w:p>
        </w:tc>
        <w:tc>
          <w:tcPr>
            <w:tcW w:w="986" w:type="pct"/>
            <w:shd w:val="clear" w:color="auto" w:fill="FFFFFF"/>
          </w:tcPr>
          <w:p w14:paraId="7364719B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F67421E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7605E93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771919F8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442B0BE0" w14:textId="77777777" w:rsidTr="00977AFC">
        <w:tc>
          <w:tcPr>
            <w:tcW w:w="932" w:type="pct"/>
            <w:shd w:val="clear" w:color="auto" w:fill="FFFFFF"/>
          </w:tcPr>
          <w:p w14:paraId="20D96B39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68" w:type="pct"/>
            <w:shd w:val="clear" w:color="auto" w:fill="FFFFFF"/>
          </w:tcPr>
          <w:p w14:paraId="4FF32281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当前</w:t>
            </w: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3D7F7C90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5EDA8803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00A0C3EB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3288C645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0B33D261" w14:textId="77777777" w:rsidTr="00977AFC">
        <w:tc>
          <w:tcPr>
            <w:tcW w:w="932" w:type="pct"/>
            <w:shd w:val="clear" w:color="auto" w:fill="FFFFFF"/>
          </w:tcPr>
          <w:p w14:paraId="4273684E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bbDate</w:t>
            </w:r>
          </w:p>
        </w:tc>
        <w:tc>
          <w:tcPr>
            <w:tcW w:w="1168" w:type="pct"/>
            <w:shd w:val="clear" w:color="auto" w:fill="FFFFFF"/>
          </w:tcPr>
          <w:p w14:paraId="607544E9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</w:t>
            </w:r>
            <w:r w:rsidRPr="00B54A6A">
              <w:rPr>
                <w:rFonts w:eastAsia="宋体"/>
              </w:rPr>
              <w:t>日期</w:t>
            </w:r>
          </w:p>
        </w:tc>
        <w:tc>
          <w:tcPr>
            <w:tcW w:w="986" w:type="pct"/>
            <w:shd w:val="clear" w:color="auto" w:fill="FFFFFF"/>
          </w:tcPr>
          <w:p w14:paraId="0DE190EA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181149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FFE8A96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1317982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E13012" w:rsidRPr="00B54A6A" w14:paraId="2BF9188D" w14:textId="77777777" w:rsidTr="00977AFC">
        <w:tc>
          <w:tcPr>
            <w:tcW w:w="932" w:type="pct"/>
            <w:shd w:val="clear" w:color="auto" w:fill="FFFFFF"/>
          </w:tcPr>
          <w:p w14:paraId="5E1A830B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68" w:type="pct"/>
            <w:shd w:val="clear" w:color="auto" w:fill="FFFFFF"/>
          </w:tcPr>
          <w:p w14:paraId="3A22127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6" w:type="pct"/>
            <w:shd w:val="clear" w:color="auto" w:fill="FFFFFF"/>
          </w:tcPr>
          <w:p w14:paraId="482C28EA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12A7B3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35C6B205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2A84202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32DF996B" w14:textId="77777777" w:rsidTr="00533DBB">
        <w:tc>
          <w:tcPr>
            <w:tcW w:w="932" w:type="pct"/>
            <w:shd w:val="clear" w:color="auto" w:fill="FFFFFF"/>
          </w:tcPr>
          <w:p w14:paraId="7D41A687" w14:textId="53206DF6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exclSlvgVal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A9E9648" w14:textId="1E275873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价外残值</w:t>
            </w:r>
          </w:p>
        </w:tc>
        <w:tc>
          <w:tcPr>
            <w:tcW w:w="986" w:type="pct"/>
            <w:shd w:val="clear" w:color="auto" w:fill="FFFFFF"/>
          </w:tcPr>
          <w:p w14:paraId="10F83122" w14:textId="667904B3" w:rsidR="00977AFC" w:rsidRPr="00FD4268" w:rsidRDefault="00977AFC" w:rsidP="00977AFC">
            <w:pPr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C81AB30" w14:textId="4BB62776" w:rsidR="00977AFC" w:rsidRPr="00B54A6A" w:rsidRDefault="00977AFC" w:rsidP="00977AFC">
            <w:pPr>
              <w:jc w:val="both"/>
              <w:rPr>
                <w:rFonts w:eastAsia="宋体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35910F01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18F9668B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341A453A" w14:textId="77777777" w:rsidTr="00533DBB">
        <w:tc>
          <w:tcPr>
            <w:tcW w:w="932" w:type="pct"/>
            <w:shd w:val="clear" w:color="auto" w:fill="FFFFFF"/>
            <w:vAlign w:val="center"/>
          </w:tcPr>
          <w:p w14:paraId="4CD9CF48" w14:textId="6EDEA379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sdCusAmt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AF1EC80" w14:textId="6E325E41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客户保证金抵扣金额</w:t>
            </w:r>
          </w:p>
        </w:tc>
        <w:tc>
          <w:tcPr>
            <w:tcW w:w="986" w:type="pct"/>
            <w:shd w:val="clear" w:color="auto" w:fill="FFFFFF"/>
          </w:tcPr>
          <w:p w14:paraId="0E0AC132" w14:textId="1D56C2D9" w:rsidR="00977AFC" w:rsidRPr="00C95E80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4DA254B5" w14:textId="247DD394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79890C6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62F6E0C8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5D124347" w14:textId="77777777" w:rsidTr="002F724B">
        <w:tc>
          <w:tcPr>
            <w:tcW w:w="932" w:type="pct"/>
            <w:shd w:val="clear" w:color="auto" w:fill="FFFFFF"/>
            <w:vAlign w:val="center"/>
          </w:tcPr>
          <w:p w14:paraId="1FF618BF" w14:textId="20ABCFFD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lastRenderedPageBreak/>
              <w:t>sdFacAmt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3F201E58" w14:textId="7A56E48A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厂商保证金标识抵扣金额</w:t>
            </w:r>
          </w:p>
        </w:tc>
        <w:tc>
          <w:tcPr>
            <w:tcW w:w="986" w:type="pct"/>
            <w:shd w:val="clear" w:color="auto" w:fill="FFFFFF"/>
          </w:tcPr>
          <w:p w14:paraId="4E38F055" w14:textId="728A74D8" w:rsidR="00977AFC" w:rsidRPr="00C95E80" w:rsidRDefault="00977AFC" w:rsidP="00977AFC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7968C8F6" w14:textId="44B18645" w:rsidR="00977AFC" w:rsidRPr="00C95E80" w:rsidRDefault="00977AFC" w:rsidP="00977AF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C95E80">
              <w:rPr>
                <w:rFonts w:eastAsia="宋体" w:hint="eastAsia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3F28EA3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4B56D410" w14:textId="77777777" w:rsidR="00977AFC" w:rsidRPr="00B54A6A" w:rsidRDefault="00977AFC" w:rsidP="00977AFC">
            <w:pPr>
              <w:jc w:val="both"/>
              <w:rPr>
                <w:rFonts w:eastAsia="宋体"/>
              </w:rPr>
            </w:pPr>
          </w:p>
        </w:tc>
      </w:tr>
    </w:tbl>
    <w:p w14:paraId="0E2F9A30" w14:textId="77777777" w:rsidR="0034123D" w:rsidRPr="00B54A6A" w:rsidRDefault="0034123D" w:rsidP="0034123D">
      <w:pPr>
        <w:rPr>
          <w:rFonts w:eastAsia="宋体"/>
        </w:rPr>
      </w:pPr>
    </w:p>
    <w:p w14:paraId="533AE96B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22" w:name="_Toc33710385"/>
      <w:r w:rsidRPr="00B54A6A">
        <w:rPr>
          <w:rFonts w:ascii="Times New Roman" w:eastAsia="宋体" w:hAnsi="Times New Roman" w:cs="Times New Roman"/>
        </w:rPr>
        <w:t>回购结果查询</w:t>
      </w:r>
      <w:bookmarkEnd w:id="222"/>
    </w:p>
    <w:p w14:paraId="1619A0BD" w14:textId="77777777" w:rsidR="0034123D" w:rsidRPr="00B54A6A" w:rsidRDefault="0034123D" w:rsidP="0034123D">
      <w:pPr>
        <w:pStyle w:val="3"/>
        <w:rPr>
          <w:rFonts w:eastAsia="宋体"/>
        </w:rPr>
      </w:pPr>
      <w:bookmarkStart w:id="223" w:name="_Toc33710386"/>
      <w:r w:rsidRPr="00B54A6A">
        <w:rPr>
          <w:rFonts w:eastAsia="宋体"/>
        </w:rPr>
        <w:t>功能描述</w:t>
      </w:r>
      <w:bookmarkEnd w:id="223"/>
    </w:p>
    <w:p w14:paraId="70383797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回购申请处理成功后，根据批次号查询该批次回购申请的处理结果。</w:t>
      </w:r>
    </w:p>
    <w:p w14:paraId="37B9A041" w14:textId="77777777" w:rsidR="0034123D" w:rsidRPr="00B54A6A" w:rsidRDefault="0034123D" w:rsidP="0034123D">
      <w:pPr>
        <w:pStyle w:val="3"/>
        <w:rPr>
          <w:rFonts w:eastAsia="宋体"/>
        </w:rPr>
      </w:pPr>
      <w:bookmarkStart w:id="224" w:name="_Toc33710387"/>
      <w:r w:rsidRPr="00B54A6A">
        <w:rPr>
          <w:rFonts w:eastAsia="宋体"/>
        </w:rPr>
        <w:t>业务逻辑</w:t>
      </w:r>
      <w:bookmarkEnd w:id="224"/>
    </w:p>
    <w:p w14:paraId="6745B5F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正式回购申请的结果查询，均调用此接口服务。</w:t>
      </w:r>
    </w:p>
    <w:p w14:paraId="78623165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如回购申请业务量较多（单批次大于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6A0DF523" w14:textId="77777777" w:rsidR="0034123D" w:rsidRPr="00B54A6A" w:rsidRDefault="0034123D" w:rsidP="0034123D">
      <w:pPr>
        <w:pStyle w:val="3"/>
        <w:rPr>
          <w:rFonts w:eastAsia="宋体"/>
        </w:rPr>
      </w:pPr>
      <w:bookmarkStart w:id="225" w:name="_Toc33710388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225"/>
    </w:p>
    <w:p w14:paraId="34822CE3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repurchaseResult</w:t>
      </w:r>
    </w:p>
    <w:p w14:paraId="0100CCE5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6C12B29" w14:textId="77777777" w:rsidR="0034123D" w:rsidRPr="00B54A6A" w:rsidRDefault="0034123D" w:rsidP="0034123D">
      <w:pPr>
        <w:rPr>
          <w:rFonts w:eastAsia="宋体"/>
        </w:rPr>
      </w:pPr>
    </w:p>
    <w:p w14:paraId="0BA17FB1" w14:textId="77777777" w:rsidR="0034123D" w:rsidRPr="00B54A6A" w:rsidRDefault="0034123D" w:rsidP="0034123D">
      <w:pPr>
        <w:pStyle w:val="3"/>
        <w:rPr>
          <w:rFonts w:eastAsia="宋体"/>
        </w:rPr>
      </w:pPr>
      <w:bookmarkStart w:id="226" w:name="_Toc33710389"/>
      <w:r w:rsidRPr="00B54A6A">
        <w:rPr>
          <w:rFonts w:eastAsia="宋体"/>
        </w:rPr>
        <w:lastRenderedPageBreak/>
        <w:t>请求参数说明</w:t>
      </w:r>
      <w:bookmarkEnd w:id="2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5DF20FB0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DAC66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69DE8F7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A330D2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38C056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1DB82CC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9A27B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14EF089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B0F9" w14:textId="77777777" w:rsidR="0034123D" w:rsidRPr="00B54A6A" w:rsidRDefault="00701AE8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q</w:t>
            </w:r>
            <w:r>
              <w:rPr>
                <w:rFonts w:eastAsia="宋体"/>
              </w:rPr>
              <w:t>ueryId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218B8" w14:textId="77777777" w:rsidR="0034123D" w:rsidRPr="00B54A6A" w:rsidRDefault="00B44788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回购申请结果查询</w:t>
            </w: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4A0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9EE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6AB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19E4" w14:textId="77777777" w:rsidR="0034123D" w:rsidRPr="00B54A6A" w:rsidRDefault="00302912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回购申请返回</w:t>
            </w:r>
          </w:p>
        </w:tc>
      </w:tr>
    </w:tbl>
    <w:p w14:paraId="6C6E6DCA" w14:textId="77777777" w:rsidR="0034123D" w:rsidRPr="00B54A6A" w:rsidRDefault="0034123D" w:rsidP="0034123D">
      <w:pPr>
        <w:rPr>
          <w:rFonts w:eastAsia="宋体"/>
        </w:rPr>
      </w:pPr>
    </w:p>
    <w:p w14:paraId="6376DD29" w14:textId="77777777" w:rsidR="0034123D" w:rsidRPr="00B54A6A" w:rsidRDefault="0034123D" w:rsidP="0034123D">
      <w:pPr>
        <w:pStyle w:val="3"/>
        <w:rPr>
          <w:rFonts w:eastAsia="宋体"/>
        </w:rPr>
      </w:pPr>
      <w:bookmarkStart w:id="227" w:name="_Toc33710390"/>
      <w:r w:rsidRPr="00B54A6A">
        <w:rPr>
          <w:rFonts w:eastAsia="宋体"/>
        </w:rPr>
        <w:t>响应参数说明</w:t>
      </w:r>
      <w:bookmarkEnd w:id="2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2282"/>
        <w:gridCol w:w="2896"/>
        <w:gridCol w:w="1375"/>
        <w:gridCol w:w="1375"/>
        <w:gridCol w:w="3836"/>
      </w:tblGrid>
      <w:tr w:rsidR="0034123D" w:rsidRPr="00B54A6A" w14:paraId="584C2D71" w14:textId="77777777" w:rsidTr="00D77E6F">
        <w:tc>
          <w:tcPr>
            <w:tcW w:w="783" w:type="pct"/>
            <w:shd w:val="clear" w:color="auto" w:fill="BDD6EE" w:themeFill="accent5" w:themeFillTint="66"/>
          </w:tcPr>
          <w:p w14:paraId="620F549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818" w:type="pct"/>
            <w:shd w:val="clear" w:color="auto" w:fill="BDD6EE" w:themeFill="accent5" w:themeFillTint="66"/>
          </w:tcPr>
          <w:p w14:paraId="012E32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38" w:type="pct"/>
            <w:shd w:val="clear" w:color="auto" w:fill="BDD6EE" w:themeFill="accent5" w:themeFillTint="66"/>
          </w:tcPr>
          <w:p w14:paraId="645CD0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57BE65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3E3B421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75" w:type="pct"/>
            <w:shd w:val="clear" w:color="auto" w:fill="BDD6EE" w:themeFill="accent5" w:themeFillTint="66"/>
          </w:tcPr>
          <w:p w14:paraId="02642E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3D44B98" w14:textId="77777777" w:rsidTr="00D77E6F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31A0" w14:textId="096D95D1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</w:t>
            </w:r>
            <w:r w:rsidR="006435E0">
              <w:rPr>
                <w:rFonts w:eastAsia="宋体" w:hint="eastAsia"/>
              </w:rPr>
              <w:t>p</w:t>
            </w:r>
            <w:r w:rsidRPr="00B54A6A">
              <w:rPr>
                <w:rFonts w:eastAsia="宋体"/>
              </w:rPr>
              <w:t>List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B55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回购明细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D2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9ABF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F97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03DE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2264DD4A" w14:textId="0981FB38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回购明细</w:t>
      </w:r>
      <w:r w:rsidR="006435E0" w:rsidRPr="00B54A6A">
        <w:rPr>
          <w:rFonts w:eastAsia="宋体"/>
        </w:rPr>
        <w:t>etRes</w:t>
      </w:r>
      <w:r w:rsidR="006435E0">
        <w:rPr>
          <w:rFonts w:eastAsia="宋体" w:hint="eastAsia"/>
        </w:rPr>
        <w:t>p</w:t>
      </w:r>
      <w:r w:rsidR="006435E0" w:rsidRPr="00B54A6A">
        <w:rPr>
          <w:rFonts w:eastAsia="宋体"/>
        </w:rPr>
        <w:t>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2913"/>
        <w:gridCol w:w="2084"/>
        <w:gridCol w:w="1256"/>
        <w:gridCol w:w="1256"/>
        <w:gridCol w:w="4472"/>
      </w:tblGrid>
      <w:tr w:rsidR="0034123D" w:rsidRPr="00B54A6A" w14:paraId="6297317B" w14:textId="77777777" w:rsidTr="00D77E6F">
        <w:tc>
          <w:tcPr>
            <w:tcW w:w="706" w:type="pct"/>
            <w:shd w:val="clear" w:color="auto" w:fill="BDD6EE" w:themeFill="accent5" w:themeFillTint="66"/>
          </w:tcPr>
          <w:p w14:paraId="128A15E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044" w:type="pct"/>
            <w:shd w:val="clear" w:color="auto" w:fill="BDD6EE" w:themeFill="accent5" w:themeFillTint="66"/>
          </w:tcPr>
          <w:p w14:paraId="56773D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47" w:type="pct"/>
            <w:shd w:val="clear" w:color="auto" w:fill="BDD6EE" w:themeFill="accent5" w:themeFillTint="66"/>
          </w:tcPr>
          <w:p w14:paraId="3786BC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46F6234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6BB4BB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603" w:type="pct"/>
            <w:shd w:val="clear" w:color="auto" w:fill="BDD6EE" w:themeFill="accent5" w:themeFillTint="66"/>
          </w:tcPr>
          <w:p w14:paraId="0F84540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C96164E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1F5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916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90C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61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006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86F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59A3D3DF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9C1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95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回购结果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97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CC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AEC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D6F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处理中</w:t>
            </w:r>
          </w:p>
          <w:p w14:paraId="4BEDD0A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  <w:p w14:paraId="7D69A9C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失败</w:t>
            </w:r>
          </w:p>
        </w:tc>
      </w:tr>
      <w:tr w:rsidR="0034123D" w:rsidRPr="00B54A6A" w14:paraId="1929D56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E70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etStlDate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E4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回购完成日期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3430" w14:textId="77777777" w:rsidR="0034123D" w:rsidRPr="00B54A6A" w:rsidRDefault="00FE5E1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D9A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8DD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4C3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34123D" w:rsidRPr="00B54A6A" w14:paraId="35E930B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170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C15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29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60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6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CD2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失败说明</w:t>
            </w:r>
          </w:p>
        </w:tc>
      </w:tr>
    </w:tbl>
    <w:p w14:paraId="4DFE3392" w14:textId="77777777" w:rsidR="0034123D" w:rsidRPr="00B54A6A" w:rsidRDefault="0034123D" w:rsidP="0034123D">
      <w:pPr>
        <w:rPr>
          <w:rFonts w:eastAsia="宋体"/>
        </w:rPr>
      </w:pPr>
    </w:p>
    <w:p w14:paraId="2C0D3B23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28" w:name="_Toc33710391"/>
      <w:r w:rsidRPr="00B54A6A">
        <w:rPr>
          <w:rFonts w:ascii="Times New Roman" w:eastAsia="宋体" w:hAnsi="Times New Roman" w:cs="Times New Roman"/>
        </w:rPr>
        <w:lastRenderedPageBreak/>
        <w:t>余额查询</w:t>
      </w:r>
      <w:bookmarkEnd w:id="228"/>
    </w:p>
    <w:p w14:paraId="12A2720D" w14:textId="77777777" w:rsidR="0034123D" w:rsidRPr="00B54A6A" w:rsidRDefault="0034123D" w:rsidP="0034123D">
      <w:pPr>
        <w:pStyle w:val="3"/>
        <w:rPr>
          <w:rFonts w:eastAsia="宋体"/>
        </w:rPr>
      </w:pPr>
      <w:bookmarkStart w:id="229" w:name="_Toc33710392"/>
      <w:r w:rsidRPr="00B54A6A">
        <w:rPr>
          <w:rFonts w:eastAsia="宋体"/>
        </w:rPr>
        <w:t>功能描述</w:t>
      </w:r>
      <w:bookmarkEnd w:id="229"/>
    </w:p>
    <w:p w14:paraId="7CFE295F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机构通过该接口查询剩余授信额度及剩余保证金等</w:t>
      </w:r>
    </w:p>
    <w:p w14:paraId="3D861ABF" w14:textId="77777777" w:rsidR="0034123D" w:rsidRPr="00B54A6A" w:rsidRDefault="0034123D" w:rsidP="0034123D">
      <w:pPr>
        <w:pStyle w:val="3"/>
        <w:rPr>
          <w:rFonts w:eastAsia="宋体"/>
        </w:rPr>
      </w:pPr>
      <w:bookmarkStart w:id="230" w:name="_Toc33710393"/>
      <w:r w:rsidRPr="00B54A6A">
        <w:rPr>
          <w:rFonts w:eastAsia="宋体"/>
        </w:rPr>
        <w:t>业务逻辑</w:t>
      </w:r>
      <w:bookmarkEnd w:id="230"/>
    </w:p>
    <w:p w14:paraId="5CBCE75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56036877" w14:textId="77777777" w:rsidR="0034123D" w:rsidRDefault="0034123D" w:rsidP="0034123D">
      <w:pPr>
        <w:pStyle w:val="3"/>
        <w:rPr>
          <w:rFonts w:eastAsia="宋体"/>
        </w:rPr>
      </w:pPr>
      <w:bookmarkStart w:id="231" w:name="_Toc33710394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231"/>
    </w:p>
    <w:p w14:paraId="5BCB8D19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checkBalance</w:t>
      </w:r>
    </w:p>
    <w:p w14:paraId="2AF0D931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74C8EFDC" w14:textId="77777777" w:rsidR="00FE7DA7" w:rsidRPr="00FE7DA7" w:rsidRDefault="00FE7DA7" w:rsidP="00FE7DA7"/>
    <w:p w14:paraId="5BA6BA90" w14:textId="77777777" w:rsidR="0034123D" w:rsidRDefault="0034123D" w:rsidP="0034123D">
      <w:pPr>
        <w:pStyle w:val="3"/>
        <w:rPr>
          <w:rFonts w:eastAsia="宋体"/>
        </w:rPr>
      </w:pPr>
      <w:bookmarkStart w:id="232" w:name="_Toc33710395"/>
      <w:r w:rsidRPr="00B54A6A">
        <w:rPr>
          <w:rFonts w:eastAsia="宋体"/>
        </w:rPr>
        <w:t>请求参数说明</w:t>
      </w:r>
      <w:bookmarkEnd w:id="232"/>
    </w:p>
    <w:p w14:paraId="26501908" w14:textId="77777777" w:rsidR="0034123D" w:rsidRPr="00193516" w:rsidRDefault="0034123D" w:rsidP="0034123D">
      <w:r>
        <w:rPr>
          <w:rFonts w:hint="eastAsia"/>
        </w:rPr>
        <w:t>公共参数请求</w:t>
      </w:r>
    </w:p>
    <w:p w14:paraId="69DCFEE7" w14:textId="77777777" w:rsidR="0034123D" w:rsidRPr="00B54A6A" w:rsidRDefault="0034123D" w:rsidP="0034123D">
      <w:pPr>
        <w:pStyle w:val="3"/>
        <w:rPr>
          <w:rFonts w:eastAsia="宋体"/>
        </w:rPr>
      </w:pPr>
      <w:bookmarkStart w:id="233" w:name="_Toc33710396"/>
      <w:r w:rsidRPr="00B54A6A">
        <w:rPr>
          <w:rFonts w:eastAsia="宋体"/>
        </w:rPr>
        <w:lastRenderedPageBreak/>
        <w:t>响应参数说明</w:t>
      </w:r>
      <w:bookmarkEnd w:id="2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925"/>
        <w:gridCol w:w="1666"/>
        <w:gridCol w:w="2916"/>
        <w:gridCol w:w="1071"/>
        <w:gridCol w:w="2927"/>
      </w:tblGrid>
      <w:tr w:rsidR="0034123D" w:rsidRPr="00B54A6A" w14:paraId="42147D7C" w14:textId="77777777" w:rsidTr="00D77E6F">
        <w:tc>
          <w:tcPr>
            <w:tcW w:w="876" w:type="pct"/>
            <w:shd w:val="clear" w:color="auto" w:fill="BDD6EE" w:themeFill="accent5" w:themeFillTint="66"/>
          </w:tcPr>
          <w:p w14:paraId="5E2BCA3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048" w:type="pct"/>
            <w:shd w:val="clear" w:color="auto" w:fill="BDD6EE" w:themeFill="accent5" w:themeFillTint="66"/>
          </w:tcPr>
          <w:p w14:paraId="50F8B7A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597" w:type="pct"/>
            <w:shd w:val="clear" w:color="auto" w:fill="BDD6EE" w:themeFill="accent5" w:themeFillTint="66"/>
          </w:tcPr>
          <w:p w14:paraId="70AB6E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1045" w:type="pct"/>
            <w:shd w:val="clear" w:color="auto" w:fill="BDD6EE" w:themeFill="accent5" w:themeFillTint="66"/>
          </w:tcPr>
          <w:p w14:paraId="7BA9820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0EEEF7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59663B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17C627C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C7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5CCD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F208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EBF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DB0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982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提交失败</w:t>
            </w:r>
          </w:p>
          <w:p w14:paraId="36D4EC5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提交成功</w:t>
            </w:r>
          </w:p>
        </w:tc>
      </w:tr>
      <w:tr w:rsidR="0034123D" w:rsidRPr="00B54A6A" w14:paraId="72AE9677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F97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98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E8A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364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97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0C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提交失败信息说明</w:t>
            </w:r>
          </w:p>
        </w:tc>
      </w:tr>
      <w:tr w:rsidR="0034123D" w:rsidRPr="00B54A6A" w14:paraId="1E126A02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38C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491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A0D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767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E6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837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项目总授信额度</w:t>
            </w:r>
          </w:p>
        </w:tc>
      </w:tr>
      <w:tr w:rsidR="0034123D" w:rsidRPr="00B54A6A" w14:paraId="084D97BB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8E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B022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D86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E6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F737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FA5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A8641E3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2A19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E3B0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651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4D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A83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EDFA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1A6E4224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7A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F1C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77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B2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F0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23CA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机构保证金总额度</w:t>
            </w:r>
          </w:p>
        </w:tc>
      </w:tr>
      <w:tr w:rsidR="0034123D" w:rsidRPr="00B54A6A" w14:paraId="7973618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26A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300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CF1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7EB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0D8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756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45863A36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8C7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8D18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C36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DEB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4CF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F0A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3BFCC5FF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0E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7D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1A3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7038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3CE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8B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机构非标总额度</w:t>
            </w:r>
          </w:p>
        </w:tc>
      </w:tr>
      <w:tr w:rsidR="0034123D" w:rsidRPr="00B54A6A" w14:paraId="73E5588D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90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347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18B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804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13CF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14C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7A06C21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2FFA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668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91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870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94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4E3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704FF7B1" w14:textId="77777777" w:rsidR="00EC23E0" w:rsidRDefault="00EC23E0" w:rsidP="000C074C">
      <w:pPr>
        <w:rPr>
          <w:rFonts w:eastAsia="宋体"/>
        </w:rPr>
      </w:pPr>
    </w:p>
    <w:p w14:paraId="46DE2255" w14:textId="77777777" w:rsidR="00EC23E0" w:rsidRPr="00A74F93" w:rsidRDefault="00EC23E0" w:rsidP="00EC23E0">
      <w:pPr>
        <w:pStyle w:val="2"/>
        <w:rPr>
          <w:rFonts w:ascii="Times New Roman" w:eastAsia="宋体" w:hAnsi="Times New Roman" w:cs="Times New Roman"/>
        </w:rPr>
      </w:pPr>
      <w:bookmarkStart w:id="234" w:name="_Toc33710397"/>
      <w:r>
        <w:rPr>
          <w:rFonts w:ascii="Times New Roman" w:eastAsia="宋体" w:hAnsi="Times New Roman" w:cs="Times New Roman" w:hint="eastAsia"/>
        </w:rPr>
        <w:t>签约</w:t>
      </w:r>
      <w:r>
        <w:rPr>
          <w:rFonts w:ascii="Times New Roman" w:eastAsia="宋体" w:hAnsi="Times New Roman" w:cs="Times New Roman"/>
        </w:rPr>
        <w:t>结果通知</w:t>
      </w:r>
      <w:bookmarkEnd w:id="234"/>
    </w:p>
    <w:p w14:paraId="52D7F969" w14:textId="77777777" w:rsidR="00EC23E0" w:rsidRPr="00A74F93" w:rsidRDefault="00EC23E0" w:rsidP="00EC23E0">
      <w:pPr>
        <w:pStyle w:val="3"/>
        <w:rPr>
          <w:rFonts w:eastAsia="宋体"/>
        </w:rPr>
      </w:pPr>
      <w:bookmarkStart w:id="235" w:name="_Toc33710398"/>
      <w:r w:rsidRPr="00A74F93">
        <w:rPr>
          <w:rFonts w:eastAsia="宋体"/>
        </w:rPr>
        <w:t>功能描述</w:t>
      </w:r>
      <w:bookmarkEnd w:id="235"/>
    </w:p>
    <w:p w14:paraId="42880584" w14:textId="77777777" w:rsidR="00EC23E0" w:rsidRPr="00A74F93" w:rsidRDefault="00EC23E0" w:rsidP="00EC23E0">
      <w:pPr>
        <w:rPr>
          <w:rFonts w:eastAsia="宋体"/>
        </w:rPr>
      </w:pPr>
      <w:r>
        <w:rPr>
          <w:rFonts w:eastAsia="宋体"/>
        </w:rPr>
        <w:t>使用</w:t>
      </w:r>
      <w:r w:rsidRPr="00A74F93">
        <w:rPr>
          <w:rFonts w:eastAsia="宋体"/>
        </w:rPr>
        <w:t>该接口</w:t>
      </w:r>
      <w:r>
        <w:rPr>
          <w:rFonts w:eastAsia="宋体" w:hint="eastAsia"/>
        </w:rPr>
        <w:t>通知</w:t>
      </w:r>
      <w:r>
        <w:rPr>
          <w:rFonts w:eastAsia="宋体"/>
        </w:rPr>
        <w:t>瓜子获取已签约合同信息</w:t>
      </w:r>
      <w:r w:rsidRPr="00A74F93">
        <w:rPr>
          <w:rFonts w:eastAsia="宋体"/>
        </w:rPr>
        <w:t>；</w:t>
      </w:r>
    </w:p>
    <w:p w14:paraId="774860A8" w14:textId="77777777" w:rsidR="00EC23E0" w:rsidRPr="00A74F93" w:rsidRDefault="00EC23E0" w:rsidP="00EC23E0">
      <w:pPr>
        <w:pStyle w:val="3"/>
        <w:rPr>
          <w:rFonts w:eastAsia="宋体"/>
        </w:rPr>
      </w:pPr>
      <w:bookmarkStart w:id="236" w:name="_Toc33710399"/>
      <w:r w:rsidRPr="00A74F93">
        <w:rPr>
          <w:rFonts w:eastAsia="宋体"/>
        </w:rPr>
        <w:lastRenderedPageBreak/>
        <w:t>业务逻辑</w:t>
      </w:r>
      <w:bookmarkEnd w:id="236"/>
    </w:p>
    <w:p w14:paraId="2EB106B7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85B73B8" w14:textId="77777777" w:rsidR="00EC23E0" w:rsidRPr="00A74F93" w:rsidRDefault="00EC23E0" w:rsidP="00EC23E0">
      <w:pPr>
        <w:pStyle w:val="3"/>
        <w:rPr>
          <w:rFonts w:eastAsia="宋体"/>
        </w:rPr>
      </w:pPr>
      <w:bookmarkStart w:id="237" w:name="_Toc3371040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237"/>
    </w:p>
    <w:p w14:paraId="4773407F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c</w:t>
      </w:r>
      <w:r w:rsidRPr="00A74F93">
        <w:rPr>
          <w:rFonts w:eastAsia="宋体"/>
        </w:rPr>
        <w:t>ontractNotify</w:t>
      </w:r>
    </w:p>
    <w:p w14:paraId="2B7E1C22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00A0F95" w14:textId="77777777" w:rsidR="00EC23E0" w:rsidRPr="00A74F93" w:rsidRDefault="00EC23E0" w:rsidP="00EC23E0">
      <w:pPr>
        <w:pStyle w:val="3"/>
        <w:rPr>
          <w:rFonts w:eastAsia="宋体"/>
        </w:rPr>
      </w:pPr>
      <w:bookmarkStart w:id="238" w:name="_Toc33710401"/>
      <w:r w:rsidRPr="00A74F93">
        <w:rPr>
          <w:rFonts w:eastAsia="宋体"/>
        </w:rPr>
        <w:t>请求参数说明</w:t>
      </w:r>
      <w:bookmarkEnd w:id="2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1814"/>
        <w:gridCol w:w="2698"/>
        <w:gridCol w:w="1431"/>
        <w:gridCol w:w="1431"/>
        <w:gridCol w:w="4417"/>
      </w:tblGrid>
      <w:tr w:rsidR="00EC23E0" w:rsidRPr="00A74F93" w14:paraId="61F15E9F" w14:textId="77777777" w:rsidTr="00D77E6F">
        <w:tc>
          <w:tcPr>
            <w:tcW w:w="774" w:type="pct"/>
            <w:shd w:val="clear" w:color="auto" w:fill="BDD6EE" w:themeFill="accent5" w:themeFillTint="66"/>
          </w:tcPr>
          <w:p w14:paraId="3D0488B1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71FCC5AA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09380305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4D89ED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551CD7C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E44D6CD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495FF897" w14:textId="77777777" w:rsidTr="00D77E6F">
        <w:tc>
          <w:tcPr>
            <w:tcW w:w="774" w:type="pct"/>
            <w:shd w:val="clear" w:color="auto" w:fill="auto"/>
          </w:tcPr>
          <w:p w14:paraId="03C7E63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26D66C8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0B0EF7A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58405FE5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8ABA8F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2C7CC36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  <w:tr w:rsidR="00EC23E0" w:rsidRPr="00A74F93" w14:paraId="7FC0EC80" w14:textId="77777777" w:rsidTr="00D77E6F">
        <w:tc>
          <w:tcPr>
            <w:tcW w:w="774" w:type="pct"/>
            <w:shd w:val="clear" w:color="auto" w:fill="auto"/>
          </w:tcPr>
          <w:p w14:paraId="01D093F9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39C96623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7E602CC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4AA29387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A02759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2B65E9A3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</w:tbl>
    <w:p w14:paraId="273DE5FC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EC23E0" w:rsidRPr="00A74F93" w14:paraId="62968304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CACB537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58B0A917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0C53B458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023A5769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337F68B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4F9EA18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189AF0AD" w14:textId="77777777" w:rsidTr="00D77E6F">
        <w:tc>
          <w:tcPr>
            <w:tcW w:w="775" w:type="pct"/>
            <w:shd w:val="clear" w:color="auto" w:fill="auto"/>
          </w:tcPr>
          <w:p w14:paraId="432D2AA9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36CA790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1092B18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tring</w:t>
            </w:r>
          </w:p>
        </w:tc>
        <w:tc>
          <w:tcPr>
            <w:tcW w:w="510" w:type="pct"/>
            <w:shd w:val="clear" w:color="auto" w:fill="auto"/>
          </w:tcPr>
          <w:p w14:paraId="66B15EA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D89525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58287805" w14:textId="77777777" w:rsidR="00CB7D00" w:rsidRPr="000C074C" w:rsidRDefault="00CB7D00" w:rsidP="00CB7D00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03</w:t>
            </w:r>
            <w:r w:rsidRPr="0049351B">
              <w:rPr>
                <w:rFonts w:eastAsia="宋体" w:hint="eastAsia"/>
                <w:szCs w:val="21"/>
              </w:rPr>
              <w:t>-</w:t>
            </w:r>
            <w:r w:rsidRPr="000C074C">
              <w:rPr>
                <w:rFonts w:eastAsia="宋体" w:hint="eastAsia"/>
                <w:szCs w:val="21"/>
              </w:rPr>
              <w:t>融资租赁合同</w:t>
            </w:r>
          </w:p>
          <w:p w14:paraId="23913C4C" w14:textId="77777777" w:rsidR="00CB7D00" w:rsidRDefault="00CB7D00" w:rsidP="00CB7D00">
            <w:r>
              <w:t>C</w:t>
            </w:r>
            <w:r>
              <w:rPr>
                <w:rFonts w:hint="eastAsia"/>
              </w:rPr>
              <w:t>08-</w:t>
            </w:r>
            <w:r>
              <w:rPr>
                <w:rFonts w:hint="eastAsia"/>
              </w:rPr>
              <w:t>租赁车辆交付确认函</w:t>
            </w:r>
          </w:p>
          <w:p w14:paraId="15C2F957" w14:textId="77777777" w:rsidR="00CB7D00" w:rsidRDefault="00CB7D00" w:rsidP="00CB7D00">
            <w:r>
              <w:t>C</w:t>
            </w:r>
            <w:r>
              <w:rPr>
                <w:rFonts w:hint="eastAsia"/>
              </w:rPr>
              <w:t>04-</w:t>
            </w:r>
            <w:r>
              <w:rPr>
                <w:rFonts w:hint="eastAsia"/>
              </w:rPr>
              <w:t>抵押合同</w:t>
            </w:r>
          </w:p>
          <w:p w14:paraId="73E44E40" w14:textId="77777777" w:rsidR="00EC23E0" w:rsidRPr="00A74F93" w:rsidRDefault="00CB7D00" w:rsidP="00CB7D00">
            <w:pPr>
              <w:jc w:val="both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17-</w:t>
            </w:r>
            <w:r>
              <w:rPr>
                <w:rFonts w:hint="eastAsia"/>
              </w:rPr>
              <w:t>租赁资产转让协议</w:t>
            </w:r>
          </w:p>
        </w:tc>
      </w:tr>
      <w:tr w:rsidR="00EC23E0" w:rsidRPr="00A74F93" w14:paraId="7F4D99F6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0B0FE76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7C2D29FD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6BB0CB5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876A3BF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7A74C50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6CB88ED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  <w:tr w:rsidR="00A652A2" w:rsidRPr="00A74F93" w14:paraId="015072F2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5F185EF0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sign</w:t>
            </w:r>
            <w:r>
              <w:rPr>
                <w:rFonts w:eastAsia="宋体"/>
                <w:lang w:val="zh-CN"/>
              </w:rPr>
              <w:t>S</w:t>
            </w:r>
            <w:r>
              <w:rPr>
                <w:rFonts w:eastAsia="宋体" w:hint="eastAsia"/>
                <w:lang w:val="zh-CN"/>
              </w:rPr>
              <w:t>tatus</w:t>
            </w:r>
          </w:p>
        </w:tc>
        <w:tc>
          <w:tcPr>
            <w:tcW w:w="649" w:type="pct"/>
            <w:shd w:val="clear" w:color="auto" w:fill="auto"/>
          </w:tcPr>
          <w:p w14:paraId="44FEFEAB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签署状态</w:t>
            </w:r>
          </w:p>
        </w:tc>
        <w:tc>
          <w:tcPr>
            <w:tcW w:w="714" w:type="pct"/>
            <w:shd w:val="clear" w:color="auto" w:fill="auto"/>
          </w:tcPr>
          <w:p w14:paraId="057CCC07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FABDD38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F527B6C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1</w:t>
            </w:r>
          </w:p>
        </w:tc>
        <w:tc>
          <w:tcPr>
            <w:tcW w:w="1839" w:type="pct"/>
            <w:shd w:val="clear" w:color="auto" w:fill="auto"/>
          </w:tcPr>
          <w:p w14:paraId="3A559C0D" w14:textId="77777777" w:rsidR="00A652A2" w:rsidRPr="00A74F93" w:rsidRDefault="00A652A2" w:rsidP="00A652A2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lang w:val="zh-TW"/>
              </w:rPr>
              <w:t>0</w:t>
            </w:r>
            <w:r>
              <w:rPr>
                <w:rFonts w:eastAsia="宋体" w:hint="eastAsia"/>
                <w:lang w:val="zh-TW"/>
              </w:rPr>
              <w:t>：待签署；</w:t>
            </w:r>
            <w:r>
              <w:rPr>
                <w:rFonts w:eastAsia="宋体" w:hint="eastAsia"/>
                <w:lang w:val="zh-TW"/>
              </w:rPr>
              <w:t>1</w:t>
            </w:r>
            <w:r>
              <w:rPr>
                <w:rFonts w:eastAsia="宋体" w:hint="eastAsia"/>
                <w:lang w:val="zh-TW"/>
              </w:rPr>
              <w:t>：签署成功</w:t>
            </w:r>
            <w:r>
              <w:rPr>
                <w:rFonts w:eastAsia="宋体" w:hint="eastAsia"/>
                <w:lang w:val="zh-TW"/>
              </w:rPr>
              <w:t xml:space="preserve"> </w:t>
            </w:r>
            <w:r>
              <w:rPr>
                <w:rFonts w:eastAsia="PMingLiU"/>
                <w:lang w:val="zh-TW" w:eastAsia="zh-TW"/>
              </w:rPr>
              <w:t>2</w:t>
            </w:r>
            <w:r>
              <w:rPr>
                <w:rFonts w:asciiTheme="minorEastAsia" w:hAnsiTheme="minorEastAsia" w:hint="eastAsia"/>
                <w:lang w:val="zh-TW"/>
              </w:rPr>
              <w:t>：签署失败</w:t>
            </w:r>
          </w:p>
        </w:tc>
      </w:tr>
    </w:tbl>
    <w:p w14:paraId="065667B0" w14:textId="77777777" w:rsidR="00EC23E0" w:rsidRPr="00A74F93" w:rsidRDefault="00EC23E0" w:rsidP="00EC23E0">
      <w:pPr>
        <w:rPr>
          <w:rFonts w:eastAsia="宋体"/>
        </w:rPr>
      </w:pPr>
    </w:p>
    <w:p w14:paraId="3BD48023" w14:textId="77777777" w:rsidR="00EC23E0" w:rsidRPr="00A74F93" w:rsidRDefault="00EC23E0" w:rsidP="00EC23E0">
      <w:pPr>
        <w:pStyle w:val="3"/>
        <w:rPr>
          <w:rFonts w:eastAsia="宋体"/>
        </w:rPr>
      </w:pPr>
      <w:bookmarkStart w:id="239" w:name="_Toc33710402"/>
      <w:r w:rsidRPr="00A74F93">
        <w:rPr>
          <w:rFonts w:eastAsia="宋体"/>
        </w:rPr>
        <w:lastRenderedPageBreak/>
        <w:t>响应参数说明</w:t>
      </w:r>
      <w:bookmarkEnd w:id="2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EC23E0" w:rsidRPr="00A74F93" w14:paraId="11F5FC39" w14:textId="77777777" w:rsidTr="00AF223E">
        <w:tc>
          <w:tcPr>
            <w:tcW w:w="1078" w:type="pct"/>
            <w:shd w:val="clear" w:color="auto" w:fill="BDD6EE"/>
          </w:tcPr>
          <w:p w14:paraId="6244A2B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E22A1C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1A4B5E5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76E2D600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7738A699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535C2B4D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1685EAE7" w14:textId="77777777" w:rsidTr="00AF223E">
        <w:trPr>
          <w:trHeight w:val="348"/>
        </w:trPr>
        <w:tc>
          <w:tcPr>
            <w:tcW w:w="1078" w:type="pct"/>
            <w:shd w:val="clear" w:color="auto" w:fill="auto"/>
          </w:tcPr>
          <w:p w14:paraId="24D9C29E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0BEBCF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16237D2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4004420A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E664FC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61040F7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2899275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EC23E0" w:rsidRPr="00A74F93" w14:paraId="7C383EF5" w14:textId="77777777" w:rsidTr="00AF223E">
        <w:trPr>
          <w:trHeight w:val="348"/>
        </w:trPr>
        <w:tc>
          <w:tcPr>
            <w:tcW w:w="1078" w:type="pct"/>
            <w:shd w:val="clear" w:color="auto" w:fill="auto"/>
          </w:tcPr>
          <w:p w14:paraId="2A91544B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245B99D0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9288ED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3FD8701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0311F95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957863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308BDC1F" w14:textId="23467EDC" w:rsidR="00AF223E" w:rsidRPr="00A74F93" w:rsidRDefault="00AF223E" w:rsidP="00AF223E">
      <w:pPr>
        <w:pStyle w:val="2"/>
        <w:rPr>
          <w:rFonts w:ascii="Times New Roman" w:eastAsia="宋体" w:hAnsi="Times New Roman" w:cs="Times New Roman"/>
        </w:rPr>
      </w:pPr>
      <w:bookmarkStart w:id="240" w:name="_Toc53593902"/>
      <w:bookmarkStart w:id="241" w:name="_Toc33710403"/>
      <w:r>
        <w:rPr>
          <w:rFonts w:ascii="Times New Roman" w:eastAsia="宋体" w:hAnsi="Times New Roman" w:cs="Times New Roman" w:hint="eastAsia"/>
        </w:rPr>
        <w:t>超期通知接口</w:t>
      </w:r>
      <w:bookmarkEnd w:id="240"/>
    </w:p>
    <w:p w14:paraId="00886496" w14:textId="77777777" w:rsidR="00AF223E" w:rsidRPr="00A74F93" w:rsidRDefault="00AF223E" w:rsidP="00AF223E">
      <w:pPr>
        <w:pStyle w:val="3"/>
        <w:rPr>
          <w:rFonts w:eastAsia="宋体"/>
        </w:rPr>
      </w:pPr>
      <w:bookmarkStart w:id="242" w:name="_Toc53593903"/>
      <w:r w:rsidRPr="00A74F93">
        <w:rPr>
          <w:rFonts w:eastAsia="宋体"/>
        </w:rPr>
        <w:t>功能描述</w:t>
      </w:r>
      <w:bookmarkEnd w:id="242"/>
    </w:p>
    <w:p w14:paraId="0B87815F" w14:textId="77777777" w:rsidR="00AF223E" w:rsidRPr="00805CC2" w:rsidRDefault="00AF223E" w:rsidP="00AF223E">
      <w:pPr>
        <w:pStyle w:val="aff6"/>
        <w:spacing w:line="360" w:lineRule="auto"/>
        <w:ind w:firstLineChars="0" w:firstLine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推送4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天或6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天贷后影像件未上传或贷后复核未通过的订单</w:t>
      </w:r>
      <w:r w:rsidRPr="00A74F93">
        <w:rPr>
          <w:rFonts w:eastAsia="宋体"/>
        </w:rPr>
        <w:t>；</w:t>
      </w:r>
    </w:p>
    <w:p w14:paraId="687AD9CD" w14:textId="77777777" w:rsidR="00AF223E" w:rsidRPr="00A74F93" w:rsidRDefault="00AF223E" w:rsidP="00AF223E">
      <w:pPr>
        <w:pStyle w:val="3"/>
        <w:rPr>
          <w:rFonts w:eastAsia="宋体"/>
        </w:rPr>
      </w:pPr>
      <w:bookmarkStart w:id="243" w:name="_Toc53593904"/>
      <w:r w:rsidRPr="00A74F93">
        <w:rPr>
          <w:rFonts w:eastAsia="宋体"/>
        </w:rPr>
        <w:t>业务逻辑</w:t>
      </w:r>
      <w:bookmarkEnd w:id="243"/>
    </w:p>
    <w:p w14:paraId="4C026CF8" w14:textId="77777777" w:rsidR="00AF223E" w:rsidRPr="00A74F93" w:rsidRDefault="00AF223E" w:rsidP="00AF223E">
      <w:pPr>
        <w:pStyle w:val="3"/>
        <w:rPr>
          <w:rFonts w:eastAsia="宋体"/>
        </w:rPr>
      </w:pPr>
      <w:bookmarkStart w:id="244" w:name="_Toc53593905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244"/>
    </w:p>
    <w:p w14:paraId="141B4003" w14:textId="77777777" w:rsidR="00AF223E" w:rsidRDefault="00AF223E" w:rsidP="00AF223E">
      <w:pPr>
        <w:rPr>
          <w:rFonts w:ascii="Calibri" w:eastAsia="华文楷体" w:hAnsi="Calibri" w:cstheme="minorBidi"/>
        </w:rPr>
      </w:pPr>
      <w:r>
        <w:rPr>
          <w:rFonts w:hint="eastAsia"/>
        </w:rPr>
        <w:t>测试环境</w:t>
      </w:r>
      <w:r>
        <w:rPr>
          <w:rFonts w:hint="eastAsia"/>
        </w:rPr>
        <w:t>:</w:t>
      </w:r>
      <w:r>
        <w:t xml:space="preserve"> </w:t>
      </w:r>
      <w:r>
        <w:rPr>
          <w:rFonts w:ascii="Calibri" w:eastAsia="华文楷体" w:hAnsi="Calibri" w:cstheme="minorBidi" w:hint="eastAsia"/>
        </w:rPr>
        <w:t>星连提供</w:t>
      </w:r>
    </w:p>
    <w:p w14:paraId="7473655D" w14:textId="77777777" w:rsidR="00AF223E" w:rsidRDefault="00AF223E" w:rsidP="00AF223E">
      <w:pPr>
        <w:rPr>
          <w:rFonts w:ascii="Calibri" w:eastAsia="华文楷体" w:hAnsi="Calibri" w:cstheme="minorBidi"/>
        </w:rPr>
      </w:pPr>
      <w:r>
        <w:rPr>
          <w:rFonts w:hint="eastAsia"/>
        </w:rPr>
        <w:t>生产环境</w:t>
      </w:r>
      <w:r>
        <w:rPr>
          <w:rFonts w:hint="eastAsia"/>
        </w:rPr>
        <w:t>:</w:t>
      </w:r>
      <w:r>
        <w:t xml:space="preserve"> </w:t>
      </w:r>
      <w:r>
        <w:rPr>
          <w:rFonts w:ascii="Calibri" w:eastAsia="华文楷体" w:hAnsi="Calibri" w:cstheme="minorBidi" w:hint="eastAsia"/>
        </w:rPr>
        <w:t>星连提供</w:t>
      </w:r>
    </w:p>
    <w:p w14:paraId="0A049C6C" w14:textId="77777777" w:rsidR="00AF223E" w:rsidRDefault="00AF223E" w:rsidP="00AF223E">
      <w:pPr>
        <w:pStyle w:val="3"/>
        <w:rPr>
          <w:rFonts w:eastAsia="宋体"/>
        </w:rPr>
      </w:pPr>
      <w:bookmarkStart w:id="245" w:name="_Toc53593906"/>
      <w:r w:rsidRPr="00A74F93">
        <w:rPr>
          <w:rFonts w:eastAsia="宋体"/>
        </w:rPr>
        <w:lastRenderedPageBreak/>
        <w:t>请求参数说明</w:t>
      </w:r>
      <w:bookmarkEnd w:id="245"/>
    </w:p>
    <w:p w14:paraId="6DF1839E" w14:textId="77777777" w:rsidR="00AF223E" w:rsidRPr="00805CC2" w:rsidRDefault="00AF223E" w:rsidP="00AF223E">
      <w:r>
        <w:rPr>
          <w:rFonts w:hint="eastAsia"/>
        </w:rPr>
        <w:t>无</w:t>
      </w:r>
      <w:r>
        <w:rPr>
          <w:rFonts w:hint="eastAsia"/>
        </w:rPr>
        <w:t>;</w:t>
      </w:r>
    </w:p>
    <w:p w14:paraId="655340ED" w14:textId="77777777" w:rsidR="00AF223E" w:rsidRDefault="00AF223E" w:rsidP="00AF223E">
      <w:pPr>
        <w:pStyle w:val="3"/>
        <w:rPr>
          <w:rFonts w:eastAsia="宋体"/>
        </w:rPr>
      </w:pPr>
      <w:bookmarkStart w:id="246" w:name="_Toc53593907"/>
      <w:r w:rsidRPr="00A74F93">
        <w:rPr>
          <w:rFonts w:eastAsia="宋体"/>
        </w:rPr>
        <w:t>响应参数说明</w:t>
      </w:r>
      <w:bookmarkEnd w:id="2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AF223E" w:rsidRPr="00A74F93" w14:paraId="6E660B51" w14:textId="77777777" w:rsidTr="00F737C5">
        <w:tc>
          <w:tcPr>
            <w:tcW w:w="1078" w:type="pct"/>
            <w:shd w:val="clear" w:color="auto" w:fill="BDD6EE"/>
          </w:tcPr>
          <w:p w14:paraId="45EEC01B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34C96E2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C455C74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6BF8ADD2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3E314FC5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04CE036C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AF223E" w:rsidRPr="00A74F93" w14:paraId="112C92EA" w14:textId="77777777" w:rsidTr="00F737C5">
        <w:trPr>
          <w:trHeight w:val="348"/>
        </w:trPr>
        <w:tc>
          <w:tcPr>
            <w:tcW w:w="1078" w:type="pct"/>
            <w:shd w:val="clear" w:color="auto" w:fill="auto"/>
          </w:tcPr>
          <w:p w14:paraId="5BCD0E65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</w:rPr>
            </w:pPr>
            <w:r w:rsidRPr="004A4640">
              <w:rPr>
                <w:rFonts w:ascii="Calibri" w:eastAsia="华文楷体" w:hAnsi="Calibri" w:cstheme="minorBidi"/>
                <w:szCs w:val="21"/>
              </w:rPr>
              <w:t>overdue</w:t>
            </w:r>
            <w:r>
              <w:rPr>
                <w:rFonts w:ascii="Calibri" w:eastAsia="华文楷体" w:hAnsi="Calibri" w:cstheme="minorBidi" w:hint="eastAsia"/>
                <w:szCs w:val="21"/>
              </w:rPr>
              <w:t>RespList</w:t>
            </w:r>
          </w:p>
        </w:tc>
        <w:tc>
          <w:tcPr>
            <w:tcW w:w="808" w:type="pct"/>
            <w:shd w:val="clear" w:color="auto" w:fill="auto"/>
          </w:tcPr>
          <w:p w14:paraId="64AE2F27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超期列表</w:t>
            </w:r>
          </w:p>
        </w:tc>
        <w:tc>
          <w:tcPr>
            <w:tcW w:w="676" w:type="pct"/>
            <w:shd w:val="clear" w:color="auto" w:fill="auto"/>
          </w:tcPr>
          <w:p w14:paraId="0953CBAE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/>
                <w:szCs w:val="21"/>
                <w:lang w:val="zh-CN"/>
              </w:rPr>
              <w:t>L</w:t>
            </w:r>
            <w:r>
              <w:rPr>
                <w:rFonts w:eastAsia="宋体" w:hint="eastAsia"/>
                <w:szCs w:val="21"/>
                <w:lang w:val="zh-CN"/>
              </w:rPr>
              <w:t>ist</w:t>
            </w:r>
          </w:p>
        </w:tc>
        <w:tc>
          <w:tcPr>
            <w:tcW w:w="512" w:type="pct"/>
            <w:shd w:val="clear" w:color="auto" w:fill="auto"/>
          </w:tcPr>
          <w:p w14:paraId="6EB983E3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5E0585B6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4E786D7" w14:textId="77777777" w:rsidR="00AF223E" w:rsidRPr="00A74F93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超期订单列表</w:t>
            </w:r>
          </w:p>
        </w:tc>
      </w:tr>
    </w:tbl>
    <w:p w14:paraId="760CE64F" w14:textId="77777777" w:rsidR="00AF223E" w:rsidRDefault="00AF223E" w:rsidP="00AF223E">
      <w:pPr>
        <w:rPr>
          <w:rFonts w:ascii="Calibri" w:eastAsia="华文楷体" w:hAnsi="Calibri" w:cstheme="minorBidi"/>
          <w:szCs w:val="21"/>
        </w:rPr>
      </w:pPr>
    </w:p>
    <w:p w14:paraId="67EC5397" w14:textId="77777777" w:rsidR="00AF223E" w:rsidRPr="00805CC2" w:rsidRDefault="00AF223E" w:rsidP="00AF223E">
      <w:r w:rsidRPr="004A4640">
        <w:rPr>
          <w:rFonts w:ascii="Calibri" w:eastAsia="华文楷体" w:hAnsi="Calibri" w:cstheme="minorBidi"/>
          <w:szCs w:val="21"/>
        </w:rPr>
        <w:t>overdue</w:t>
      </w:r>
      <w:r>
        <w:rPr>
          <w:rFonts w:ascii="Calibri" w:eastAsia="华文楷体" w:hAnsi="Calibri" w:cstheme="minorBidi" w:hint="eastAsia"/>
          <w:szCs w:val="21"/>
        </w:rPr>
        <w:t>RespList: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2625"/>
        <w:gridCol w:w="1671"/>
        <w:gridCol w:w="1428"/>
        <w:gridCol w:w="2441"/>
        <w:gridCol w:w="2930"/>
      </w:tblGrid>
      <w:tr w:rsidR="00AF223E" w:rsidRPr="00A74F93" w14:paraId="181462DC" w14:textId="77777777" w:rsidTr="00F737C5">
        <w:tc>
          <w:tcPr>
            <w:tcW w:w="1023" w:type="pct"/>
            <w:shd w:val="clear" w:color="auto" w:fill="BDD6EE"/>
          </w:tcPr>
          <w:p w14:paraId="704FC176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941" w:type="pct"/>
            <w:shd w:val="clear" w:color="auto" w:fill="BDD6EE"/>
          </w:tcPr>
          <w:p w14:paraId="3EBDC481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99" w:type="pct"/>
            <w:shd w:val="clear" w:color="auto" w:fill="BDD6EE"/>
          </w:tcPr>
          <w:p w14:paraId="11284D6D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522F09CA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71977740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5AC6CF87" w14:textId="77777777" w:rsidR="00AF223E" w:rsidRPr="00A74F93" w:rsidRDefault="00AF223E" w:rsidP="00F737C5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AF223E" w:rsidRPr="00A74F93" w14:paraId="46D3FD43" w14:textId="77777777" w:rsidTr="00F737C5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61214C37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a</w:t>
            </w:r>
            <w:r w:rsidRPr="00242615">
              <w:rPr>
                <w:rFonts w:eastAsia="宋体"/>
                <w:szCs w:val="21"/>
                <w:lang w:val="zh-CN"/>
              </w:rPr>
              <w:t>pplyNo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5575BFF5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申请编号</w:t>
            </w:r>
          </w:p>
        </w:tc>
        <w:tc>
          <w:tcPr>
            <w:tcW w:w="599" w:type="pct"/>
            <w:shd w:val="clear" w:color="auto" w:fill="auto"/>
          </w:tcPr>
          <w:p w14:paraId="2151FC03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13DC90B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1A568F8D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</w:tcPr>
          <w:p w14:paraId="05CDE4ED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与进件申请时的</w:t>
            </w:r>
            <w:r w:rsidRPr="00242615">
              <w:rPr>
                <w:rFonts w:eastAsia="宋体" w:hint="eastAsia"/>
                <w:szCs w:val="21"/>
                <w:lang w:val="zh-CN"/>
              </w:rPr>
              <w:t>a</w:t>
            </w:r>
            <w:r w:rsidRPr="00242615">
              <w:rPr>
                <w:rFonts w:eastAsia="宋体"/>
                <w:szCs w:val="21"/>
                <w:lang w:val="zh-CN"/>
              </w:rPr>
              <w:t>pplyNo</w:t>
            </w:r>
            <w:r w:rsidRPr="00242615">
              <w:rPr>
                <w:rFonts w:eastAsia="宋体" w:hint="eastAsia"/>
                <w:szCs w:val="21"/>
                <w:lang w:val="zh-CN"/>
              </w:rPr>
              <w:t>一致</w:t>
            </w:r>
          </w:p>
        </w:tc>
      </w:tr>
      <w:tr w:rsidR="00AF223E" w:rsidRPr="00A74F93" w14:paraId="6CB57926" w14:textId="77777777" w:rsidTr="00F737C5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4DA7D0C6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  <w:r w:rsidRPr="00242615">
              <w:rPr>
                <w:rFonts w:eastAsia="宋体" w:hint="eastAsia"/>
                <w:szCs w:val="21"/>
                <w:lang w:val="zh-CN"/>
              </w:rPr>
              <w:t>issing</w:t>
            </w:r>
            <w:r w:rsidRPr="00242615">
              <w:rPr>
                <w:rFonts w:eastAsia="宋体"/>
                <w:szCs w:val="21"/>
                <w:lang w:val="zh-CN"/>
              </w:rPr>
              <w:t>I</w:t>
            </w:r>
            <w:r w:rsidRPr="00242615">
              <w:rPr>
                <w:rFonts w:eastAsia="宋体" w:hint="eastAsia"/>
                <w:szCs w:val="21"/>
                <w:lang w:val="zh-CN"/>
              </w:rPr>
              <w:t>mage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3A01292D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缺失影像文件编码</w:t>
            </w:r>
          </w:p>
        </w:tc>
        <w:tc>
          <w:tcPr>
            <w:tcW w:w="599" w:type="pct"/>
            <w:shd w:val="clear" w:color="auto" w:fill="auto"/>
          </w:tcPr>
          <w:p w14:paraId="599576BE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5F9373B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4C8B4F7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32D33C1A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多个以逗号分隔</w:t>
            </w:r>
          </w:p>
        </w:tc>
      </w:tr>
      <w:tr w:rsidR="00AF223E" w:rsidRPr="00A74F93" w14:paraId="02411188" w14:textId="77777777" w:rsidTr="00F737C5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08F5A07E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521AB4A6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缺失阶段类型</w:t>
            </w:r>
          </w:p>
        </w:tc>
        <w:tc>
          <w:tcPr>
            <w:tcW w:w="599" w:type="pct"/>
            <w:shd w:val="clear" w:color="auto" w:fill="auto"/>
          </w:tcPr>
          <w:p w14:paraId="65912AF4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0D29CD00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17AA443B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7A084CFE" w14:textId="77777777" w:rsidR="00AF223E" w:rsidRPr="00242615" w:rsidRDefault="00AF223E" w:rsidP="00F737C5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放款前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1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2B7EAA01" w14:textId="77777777" w:rsidR="00AF223E" w:rsidRPr="00242615" w:rsidRDefault="00AF223E" w:rsidP="00F737C5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放款后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2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354CBA69" w14:textId="77777777" w:rsidR="00AF223E" w:rsidRPr="00242615" w:rsidRDefault="00AF223E" w:rsidP="00F737C5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4</w:t>
            </w:r>
            <w:r w:rsidRPr="00242615">
              <w:rPr>
                <w:rFonts w:eastAsia="宋体"/>
                <w:szCs w:val="21"/>
                <w:lang w:val="zh-CN"/>
              </w:rPr>
              <w:t>5</w:t>
            </w:r>
            <w:r w:rsidRPr="00242615">
              <w:rPr>
                <w:rFonts w:eastAsia="宋体" w:hint="eastAsia"/>
                <w:szCs w:val="21"/>
                <w:lang w:val="zh-CN"/>
              </w:rPr>
              <w:t>天预警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3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5B982403" w14:textId="77777777" w:rsidR="00AF223E" w:rsidRPr="00242615" w:rsidRDefault="00AF223E" w:rsidP="00F737C5">
            <w:pPr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6</w:t>
            </w:r>
            <w:r w:rsidRPr="00242615">
              <w:rPr>
                <w:rFonts w:eastAsia="宋体"/>
                <w:szCs w:val="21"/>
                <w:lang w:val="zh-CN"/>
              </w:rPr>
              <w:t>0</w:t>
            </w:r>
            <w:r w:rsidRPr="00242615">
              <w:rPr>
                <w:rFonts w:eastAsia="宋体" w:hint="eastAsia"/>
                <w:szCs w:val="21"/>
                <w:lang w:val="zh-CN"/>
              </w:rPr>
              <w:t>天预警</w:t>
            </w:r>
            <w:r w:rsidRPr="00242615">
              <w:rPr>
                <w:rFonts w:eastAsia="宋体" w:hint="eastAsia"/>
                <w:szCs w:val="21"/>
                <w:lang w:val="zh-CN"/>
              </w:rPr>
              <w:t>:</w:t>
            </w:r>
            <w:r w:rsidRPr="00242615">
              <w:rPr>
                <w:rFonts w:eastAsia="宋体"/>
                <w:szCs w:val="21"/>
                <w:lang w:val="zh-CN"/>
              </w:rPr>
              <w:t>4</w:t>
            </w:r>
            <w:r w:rsidRPr="00242615">
              <w:rPr>
                <w:rFonts w:eastAsia="宋体" w:hint="eastAsia"/>
                <w:szCs w:val="21"/>
                <w:lang w:val="zh-CN"/>
              </w:rPr>
              <w:t>；</w:t>
            </w:r>
          </w:p>
          <w:p w14:paraId="76AA6712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默认为</w:t>
            </w:r>
            <w:r w:rsidRPr="00242615">
              <w:rPr>
                <w:rFonts w:eastAsia="宋体" w:hint="eastAsia"/>
                <w:szCs w:val="21"/>
                <w:lang w:val="zh-CN"/>
              </w:rPr>
              <w:t>2</w:t>
            </w:r>
          </w:p>
        </w:tc>
      </w:tr>
      <w:tr w:rsidR="00AF223E" w:rsidRPr="00A74F93" w14:paraId="165C6BCF" w14:textId="77777777" w:rsidTr="00F737C5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154A48C7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overDueDays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5DD6C0E0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超期天数</w:t>
            </w:r>
          </w:p>
        </w:tc>
        <w:tc>
          <w:tcPr>
            <w:tcW w:w="599" w:type="pct"/>
            <w:shd w:val="clear" w:color="auto" w:fill="auto"/>
          </w:tcPr>
          <w:p w14:paraId="12B24644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int</w:t>
            </w:r>
          </w:p>
        </w:tc>
        <w:tc>
          <w:tcPr>
            <w:tcW w:w="512" w:type="pct"/>
            <w:shd w:val="clear" w:color="auto" w:fill="auto"/>
          </w:tcPr>
          <w:p w14:paraId="5C3E5FF7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FF46896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3E5D24E0" w14:textId="77777777" w:rsidR="00AF223E" w:rsidRPr="00242615" w:rsidRDefault="00AF223E" w:rsidP="00F737C5">
            <w:pPr>
              <w:rPr>
                <w:rFonts w:eastAsia="宋体"/>
                <w:szCs w:val="21"/>
                <w:lang w:val="zh-CN"/>
              </w:rPr>
            </w:pPr>
            <w:r w:rsidRPr="00E610A5">
              <w:rPr>
                <w:rFonts w:eastAsia="宋体" w:hint="eastAsia"/>
                <w:szCs w:val="21"/>
                <w:lang w:val="zh-CN"/>
              </w:rPr>
              <w:t>当前产品累计超期天数</w:t>
            </w:r>
          </w:p>
        </w:tc>
      </w:tr>
      <w:tr w:rsidR="00AF223E" w:rsidRPr="00A74F93" w14:paraId="41AE5192" w14:textId="77777777" w:rsidTr="00F737C5">
        <w:trPr>
          <w:trHeight w:val="348"/>
        </w:trPr>
        <w:tc>
          <w:tcPr>
            <w:tcW w:w="1023" w:type="pct"/>
            <w:shd w:val="clear" w:color="auto" w:fill="auto"/>
            <w:vAlign w:val="center"/>
          </w:tcPr>
          <w:p w14:paraId="72A0B425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remark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1A2BE861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描述</w:t>
            </w:r>
          </w:p>
        </w:tc>
        <w:tc>
          <w:tcPr>
            <w:tcW w:w="599" w:type="pct"/>
            <w:shd w:val="clear" w:color="auto" w:fill="auto"/>
          </w:tcPr>
          <w:p w14:paraId="217E8B4F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0EB326C6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09E341F0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6E655D04" w14:textId="77777777" w:rsidR="00AF223E" w:rsidRPr="00242615" w:rsidRDefault="00AF223E" w:rsidP="00F737C5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备注说明</w:t>
            </w:r>
          </w:p>
        </w:tc>
      </w:tr>
    </w:tbl>
    <w:p w14:paraId="33A5B50F" w14:textId="77777777" w:rsidR="00C42A22" w:rsidRPr="00A74F93" w:rsidRDefault="00C42A22" w:rsidP="00C42A22">
      <w:pPr>
        <w:pStyle w:val="2"/>
        <w:rPr>
          <w:rFonts w:ascii="Times New Roman" w:eastAsia="宋体" w:hAnsi="Times New Roman" w:cs="Times New Roman"/>
        </w:rPr>
      </w:pPr>
      <w:bookmarkStart w:id="247" w:name="_Toc60066245"/>
      <w:r>
        <w:rPr>
          <w:rFonts w:ascii="Times New Roman" w:eastAsia="宋体" w:hAnsi="Times New Roman" w:cs="Times New Roman" w:hint="eastAsia"/>
        </w:rPr>
        <w:lastRenderedPageBreak/>
        <w:t>附件审核结果通知接口</w:t>
      </w:r>
      <w:bookmarkEnd w:id="247"/>
    </w:p>
    <w:p w14:paraId="771FD87D" w14:textId="77777777" w:rsidR="00C42A22" w:rsidRPr="00A74F93" w:rsidRDefault="00C42A22" w:rsidP="00C42A22">
      <w:pPr>
        <w:pStyle w:val="3"/>
        <w:rPr>
          <w:rFonts w:eastAsia="宋体"/>
        </w:rPr>
      </w:pPr>
      <w:bookmarkStart w:id="248" w:name="_Toc60066246"/>
      <w:r w:rsidRPr="00A74F93">
        <w:rPr>
          <w:rFonts w:eastAsia="宋体"/>
        </w:rPr>
        <w:t>功能描述</w:t>
      </w:r>
      <w:bookmarkEnd w:id="248"/>
    </w:p>
    <w:p w14:paraId="1BC11DA9" w14:textId="77777777" w:rsidR="00C42A22" w:rsidRPr="00805CC2" w:rsidRDefault="00C42A22" w:rsidP="00C42A22">
      <w:pPr>
        <w:pStyle w:val="aff6"/>
        <w:spacing w:line="360" w:lineRule="auto"/>
        <w:ind w:firstLineChars="0" w:firstLine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回调通知附件审核结果；分为：预审附件审核 和 请款附件审核</w:t>
      </w:r>
    </w:p>
    <w:p w14:paraId="5A9BA5BF" w14:textId="77777777" w:rsidR="00C42A22" w:rsidRDefault="00C42A22" w:rsidP="00C42A22">
      <w:pPr>
        <w:pStyle w:val="3"/>
        <w:rPr>
          <w:rFonts w:eastAsia="宋体"/>
        </w:rPr>
      </w:pPr>
      <w:bookmarkStart w:id="249" w:name="_Toc60066247"/>
      <w:r w:rsidRPr="00A74F93">
        <w:rPr>
          <w:rFonts w:eastAsia="宋体"/>
        </w:rPr>
        <w:t>业务逻辑</w:t>
      </w:r>
      <w:bookmarkEnd w:id="249"/>
    </w:p>
    <w:p w14:paraId="203289EC" w14:textId="77777777" w:rsidR="00C42A22" w:rsidRPr="00370C2D" w:rsidRDefault="00C42A22" w:rsidP="00C42A22">
      <w:pPr>
        <w:rPr>
          <w:rFonts w:eastAsia="宋体"/>
          <w:color w:val="000000" w:themeColor="text1"/>
        </w:rPr>
      </w:pPr>
      <w:r w:rsidRPr="00E1178A">
        <w:rPr>
          <w:rFonts w:eastAsia="宋体"/>
          <w:color w:val="000000" w:themeColor="text1"/>
          <w:kern w:val="2"/>
        </w:rPr>
        <w:t>必须符合数据规范，不符合数据规范的记录不予处理；</w:t>
      </w:r>
    </w:p>
    <w:p w14:paraId="4DE1EE09" w14:textId="77777777" w:rsidR="00C42A22" w:rsidRPr="00A74F93" w:rsidRDefault="00C42A22" w:rsidP="00C42A22">
      <w:pPr>
        <w:pStyle w:val="3"/>
        <w:rPr>
          <w:rFonts w:eastAsia="宋体"/>
        </w:rPr>
      </w:pPr>
      <w:bookmarkStart w:id="250" w:name="_Toc6006624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250"/>
    </w:p>
    <w:p w14:paraId="6F75BE29" w14:textId="77777777" w:rsidR="00C42A22" w:rsidRDefault="00C42A22" w:rsidP="00C42A22">
      <w:pPr>
        <w:rPr>
          <w:rFonts w:ascii="Calibri" w:eastAsia="华文楷体" w:hAnsi="Calibri" w:cstheme="minorBidi"/>
        </w:rPr>
      </w:pPr>
      <w:r>
        <w:rPr>
          <w:rFonts w:hint="eastAsia"/>
        </w:rPr>
        <w:t>测试环境</w:t>
      </w:r>
      <w:r>
        <w:rPr>
          <w:rFonts w:hint="eastAsia"/>
        </w:rPr>
        <w:t>:</w:t>
      </w:r>
      <w:r>
        <w:t xml:space="preserve"> fileCheckNotify</w:t>
      </w:r>
    </w:p>
    <w:p w14:paraId="130D2482" w14:textId="77777777" w:rsidR="00C42A22" w:rsidRDefault="00C42A22" w:rsidP="00C42A22">
      <w:pPr>
        <w:rPr>
          <w:rFonts w:ascii="Calibri" w:eastAsia="华文楷体" w:hAnsi="Calibri" w:cstheme="minorBidi"/>
        </w:rPr>
      </w:pPr>
      <w:r>
        <w:rPr>
          <w:rFonts w:hint="eastAsia"/>
        </w:rPr>
        <w:t>生产环境</w:t>
      </w:r>
      <w:r>
        <w:rPr>
          <w:rFonts w:hint="eastAsia"/>
        </w:rPr>
        <w:t>:</w:t>
      </w:r>
      <w:r>
        <w:t xml:space="preserve"> </w:t>
      </w:r>
    </w:p>
    <w:p w14:paraId="7A3E3B35" w14:textId="77777777" w:rsidR="00C42A22" w:rsidRDefault="00C42A22" w:rsidP="00C42A22">
      <w:pPr>
        <w:pStyle w:val="3"/>
        <w:rPr>
          <w:rFonts w:eastAsia="宋体"/>
        </w:rPr>
      </w:pPr>
      <w:bookmarkStart w:id="251" w:name="_Toc60066249"/>
      <w:r w:rsidRPr="00A74F93">
        <w:rPr>
          <w:rFonts w:eastAsia="宋体"/>
        </w:rPr>
        <w:t>请求参数说明</w:t>
      </w:r>
      <w:bookmarkEnd w:id="2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C42A22" w:rsidRPr="00A74F93" w14:paraId="792D35F8" w14:textId="77777777" w:rsidTr="002C18BA">
        <w:tc>
          <w:tcPr>
            <w:tcW w:w="1078" w:type="pct"/>
            <w:shd w:val="clear" w:color="auto" w:fill="BDD6EE"/>
          </w:tcPr>
          <w:p w14:paraId="407251FF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CC07348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7E139494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5037E2AF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0B00233A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F541EC5" w14:textId="77777777" w:rsidR="00C42A22" w:rsidRPr="00A74F93" w:rsidRDefault="00C42A22" w:rsidP="002C18BA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C42A22" w:rsidRPr="00A74F93" w14:paraId="2D53DB13" w14:textId="77777777" w:rsidTr="002C18BA">
        <w:trPr>
          <w:trHeight w:val="348"/>
        </w:trPr>
        <w:tc>
          <w:tcPr>
            <w:tcW w:w="1078" w:type="pct"/>
            <w:shd w:val="clear" w:color="auto" w:fill="auto"/>
          </w:tcPr>
          <w:p w14:paraId="567C5318" w14:textId="77777777" w:rsidR="00C42A22" w:rsidRPr="00A74F93" w:rsidRDefault="00C42A22" w:rsidP="002C18BA">
            <w:pPr>
              <w:jc w:val="both"/>
              <w:rPr>
                <w:rFonts w:eastAsia="宋体"/>
                <w:szCs w:val="21"/>
              </w:rPr>
            </w:pPr>
            <w:r w:rsidRPr="008572AD">
              <w:rPr>
                <w:rFonts w:eastAsia="宋体"/>
                <w:color w:val="000000" w:themeColor="text1"/>
                <w:szCs w:val="21"/>
                <w:lang w:val="zh-TW" w:eastAsia="zh-TW"/>
              </w:rPr>
              <w:t>uploadNo</w:t>
            </w:r>
          </w:p>
        </w:tc>
        <w:tc>
          <w:tcPr>
            <w:tcW w:w="808" w:type="pct"/>
            <w:shd w:val="clear" w:color="auto" w:fill="auto"/>
          </w:tcPr>
          <w:p w14:paraId="7A8C9E0D" w14:textId="77777777" w:rsidR="00C42A22" w:rsidRPr="008572AD" w:rsidRDefault="00C42A22" w:rsidP="002C18BA">
            <w:pPr>
              <w:jc w:val="both"/>
              <w:rPr>
                <w:rFonts w:eastAsia="PMingLiU"/>
                <w:szCs w:val="21"/>
                <w:lang w:val="zh-CN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预申请编号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/</w:t>
            </w:r>
            <w:r w:rsidRPr="00E1178A">
              <w:rPr>
                <w:rFonts w:eastAsia="宋体"/>
                <w:color w:val="000000" w:themeColor="text1"/>
                <w:szCs w:val="21"/>
                <w:lang w:val="zh-TW"/>
              </w:rPr>
              <w:t>申请编号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/</w:t>
            </w:r>
            <w:r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7F984CDC" w14:textId="77777777" w:rsidR="00C42A22" w:rsidRPr="00A74F93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0C982BE" w14:textId="77777777" w:rsidR="00C42A22" w:rsidRPr="000D757A" w:rsidRDefault="00C42A22" w:rsidP="002C18BA">
            <w:pPr>
              <w:jc w:val="both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1DA97F61" w14:textId="77777777" w:rsidR="00C42A22" w:rsidRPr="00A74F93" w:rsidRDefault="00C42A22" w:rsidP="002C18BA">
            <w:pPr>
              <w:jc w:val="both"/>
              <w:rPr>
                <w:rFonts w:eastAsia="宋体"/>
                <w:szCs w:val="21"/>
              </w:rPr>
            </w:pPr>
            <w:r w:rsidRPr="00736952">
              <w:rPr>
                <w:rFonts w:eastAsia="宋体"/>
                <w:color w:val="000000" w:themeColor="text1"/>
                <w:szCs w:val="21"/>
                <w:lang w:val="zh-TW" w:eastAsia="zh-TW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0A88633D" w14:textId="77777777" w:rsidR="00C42A22" w:rsidRPr="008572AD" w:rsidRDefault="00C42A22" w:rsidP="002C18BA">
            <w:pPr>
              <w:jc w:val="both"/>
              <w:rPr>
                <w:rFonts w:eastAsia="PMingLiU"/>
                <w:szCs w:val="21"/>
                <w:lang w:val="zh-CN" w:eastAsia="zh-TW"/>
              </w:rPr>
            </w:pP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与</w:t>
            </w: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影像上传接口</w:t>
            </w: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uploadNo</w:t>
            </w:r>
            <w:r w:rsidRPr="00736952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一致</w:t>
            </w:r>
          </w:p>
        </w:tc>
      </w:tr>
      <w:tr w:rsidR="00C42A22" w:rsidRPr="00A74F93" w14:paraId="06014361" w14:textId="77777777" w:rsidTr="002C18BA">
        <w:trPr>
          <w:trHeight w:val="348"/>
        </w:trPr>
        <w:tc>
          <w:tcPr>
            <w:tcW w:w="1078" w:type="pct"/>
            <w:shd w:val="clear" w:color="auto" w:fill="auto"/>
          </w:tcPr>
          <w:p w14:paraId="05083F6C" w14:textId="77777777" w:rsidR="00C42A22" w:rsidRPr="00807B59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</w:t>
            </w:r>
            <w:r w:rsidRPr="00807B59">
              <w:rPr>
                <w:rFonts w:eastAsia="宋体"/>
                <w:color w:val="000000" w:themeColor="text1"/>
                <w:szCs w:val="21"/>
                <w:lang w:val="zh-TW" w:eastAsia="zh-TW"/>
              </w:rPr>
              <w:t>tatus</w:t>
            </w:r>
          </w:p>
        </w:tc>
        <w:tc>
          <w:tcPr>
            <w:tcW w:w="808" w:type="pct"/>
            <w:shd w:val="clear" w:color="auto" w:fill="auto"/>
          </w:tcPr>
          <w:p w14:paraId="2875CBB5" w14:textId="77777777" w:rsidR="00C42A22" w:rsidRPr="00807B59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审核状态</w:t>
            </w:r>
          </w:p>
        </w:tc>
        <w:tc>
          <w:tcPr>
            <w:tcW w:w="676" w:type="pct"/>
            <w:shd w:val="clear" w:color="auto" w:fill="auto"/>
          </w:tcPr>
          <w:p w14:paraId="4A149E71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40F3E07" w14:textId="77777777" w:rsidR="00C42A22" w:rsidRPr="00807B59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27CB5861" w14:textId="77777777" w:rsidR="00C42A22" w:rsidRPr="00807B59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F0A3FCE" w14:textId="77777777" w:rsidR="00C42A22" w:rsidRPr="00807B59" w:rsidRDefault="00C42A22" w:rsidP="002C18BA">
            <w:pPr>
              <w:pStyle w:val="ac"/>
              <w:numPr>
                <w:ilvl w:val="0"/>
                <w:numId w:val="21"/>
              </w:numPr>
              <w:ind w:firstLineChars="0"/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失败</w:t>
            </w:r>
          </w:p>
          <w:p w14:paraId="073E8F04" w14:textId="77777777" w:rsidR="00C42A22" w:rsidRPr="00807B59" w:rsidRDefault="00C42A22" w:rsidP="002C18BA">
            <w:pPr>
              <w:pStyle w:val="ac"/>
              <w:numPr>
                <w:ilvl w:val="0"/>
                <w:numId w:val="21"/>
              </w:numPr>
              <w:ind w:firstLineChars="0"/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807B59">
              <w:rPr>
                <w:rFonts w:eastAsia="宋体" w:hint="eastAsia"/>
                <w:color w:val="000000" w:themeColor="text1"/>
                <w:szCs w:val="21"/>
                <w:lang w:val="zh-TW" w:eastAsia="zh-TW"/>
              </w:rPr>
              <w:t>成功</w:t>
            </w:r>
          </w:p>
        </w:tc>
      </w:tr>
      <w:tr w:rsidR="00C42A22" w:rsidRPr="00A74F93" w14:paraId="5339A7A1" w14:textId="77777777" w:rsidTr="002C18BA">
        <w:trPr>
          <w:trHeight w:val="348"/>
        </w:trPr>
        <w:tc>
          <w:tcPr>
            <w:tcW w:w="1078" w:type="pct"/>
            <w:shd w:val="clear" w:color="auto" w:fill="auto"/>
            <w:vAlign w:val="center"/>
          </w:tcPr>
          <w:p w14:paraId="7982992E" w14:textId="77777777" w:rsidR="00C42A22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242615">
              <w:rPr>
                <w:rFonts w:eastAsia="宋体"/>
                <w:szCs w:val="21"/>
                <w:lang w:val="zh-CN"/>
              </w:rPr>
              <w:lastRenderedPageBreak/>
              <w:t>m</w:t>
            </w:r>
            <w:r w:rsidRPr="00242615">
              <w:rPr>
                <w:rFonts w:eastAsia="宋体" w:hint="eastAsia"/>
                <w:szCs w:val="21"/>
                <w:lang w:val="zh-CN"/>
              </w:rPr>
              <w:t>issing</w:t>
            </w:r>
            <w:r w:rsidRPr="00242615">
              <w:rPr>
                <w:rFonts w:eastAsia="宋体"/>
                <w:szCs w:val="21"/>
                <w:lang w:val="zh-CN"/>
              </w:rPr>
              <w:t>I</w:t>
            </w:r>
            <w:r w:rsidRPr="00242615">
              <w:rPr>
                <w:rFonts w:eastAsia="宋体" w:hint="eastAsia"/>
                <w:szCs w:val="21"/>
                <w:lang w:val="zh-CN"/>
              </w:rPr>
              <w:t>mage</w:t>
            </w:r>
          </w:p>
        </w:tc>
        <w:tc>
          <w:tcPr>
            <w:tcW w:w="808" w:type="pct"/>
            <w:shd w:val="clear" w:color="auto" w:fill="auto"/>
            <w:vAlign w:val="center"/>
          </w:tcPr>
          <w:p w14:paraId="223B7BB7" w14:textId="77777777" w:rsidR="00C42A22" w:rsidRDefault="00C42A22" w:rsidP="002C18BA">
            <w:pPr>
              <w:jc w:val="both"/>
              <w:rPr>
                <w:rFonts w:asciiTheme="minorEastAsia" w:hAnsiTheme="minorEastAsia"/>
                <w:color w:val="000000" w:themeColor="text1"/>
                <w:szCs w:val="21"/>
                <w:lang w:val="zh-TW" w:eastAsia="zh-TW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缺失影像文件编码</w:t>
            </w:r>
          </w:p>
        </w:tc>
        <w:tc>
          <w:tcPr>
            <w:tcW w:w="676" w:type="pct"/>
            <w:shd w:val="clear" w:color="auto" w:fill="auto"/>
          </w:tcPr>
          <w:p w14:paraId="5F05D4A6" w14:textId="77777777" w:rsidR="00C42A22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7DBBD4D8" w14:textId="77777777" w:rsidR="00C42A22" w:rsidRDefault="00C42A22" w:rsidP="002C18BA">
            <w:pPr>
              <w:jc w:val="both"/>
              <w:rPr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29E15BEE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45907DDF" w14:textId="77777777" w:rsidR="00C42A22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多个以逗号分隔</w:t>
            </w:r>
          </w:p>
        </w:tc>
      </w:tr>
      <w:tr w:rsidR="00C42A22" w:rsidRPr="00A74F93" w14:paraId="6CCF5FC3" w14:textId="77777777" w:rsidTr="002C18BA">
        <w:trPr>
          <w:trHeight w:val="348"/>
        </w:trPr>
        <w:tc>
          <w:tcPr>
            <w:tcW w:w="1078" w:type="pct"/>
            <w:shd w:val="clear" w:color="auto" w:fill="auto"/>
            <w:vAlign w:val="center"/>
          </w:tcPr>
          <w:p w14:paraId="65E0C099" w14:textId="77777777" w:rsidR="00C42A22" w:rsidRPr="00242615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remark</w:t>
            </w:r>
          </w:p>
        </w:tc>
        <w:tc>
          <w:tcPr>
            <w:tcW w:w="808" w:type="pct"/>
            <w:shd w:val="clear" w:color="auto" w:fill="auto"/>
            <w:vAlign w:val="center"/>
          </w:tcPr>
          <w:p w14:paraId="7A49AA1C" w14:textId="77777777" w:rsidR="00C42A22" w:rsidRPr="00242615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 w:hint="eastAsia"/>
                <w:szCs w:val="21"/>
                <w:lang w:val="zh-CN"/>
              </w:rPr>
              <w:t>描述</w:t>
            </w:r>
          </w:p>
        </w:tc>
        <w:tc>
          <w:tcPr>
            <w:tcW w:w="676" w:type="pct"/>
            <w:shd w:val="clear" w:color="auto" w:fill="auto"/>
          </w:tcPr>
          <w:p w14:paraId="770FF006" w14:textId="77777777" w:rsidR="00C42A22" w:rsidRPr="00242615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39782020" w14:textId="77777777" w:rsidR="00C42A22" w:rsidRPr="00242615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4261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0752E89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14:paraId="3A871F7A" w14:textId="77777777" w:rsidR="00C42A22" w:rsidRPr="00242615" w:rsidRDefault="00C42A22" w:rsidP="002C18BA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非成功状态下，</w:t>
            </w:r>
            <w:r w:rsidRPr="00242615">
              <w:rPr>
                <w:rFonts w:eastAsia="宋体" w:hint="eastAsia"/>
                <w:szCs w:val="21"/>
                <w:lang w:val="zh-CN"/>
              </w:rPr>
              <w:t>备注说明</w:t>
            </w:r>
          </w:p>
        </w:tc>
      </w:tr>
    </w:tbl>
    <w:p w14:paraId="6A99B0E0" w14:textId="77777777" w:rsidR="00C42A22" w:rsidRPr="00805CC2" w:rsidRDefault="00C42A22" w:rsidP="00C42A22"/>
    <w:p w14:paraId="25237717" w14:textId="77777777" w:rsidR="00C42A22" w:rsidRDefault="00C42A22" w:rsidP="00C42A22">
      <w:pPr>
        <w:pStyle w:val="3"/>
        <w:rPr>
          <w:rFonts w:eastAsia="宋体"/>
        </w:rPr>
      </w:pPr>
      <w:bookmarkStart w:id="252" w:name="_Toc60066250"/>
      <w:r w:rsidRPr="00A74F93">
        <w:rPr>
          <w:rFonts w:eastAsia="宋体"/>
        </w:rPr>
        <w:t>响应参数说明</w:t>
      </w:r>
      <w:bookmarkEnd w:id="2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C42A22" w:rsidRPr="00E1178A" w14:paraId="4C49A90E" w14:textId="77777777" w:rsidTr="002C18BA">
        <w:tc>
          <w:tcPr>
            <w:tcW w:w="1078" w:type="pct"/>
            <w:shd w:val="clear" w:color="auto" w:fill="BDD6EE"/>
          </w:tcPr>
          <w:p w14:paraId="5C9C6E8B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849A562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C5A871B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77FDDCDD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610F041E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81DDA3A" w14:textId="77777777" w:rsidR="00C42A22" w:rsidRPr="00E1178A" w:rsidRDefault="00C42A22" w:rsidP="002C18BA">
            <w:pPr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注释</w:t>
            </w:r>
          </w:p>
        </w:tc>
      </w:tr>
      <w:tr w:rsidR="00C42A22" w:rsidRPr="00E1178A" w14:paraId="4BA64A9C" w14:textId="77777777" w:rsidTr="002C18BA">
        <w:trPr>
          <w:trHeight w:val="348"/>
        </w:trPr>
        <w:tc>
          <w:tcPr>
            <w:tcW w:w="1078" w:type="pct"/>
            <w:shd w:val="clear" w:color="auto" w:fill="auto"/>
          </w:tcPr>
          <w:p w14:paraId="40E74A97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042547CB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253FEE6B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0AA5724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1DDB281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7115E211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0-</w:t>
            </w:r>
            <w:r w:rsidRPr="00E1178A">
              <w:rPr>
                <w:rFonts w:eastAsia="宋体"/>
                <w:color w:val="000000" w:themeColor="text1"/>
                <w:szCs w:val="21"/>
              </w:rPr>
              <w:t>失败</w:t>
            </w:r>
          </w:p>
          <w:p w14:paraId="6F8E92E5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1-</w:t>
            </w:r>
            <w:r w:rsidRPr="00E1178A">
              <w:rPr>
                <w:rFonts w:eastAsia="宋体"/>
                <w:color w:val="000000" w:themeColor="text1"/>
                <w:szCs w:val="21"/>
              </w:rPr>
              <w:t>成功</w:t>
            </w:r>
          </w:p>
        </w:tc>
      </w:tr>
      <w:tr w:rsidR="00C42A22" w:rsidRPr="00E1178A" w14:paraId="11A74913" w14:textId="77777777" w:rsidTr="002C18BA">
        <w:trPr>
          <w:trHeight w:val="348"/>
        </w:trPr>
        <w:tc>
          <w:tcPr>
            <w:tcW w:w="1078" w:type="pct"/>
            <w:shd w:val="clear" w:color="auto" w:fill="auto"/>
          </w:tcPr>
          <w:p w14:paraId="45892068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38AD188A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393290B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F9A6CB4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E1178A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024909D7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 w:hint="eastAsia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70B256B" w14:textId="77777777" w:rsidR="00C42A22" w:rsidRPr="00E1178A" w:rsidRDefault="00C42A22" w:rsidP="002C18BA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E1178A">
              <w:rPr>
                <w:rFonts w:eastAsia="宋体"/>
                <w:color w:val="000000" w:themeColor="text1"/>
                <w:szCs w:val="21"/>
              </w:rPr>
              <w:t>失败信息说明</w:t>
            </w:r>
          </w:p>
        </w:tc>
      </w:tr>
    </w:tbl>
    <w:p w14:paraId="14D44AC5" w14:textId="5CA1D3C9" w:rsidR="00FD5277" w:rsidRPr="00AF223E" w:rsidRDefault="00AF223E" w:rsidP="00AF223E">
      <w:pPr>
        <w:pStyle w:val="1"/>
        <w:rPr>
          <w:rFonts w:eastAsia="宋体"/>
        </w:rPr>
      </w:pPr>
      <w:r>
        <w:rPr>
          <w:rFonts w:eastAsia="宋体" w:hint="eastAsia"/>
        </w:rPr>
        <w:t>对</w:t>
      </w:r>
      <w:r w:rsidR="00CF538E" w:rsidRPr="00AF223E">
        <w:rPr>
          <w:rFonts w:eastAsia="宋体" w:hint="eastAsia"/>
        </w:rPr>
        <w:t>账</w:t>
      </w:r>
      <w:r w:rsidR="00FD5277" w:rsidRPr="00AF223E">
        <w:rPr>
          <w:rFonts w:eastAsia="宋体"/>
        </w:rPr>
        <w:t>文件</w:t>
      </w:r>
      <w:bookmarkEnd w:id="241"/>
    </w:p>
    <w:p w14:paraId="2F453485" w14:textId="77777777" w:rsidR="00CF538E" w:rsidRPr="00CF538E" w:rsidRDefault="00CF538E" w:rsidP="00CF538E">
      <w:pPr>
        <w:pStyle w:val="2"/>
      </w:pPr>
      <w:bookmarkStart w:id="253" w:name="_Toc33710404"/>
      <w:r>
        <w:rPr>
          <w:rFonts w:hint="eastAsia"/>
        </w:rPr>
        <w:t>放款结果文件</w:t>
      </w:r>
      <w:bookmarkEnd w:id="253"/>
    </w:p>
    <w:p w14:paraId="0CFC9AB3" w14:textId="77777777" w:rsidR="00FD5277" w:rsidRDefault="00CF538E" w:rsidP="00FD52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>
        <w:rPr>
          <w:rFonts w:ascii="微软雅黑" w:eastAsia="微软雅黑" w:hAnsi="微软雅黑"/>
          <w:color w:val="000000"/>
          <w:szCs w:val="21"/>
        </w:rPr>
        <w:t>loanResult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51C78A56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T+1日提供T日放款交易结果明细数据。每行一条记录，每个字段用符号“|”分隔。</w:t>
      </w:r>
    </w:p>
    <w:p w14:paraId="6F12DFC1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758BDE0D" w14:textId="77777777" w:rsidTr="00CF538E">
        <w:tc>
          <w:tcPr>
            <w:tcW w:w="2763" w:type="dxa"/>
          </w:tcPr>
          <w:p w14:paraId="421ED923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347CEE74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37D4B0B5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24C89CF8" w14:textId="77777777" w:rsidTr="00CF538E">
        <w:tc>
          <w:tcPr>
            <w:tcW w:w="2763" w:type="dxa"/>
          </w:tcPr>
          <w:p w14:paraId="11D291CF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56307A0E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1CC74C58" w14:textId="77777777" w:rsidR="00CF538E" w:rsidRDefault="00CF538E" w:rsidP="00CF538E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5E16B027" w14:textId="77777777" w:rsidTr="00CF538E">
        <w:tc>
          <w:tcPr>
            <w:tcW w:w="2763" w:type="dxa"/>
          </w:tcPr>
          <w:p w14:paraId="3F3A9722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放款交易编号</w:t>
            </w:r>
          </w:p>
        </w:tc>
        <w:tc>
          <w:tcPr>
            <w:tcW w:w="2763" w:type="dxa"/>
          </w:tcPr>
          <w:p w14:paraId="45C4C04E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81238B8" w14:textId="77777777" w:rsidR="00CF538E" w:rsidRPr="00CF538E" w:rsidRDefault="00CF538E" w:rsidP="00CF538E">
            <w:r>
              <w:rPr>
                <w:rFonts w:hint="eastAsia"/>
              </w:rPr>
              <w:t>发起放款交易的交易编号</w:t>
            </w:r>
          </w:p>
        </w:tc>
      </w:tr>
      <w:tr w:rsidR="00CF538E" w14:paraId="5746C777" w14:textId="77777777" w:rsidTr="00CF538E">
        <w:tc>
          <w:tcPr>
            <w:tcW w:w="2763" w:type="dxa"/>
          </w:tcPr>
          <w:p w14:paraId="2770A2AF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申请编号</w:t>
            </w:r>
          </w:p>
        </w:tc>
        <w:tc>
          <w:tcPr>
            <w:tcW w:w="2763" w:type="dxa"/>
          </w:tcPr>
          <w:p w14:paraId="271DD73C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ED6F376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4EB929E1" w14:textId="77777777" w:rsidTr="00CF538E">
        <w:tc>
          <w:tcPr>
            <w:tcW w:w="2763" w:type="dxa"/>
          </w:tcPr>
          <w:p w14:paraId="515EF2A7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放款时间</w:t>
            </w:r>
          </w:p>
        </w:tc>
        <w:tc>
          <w:tcPr>
            <w:tcW w:w="2763" w:type="dxa"/>
          </w:tcPr>
          <w:p w14:paraId="428FC304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0393BD5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hint="eastAsia"/>
              </w:rPr>
              <w:t>该笔借据放款成功的时间。具体到日</w:t>
            </w:r>
          </w:p>
        </w:tc>
      </w:tr>
      <w:tr w:rsidR="00CF538E" w14:paraId="39D65FA5" w14:textId="77777777" w:rsidTr="00CF538E">
        <w:tc>
          <w:tcPr>
            <w:tcW w:w="2763" w:type="dxa"/>
          </w:tcPr>
          <w:p w14:paraId="30886BDD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放款金额</w:t>
            </w:r>
          </w:p>
        </w:tc>
        <w:tc>
          <w:tcPr>
            <w:tcW w:w="2763" w:type="dxa"/>
          </w:tcPr>
          <w:p w14:paraId="7C9ECFED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39BC4B6" w14:textId="77777777" w:rsidR="00CF538E" w:rsidRDefault="00CF538E" w:rsidP="00FD5277">
            <w:pPr>
              <w:rPr>
                <w:rFonts w:eastAsia="宋体"/>
              </w:rPr>
            </w:pPr>
          </w:p>
        </w:tc>
      </w:tr>
      <w:tr w:rsidR="00CF538E" w14:paraId="128BBA3A" w14:textId="77777777" w:rsidTr="00CF538E">
        <w:tc>
          <w:tcPr>
            <w:tcW w:w="2763" w:type="dxa"/>
          </w:tcPr>
          <w:p w14:paraId="70201B93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放款期数</w:t>
            </w:r>
          </w:p>
        </w:tc>
        <w:tc>
          <w:tcPr>
            <w:tcW w:w="2763" w:type="dxa"/>
          </w:tcPr>
          <w:p w14:paraId="1ACEC00E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8AA9110" w14:textId="77777777" w:rsidR="00CF538E" w:rsidRDefault="00CF538E" w:rsidP="00FD5277">
            <w:pPr>
              <w:rPr>
                <w:rFonts w:eastAsia="宋体"/>
              </w:rPr>
            </w:pPr>
          </w:p>
        </w:tc>
      </w:tr>
      <w:tr w:rsidR="00CF538E" w14:paraId="345184B4" w14:textId="77777777" w:rsidTr="00CF538E">
        <w:tc>
          <w:tcPr>
            <w:tcW w:w="2763" w:type="dxa"/>
          </w:tcPr>
          <w:p w14:paraId="15740B61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交易流水号</w:t>
            </w:r>
          </w:p>
        </w:tc>
        <w:tc>
          <w:tcPr>
            <w:tcW w:w="2763" w:type="dxa"/>
          </w:tcPr>
          <w:p w14:paraId="1FE54695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9D17A67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hint="eastAsia"/>
              </w:rPr>
              <w:t>需要商户订单号（指民生给宝付的订单号）</w:t>
            </w:r>
          </w:p>
        </w:tc>
      </w:tr>
      <w:tr w:rsidR="00CF538E" w14:paraId="1A8E6384" w14:textId="77777777" w:rsidTr="00CF538E">
        <w:tc>
          <w:tcPr>
            <w:tcW w:w="2763" w:type="dxa"/>
          </w:tcPr>
          <w:p w14:paraId="365CCB94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放款状态</w:t>
            </w:r>
          </w:p>
        </w:tc>
        <w:tc>
          <w:tcPr>
            <w:tcW w:w="2763" w:type="dxa"/>
          </w:tcPr>
          <w:p w14:paraId="20FAAC9B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BBC86DB" w14:textId="77777777" w:rsidR="00CF538E" w:rsidRDefault="00CF538E" w:rsidP="00FD5277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 w:rsidR="004B3B6F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</w:tr>
      <w:tr w:rsidR="00CF538E" w14:paraId="0314E7CA" w14:textId="77777777" w:rsidTr="00CF538E">
        <w:tc>
          <w:tcPr>
            <w:tcW w:w="2763" w:type="dxa"/>
          </w:tcPr>
          <w:p w14:paraId="638C7E44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  <w:tc>
          <w:tcPr>
            <w:tcW w:w="2763" w:type="dxa"/>
          </w:tcPr>
          <w:p w14:paraId="1FD4E334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51CF5F7" w14:textId="77777777" w:rsidR="00CF538E" w:rsidRDefault="00CF538E" w:rsidP="00FD5277">
            <w:r w:rsidRPr="00CF538E">
              <w:rPr>
                <w:rFonts w:hint="eastAsia"/>
              </w:rPr>
              <w:t>显示放款结果转化的文字</w:t>
            </w:r>
          </w:p>
        </w:tc>
      </w:tr>
    </w:tbl>
    <w:p w14:paraId="540CE8CE" w14:textId="77777777" w:rsidR="00CF538E" w:rsidRDefault="00CF538E" w:rsidP="00FD5277">
      <w:pPr>
        <w:rPr>
          <w:rFonts w:eastAsia="宋体"/>
        </w:rPr>
      </w:pPr>
    </w:p>
    <w:p w14:paraId="0E4BF810" w14:textId="77777777" w:rsidR="00CF538E" w:rsidRPr="00CF538E" w:rsidRDefault="00CF538E" w:rsidP="00CF538E">
      <w:pPr>
        <w:pStyle w:val="2"/>
      </w:pPr>
      <w:bookmarkStart w:id="254" w:name="_Toc33710405"/>
      <w:r>
        <w:rPr>
          <w:rFonts w:hint="eastAsia"/>
        </w:rPr>
        <w:t>还款计划文件</w:t>
      </w:r>
      <w:bookmarkEnd w:id="254"/>
    </w:p>
    <w:p w14:paraId="13784466" w14:textId="77777777" w:rsidR="00CF538E" w:rsidRDefault="00CF538E" w:rsidP="00CF5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 w:rsidRPr="00CF538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RENTPLAN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07E4B495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T+1日提供T日放款交易结果明细数据。每行一条记录，每个字段用符号“|”分隔。</w:t>
      </w:r>
    </w:p>
    <w:p w14:paraId="6BF05C18" w14:textId="77777777" w:rsid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5602A99E" w14:textId="77777777" w:rsidTr="00D77E6F">
        <w:tc>
          <w:tcPr>
            <w:tcW w:w="2763" w:type="dxa"/>
          </w:tcPr>
          <w:p w14:paraId="7F09E5BF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39BFD948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0FFF739B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69496BE3" w14:textId="77777777" w:rsidTr="00D77E6F">
        <w:tc>
          <w:tcPr>
            <w:tcW w:w="2763" w:type="dxa"/>
          </w:tcPr>
          <w:p w14:paraId="3F3207F6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7D6841F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23B81D51" w14:textId="77777777" w:rsidR="00CF538E" w:rsidRDefault="00CF538E" w:rsidP="00D77E6F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57B82653" w14:textId="77777777" w:rsidTr="00D77E6F">
        <w:tc>
          <w:tcPr>
            <w:tcW w:w="2763" w:type="dxa"/>
          </w:tcPr>
          <w:p w14:paraId="40BCDDE6" w14:textId="77777777" w:rsidR="00CF538E" w:rsidRDefault="00662255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借据编号</w:t>
            </w:r>
          </w:p>
        </w:tc>
        <w:tc>
          <w:tcPr>
            <w:tcW w:w="2763" w:type="dxa"/>
          </w:tcPr>
          <w:p w14:paraId="289992C1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69FB38E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18799C5B" w14:textId="77777777" w:rsidTr="00D77E6F">
        <w:tc>
          <w:tcPr>
            <w:tcW w:w="2763" w:type="dxa"/>
          </w:tcPr>
          <w:p w14:paraId="4EA332E4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应收日期</w:t>
            </w:r>
          </w:p>
        </w:tc>
        <w:tc>
          <w:tcPr>
            <w:tcW w:w="2763" w:type="dxa"/>
          </w:tcPr>
          <w:p w14:paraId="65E42E8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DD9680C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3C1E17" w14:paraId="0D7DD68D" w14:textId="77777777" w:rsidTr="00D77E6F">
        <w:tc>
          <w:tcPr>
            <w:tcW w:w="2763" w:type="dxa"/>
          </w:tcPr>
          <w:p w14:paraId="713DDE95" w14:textId="3400E764" w:rsidR="003C1E17" w:rsidRDefault="003C1E17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期次</w:t>
            </w:r>
          </w:p>
        </w:tc>
        <w:tc>
          <w:tcPr>
            <w:tcW w:w="2763" w:type="dxa"/>
          </w:tcPr>
          <w:p w14:paraId="6D90E726" w14:textId="77777777" w:rsidR="003C1E17" w:rsidRDefault="003C1E17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B0081BB" w14:textId="77777777" w:rsidR="003C1E17" w:rsidRDefault="003C1E17" w:rsidP="00D77E6F">
            <w:pPr>
              <w:rPr>
                <w:rFonts w:eastAsia="宋体"/>
              </w:rPr>
            </w:pPr>
          </w:p>
        </w:tc>
      </w:tr>
      <w:tr w:rsidR="00CF538E" w14:paraId="150056D7" w14:textId="77777777" w:rsidTr="00D77E6F">
        <w:tc>
          <w:tcPr>
            <w:tcW w:w="2763" w:type="dxa"/>
          </w:tcPr>
          <w:p w14:paraId="0C701C9D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宽限期截止日</w:t>
            </w:r>
          </w:p>
        </w:tc>
        <w:tc>
          <w:tcPr>
            <w:tcW w:w="2763" w:type="dxa"/>
          </w:tcPr>
          <w:p w14:paraId="44066670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494A164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2EB7BAE3" w14:textId="77777777" w:rsidTr="00D77E6F">
        <w:tc>
          <w:tcPr>
            <w:tcW w:w="2763" w:type="dxa"/>
          </w:tcPr>
          <w:p w14:paraId="491043F5" w14:textId="77777777" w:rsidR="00CF538E" w:rsidRDefault="00CF538E" w:rsidP="00D77E6F">
            <w:pPr>
              <w:rPr>
                <w:rFonts w:eastAsia="宋体"/>
              </w:rPr>
            </w:pPr>
            <w:r w:rsidRPr="00533DBB">
              <w:rPr>
                <w:rFonts w:eastAsia="宋体" w:hint="eastAsia"/>
                <w:color w:val="FF0000"/>
              </w:rPr>
              <w:t>收取状态</w:t>
            </w:r>
          </w:p>
        </w:tc>
        <w:tc>
          <w:tcPr>
            <w:tcW w:w="2763" w:type="dxa"/>
          </w:tcPr>
          <w:p w14:paraId="100BDD48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7C17CF7" w14:textId="77777777" w:rsidR="005570FB" w:rsidRPr="005570FB" w:rsidRDefault="005570FB" w:rsidP="005570FB">
            <w:pPr>
              <w:rPr>
                <w:rFonts w:eastAsia="宋体"/>
              </w:rPr>
            </w:pPr>
            <w:r w:rsidRPr="005570FB">
              <w:rPr>
                <w:rFonts w:eastAsia="宋体" w:hint="eastAsia"/>
              </w:rPr>
              <w:t xml:space="preserve">111800000010 </w:t>
            </w:r>
            <w:r w:rsidRPr="005570FB">
              <w:rPr>
                <w:rFonts w:eastAsia="宋体" w:hint="eastAsia"/>
              </w:rPr>
              <w:t>未收取</w:t>
            </w:r>
          </w:p>
          <w:p w14:paraId="34E40299" w14:textId="77777777" w:rsidR="005570FB" w:rsidRPr="005570FB" w:rsidRDefault="005570FB" w:rsidP="005570FB">
            <w:pPr>
              <w:rPr>
                <w:rFonts w:eastAsia="宋体"/>
              </w:rPr>
            </w:pPr>
            <w:r w:rsidRPr="005570FB">
              <w:rPr>
                <w:rFonts w:eastAsia="宋体" w:hint="eastAsia"/>
              </w:rPr>
              <w:t xml:space="preserve">111800000020 </w:t>
            </w:r>
            <w:r w:rsidRPr="005570FB">
              <w:rPr>
                <w:rFonts w:eastAsia="宋体" w:hint="eastAsia"/>
              </w:rPr>
              <w:t>部分收取</w:t>
            </w:r>
          </w:p>
          <w:p w14:paraId="3234CD60" w14:textId="2A446C85" w:rsidR="00CF538E" w:rsidRDefault="005570FB" w:rsidP="005570FB">
            <w:pPr>
              <w:rPr>
                <w:rFonts w:eastAsia="宋体"/>
              </w:rPr>
            </w:pPr>
            <w:r w:rsidRPr="005570FB">
              <w:rPr>
                <w:rFonts w:eastAsia="宋体" w:hint="eastAsia"/>
              </w:rPr>
              <w:t xml:space="preserve">111800000030 </w:t>
            </w:r>
            <w:r w:rsidRPr="005570FB">
              <w:rPr>
                <w:rFonts w:eastAsia="宋体" w:hint="eastAsia"/>
              </w:rPr>
              <w:t>全部收取</w:t>
            </w:r>
          </w:p>
        </w:tc>
      </w:tr>
      <w:tr w:rsidR="00CF538E" w14:paraId="32265690" w14:textId="77777777" w:rsidTr="00D77E6F">
        <w:tc>
          <w:tcPr>
            <w:tcW w:w="2763" w:type="dxa"/>
          </w:tcPr>
          <w:p w14:paraId="5989563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逾期天数</w:t>
            </w:r>
          </w:p>
        </w:tc>
        <w:tc>
          <w:tcPr>
            <w:tcW w:w="2763" w:type="dxa"/>
          </w:tcPr>
          <w:p w14:paraId="04BDDF0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3215E2B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760060FF" w14:textId="77777777" w:rsidTr="00D77E6F">
        <w:tc>
          <w:tcPr>
            <w:tcW w:w="2763" w:type="dxa"/>
          </w:tcPr>
          <w:p w14:paraId="03D39BF9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应还总额</w:t>
            </w:r>
          </w:p>
        </w:tc>
        <w:tc>
          <w:tcPr>
            <w:tcW w:w="2763" w:type="dxa"/>
          </w:tcPr>
          <w:p w14:paraId="681358C6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941A269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客户还款计划</w:t>
            </w:r>
          </w:p>
        </w:tc>
      </w:tr>
      <w:tr w:rsidR="00CF538E" w14:paraId="7022B169" w14:textId="77777777" w:rsidTr="00D77E6F">
        <w:tc>
          <w:tcPr>
            <w:tcW w:w="2763" w:type="dxa"/>
          </w:tcPr>
          <w:p w14:paraId="07960216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应还本金</w:t>
            </w:r>
          </w:p>
        </w:tc>
        <w:tc>
          <w:tcPr>
            <w:tcW w:w="2763" w:type="dxa"/>
          </w:tcPr>
          <w:p w14:paraId="20DACBC1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4C762B7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6302AA98" w14:textId="77777777" w:rsidTr="00D77E6F">
        <w:tc>
          <w:tcPr>
            <w:tcW w:w="2763" w:type="dxa"/>
          </w:tcPr>
          <w:p w14:paraId="7DFD0C6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应还利息</w:t>
            </w:r>
          </w:p>
        </w:tc>
        <w:tc>
          <w:tcPr>
            <w:tcW w:w="2763" w:type="dxa"/>
          </w:tcPr>
          <w:p w14:paraId="6FD247B3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1158E58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5CD95C90" w14:textId="77777777" w:rsidTr="00D77E6F">
        <w:tc>
          <w:tcPr>
            <w:tcW w:w="2763" w:type="dxa"/>
          </w:tcPr>
          <w:p w14:paraId="223EDEAC" w14:textId="67A5A559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应还罚息</w:t>
            </w:r>
          </w:p>
        </w:tc>
        <w:tc>
          <w:tcPr>
            <w:tcW w:w="2763" w:type="dxa"/>
          </w:tcPr>
          <w:p w14:paraId="60F13217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01B92BF" w14:textId="58C5267D" w:rsidR="001B745A" w:rsidRPr="00651B57" w:rsidRDefault="001B745A" w:rsidP="001B745A">
            <w:pPr>
              <w:rPr>
                <w:rFonts w:eastAsia="宋体"/>
              </w:rPr>
            </w:pPr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0AF044C7" w14:textId="77777777" w:rsidTr="00D77E6F">
        <w:tc>
          <w:tcPr>
            <w:tcW w:w="2763" w:type="dxa"/>
          </w:tcPr>
          <w:p w14:paraId="78578752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应还费用</w:t>
            </w:r>
          </w:p>
        </w:tc>
        <w:tc>
          <w:tcPr>
            <w:tcW w:w="2763" w:type="dxa"/>
          </w:tcPr>
          <w:p w14:paraId="50EF4987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6E499E3" w14:textId="77777777" w:rsidR="001B745A" w:rsidRDefault="001B745A" w:rsidP="001B745A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199C634F" w14:textId="77777777" w:rsidTr="00D77E6F">
        <w:tc>
          <w:tcPr>
            <w:tcW w:w="2763" w:type="dxa"/>
          </w:tcPr>
          <w:p w14:paraId="3E8B3952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2763" w:type="dxa"/>
          </w:tcPr>
          <w:p w14:paraId="7E22CD03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181FDE35" w14:textId="77777777" w:rsidR="001B745A" w:rsidRDefault="001B745A" w:rsidP="001B745A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25F27F66" w14:textId="77777777" w:rsidTr="00D77E6F">
        <w:tc>
          <w:tcPr>
            <w:tcW w:w="2763" w:type="dxa"/>
          </w:tcPr>
          <w:p w14:paraId="1F9A8F30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2763" w:type="dxa"/>
          </w:tcPr>
          <w:p w14:paraId="0773F4D7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6848BC4" w14:textId="77777777" w:rsidR="001B745A" w:rsidRDefault="001B745A" w:rsidP="001B745A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3F6CF9B8" w14:textId="77777777" w:rsidTr="00D77E6F">
        <w:tc>
          <w:tcPr>
            <w:tcW w:w="2763" w:type="dxa"/>
          </w:tcPr>
          <w:p w14:paraId="630E3170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2763" w:type="dxa"/>
          </w:tcPr>
          <w:p w14:paraId="328B772C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B679286" w14:textId="77777777" w:rsidR="001B745A" w:rsidRDefault="001B745A" w:rsidP="001B745A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75762C2E" w14:textId="77777777" w:rsidTr="00D77E6F">
        <w:tc>
          <w:tcPr>
            <w:tcW w:w="2763" w:type="dxa"/>
          </w:tcPr>
          <w:p w14:paraId="52B4D5EB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2763" w:type="dxa"/>
          </w:tcPr>
          <w:p w14:paraId="7E7F7C8C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BDA0170" w14:textId="77777777" w:rsidR="001B745A" w:rsidRDefault="001B745A" w:rsidP="001B745A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1B745A" w14:paraId="3BE15EEE" w14:textId="77777777" w:rsidTr="00D77E6F">
        <w:tc>
          <w:tcPr>
            <w:tcW w:w="2763" w:type="dxa"/>
          </w:tcPr>
          <w:p w14:paraId="5189E2B6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应还总额</w:t>
            </w:r>
          </w:p>
        </w:tc>
        <w:tc>
          <w:tcPr>
            <w:tcW w:w="2763" w:type="dxa"/>
          </w:tcPr>
          <w:p w14:paraId="31CB3FA7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D55B3D8" w14:textId="77777777" w:rsidR="001B745A" w:rsidRPr="00651B57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民生还款计划</w:t>
            </w:r>
          </w:p>
        </w:tc>
      </w:tr>
      <w:tr w:rsidR="001B745A" w14:paraId="0A34CCEA" w14:textId="77777777" w:rsidTr="00D77E6F">
        <w:tc>
          <w:tcPr>
            <w:tcW w:w="2763" w:type="dxa"/>
          </w:tcPr>
          <w:p w14:paraId="500394CB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应还本金</w:t>
            </w:r>
          </w:p>
        </w:tc>
        <w:tc>
          <w:tcPr>
            <w:tcW w:w="2763" w:type="dxa"/>
          </w:tcPr>
          <w:p w14:paraId="347022C3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CF265B6" w14:textId="77777777" w:rsidR="001B745A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60B80BCA" w14:textId="77777777" w:rsidTr="00D77E6F">
        <w:tc>
          <w:tcPr>
            <w:tcW w:w="2763" w:type="dxa"/>
          </w:tcPr>
          <w:p w14:paraId="26A5DFA9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应还利息</w:t>
            </w:r>
          </w:p>
        </w:tc>
        <w:tc>
          <w:tcPr>
            <w:tcW w:w="2763" w:type="dxa"/>
          </w:tcPr>
          <w:p w14:paraId="44822824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04ACD6F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7BCC2E76" w14:textId="77777777" w:rsidTr="00D77E6F">
        <w:tc>
          <w:tcPr>
            <w:tcW w:w="2763" w:type="dxa"/>
          </w:tcPr>
          <w:p w14:paraId="7DB17876" w14:textId="3C106C43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应还罚息</w:t>
            </w:r>
          </w:p>
        </w:tc>
        <w:tc>
          <w:tcPr>
            <w:tcW w:w="2763" w:type="dxa"/>
          </w:tcPr>
          <w:p w14:paraId="1C674C3E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1E4A64A" w14:textId="5D1626B2" w:rsidR="001B745A" w:rsidRPr="00EB6A16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16256D6D" w14:textId="77777777" w:rsidTr="00D77E6F">
        <w:tc>
          <w:tcPr>
            <w:tcW w:w="2763" w:type="dxa"/>
          </w:tcPr>
          <w:p w14:paraId="0FA936E0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应还费用</w:t>
            </w:r>
          </w:p>
        </w:tc>
        <w:tc>
          <w:tcPr>
            <w:tcW w:w="2763" w:type="dxa"/>
          </w:tcPr>
          <w:p w14:paraId="69AAF7D4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EF272A8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07C87AC9" w14:textId="77777777" w:rsidTr="00D77E6F">
        <w:tc>
          <w:tcPr>
            <w:tcW w:w="2763" w:type="dxa"/>
          </w:tcPr>
          <w:p w14:paraId="34E3B2A2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2763" w:type="dxa"/>
          </w:tcPr>
          <w:p w14:paraId="1E48C7FF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92D3EA0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50A89E1F" w14:textId="77777777" w:rsidTr="00D77E6F">
        <w:tc>
          <w:tcPr>
            <w:tcW w:w="2763" w:type="dxa"/>
          </w:tcPr>
          <w:p w14:paraId="311B31C2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2763" w:type="dxa"/>
          </w:tcPr>
          <w:p w14:paraId="7B50B6EA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2862E3C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4B087AD2" w14:textId="77777777" w:rsidTr="00D77E6F">
        <w:tc>
          <w:tcPr>
            <w:tcW w:w="2763" w:type="dxa"/>
          </w:tcPr>
          <w:p w14:paraId="6FC6DB6F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2763" w:type="dxa"/>
          </w:tcPr>
          <w:p w14:paraId="3ADD18CD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F0D4477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1B745A" w14:paraId="12741E5E" w14:textId="77777777" w:rsidTr="00D77E6F">
        <w:tc>
          <w:tcPr>
            <w:tcW w:w="2763" w:type="dxa"/>
          </w:tcPr>
          <w:p w14:paraId="1F5CB238" w14:textId="77777777" w:rsidR="001B745A" w:rsidRDefault="001B745A" w:rsidP="001B74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2763" w:type="dxa"/>
          </w:tcPr>
          <w:p w14:paraId="422DBF59" w14:textId="77777777" w:rsidR="001B745A" w:rsidRDefault="001B745A" w:rsidP="001B745A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0128B3A" w14:textId="77777777" w:rsidR="001B745A" w:rsidRPr="00651B57" w:rsidRDefault="001B745A" w:rsidP="001B745A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</w:tbl>
    <w:p w14:paraId="0BBDBE04" w14:textId="77777777" w:rsidR="00CF538E" w:rsidRPr="00CF538E" w:rsidRDefault="00CF538E" w:rsidP="00CF538E">
      <w:pPr>
        <w:rPr>
          <w:rFonts w:ascii="宋体" w:eastAsia="宋体" w:hAnsi="宋体"/>
        </w:rPr>
      </w:pPr>
    </w:p>
    <w:p w14:paraId="092F45F8" w14:textId="77777777" w:rsidR="00CF538E" w:rsidRPr="00A74F93" w:rsidRDefault="00CF538E" w:rsidP="00CF538E">
      <w:pPr>
        <w:rPr>
          <w:rFonts w:eastAsia="宋体"/>
        </w:rPr>
      </w:pPr>
    </w:p>
    <w:p w14:paraId="759BFC81" w14:textId="77777777" w:rsidR="00CF538E" w:rsidRPr="00CF538E" w:rsidRDefault="00CF538E" w:rsidP="00CF538E">
      <w:pPr>
        <w:pStyle w:val="2"/>
      </w:pPr>
      <w:bookmarkStart w:id="255" w:name="_Toc33710406"/>
      <w:r>
        <w:rPr>
          <w:rFonts w:hint="eastAsia"/>
        </w:rPr>
        <w:t>还款结果文件</w:t>
      </w:r>
      <w:bookmarkEnd w:id="255"/>
    </w:p>
    <w:p w14:paraId="7C32D0A7" w14:textId="77777777" w:rsidR="00CF538E" w:rsidRDefault="00CF538E" w:rsidP="00CF5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repayResult_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447B972C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lastRenderedPageBreak/>
        <w:t>T+1日提供T日放款交易结果明细数据。每行一条记录，每个字段用符号“|”分隔。</w:t>
      </w:r>
    </w:p>
    <w:p w14:paraId="54633A3E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59612851" w14:textId="77777777" w:rsidTr="00D77E6F">
        <w:tc>
          <w:tcPr>
            <w:tcW w:w="2763" w:type="dxa"/>
          </w:tcPr>
          <w:p w14:paraId="7DBE2C65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03BA10A9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141DE183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3A1881FC" w14:textId="77777777" w:rsidTr="00D77E6F">
        <w:tc>
          <w:tcPr>
            <w:tcW w:w="2763" w:type="dxa"/>
          </w:tcPr>
          <w:p w14:paraId="7F54A16F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6CC222BF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6EBBEA4D" w14:textId="77777777" w:rsidR="00CF538E" w:rsidRDefault="00CF538E" w:rsidP="00D77E6F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40BEC088" w14:textId="77777777" w:rsidTr="00D77E6F">
        <w:tc>
          <w:tcPr>
            <w:tcW w:w="2763" w:type="dxa"/>
          </w:tcPr>
          <w:p w14:paraId="593F7DAE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交易发起时间</w:t>
            </w:r>
          </w:p>
        </w:tc>
        <w:tc>
          <w:tcPr>
            <w:tcW w:w="2763" w:type="dxa"/>
          </w:tcPr>
          <w:p w14:paraId="73C573F2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8FDEECA" w14:textId="77777777" w:rsidR="00CF538E" w:rsidRDefault="00CF538E" w:rsidP="00D77E6F"/>
        </w:tc>
      </w:tr>
      <w:tr w:rsidR="00CF538E" w14:paraId="4008A4B7" w14:textId="77777777" w:rsidTr="00D77E6F">
        <w:tc>
          <w:tcPr>
            <w:tcW w:w="2763" w:type="dxa"/>
          </w:tcPr>
          <w:p w14:paraId="70ECF2B3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还款交易编号</w:t>
            </w:r>
          </w:p>
        </w:tc>
        <w:tc>
          <w:tcPr>
            <w:tcW w:w="2763" w:type="dxa"/>
          </w:tcPr>
          <w:p w14:paraId="4D27C04D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9092CCF" w14:textId="77777777" w:rsidR="00CF538E" w:rsidRDefault="00CF538E" w:rsidP="00D77E6F">
            <w:r>
              <w:rPr>
                <w:rFonts w:hint="eastAsia"/>
              </w:rPr>
              <w:t>发起还款交易的编号</w:t>
            </w:r>
          </w:p>
        </w:tc>
      </w:tr>
      <w:tr w:rsidR="00CF538E" w14:paraId="086E396B" w14:textId="77777777" w:rsidTr="00D77E6F">
        <w:tc>
          <w:tcPr>
            <w:tcW w:w="2763" w:type="dxa"/>
          </w:tcPr>
          <w:p w14:paraId="26A3DE11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借据编号</w:t>
            </w:r>
          </w:p>
        </w:tc>
        <w:tc>
          <w:tcPr>
            <w:tcW w:w="2763" w:type="dxa"/>
          </w:tcPr>
          <w:p w14:paraId="778B06FE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B982FC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107101A9" w14:textId="77777777" w:rsidTr="00D77E6F">
        <w:tc>
          <w:tcPr>
            <w:tcW w:w="2763" w:type="dxa"/>
          </w:tcPr>
          <w:p w14:paraId="079D79F8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还款对应期次</w:t>
            </w:r>
          </w:p>
        </w:tc>
        <w:tc>
          <w:tcPr>
            <w:tcW w:w="2763" w:type="dxa"/>
          </w:tcPr>
          <w:p w14:paraId="3F5CC622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529D22D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355F9EDD" w14:textId="77777777" w:rsidTr="00D77E6F">
        <w:tc>
          <w:tcPr>
            <w:tcW w:w="2763" w:type="dxa"/>
          </w:tcPr>
          <w:p w14:paraId="5A5966C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期次本次还款总金额</w:t>
            </w:r>
          </w:p>
        </w:tc>
        <w:tc>
          <w:tcPr>
            <w:tcW w:w="2763" w:type="dxa"/>
          </w:tcPr>
          <w:p w14:paraId="32C94EA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FDABBB2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7246D7E6" w14:textId="77777777" w:rsidTr="00D77E6F">
        <w:tc>
          <w:tcPr>
            <w:tcW w:w="2763" w:type="dxa"/>
          </w:tcPr>
          <w:p w14:paraId="305E6039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本金</w:t>
            </w:r>
          </w:p>
        </w:tc>
        <w:tc>
          <w:tcPr>
            <w:tcW w:w="2763" w:type="dxa"/>
          </w:tcPr>
          <w:p w14:paraId="2F9E3FAD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4FDA8EF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44B719EB" w14:textId="77777777" w:rsidTr="00D77E6F">
        <w:tc>
          <w:tcPr>
            <w:tcW w:w="2763" w:type="dxa"/>
          </w:tcPr>
          <w:p w14:paraId="22D59528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利息</w:t>
            </w:r>
          </w:p>
        </w:tc>
        <w:tc>
          <w:tcPr>
            <w:tcW w:w="2763" w:type="dxa"/>
          </w:tcPr>
          <w:p w14:paraId="76C7EA15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E6C1D90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7E5771F3" w14:textId="77777777" w:rsidTr="00D77E6F">
        <w:tc>
          <w:tcPr>
            <w:tcW w:w="2763" w:type="dxa"/>
          </w:tcPr>
          <w:p w14:paraId="3F6A28E8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费用</w:t>
            </w:r>
          </w:p>
        </w:tc>
        <w:tc>
          <w:tcPr>
            <w:tcW w:w="2763" w:type="dxa"/>
          </w:tcPr>
          <w:p w14:paraId="66B032A2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10934F57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0CED94D5" w14:textId="77777777" w:rsidTr="00D77E6F">
        <w:tc>
          <w:tcPr>
            <w:tcW w:w="2763" w:type="dxa"/>
          </w:tcPr>
          <w:p w14:paraId="7BBB8410" w14:textId="77777777" w:rsidR="00CF538E" w:rsidRDefault="00CF538E" w:rsidP="00D77E6F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罚息</w:t>
            </w:r>
          </w:p>
        </w:tc>
        <w:tc>
          <w:tcPr>
            <w:tcW w:w="2763" w:type="dxa"/>
          </w:tcPr>
          <w:p w14:paraId="63C665B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D388906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50746DA3" w14:textId="77777777" w:rsidTr="00D77E6F">
        <w:tc>
          <w:tcPr>
            <w:tcW w:w="2763" w:type="dxa"/>
          </w:tcPr>
          <w:p w14:paraId="11736734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挂账金额</w:t>
            </w:r>
          </w:p>
        </w:tc>
        <w:tc>
          <w:tcPr>
            <w:tcW w:w="2763" w:type="dxa"/>
          </w:tcPr>
          <w:p w14:paraId="134AF5BC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DC1D77B" w14:textId="77777777" w:rsidR="00CF538E" w:rsidRDefault="00CF538E" w:rsidP="00D77E6F">
            <w:r>
              <w:rPr>
                <w:rFonts w:ascii="宋体" w:hAnsi="宋体" w:cs="宋体" w:hint="eastAsia"/>
                <w:sz w:val="18"/>
                <w:szCs w:val="18"/>
                <w:lang w:val="zh-CN"/>
              </w:rPr>
              <w:t>指入账未核销</w:t>
            </w:r>
          </w:p>
        </w:tc>
      </w:tr>
      <w:tr w:rsidR="00CF538E" w14:paraId="65F60BFC" w14:textId="77777777" w:rsidTr="00D77E6F">
        <w:tc>
          <w:tcPr>
            <w:tcW w:w="2763" w:type="dxa"/>
          </w:tcPr>
          <w:p w14:paraId="1D9EEBE5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实际还款日期</w:t>
            </w:r>
          </w:p>
        </w:tc>
        <w:tc>
          <w:tcPr>
            <w:tcW w:w="2763" w:type="dxa"/>
          </w:tcPr>
          <w:p w14:paraId="74CC765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yyyyMMdd</w:t>
            </w:r>
          </w:p>
        </w:tc>
        <w:tc>
          <w:tcPr>
            <w:tcW w:w="2764" w:type="dxa"/>
          </w:tcPr>
          <w:p w14:paraId="62E42897" w14:textId="77777777" w:rsidR="00CF538E" w:rsidRDefault="00CF538E" w:rsidP="00D77E6F"/>
        </w:tc>
      </w:tr>
      <w:tr w:rsidR="003C1E17" w:rsidDel="003C1E17" w14:paraId="5753C7B5" w14:textId="77777777" w:rsidTr="00D77E6F">
        <w:tc>
          <w:tcPr>
            <w:tcW w:w="2763" w:type="dxa"/>
          </w:tcPr>
          <w:p w14:paraId="53B9CBAE" w14:textId="0CBAC0E8" w:rsidR="003C1E17" w:rsidDel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扣款类型</w:t>
            </w:r>
          </w:p>
        </w:tc>
        <w:tc>
          <w:tcPr>
            <w:tcW w:w="2763" w:type="dxa"/>
          </w:tcPr>
          <w:p w14:paraId="19C7AF0D" w14:textId="77777777" w:rsidR="003C1E17" w:rsidDel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3874863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正常扣款</w:t>
            </w:r>
          </w:p>
          <w:p w14:paraId="27F10271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2-</w:t>
            </w:r>
            <w:r>
              <w:rPr>
                <w:rFonts w:eastAsia="宋体" w:hint="eastAsia"/>
              </w:rPr>
              <w:t>提前结清扣</w:t>
            </w:r>
          </w:p>
          <w:p w14:paraId="63F761EB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>
              <w:rPr>
                <w:rFonts w:eastAsia="宋体" w:hint="eastAsia"/>
              </w:rPr>
              <w:t>-</w:t>
            </w:r>
            <w:r>
              <w:rPr>
                <w:rFonts w:eastAsia="宋体" w:hint="eastAsia"/>
              </w:rPr>
              <w:t>回购扣款</w:t>
            </w:r>
          </w:p>
          <w:p w14:paraId="24746F68" w14:textId="77777777" w:rsidR="003C1E17" w:rsidRPr="00080964" w:rsidRDefault="003C1E17" w:rsidP="003C1E17">
            <w:pPr>
              <w:rPr>
                <w:rFonts w:eastAsia="宋体"/>
              </w:rPr>
            </w:pPr>
            <w:r>
              <w:rPr>
                <w:rFonts w:eastAsia="宋体"/>
              </w:rPr>
              <w:t>4</w:t>
            </w:r>
            <w:r>
              <w:rPr>
                <w:rFonts w:eastAsia="宋体" w:hint="eastAsia"/>
              </w:rPr>
              <w:t>-</w:t>
            </w:r>
            <w:r w:rsidRPr="00080964">
              <w:rPr>
                <w:rFonts w:eastAsia="宋体" w:hint="eastAsia"/>
              </w:rPr>
              <w:t>展期扣款</w:t>
            </w:r>
          </w:p>
          <w:p w14:paraId="1C933B39" w14:textId="21E2A600" w:rsidR="003C1E17" w:rsidDel="003C1E17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 w:hint="eastAsia"/>
              </w:rPr>
              <w:t>5-</w:t>
            </w:r>
            <w:r w:rsidRPr="00080964">
              <w:rPr>
                <w:rFonts w:eastAsia="宋体" w:hint="eastAsia"/>
              </w:rPr>
              <w:t>费用扣款</w:t>
            </w:r>
          </w:p>
        </w:tc>
      </w:tr>
      <w:tr w:rsidR="003C1E17" w:rsidDel="003C1E17" w14:paraId="560556DC" w14:textId="77777777" w:rsidTr="00D77E6F">
        <w:tc>
          <w:tcPr>
            <w:tcW w:w="2763" w:type="dxa"/>
          </w:tcPr>
          <w:p w14:paraId="1034AC91" w14:textId="0F0710D7" w:rsidR="003C1E17" w:rsidDel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扣款方式</w:t>
            </w:r>
          </w:p>
        </w:tc>
        <w:tc>
          <w:tcPr>
            <w:tcW w:w="2763" w:type="dxa"/>
          </w:tcPr>
          <w:p w14:paraId="4FCCF4DE" w14:textId="77777777" w:rsidR="003C1E17" w:rsidDel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1D1DBC7C" w14:textId="77777777" w:rsidR="003C1E17" w:rsidRPr="00080964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 w:hint="eastAsia"/>
              </w:rPr>
              <w:t>1-</w:t>
            </w:r>
            <w:r w:rsidRPr="00080964">
              <w:rPr>
                <w:rFonts w:eastAsia="宋体" w:hint="eastAsia"/>
              </w:rPr>
              <w:t>正常扣</w:t>
            </w:r>
          </w:p>
          <w:p w14:paraId="18D49340" w14:textId="77777777" w:rsidR="003C1E17" w:rsidRPr="00080964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 w:hint="eastAsia"/>
              </w:rPr>
              <w:t>2-</w:t>
            </w:r>
            <w:r w:rsidRPr="00080964">
              <w:rPr>
                <w:rFonts w:eastAsia="宋体" w:hint="eastAsia"/>
              </w:rPr>
              <w:t>客户转账</w:t>
            </w:r>
          </w:p>
          <w:p w14:paraId="2E21CC8D" w14:textId="77777777" w:rsidR="003C1E17" w:rsidRPr="00080964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 w:hint="eastAsia"/>
              </w:rPr>
              <w:t>3-</w:t>
            </w:r>
            <w:r w:rsidRPr="00080964">
              <w:rPr>
                <w:rFonts w:eastAsia="宋体" w:hint="eastAsia"/>
              </w:rPr>
              <w:t>客户付现</w:t>
            </w:r>
          </w:p>
          <w:p w14:paraId="61B10FF1" w14:textId="77777777" w:rsidR="003C1E17" w:rsidRPr="00080964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 w:hint="eastAsia"/>
              </w:rPr>
              <w:t>4-</w:t>
            </w:r>
            <w:r w:rsidRPr="00080964">
              <w:rPr>
                <w:rFonts w:eastAsia="宋体" w:hint="eastAsia"/>
              </w:rPr>
              <w:t>机构代偿</w:t>
            </w:r>
          </w:p>
          <w:p w14:paraId="04DAB95A" w14:textId="60BD7EC5" w:rsidR="003C1E17" w:rsidDel="003C1E17" w:rsidRDefault="003C1E17" w:rsidP="003C1E17">
            <w:pPr>
              <w:rPr>
                <w:rFonts w:eastAsia="宋体"/>
              </w:rPr>
            </w:pPr>
            <w:r w:rsidRPr="00080964">
              <w:rPr>
                <w:rFonts w:eastAsia="宋体"/>
              </w:rPr>
              <w:t>5</w:t>
            </w:r>
            <w:r w:rsidRPr="00080964">
              <w:rPr>
                <w:rFonts w:eastAsia="宋体" w:hint="eastAsia"/>
              </w:rPr>
              <w:t>-</w:t>
            </w:r>
            <w:r w:rsidRPr="00080964">
              <w:rPr>
                <w:rFonts w:eastAsia="宋体" w:hint="eastAsia"/>
              </w:rPr>
              <w:t>汇总代偿</w:t>
            </w:r>
          </w:p>
        </w:tc>
      </w:tr>
      <w:tr w:rsidR="003C1E17" w14:paraId="34D1586A" w14:textId="77777777" w:rsidTr="00D77E6F">
        <w:tc>
          <w:tcPr>
            <w:tcW w:w="2763" w:type="dxa"/>
          </w:tcPr>
          <w:p w14:paraId="330D00F3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还款支付交易流水号</w:t>
            </w:r>
          </w:p>
        </w:tc>
        <w:tc>
          <w:tcPr>
            <w:tcW w:w="2763" w:type="dxa"/>
          </w:tcPr>
          <w:p w14:paraId="14EA2759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5F4363A" w14:textId="77777777" w:rsidR="003C1E17" w:rsidRDefault="003C1E17" w:rsidP="003C1E17">
            <w:r w:rsidRPr="00CF538E">
              <w:rPr>
                <w:rFonts w:hint="eastAsia"/>
              </w:rPr>
              <w:t>需要的是商户订单号（指民生给宝付的订单号）</w:t>
            </w:r>
          </w:p>
        </w:tc>
      </w:tr>
      <w:tr w:rsidR="003C1E17" w14:paraId="3DCE2411" w14:textId="77777777" w:rsidTr="00D77E6F">
        <w:tc>
          <w:tcPr>
            <w:tcW w:w="2763" w:type="dxa"/>
          </w:tcPr>
          <w:p w14:paraId="5E39B266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扣款账户名</w:t>
            </w:r>
          </w:p>
        </w:tc>
        <w:tc>
          <w:tcPr>
            <w:tcW w:w="2763" w:type="dxa"/>
          </w:tcPr>
          <w:p w14:paraId="667DCF5D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3891A99" w14:textId="77777777" w:rsidR="003C1E17" w:rsidRDefault="003C1E17" w:rsidP="003C1E17">
            <w:r w:rsidRPr="00CF538E">
              <w:rPr>
                <w:rFonts w:hint="eastAsia"/>
              </w:rPr>
              <w:t>扣款账户名</w:t>
            </w:r>
          </w:p>
        </w:tc>
      </w:tr>
      <w:tr w:rsidR="003C1E17" w14:paraId="313BDFB5" w14:textId="77777777" w:rsidTr="00D77E6F">
        <w:tc>
          <w:tcPr>
            <w:tcW w:w="2763" w:type="dxa"/>
          </w:tcPr>
          <w:p w14:paraId="284A7AC4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扣款账户号</w:t>
            </w:r>
          </w:p>
        </w:tc>
        <w:tc>
          <w:tcPr>
            <w:tcW w:w="2763" w:type="dxa"/>
          </w:tcPr>
          <w:p w14:paraId="4C547BD5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01F70EB" w14:textId="77777777" w:rsidR="003C1E17" w:rsidRPr="00CF538E" w:rsidRDefault="003C1E17" w:rsidP="003C1E17">
            <w:r>
              <w:rPr>
                <w:rFonts w:hint="eastAsia"/>
              </w:rPr>
              <w:t>扣款账户号</w:t>
            </w:r>
          </w:p>
        </w:tc>
      </w:tr>
      <w:tr w:rsidR="003C1E17" w14:paraId="6D1A68D3" w14:textId="77777777" w:rsidTr="00D77E6F">
        <w:tc>
          <w:tcPr>
            <w:tcW w:w="2763" w:type="dxa"/>
          </w:tcPr>
          <w:p w14:paraId="6101F1A7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借据状态</w:t>
            </w:r>
          </w:p>
        </w:tc>
        <w:tc>
          <w:tcPr>
            <w:tcW w:w="2763" w:type="dxa"/>
          </w:tcPr>
          <w:p w14:paraId="22A077C6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11FB42F" w14:textId="77777777" w:rsidR="003C1E17" w:rsidRDefault="003C1E17" w:rsidP="003C1E17">
            <w:r w:rsidRPr="00CF538E">
              <w:rPr>
                <w:rFonts w:hint="eastAsia"/>
              </w:rPr>
              <w:t>还款后的借据状态，</w:t>
            </w:r>
          </w:p>
          <w:p w14:paraId="38502CF7" w14:textId="77777777" w:rsidR="003C1E17" w:rsidRDefault="003C1E17" w:rsidP="003C1E17">
            <w:r>
              <w:rPr>
                <w:rFonts w:hint="eastAsia"/>
              </w:rPr>
              <w:t>1</w:t>
            </w:r>
            <w:r w:rsidRPr="00CF538E">
              <w:rPr>
                <w:rFonts w:hint="eastAsia"/>
              </w:rPr>
              <w:t>正常状态为使用中；</w:t>
            </w:r>
          </w:p>
          <w:p w14:paraId="76D9DAEB" w14:textId="77777777" w:rsidR="003C1E17" w:rsidRDefault="003C1E17" w:rsidP="003C1E17">
            <w:r>
              <w:rPr>
                <w:rFonts w:hint="eastAsia"/>
              </w:rPr>
              <w:t>2</w:t>
            </w:r>
            <w:r w:rsidRPr="00CF538E">
              <w:rPr>
                <w:rFonts w:hint="eastAsia"/>
              </w:rPr>
              <w:t>结清状态为已结清；</w:t>
            </w:r>
          </w:p>
          <w:p w14:paraId="1EB050D9" w14:textId="77777777" w:rsidR="003C1E17" w:rsidRDefault="003C1E17" w:rsidP="003C1E17">
            <w:r>
              <w:t>3</w:t>
            </w:r>
            <w:r w:rsidRPr="00CF538E">
              <w:rPr>
                <w:rFonts w:hint="eastAsia"/>
              </w:rPr>
              <w:t>逾期状态为已逾期；</w:t>
            </w:r>
          </w:p>
        </w:tc>
      </w:tr>
      <w:tr w:rsidR="003C1E17" w14:paraId="1BEE3E57" w14:textId="77777777" w:rsidTr="00D77E6F">
        <w:tc>
          <w:tcPr>
            <w:tcW w:w="2763" w:type="dxa"/>
          </w:tcPr>
          <w:p w14:paraId="2934583F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2763" w:type="dxa"/>
          </w:tcPr>
          <w:p w14:paraId="582A2A73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4AB5524" w14:textId="77777777" w:rsidR="003C1E17" w:rsidRDefault="003C1E17" w:rsidP="003C1E17">
            <w:r w:rsidRPr="00CF538E">
              <w:rPr>
                <w:rFonts w:hint="eastAsia"/>
              </w:rPr>
              <w:t>显示还款类型的字符转化成文本的含义。</w:t>
            </w:r>
          </w:p>
        </w:tc>
      </w:tr>
      <w:tr w:rsidR="003C1E17" w14:paraId="3A897A5E" w14:textId="77777777" w:rsidTr="00D77E6F">
        <w:tc>
          <w:tcPr>
            <w:tcW w:w="2763" w:type="dxa"/>
          </w:tcPr>
          <w:p w14:paraId="1DDA578A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2763" w:type="dxa"/>
          </w:tcPr>
          <w:p w14:paraId="5C5D0AFE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87BA583" w14:textId="77777777" w:rsidR="003C1E17" w:rsidRDefault="003C1E17" w:rsidP="003C1E17">
            <w:r w:rsidRPr="00CF538E">
              <w:rPr>
                <w:rFonts w:hint="eastAsia"/>
              </w:rPr>
              <w:t>显示借据状态的字符转化为文本的含义。</w:t>
            </w:r>
          </w:p>
        </w:tc>
      </w:tr>
    </w:tbl>
    <w:p w14:paraId="472831A7" w14:textId="77777777" w:rsidR="00E170D2" w:rsidRPr="00CF538E" w:rsidRDefault="00E170D2" w:rsidP="00E170D2">
      <w:pPr>
        <w:pStyle w:val="2"/>
      </w:pPr>
      <w:r>
        <w:rPr>
          <w:rFonts w:hint="eastAsia"/>
        </w:rPr>
        <w:t>回购清单文件</w:t>
      </w:r>
    </w:p>
    <w:p w14:paraId="6C05B4C6" w14:textId="77777777" w:rsidR="00E170D2" w:rsidRDefault="00E170D2" w:rsidP="006B427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</w:t>
      </w:r>
      <w:r w:rsidRPr="00B07A03">
        <w:rPr>
          <w:rFonts w:ascii="宋体" w:eastAsia="宋体" w:hAnsi="宋体"/>
        </w:rPr>
        <w:t>机构号_项目ID_产品ID_系统时间（精确到秒）_回购清单</w:t>
      </w:r>
      <w:r>
        <w:rPr>
          <w:rFonts w:ascii="宋体" w:eastAsia="宋体" w:hAnsi="宋体" w:hint="eastAsia"/>
        </w:rPr>
        <w:t>.TXT</w:t>
      </w:r>
    </w:p>
    <w:p w14:paraId="31F4F95B" w14:textId="77777777" w:rsidR="00E170D2" w:rsidRDefault="00E170D2" w:rsidP="006B427E">
      <w:pPr>
        <w:ind w:firstLineChars="200" w:firstLine="420"/>
        <w:rPr>
          <w:rFonts w:ascii="宋体" w:eastAsia="宋体" w:hAnsi="宋体"/>
        </w:rPr>
      </w:pPr>
      <w:r w:rsidRPr="00A105A0">
        <w:rPr>
          <w:rFonts w:ascii="宋体" w:eastAsia="宋体" w:hAnsi="宋体"/>
        </w:rPr>
        <w:t>每天早8:00点，生成截至当前系统时间全部逾期&gt;=30天且未被回购</w:t>
      </w:r>
      <w:r w:rsidRPr="00CF538E">
        <w:rPr>
          <w:rFonts w:ascii="宋体" w:eastAsia="宋体" w:hAnsi="宋体" w:hint="eastAsia"/>
        </w:rPr>
        <w:t>。每行一条记录，每个字段用符号“|”分隔。</w:t>
      </w:r>
    </w:p>
    <w:p w14:paraId="1E0EE16A" w14:textId="77777777" w:rsidR="00E170D2" w:rsidRPr="00CF538E" w:rsidRDefault="00E170D2" w:rsidP="006B427E">
      <w:pPr>
        <w:ind w:firstLineChars="200" w:firstLine="420"/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Ind w:w="719" w:type="dxa"/>
        <w:tblLook w:val="04A0" w:firstRow="1" w:lastRow="0" w:firstColumn="1" w:lastColumn="0" w:noHBand="0" w:noVBand="1"/>
      </w:tblPr>
      <w:tblGrid>
        <w:gridCol w:w="2498"/>
        <w:gridCol w:w="2575"/>
        <w:gridCol w:w="2498"/>
      </w:tblGrid>
      <w:tr w:rsidR="00E170D2" w14:paraId="3B62404B" w14:textId="77777777" w:rsidTr="00B6782E">
        <w:tc>
          <w:tcPr>
            <w:tcW w:w="2498" w:type="dxa"/>
          </w:tcPr>
          <w:p w14:paraId="3BEA72AE" w14:textId="77777777" w:rsidR="00E170D2" w:rsidRPr="00CF538E" w:rsidRDefault="00E170D2" w:rsidP="002F724B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575" w:type="dxa"/>
          </w:tcPr>
          <w:p w14:paraId="2C3E4884" w14:textId="77777777" w:rsidR="00E170D2" w:rsidRPr="00CF538E" w:rsidRDefault="00E170D2" w:rsidP="002F724B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498" w:type="dxa"/>
          </w:tcPr>
          <w:p w14:paraId="6C70B87B" w14:textId="77777777" w:rsidR="00E170D2" w:rsidRPr="00CF538E" w:rsidRDefault="00E170D2" w:rsidP="002F724B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B6782E" w14:paraId="77F7CAD3" w14:textId="77777777" w:rsidTr="00B6782E">
        <w:tc>
          <w:tcPr>
            <w:tcW w:w="2498" w:type="dxa"/>
          </w:tcPr>
          <w:p w14:paraId="43494F98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项目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6E7F4598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239DCE15" w14:textId="77777777" w:rsidR="00B6782E" w:rsidRDefault="00B6782E" w:rsidP="00B6782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项目编号</w:t>
            </w:r>
          </w:p>
        </w:tc>
      </w:tr>
      <w:tr w:rsidR="00B6782E" w14:paraId="46584737" w14:textId="77777777" w:rsidTr="00B6782E">
        <w:tc>
          <w:tcPr>
            <w:tcW w:w="2498" w:type="dxa"/>
          </w:tcPr>
          <w:p w14:paraId="782D00A0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产品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717E039E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0A5DAA3B" w14:textId="77777777" w:rsidR="00B6782E" w:rsidRPr="00DD445D" w:rsidRDefault="00B6782E" w:rsidP="00B6782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产品编号</w:t>
            </w:r>
          </w:p>
        </w:tc>
      </w:tr>
      <w:tr w:rsidR="00B6782E" w14:paraId="073CE7E1" w14:textId="77777777" w:rsidTr="00B6782E">
        <w:tc>
          <w:tcPr>
            <w:tcW w:w="2498" w:type="dxa"/>
          </w:tcPr>
          <w:p w14:paraId="43B0E225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进件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73E0851F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075FF4BF" w14:textId="77777777" w:rsidR="00B6782E" w:rsidRDefault="00B6782E" w:rsidP="00B6782E">
            <w:pPr>
              <w:rPr>
                <w:rFonts w:eastAsia="宋体"/>
              </w:rPr>
            </w:pPr>
            <w:r w:rsidRPr="00782762">
              <w:rPr>
                <w:rFonts w:eastAsia="宋体" w:hint="eastAsia"/>
              </w:rPr>
              <w:t>申请编号</w:t>
            </w:r>
          </w:p>
        </w:tc>
      </w:tr>
    </w:tbl>
    <w:p w14:paraId="469867D2" w14:textId="77777777" w:rsidR="00CF538E" w:rsidRPr="00E170D2" w:rsidRDefault="00CF538E" w:rsidP="00FD5277">
      <w:pPr>
        <w:rPr>
          <w:rFonts w:eastAsia="宋体"/>
        </w:rPr>
      </w:pPr>
    </w:p>
    <w:p w14:paraId="5FD3CF42" w14:textId="77777777" w:rsidR="0054180F" w:rsidRPr="00A74F93" w:rsidRDefault="00600131" w:rsidP="0054180F">
      <w:pPr>
        <w:pStyle w:val="1"/>
        <w:rPr>
          <w:rFonts w:eastAsia="宋体"/>
        </w:rPr>
      </w:pPr>
      <w:bookmarkStart w:id="256" w:name="_Toc33710407"/>
      <w:r w:rsidRPr="00A74F93">
        <w:rPr>
          <w:rFonts w:eastAsia="宋体"/>
        </w:rPr>
        <w:lastRenderedPageBreak/>
        <w:t>FTP</w:t>
      </w:r>
      <w:r w:rsidRPr="00A74F93">
        <w:rPr>
          <w:rFonts w:eastAsia="宋体"/>
        </w:rPr>
        <w:t>接口</w:t>
      </w:r>
      <w:bookmarkEnd w:id="256"/>
    </w:p>
    <w:p w14:paraId="5BC30D5D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257" w:name="_Toc33710408"/>
      <w:r w:rsidRPr="00A74F93">
        <w:rPr>
          <w:rFonts w:ascii="Times New Roman" w:eastAsia="宋体" w:hAnsi="Times New Roman" w:cs="Times New Roman"/>
        </w:rPr>
        <w:t>影像资料上传</w:t>
      </w:r>
      <w:bookmarkEnd w:id="257"/>
    </w:p>
    <w:p w14:paraId="64E48253" w14:textId="77777777" w:rsidR="0031273D" w:rsidRDefault="0031273D" w:rsidP="0031273D">
      <w:pPr>
        <w:pStyle w:val="3"/>
        <w:rPr>
          <w:rFonts w:eastAsia="宋体"/>
        </w:rPr>
      </w:pPr>
      <w:bookmarkStart w:id="258" w:name="_Toc33710409"/>
      <w:r w:rsidRPr="00A74F93">
        <w:rPr>
          <w:rFonts w:eastAsia="宋体"/>
        </w:rPr>
        <w:t>影像资料清单</w:t>
      </w:r>
      <w:bookmarkEnd w:id="258"/>
    </w:p>
    <w:tbl>
      <w:tblPr>
        <w:tblW w:w="6460" w:type="dxa"/>
        <w:tblInd w:w="108" w:type="dxa"/>
        <w:tblLook w:val="04A0" w:firstRow="1" w:lastRow="0" w:firstColumn="1" w:lastColumn="0" w:noHBand="0" w:noVBand="1"/>
      </w:tblPr>
      <w:tblGrid>
        <w:gridCol w:w="672"/>
        <w:gridCol w:w="2558"/>
        <w:gridCol w:w="1929"/>
        <w:gridCol w:w="1301"/>
      </w:tblGrid>
      <w:tr w:rsidR="00BD12BD" w:rsidRPr="00BD12BD" w14:paraId="1DF594F0" w14:textId="77777777" w:rsidTr="00BD12BD">
        <w:trPr>
          <w:trHeight w:val="285"/>
        </w:trPr>
        <w:tc>
          <w:tcPr>
            <w:tcW w:w="6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2D688651" w14:textId="77777777" w:rsidR="00BD12BD" w:rsidRPr="00BD12BD" w:rsidRDefault="00BD12BD" w:rsidP="00BD12BD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新车</w:t>
            </w:r>
          </w:p>
        </w:tc>
      </w:tr>
      <w:tr w:rsidR="00BD12BD" w:rsidRPr="00BD12BD" w14:paraId="5708DA9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87E9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F5D8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审核材料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5794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民生审核节点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933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是否必要</w:t>
            </w:r>
          </w:p>
        </w:tc>
      </w:tr>
      <w:tr w:rsidR="00BD12BD" w:rsidRPr="00BD12BD" w14:paraId="48B6E6F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0DF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127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身份证正面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74B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524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67318BF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CA5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CE1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身份证反面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0C3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B5F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3EA6334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FB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16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征信查询授权书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DA5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F8D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08F5C1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90A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D4B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信息使用授权书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7B5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E8E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42057D7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A3D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2CF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融资租赁合同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E7B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CF4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0A4BDCB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C1E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D7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代扣协议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22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CE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7604B07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CE3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FA0A" w14:textId="77777777" w:rsidR="00BD12BD" w:rsidRPr="00BD12BD" w:rsidRDefault="00FC4DA0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FC4DA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租赁车辆交付确认函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F95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892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BF02FC6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055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9A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租金支付表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79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6FB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1D7FD43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ACC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0CD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抵押合同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212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795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D468EBA" w14:textId="77777777" w:rsidTr="00BD12BD">
        <w:trPr>
          <w:trHeight w:val="259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403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11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买卖合同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EDE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15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2D6D5D33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393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671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首付款证明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B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14A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AF0063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38E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EB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26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994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51ED5D2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9E1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829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行驶证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ABF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B79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46A50440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B03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AFB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面签照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6D0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4B5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C093D3F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D5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C15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107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购置税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B61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421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889E44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872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F6E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发票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9D5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C6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D1718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E37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03A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商业险保单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33C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D9B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31EEF121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5B0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7A29" w14:textId="77777777" w:rsidR="00BD12BD" w:rsidRPr="00BD12BD" w:rsidRDefault="00F6311E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提前放款承诺</w:t>
            </w:r>
            <w:r w:rsidR="00BD12BD"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函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66F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579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9AE43F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5E7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24F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D52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16F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147651D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B76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BEC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登记证书抵押页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A31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87C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2B9B0B7A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8C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C68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车辆转让协议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3FF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468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B5A6A8C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1E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38F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租赁资产转让协议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7BA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0F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</w:tbl>
    <w:p w14:paraId="76B633C7" w14:textId="77777777" w:rsidR="00BD12BD" w:rsidRDefault="00BD12BD" w:rsidP="00BD12BD"/>
    <w:tbl>
      <w:tblPr>
        <w:tblW w:w="6461" w:type="dxa"/>
        <w:tblInd w:w="108" w:type="dxa"/>
        <w:tblLook w:val="04A0" w:firstRow="1" w:lastRow="0" w:firstColumn="1" w:lastColumn="0" w:noHBand="0" w:noVBand="1"/>
      </w:tblPr>
      <w:tblGrid>
        <w:gridCol w:w="597"/>
        <w:gridCol w:w="2995"/>
        <w:gridCol w:w="1714"/>
        <w:gridCol w:w="1155"/>
      </w:tblGrid>
      <w:tr w:rsidR="00BD12BD" w:rsidRPr="00BD12BD" w14:paraId="1B61055F" w14:textId="77777777" w:rsidTr="00BD12BD">
        <w:trPr>
          <w:trHeight w:val="285"/>
        </w:trPr>
        <w:tc>
          <w:tcPr>
            <w:tcW w:w="6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46ED5EF7" w14:textId="77777777" w:rsidR="00BD12BD" w:rsidRPr="00BD12BD" w:rsidRDefault="00BD12BD" w:rsidP="00BD12BD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二手车</w:t>
            </w:r>
          </w:p>
        </w:tc>
      </w:tr>
      <w:tr w:rsidR="00BD12BD" w:rsidRPr="00BD12BD" w14:paraId="2BE42AD1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C69B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11E2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审核材料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E265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民生审核节点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07A0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是否必要</w:t>
            </w:r>
          </w:p>
        </w:tc>
      </w:tr>
      <w:tr w:rsidR="00BD12BD" w:rsidRPr="00BD12BD" w14:paraId="10A7C6A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556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93E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身份证正面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015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8E6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E9063CB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E31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E58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身份证反面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656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308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B1127A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432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CC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征信查询授权书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430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2C5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88B8D8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33A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E0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信息使用授权书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E10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4CE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6273E8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D8F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728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融资租赁合同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480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547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67B660C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B15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D4E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代扣协议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B51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9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ADD2DE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D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E69E" w14:textId="77777777" w:rsidR="00BD12BD" w:rsidRPr="00BD12BD" w:rsidRDefault="00FC4DA0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FC4DA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租赁车辆交付确认函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A6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852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AFF8C5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25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028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租金支付表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99B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C7B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B587ABA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EAE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7F2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抵押合同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CFD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287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7F8281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A9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571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买卖合同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F9B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3AE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A47BAB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31A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F8B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首付款证明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240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C2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789D03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EA4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746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350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B5D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9856D1" w14:textId="77777777" w:rsidTr="00BD12BD">
        <w:trPr>
          <w:trHeight w:val="57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52A7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AED5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驾驶证其他证明材料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F57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36F7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3A38ECD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4BF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B10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495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车辆登记证(未抵押版本)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AB4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BBC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F877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147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99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面签照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A6A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7F6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1A0C7C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A4C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8E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交易税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E59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A5A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142E0A03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44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45A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发票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F4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553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2E16C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CA7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111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商业险保单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6A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438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B4533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A7E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324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借款人其他证明材料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436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B0A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25162DF" w14:textId="77777777" w:rsidTr="00BD12BD">
        <w:trPr>
          <w:trHeight w:val="28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2C3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79E0" w14:textId="77777777" w:rsidR="00BD12BD" w:rsidRPr="00BD12BD" w:rsidRDefault="00F6311E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提前放款承诺</w:t>
            </w:r>
            <w:r w:rsidR="00BD12BD"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函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40D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85D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176E41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CFB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7C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行驶证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A1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9CF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E8402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DB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066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706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A2A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1D62D0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21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7F7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登记证书抵押页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D50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F5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6DB2D4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8C9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8D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车辆转让协议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BBB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84B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55FB14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03F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C17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E84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租赁资产转让协议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EBE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877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</w:tbl>
    <w:p w14:paraId="43209F40" w14:textId="77777777" w:rsidR="00BD12BD" w:rsidRDefault="00BD12BD" w:rsidP="00BD12BD"/>
    <w:p w14:paraId="558A2567" w14:textId="77777777" w:rsidR="00BD12BD" w:rsidRPr="00BD12BD" w:rsidRDefault="00BD12BD" w:rsidP="00BD12BD"/>
    <w:p w14:paraId="2FC9C160" w14:textId="77777777" w:rsidR="0031273D" w:rsidRPr="00A74F93" w:rsidRDefault="0031273D" w:rsidP="0031273D">
      <w:pPr>
        <w:pStyle w:val="3"/>
        <w:rPr>
          <w:rFonts w:eastAsia="宋体"/>
        </w:rPr>
      </w:pPr>
      <w:bookmarkStart w:id="259" w:name="_Toc28886178"/>
      <w:bookmarkStart w:id="260" w:name="_Toc28886179"/>
      <w:bookmarkStart w:id="261" w:name="_Toc28886180"/>
      <w:bookmarkStart w:id="262" w:name="_Toc28886181"/>
      <w:bookmarkStart w:id="263" w:name="_Toc28886182"/>
      <w:bookmarkStart w:id="264" w:name="_Toc28886183"/>
      <w:bookmarkStart w:id="265" w:name="_Toc28886184"/>
      <w:bookmarkStart w:id="266" w:name="_Toc28886185"/>
      <w:bookmarkStart w:id="267" w:name="_Toc28886186"/>
      <w:bookmarkStart w:id="268" w:name="_Toc28886187"/>
      <w:bookmarkStart w:id="269" w:name="_Toc28886188"/>
      <w:bookmarkStart w:id="270" w:name="_Toc33710410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 w:rsidRPr="00A74F93">
        <w:rPr>
          <w:rFonts w:eastAsia="宋体"/>
        </w:rPr>
        <w:t>单</w:t>
      </w:r>
      <w:r w:rsidR="00B555C0" w:rsidRPr="00A74F93">
        <w:rPr>
          <w:rFonts w:eastAsia="宋体"/>
        </w:rPr>
        <w:t>个</w:t>
      </w:r>
      <w:r w:rsidRPr="00A74F93">
        <w:rPr>
          <w:rFonts w:eastAsia="宋体"/>
        </w:rPr>
        <w:t>影像资料上传</w:t>
      </w:r>
      <w:bookmarkEnd w:id="270"/>
    </w:p>
    <w:p w14:paraId="6A0C5B5C" w14:textId="77777777" w:rsidR="0031273D" w:rsidRPr="00A74F93" w:rsidRDefault="00E836BA" w:rsidP="0031273D">
      <w:pPr>
        <w:rPr>
          <w:rFonts w:eastAsia="宋体"/>
        </w:rPr>
      </w:pPr>
      <w:r w:rsidRPr="00A74F93">
        <w:rPr>
          <w:rFonts w:eastAsia="宋体"/>
        </w:rPr>
        <w:t>机构按照单个合同上传其影响资料至相应的目录中，文件路径：</w:t>
      </w:r>
      <w:r w:rsidRPr="00A74F93">
        <w:rPr>
          <w:rFonts w:eastAsia="宋体"/>
        </w:rPr>
        <w:t>ImageData/&lt;</w:t>
      </w:r>
      <w:r w:rsidRPr="00A74F93">
        <w:rPr>
          <w:rFonts w:eastAsia="宋体"/>
        </w:rPr>
        <w:t>机构号</w:t>
      </w:r>
      <w:r w:rsidRPr="00A74F93">
        <w:rPr>
          <w:rFonts w:eastAsia="宋体"/>
        </w:rPr>
        <w:t>&gt;/&lt;</w:t>
      </w:r>
      <w:r w:rsidRPr="00A74F93">
        <w:rPr>
          <w:rFonts w:eastAsia="宋体"/>
        </w:rPr>
        <w:t>项目号</w:t>
      </w:r>
      <w:r w:rsidRPr="00A74F93">
        <w:rPr>
          <w:rFonts w:eastAsia="宋体"/>
        </w:rPr>
        <w:t>&gt;</w:t>
      </w:r>
      <w:r w:rsidR="00A429BC" w:rsidRPr="00A74F93">
        <w:rPr>
          <w:rFonts w:eastAsia="宋体"/>
        </w:rPr>
        <w:t>。</w:t>
      </w:r>
    </w:p>
    <w:p w14:paraId="7719D04E" w14:textId="77777777" w:rsidR="0031273D" w:rsidRPr="00A74F93" w:rsidRDefault="0031273D" w:rsidP="0031273D">
      <w:pPr>
        <w:pStyle w:val="3"/>
        <w:rPr>
          <w:rFonts w:eastAsia="宋体"/>
        </w:rPr>
      </w:pPr>
      <w:bookmarkStart w:id="271" w:name="_Toc33710411"/>
      <w:r w:rsidRPr="00A74F93">
        <w:rPr>
          <w:rFonts w:eastAsia="宋体"/>
        </w:rPr>
        <w:t>FTP</w:t>
      </w:r>
      <w:r w:rsidRPr="00A74F93">
        <w:rPr>
          <w:rFonts w:eastAsia="宋体"/>
        </w:rPr>
        <w:t>测试服务器地址</w:t>
      </w:r>
      <w:bookmarkEnd w:id="271"/>
    </w:p>
    <w:p w14:paraId="34593227" w14:textId="77777777" w:rsidR="0031273D" w:rsidRPr="00A74F93" w:rsidRDefault="0031273D" w:rsidP="0031273D">
      <w:pPr>
        <w:rPr>
          <w:rFonts w:eastAsia="宋体"/>
        </w:rPr>
      </w:pPr>
    </w:p>
    <w:p w14:paraId="5CE5D8B5" w14:textId="77777777" w:rsidR="0031273D" w:rsidRPr="00A74F93" w:rsidRDefault="0031273D" w:rsidP="0031273D">
      <w:pPr>
        <w:pStyle w:val="1"/>
        <w:rPr>
          <w:rFonts w:eastAsia="宋体"/>
        </w:rPr>
      </w:pPr>
      <w:bookmarkStart w:id="272" w:name="_Toc33710412"/>
      <w:r w:rsidRPr="00A74F93">
        <w:rPr>
          <w:rFonts w:eastAsia="宋体"/>
        </w:rPr>
        <w:lastRenderedPageBreak/>
        <w:t>附件</w:t>
      </w:r>
      <w:bookmarkEnd w:id="272"/>
    </w:p>
    <w:p w14:paraId="78B79016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273" w:name="_Toc33710413"/>
      <w:r w:rsidRPr="00A74F93">
        <w:rPr>
          <w:rFonts w:ascii="Times New Roman" w:eastAsia="宋体" w:hAnsi="Times New Roman" w:cs="Times New Roman"/>
        </w:rPr>
        <w:t>银行代码</w:t>
      </w:r>
      <w:bookmarkEnd w:id="273"/>
    </w:p>
    <w:p w14:paraId="351F9142" w14:textId="77777777" w:rsidR="0031273D" w:rsidRPr="00A74F93" w:rsidRDefault="00A8140F" w:rsidP="0031273D">
      <w:pPr>
        <w:rPr>
          <w:rFonts w:eastAsia="宋体"/>
        </w:rPr>
      </w:pPr>
      <w:r w:rsidRPr="00A74F93">
        <w:rPr>
          <w:rStyle w:val="apple-converted-space"/>
          <w:rFonts w:eastAsia="宋体"/>
          <w:noProof/>
          <w:color w:val="4C4C4C"/>
        </w:rPr>
        <w:object w:dxaOrig="1526" w:dyaOrig="1007" w14:anchorId="49159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66.1pt" o:ole="">
            <v:imagedata r:id="rId9" o:title=""/>
          </v:shape>
          <o:OLEObject Type="Embed" ProgID="Excel.Sheet.12" ShapeID="_x0000_i1025" DrawAspect="Icon" ObjectID="_1682926108" r:id="rId10"/>
        </w:object>
      </w:r>
    </w:p>
    <w:p w14:paraId="17144ECC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274" w:name="_Toc33710414"/>
      <w:r w:rsidRPr="00A74F93">
        <w:rPr>
          <w:rFonts w:ascii="Times New Roman" w:eastAsia="宋体" w:hAnsi="Times New Roman" w:cs="Times New Roman"/>
        </w:rPr>
        <w:t>省市代码</w:t>
      </w:r>
      <w:bookmarkEnd w:id="274"/>
    </w:p>
    <w:bookmarkStart w:id="275" w:name="_MON_1638630346"/>
    <w:bookmarkEnd w:id="275"/>
    <w:p w14:paraId="011F95F8" w14:textId="77777777" w:rsidR="00713B04" w:rsidRDefault="00DF20B4" w:rsidP="00713B04">
      <w:pPr>
        <w:rPr>
          <w:rStyle w:val="apple-converted-space"/>
          <w:rFonts w:eastAsia="宋体"/>
          <w:b/>
          <w:noProof/>
        </w:rPr>
      </w:pPr>
      <w:r w:rsidRPr="00A74F93">
        <w:rPr>
          <w:rStyle w:val="apple-converted-space"/>
          <w:rFonts w:eastAsia="宋体"/>
          <w:b/>
          <w:noProof/>
        </w:rPr>
        <w:object w:dxaOrig="1513" w:dyaOrig="1032" w14:anchorId="5CD63E07">
          <v:shape id="_x0000_i1026" type="#_x0000_t75" style="width:77.35pt;height:50.5pt" o:ole="">
            <v:imagedata r:id="rId11" o:title=""/>
          </v:shape>
          <o:OLEObject Type="Embed" ProgID="Excel.Sheet.12" ShapeID="_x0000_i1026" DrawAspect="Icon" ObjectID="_1682926109" r:id="rId12"/>
        </w:object>
      </w:r>
    </w:p>
    <w:p w14:paraId="33C904DD" w14:textId="77777777" w:rsidR="002258F8" w:rsidRDefault="002258F8" w:rsidP="00AF034C">
      <w:pPr>
        <w:pStyle w:val="2"/>
      </w:pPr>
      <w:bookmarkStart w:id="276" w:name="_Toc33710415"/>
      <w:r w:rsidRPr="00AF034C">
        <w:rPr>
          <w:rFonts w:hint="eastAsia"/>
        </w:rPr>
        <w:t>宝付银行编码</w:t>
      </w:r>
      <w:bookmarkEnd w:id="276"/>
    </w:p>
    <w:tbl>
      <w:tblPr>
        <w:tblW w:w="0" w:type="auto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5813"/>
      </w:tblGrid>
      <w:tr w:rsidR="002258F8" w14:paraId="2115D1AC" w14:textId="77777777" w:rsidTr="005C3099">
        <w:trPr>
          <w:trHeight w:val="313"/>
          <w:tblHeader/>
        </w:trPr>
        <w:tc>
          <w:tcPr>
            <w:tcW w:w="1759" w:type="dxa"/>
            <w:shd w:val="clear" w:color="auto" w:fill="31849B"/>
            <w:vAlign w:val="center"/>
          </w:tcPr>
          <w:p w14:paraId="41CC6DD9" w14:textId="77777777" w:rsidR="002258F8" w:rsidRDefault="002258F8" w:rsidP="005C3099">
            <w:pPr>
              <w:tabs>
                <w:tab w:val="left" w:pos="56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银行代码</w:t>
            </w:r>
          </w:p>
        </w:tc>
        <w:tc>
          <w:tcPr>
            <w:tcW w:w="5813" w:type="dxa"/>
            <w:shd w:val="clear" w:color="auto" w:fill="31849B"/>
            <w:vAlign w:val="center"/>
          </w:tcPr>
          <w:p w14:paraId="5A9F01D3" w14:textId="77777777" w:rsidR="002258F8" w:rsidRDefault="002258F8" w:rsidP="005C3099">
            <w:pPr>
              <w:tabs>
                <w:tab w:val="left" w:pos="56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银行名称</w:t>
            </w:r>
          </w:p>
        </w:tc>
      </w:tr>
      <w:tr w:rsidR="002258F8" w14:paraId="410ADCB8" w14:textId="77777777" w:rsidTr="005C3099">
        <w:tc>
          <w:tcPr>
            <w:tcW w:w="1759" w:type="dxa"/>
            <w:vAlign w:val="center"/>
          </w:tcPr>
          <w:p w14:paraId="5D197B0A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ICBC</w:t>
            </w:r>
          </w:p>
        </w:tc>
        <w:tc>
          <w:tcPr>
            <w:tcW w:w="5813" w:type="dxa"/>
            <w:vAlign w:val="center"/>
          </w:tcPr>
          <w:p w14:paraId="35921A61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中国工商银行</w:t>
            </w:r>
          </w:p>
        </w:tc>
      </w:tr>
      <w:tr w:rsidR="002258F8" w14:paraId="71BEF9AC" w14:textId="77777777" w:rsidTr="005C3099">
        <w:tc>
          <w:tcPr>
            <w:tcW w:w="1759" w:type="dxa"/>
            <w:vAlign w:val="center"/>
          </w:tcPr>
          <w:p w14:paraId="58C264BF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</w:p>
        </w:tc>
        <w:tc>
          <w:tcPr>
            <w:tcW w:w="5813" w:type="dxa"/>
            <w:vAlign w:val="center"/>
          </w:tcPr>
          <w:p w14:paraId="349FCE6D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中国农业银行</w:t>
            </w:r>
          </w:p>
        </w:tc>
      </w:tr>
      <w:tr w:rsidR="002258F8" w14:paraId="00AD86D4" w14:textId="77777777" w:rsidTr="005C3099">
        <w:tc>
          <w:tcPr>
            <w:tcW w:w="1759" w:type="dxa"/>
            <w:vAlign w:val="center"/>
          </w:tcPr>
          <w:p w14:paraId="467D1FAA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CCB</w:t>
            </w:r>
          </w:p>
        </w:tc>
        <w:tc>
          <w:tcPr>
            <w:tcW w:w="5813" w:type="dxa"/>
            <w:vAlign w:val="center"/>
          </w:tcPr>
          <w:p w14:paraId="4934910D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中国建设银行</w:t>
            </w:r>
          </w:p>
        </w:tc>
      </w:tr>
      <w:tr w:rsidR="002258F8" w14:paraId="19FC9ACE" w14:textId="77777777" w:rsidTr="005C3099">
        <w:tc>
          <w:tcPr>
            <w:tcW w:w="1759" w:type="dxa"/>
            <w:vAlign w:val="center"/>
          </w:tcPr>
          <w:p w14:paraId="1C1A2419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</w:t>
            </w:r>
          </w:p>
        </w:tc>
        <w:tc>
          <w:tcPr>
            <w:tcW w:w="5813" w:type="dxa"/>
            <w:vAlign w:val="center"/>
          </w:tcPr>
          <w:p w14:paraId="31E78596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中国银行</w:t>
            </w:r>
          </w:p>
        </w:tc>
      </w:tr>
      <w:tr w:rsidR="002258F8" w14:paraId="6AF3D9C5" w14:textId="77777777" w:rsidTr="005C3099">
        <w:tc>
          <w:tcPr>
            <w:tcW w:w="1759" w:type="dxa"/>
            <w:vAlign w:val="center"/>
          </w:tcPr>
          <w:p w14:paraId="0ACBA1B9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BCOM</w:t>
            </w:r>
          </w:p>
        </w:tc>
        <w:tc>
          <w:tcPr>
            <w:tcW w:w="5813" w:type="dxa"/>
            <w:vAlign w:val="center"/>
          </w:tcPr>
          <w:p w14:paraId="4107FFF9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中国交通银行</w:t>
            </w:r>
          </w:p>
        </w:tc>
      </w:tr>
      <w:tr w:rsidR="002258F8" w14:paraId="58FC52A4" w14:textId="77777777" w:rsidTr="005C3099">
        <w:tc>
          <w:tcPr>
            <w:tcW w:w="1759" w:type="dxa"/>
            <w:vAlign w:val="center"/>
          </w:tcPr>
          <w:p w14:paraId="27F648B6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CIB</w:t>
            </w:r>
          </w:p>
        </w:tc>
        <w:tc>
          <w:tcPr>
            <w:tcW w:w="5813" w:type="dxa"/>
            <w:vAlign w:val="center"/>
          </w:tcPr>
          <w:p w14:paraId="2E50488F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兴业银行</w:t>
            </w:r>
          </w:p>
        </w:tc>
      </w:tr>
      <w:tr w:rsidR="002258F8" w14:paraId="62F95BAB" w14:textId="77777777" w:rsidTr="005C3099">
        <w:tc>
          <w:tcPr>
            <w:tcW w:w="1759" w:type="dxa"/>
            <w:vAlign w:val="center"/>
          </w:tcPr>
          <w:p w14:paraId="62FB3C5C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CITIC</w:t>
            </w:r>
          </w:p>
        </w:tc>
        <w:tc>
          <w:tcPr>
            <w:tcW w:w="5813" w:type="dxa"/>
            <w:vAlign w:val="center"/>
          </w:tcPr>
          <w:p w14:paraId="5B478D02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中信银行</w:t>
            </w:r>
          </w:p>
        </w:tc>
      </w:tr>
      <w:tr w:rsidR="002258F8" w14:paraId="7CB816E3" w14:textId="77777777" w:rsidTr="005C3099">
        <w:tc>
          <w:tcPr>
            <w:tcW w:w="1759" w:type="dxa"/>
            <w:vAlign w:val="center"/>
          </w:tcPr>
          <w:p w14:paraId="133E9613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CEB</w:t>
            </w:r>
          </w:p>
        </w:tc>
        <w:tc>
          <w:tcPr>
            <w:tcW w:w="5813" w:type="dxa"/>
            <w:vAlign w:val="center"/>
          </w:tcPr>
          <w:p w14:paraId="63102068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中国光大银行</w:t>
            </w:r>
          </w:p>
        </w:tc>
      </w:tr>
      <w:tr w:rsidR="002258F8" w14:paraId="25F4053F" w14:textId="77777777" w:rsidTr="005C3099">
        <w:tc>
          <w:tcPr>
            <w:tcW w:w="1759" w:type="dxa"/>
            <w:vAlign w:val="center"/>
          </w:tcPr>
          <w:p w14:paraId="3D52EBE4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PAB</w:t>
            </w:r>
          </w:p>
        </w:tc>
        <w:tc>
          <w:tcPr>
            <w:tcW w:w="5813" w:type="dxa"/>
            <w:vAlign w:val="center"/>
          </w:tcPr>
          <w:p w14:paraId="3130532F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平安银行</w:t>
            </w:r>
          </w:p>
        </w:tc>
      </w:tr>
      <w:tr w:rsidR="002258F8" w14:paraId="6196651F" w14:textId="77777777" w:rsidTr="005C3099">
        <w:tc>
          <w:tcPr>
            <w:tcW w:w="1759" w:type="dxa"/>
            <w:vAlign w:val="center"/>
          </w:tcPr>
          <w:p w14:paraId="1D7A0D31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PSBC</w:t>
            </w:r>
          </w:p>
        </w:tc>
        <w:tc>
          <w:tcPr>
            <w:tcW w:w="5813" w:type="dxa"/>
            <w:vAlign w:val="center"/>
          </w:tcPr>
          <w:p w14:paraId="6E58D954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中国邮政储蓄银行</w:t>
            </w:r>
          </w:p>
        </w:tc>
      </w:tr>
      <w:tr w:rsidR="002258F8" w14:paraId="76F7EE3D" w14:textId="77777777" w:rsidTr="005C3099">
        <w:tc>
          <w:tcPr>
            <w:tcW w:w="1759" w:type="dxa"/>
            <w:vAlign w:val="center"/>
          </w:tcPr>
          <w:p w14:paraId="61B24EF8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SHB</w:t>
            </w:r>
          </w:p>
        </w:tc>
        <w:tc>
          <w:tcPr>
            <w:tcW w:w="5813" w:type="dxa"/>
            <w:vAlign w:val="center"/>
          </w:tcPr>
          <w:p w14:paraId="108C71D7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上海银行</w:t>
            </w:r>
          </w:p>
        </w:tc>
      </w:tr>
      <w:tr w:rsidR="002258F8" w14:paraId="7AE54286" w14:textId="77777777" w:rsidTr="005C3099">
        <w:tc>
          <w:tcPr>
            <w:tcW w:w="1759" w:type="dxa"/>
            <w:vAlign w:val="center"/>
          </w:tcPr>
          <w:p w14:paraId="207B8FA6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SPDB</w:t>
            </w:r>
          </w:p>
        </w:tc>
        <w:tc>
          <w:tcPr>
            <w:tcW w:w="5813" w:type="dxa"/>
            <w:vAlign w:val="center"/>
          </w:tcPr>
          <w:p w14:paraId="3F42A5F3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浦东发展银行</w:t>
            </w:r>
          </w:p>
        </w:tc>
      </w:tr>
      <w:tr w:rsidR="002258F8" w14:paraId="4C3FA95A" w14:textId="77777777" w:rsidTr="005C3099">
        <w:tc>
          <w:tcPr>
            <w:tcW w:w="1759" w:type="dxa"/>
            <w:vAlign w:val="center"/>
          </w:tcPr>
          <w:p w14:paraId="48361A6C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CMBC</w:t>
            </w:r>
          </w:p>
        </w:tc>
        <w:tc>
          <w:tcPr>
            <w:tcW w:w="5813" w:type="dxa"/>
            <w:vAlign w:val="center"/>
          </w:tcPr>
          <w:p w14:paraId="5EA071EE" w14:textId="77777777" w:rsidR="002258F8" w:rsidRDefault="002258F8" w:rsidP="005C30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民生银行</w:t>
            </w:r>
          </w:p>
        </w:tc>
      </w:tr>
      <w:tr w:rsidR="002258F8" w14:paraId="7E16CB30" w14:textId="77777777" w:rsidTr="005C3099">
        <w:tc>
          <w:tcPr>
            <w:tcW w:w="1759" w:type="dxa"/>
            <w:vAlign w:val="center"/>
          </w:tcPr>
          <w:p w14:paraId="4150BF22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 xml:space="preserve">CMB </w:t>
            </w:r>
          </w:p>
        </w:tc>
        <w:tc>
          <w:tcPr>
            <w:tcW w:w="5813" w:type="dxa"/>
            <w:vAlign w:val="center"/>
          </w:tcPr>
          <w:p w14:paraId="51C1423C" w14:textId="77777777" w:rsidR="002258F8" w:rsidRDefault="002258F8" w:rsidP="005C3099">
            <w:pPr>
              <w:pStyle w:val="Defaul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招商银行</w:t>
            </w:r>
          </w:p>
        </w:tc>
      </w:tr>
      <w:tr w:rsidR="002258F8" w14:paraId="721CBA58" w14:textId="77777777" w:rsidTr="005C3099">
        <w:tc>
          <w:tcPr>
            <w:tcW w:w="1759" w:type="dxa"/>
            <w:vAlign w:val="center"/>
          </w:tcPr>
          <w:p w14:paraId="4B7DF702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 xml:space="preserve">GDB </w:t>
            </w:r>
          </w:p>
        </w:tc>
        <w:tc>
          <w:tcPr>
            <w:tcW w:w="5813" w:type="dxa"/>
            <w:vAlign w:val="center"/>
          </w:tcPr>
          <w:p w14:paraId="3A79EA42" w14:textId="77777777" w:rsidR="002258F8" w:rsidRDefault="002258F8" w:rsidP="005C3099">
            <w:pPr>
              <w:pStyle w:val="Defaul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广发银行</w:t>
            </w:r>
          </w:p>
        </w:tc>
      </w:tr>
      <w:tr w:rsidR="002258F8" w14:paraId="7B1B43BF" w14:textId="77777777" w:rsidTr="005C3099">
        <w:tc>
          <w:tcPr>
            <w:tcW w:w="1759" w:type="dxa"/>
            <w:vAlign w:val="center"/>
          </w:tcPr>
          <w:p w14:paraId="5325B00A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HXB</w:t>
            </w:r>
          </w:p>
        </w:tc>
        <w:tc>
          <w:tcPr>
            <w:tcW w:w="5813" w:type="dxa"/>
            <w:vAlign w:val="center"/>
          </w:tcPr>
          <w:p w14:paraId="67DF4307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华夏银行</w:t>
            </w:r>
          </w:p>
        </w:tc>
      </w:tr>
      <w:tr w:rsidR="002258F8" w14:paraId="4DC97F9F" w14:textId="77777777" w:rsidTr="005C3099">
        <w:tc>
          <w:tcPr>
            <w:tcW w:w="1759" w:type="dxa"/>
            <w:vAlign w:val="center"/>
          </w:tcPr>
          <w:p w14:paraId="6002FF47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HZB</w:t>
            </w:r>
          </w:p>
        </w:tc>
        <w:tc>
          <w:tcPr>
            <w:tcW w:w="5813" w:type="dxa"/>
            <w:vAlign w:val="center"/>
          </w:tcPr>
          <w:p w14:paraId="6E084199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杭州银行</w:t>
            </w:r>
          </w:p>
        </w:tc>
      </w:tr>
      <w:tr w:rsidR="002258F8" w14:paraId="10571F19" w14:textId="77777777" w:rsidTr="005C3099">
        <w:tc>
          <w:tcPr>
            <w:tcW w:w="1759" w:type="dxa"/>
            <w:vAlign w:val="center"/>
          </w:tcPr>
          <w:p w14:paraId="4631C61C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BOB</w:t>
            </w:r>
          </w:p>
        </w:tc>
        <w:tc>
          <w:tcPr>
            <w:tcW w:w="5813" w:type="dxa"/>
            <w:vAlign w:val="center"/>
          </w:tcPr>
          <w:p w14:paraId="7E8A07B8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北京银行</w:t>
            </w:r>
          </w:p>
        </w:tc>
      </w:tr>
      <w:tr w:rsidR="002258F8" w14:paraId="27B0FE91" w14:textId="77777777" w:rsidTr="005C3099">
        <w:tc>
          <w:tcPr>
            <w:tcW w:w="1759" w:type="dxa"/>
            <w:vAlign w:val="center"/>
          </w:tcPr>
          <w:p w14:paraId="7950C24B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NBCB</w:t>
            </w:r>
          </w:p>
        </w:tc>
        <w:tc>
          <w:tcPr>
            <w:tcW w:w="5813" w:type="dxa"/>
            <w:vAlign w:val="center"/>
          </w:tcPr>
          <w:p w14:paraId="2A3AAAA3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宁波银行</w:t>
            </w:r>
          </w:p>
        </w:tc>
      </w:tr>
      <w:tr w:rsidR="002258F8" w14:paraId="3C837C7D" w14:textId="77777777" w:rsidTr="005C3099">
        <w:tc>
          <w:tcPr>
            <w:tcW w:w="1759" w:type="dxa"/>
            <w:vAlign w:val="center"/>
          </w:tcPr>
          <w:p w14:paraId="4C22C1DD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JSB</w:t>
            </w:r>
          </w:p>
        </w:tc>
        <w:tc>
          <w:tcPr>
            <w:tcW w:w="5813" w:type="dxa"/>
            <w:vAlign w:val="center"/>
          </w:tcPr>
          <w:p w14:paraId="6C74162C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江苏银行</w:t>
            </w:r>
          </w:p>
        </w:tc>
      </w:tr>
      <w:tr w:rsidR="002258F8" w14:paraId="706534FC" w14:textId="77777777" w:rsidTr="005C3099">
        <w:tc>
          <w:tcPr>
            <w:tcW w:w="1759" w:type="dxa"/>
            <w:vAlign w:val="center"/>
          </w:tcPr>
          <w:p w14:paraId="1B4B8D78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ZSB</w:t>
            </w:r>
          </w:p>
        </w:tc>
        <w:tc>
          <w:tcPr>
            <w:tcW w:w="5813" w:type="dxa"/>
            <w:vAlign w:val="center"/>
          </w:tcPr>
          <w:p w14:paraId="3C7F0810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浙商银行</w:t>
            </w:r>
          </w:p>
        </w:tc>
      </w:tr>
    </w:tbl>
    <w:p w14:paraId="75AEAC51" w14:textId="77777777" w:rsidR="002258F8" w:rsidRPr="00AF034C" w:rsidRDefault="002258F8"/>
    <w:sectPr w:rsidR="002258F8" w:rsidRPr="00AF034C" w:rsidSect="00B477C9">
      <w:pgSz w:w="16840" w:h="11900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733F0" w14:textId="77777777" w:rsidR="00F0430E" w:rsidRDefault="00F0430E" w:rsidP="005633B2">
      <w:r>
        <w:separator/>
      </w:r>
    </w:p>
  </w:endnote>
  <w:endnote w:type="continuationSeparator" w:id="0">
    <w:p w14:paraId="7961C9CC" w14:textId="77777777" w:rsidR="00F0430E" w:rsidRDefault="00F0430E" w:rsidP="0056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00239"/>
      <w:docPartObj>
        <w:docPartGallery w:val="Page Numbers (Bottom of Page)"/>
        <w:docPartUnique/>
      </w:docPartObj>
    </w:sdtPr>
    <w:sdtEndPr/>
    <w:sdtContent>
      <w:p w14:paraId="5154B9E9" w14:textId="47E87965" w:rsidR="002F724B" w:rsidRDefault="002F724B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7C9" w:rsidRPr="00B477C9">
          <w:rPr>
            <w:noProof/>
            <w:lang w:val="zh-CN"/>
          </w:rPr>
          <w:t>10</w:t>
        </w:r>
        <w:r>
          <w:fldChar w:fldCharType="end"/>
        </w:r>
      </w:p>
    </w:sdtContent>
  </w:sdt>
  <w:p w14:paraId="3A6CF0A5" w14:textId="77777777" w:rsidR="002F724B" w:rsidRDefault="002F724B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7FBD" w14:textId="77777777" w:rsidR="00F0430E" w:rsidRDefault="00F0430E" w:rsidP="005633B2">
      <w:r>
        <w:separator/>
      </w:r>
    </w:p>
  </w:footnote>
  <w:footnote w:type="continuationSeparator" w:id="0">
    <w:p w14:paraId="685F697D" w14:textId="77777777" w:rsidR="00F0430E" w:rsidRDefault="00F0430E" w:rsidP="0056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47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3F4F1A"/>
    <w:multiLevelType w:val="hybridMultilevel"/>
    <w:tmpl w:val="C62E884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B9E31C9"/>
    <w:multiLevelType w:val="hybridMultilevel"/>
    <w:tmpl w:val="04AE014A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31878"/>
    <w:multiLevelType w:val="hybridMultilevel"/>
    <w:tmpl w:val="B0CE6790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73127"/>
    <w:multiLevelType w:val="hybridMultilevel"/>
    <w:tmpl w:val="56CC5824"/>
    <w:lvl w:ilvl="0" w:tplc="D93C8E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67A66"/>
    <w:multiLevelType w:val="hybridMultilevel"/>
    <w:tmpl w:val="FDC29D12"/>
    <w:lvl w:ilvl="0" w:tplc="21503A4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E50B3"/>
    <w:multiLevelType w:val="hybridMultilevel"/>
    <w:tmpl w:val="59DA68D8"/>
    <w:lvl w:ilvl="0" w:tplc="9EF0CF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762E3D"/>
    <w:multiLevelType w:val="hybridMultilevel"/>
    <w:tmpl w:val="234EBBF8"/>
    <w:lvl w:ilvl="0" w:tplc="2A323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14009"/>
    <w:multiLevelType w:val="hybridMultilevel"/>
    <w:tmpl w:val="95C65B7E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37420"/>
    <w:multiLevelType w:val="hybridMultilevel"/>
    <w:tmpl w:val="4CC6D91E"/>
    <w:lvl w:ilvl="0" w:tplc="0409000F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0072"/>
    <w:multiLevelType w:val="hybridMultilevel"/>
    <w:tmpl w:val="70AC19AC"/>
    <w:lvl w:ilvl="0" w:tplc="8AD48FBA">
      <w:numFmt w:val="decimal"/>
      <w:lvlText w:val="%1-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520396"/>
    <w:multiLevelType w:val="multilevel"/>
    <w:tmpl w:val="5152039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314C44"/>
    <w:multiLevelType w:val="multilevel"/>
    <w:tmpl w:val="57314C44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675" w:hanging="533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612" w:hanging="612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zh-CN"/>
      </w:rPr>
    </w:lvl>
    <w:lvl w:ilvl="4">
      <w:start w:val="1"/>
      <w:numFmt w:val="decimal"/>
      <w:suff w:val="space"/>
      <w:lvlText w:val="%1.%2.%3.%4.%5."/>
      <w:lvlJc w:val="left"/>
      <w:pPr>
        <w:ind w:left="919" w:hanging="9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C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7867FEE"/>
    <w:multiLevelType w:val="hybridMultilevel"/>
    <w:tmpl w:val="34F06A46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F509C"/>
    <w:multiLevelType w:val="hybridMultilevel"/>
    <w:tmpl w:val="658663A6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D57A61"/>
    <w:multiLevelType w:val="hybridMultilevel"/>
    <w:tmpl w:val="2BD889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996351"/>
    <w:multiLevelType w:val="multilevel"/>
    <w:tmpl w:val="5A9963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CB7E4F"/>
    <w:multiLevelType w:val="hybridMultilevel"/>
    <w:tmpl w:val="4CC6D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E962B6"/>
    <w:multiLevelType w:val="hybridMultilevel"/>
    <w:tmpl w:val="57C21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36388"/>
    <w:multiLevelType w:val="hybridMultilevel"/>
    <w:tmpl w:val="658663A6"/>
    <w:lvl w:ilvl="0" w:tplc="0409000F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9"/>
  </w:num>
  <w:num w:numId="5">
    <w:abstractNumId w:val="18"/>
  </w:num>
  <w:num w:numId="6">
    <w:abstractNumId w:val="17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12"/>
  </w:num>
  <w:num w:numId="17">
    <w:abstractNumId w:val="15"/>
  </w:num>
  <w:num w:numId="18">
    <w:abstractNumId w:val="7"/>
  </w:num>
  <w:num w:numId="19">
    <w:abstractNumId w:val="4"/>
  </w:num>
  <w:num w:numId="20">
    <w:abstractNumId w:val="6"/>
  </w:num>
  <w:num w:numId="21">
    <w:abstractNumId w:val="1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鸿宇">
    <w15:presenceInfo w15:providerId="AD" w15:userId="S-1-5-21-330377560-317033357-2560255023-2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F4"/>
    <w:rsid w:val="000004DA"/>
    <w:rsid w:val="000015D4"/>
    <w:rsid w:val="000032E0"/>
    <w:rsid w:val="00003755"/>
    <w:rsid w:val="00003EF3"/>
    <w:rsid w:val="00011269"/>
    <w:rsid w:val="00013D1E"/>
    <w:rsid w:val="00017055"/>
    <w:rsid w:val="00022B68"/>
    <w:rsid w:val="00023D7B"/>
    <w:rsid w:val="00023E8E"/>
    <w:rsid w:val="00024A29"/>
    <w:rsid w:val="00024F9E"/>
    <w:rsid w:val="00025DF6"/>
    <w:rsid w:val="0002743F"/>
    <w:rsid w:val="00027C56"/>
    <w:rsid w:val="00031D5C"/>
    <w:rsid w:val="00033F17"/>
    <w:rsid w:val="00035B93"/>
    <w:rsid w:val="000361A8"/>
    <w:rsid w:val="00037D9D"/>
    <w:rsid w:val="00043BC7"/>
    <w:rsid w:val="0004644B"/>
    <w:rsid w:val="000504CC"/>
    <w:rsid w:val="0005083A"/>
    <w:rsid w:val="00055F09"/>
    <w:rsid w:val="000571B8"/>
    <w:rsid w:val="00057C98"/>
    <w:rsid w:val="0006076D"/>
    <w:rsid w:val="00061CB3"/>
    <w:rsid w:val="0006235A"/>
    <w:rsid w:val="000628CD"/>
    <w:rsid w:val="00064817"/>
    <w:rsid w:val="00064942"/>
    <w:rsid w:val="0006642D"/>
    <w:rsid w:val="000664BB"/>
    <w:rsid w:val="00066D89"/>
    <w:rsid w:val="00072CFE"/>
    <w:rsid w:val="00072EDA"/>
    <w:rsid w:val="000732DF"/>
    <w:rsid w:val="00073514"/>
    <w:rsid w:val="000768C8"/>
    <w:rsid w:val="00080D01"/>
    <w:rsid w:val="00082EF2"/>
    <w:rsid w:val="000846CD"/>
    <w:rsid w:val="00085D9F"/>
    <w:rsid w:val="00085EE8"/>
    <w:rsid w:val="000869CA"/>
    <w:rsid w:val="00094798"/>
    <w:rsid w:val="00095736"/>
    <w:rsid w:val="00095979"/>
    <w:rsid w:val="000A0665"/>
    <w:rsid w:val="000A5879"/>
    <w:rsid w:val="000A774D"/>
    <w:rsid w:val="000A7B1F"/>
    <w:rsid w:val="000B17C5"/>
    <w:rsid w:val="000B639D"/>
    <w:rsid w:val="000B79A8"/>
    <w:rsid w:val="000C074C"/>
    <w:rsid w:val="000C1A29"/>
    <w:rsid w:val="000C1EB0"/>
    <w:rsid w:val="000C3CF4"/>
    <w:rsid w:val="000D0D82"/>
    <w:rsid w:val="000D108E"/>
    <w:rsid w:val="000D142C"/>
    <w:rsid w:val="000D24EA"/>
    <w:rsid w:val="000D6E81"/>
    <w:rsid w:val="000D700C"/>
    <w:rsid w:val="000D7207"/>
    <w:rsid w:val="000E0746"/>
    <w:rsid w:val="000E0A0A"/>
    <w:rsid w:val="000E422F"/>
    <w:rsid w:val="000E4299"/>
    <w:rsid w:val="000E4366"/>
    <w:rsid w:val="000E61B9"/>
    <w:rsid w:val="000F038C"/>
    <w:rsid w:val="000F057A"/>
    <w:rsid w:val="000F43E5"/>
    <w:rsid w:val="000F5219"/>
    <w:rsid w:val="000F700C"/>
    <w:rsid w:val="00100751"/>
    <w:rsid w:val="001011C2"/>
    <w:rsid w:val="00104233"/>
    <w:rsid w:val="00104705"/>
    <w:rsid w:val="00106D8C"/>
    <w:rsid w:val="001075FD"/>
    <w:rsid w:val="001078B8"/>
    <w:rsid w:val="00113816"/>
    <w:rsid w:val="00114597"/>
    <w:rsid w:val="00114BFF"/>
    <w:rsid w:val="00116F70"/>
    <w:rsid w:val="00117440"/>
    <w:rsid w:val="00117F59"/>
    <w:rsid w:val="001202E0"/>
    <w:rsid w:val="001207F1"/>
    <w:rsid w:val="001208D0"/>
    <w:rsid w:val="0012254C"/>
    <w:rsid w:val="00123D74"/>
    <w:rsid w:val="00123F58"/>
    <w:rsid w:val="00125271"/>
    <w:rsid w:val="00127F18"/>
    <w:rsid w:val="0013231B"/>
    <w:rsid w:val="00133CBB"/>
    <w:rsid w:val="00133EF5"/>
    <w:rsid w:val="00134E47"/>
    <w:rsid w:val="00135E25"/>
    <w:rsid w:val="00136699"/>
    <w:rsid w:val="00136C13"/>
    <w:rsid w:val="001413DC"/>
    <w:rsid w:val="001428A8"/>
    <w:rsid w:val="0014352F"/>
    <w:rsid w:val="0014565F"/>
    <w:rsid w:val="001464E6"/>
    <w:rsid w:val="00147BFE"/>
    <w:rsid w:val="00150571"/>
    <w:rsid w:val="00151030"/>
    <w:rsid w:val="0015136A"/>
    <w:rsid w:val="0015182C"/>
    <w:rsid w:val="0015273C"/>
    <w:rsid w:val="001529E0"/>
    <w:rsid w:val="00154234"/>
    <w:rsid w:val="0015634A"/>
    <w:rsid w:val="00160108"/>
    <w:rsid w:val="001608BF"/>
    <w:rsid w:val="001611A8"/>
    <w:rsid w:val="0016209E"/>
    <w:rsid w:val="00164730"/>
    <w:rsid w:val="001651CE"/>
    <w:rsid w:val="00167C45"/>
    <w:rsid w:val="00171D51"/>
    <w:rsid w:val="00173FA9"/>
    <w:rsid w:val="0017409C"/>
    <w:rsid w:val="001741F5"/>
    <w:rsid w:val="00174DE4"/>
    <w:rsid w:val="0017705E"/>
    <w:rsid w:val="001823DE"/>
    <w:rsid w:val="001848D3"/>
    <w:rsid w:val="00185363"/>
    <w:rsid w:val="0018573B"/>
    <w:rsid w:val="00197188"/>
    <w:rsid w:val="00197313"/>
    <w:rsid w:val="00197B23"/>
    <w:rsid w:val="001A00E4"/>
    <w:rsid w:val="001A1062"/>
    <w:rsid w:val="001A4FB6"/>
    <w:rsid w:val="001A5C2A"/>
    <w:rsid w:val="001A70A2"/>
    <w:rsid w:val="001A73C2"/>
    <w:rsid w:val="001B2C9D"/>
    <w:rsid w:val="001B34CC"/>
    <w:rsid w:val="001B47DE"/>
    <w:rsid w:val="001B4DB1"/>
    <w:rsid w:val="001B51AB"/>
    <w:rsid w:val="001B5BD8"/>
    <w:rsid w:val="001B745A"/>
    <w:rsid w:val="001B76BD"/>
    <w:rsid w:val="001C05F5"/>
    <w:rsid w:val="001C15E3"/>
    <w:rsid w:val="001C22A8"/>
    <w:rsid w:val="001C250F"/>
    <w:rsid w:val="001C3D70"/>
    <w:rsid w:val="001C556F"/>
    <w:rsid w:val="001C7384"/>
    <w:rsid w:val="001C75CB"/>
    <w:rsid w:val="001D08A1"/>
    <w:rsid w:val="001D09AC"/>
    <w:rsid w:val="001D1536"/>
    <w:rsid w:val="001D6D6A"/>
    <w:rsid w:val="001D72BF"/>
    <w:rsid w:val="001D76CC"/>
    <w:rsid w:val="001E1936"/>
    <w:rsid w:val="001E24AE"/>
    <w:rsid w:val="001E3DC7"/>
    <w:rsid w:val="001E54E0"/>
    <w:rsid w:val="001E63D8"/>
    <w:rsid w:val="001E6467"/>
    <w:rsid w:val="001F09D4"/>
    <w:rsid w:val="001F1C5D"/>
    <w:rsid w:val="001F2222"/>
    <w:rsid w:val="001F2E81"/>
    <w:rsid w:val="001F34DC"/>
    <w:rsid w:val="001F4BD8"/>
    <w:rsid w:val="001F6F2F"/>
    <w:rsid w:val="00202132"/>
    <w:rsid w:val="00202222"/>
    <w:rsid w:val="002041B4"/>
    <w:rsid w:val="00205AA2"/>
    <w:rsid w:val="00205C0F"/>
    <w:rsid w:val="00206424"/>
    <w:rsid w:val="002065CE"/>
    <w:rsid w:val="00206622"/>
    <w:rsid w:val="0020677F"/>
    <w:rsid w:val="002076EA"/>
    <w:rsid w:val="00212B0B"/>
    <w:rsid w:val="00213C4F"/>
    <w:rsid w:val="002142B2"/>
    <w:rsid w:val="0021780A"/>
    <w:rsid w:val="00217CBF"/>
    <w:rsid w:val="002208FC"/>
    <w:rsid w:val="002217D6"/>
    <w:rsid w:val="00221E23"/>
    <w:rsid w:val="00221F5C"/>
    <w:rsid w:val="00224039"/>
    <w:rsid w:val="00224E74"/>
    <w:rsid w:val="002258F8"/>
    <w:rsid w:val="00226A00"/>
    <w:rsid w:val="00226CEC"/>
    <w:rsid w:val="0022748D"/>
    <w:rsid w:val="00231018"/>
    <w:rsid w:val="002354E9"/>
    <w:rsid w:val="0023619D"/>
    <w:rsid w:val="00236B4D"/>
    <w:rsid w:val="0024091E"/>
    <w:rsid w:val="002422C0"/>
    <w:rsid w:val="00245470"/>
    <w:rsid w:val="002469B4"/>
    <w:rsid w:val="00250DC9"/>
    <w:rsid w:val="00252864"/>
    <w:rsid w:val="00252B6F"/>
    <w:rsid w:val="002563D8"/>
    <w:rsid w:val="00261978"/>
    <w:rsid w:val="00263B9F"/>
    <w:rsid w:val="0026714E"/>
    <w:rsid w:val="002709F1"/>
    <w:rsid w:val="002714F6"/>
    <w:rsid w:val="00272F5E"/>
    <w:rsid w:val="002747A0"/>
    <w:rsid w:val="0027663D"/>
    <w:rsid w:val="00277AB4"/>
    <w:rsid w:val="002807BC"/>
    <w:rsid w:val="00280FCD"/>
    <w:rsid w:val="00283048"/>
    <w:rsid w:val="0028380D"/>
    <w:rsid w:val="00286331"/>
    <w:rsid w:val="002879BD"/>
    <w:rsid w:val="00287F9C"/>
    <w:rsid w:val="00291D78"/>
    <w:rsid w:val="00293935"/>
    <w:rsid w:val="002A01C4"/>
    <w:rsid w:val="002A173A"/>
    <w:rsid w:val="002A3395"/>
    <w:rsid w:val="002A388B"/>
    <w:rsid w:val="002A68D4"/>
    <w:rsid w:val="002A779A"/>
    <w:rsid w:val="002A7C6E"/>
    <w:rsid w:val="002B12A5"/>
    <w:rsid w:val="002B4641"/>
    <w:rsid w:val="002B516C"/>
    <w:rsid w:val="002B51D0"/>
    <w:rsid w:val="002C0A75"/>
    <w:rsid w:val="002C0B13"/>
    <w:rsid w:val="002C17ED"/>
    <w:rsid w:val="002C2681"/>
    <w:rsid w:val="002C2B3C"/>
    <w:rsid w:val="002C5056"/>
    <w:rsid w:val="002C60B9"/>
    <w:rsid w:val="002C60D2"/>
    <w:rsid w:val="002C77BE"/>
    <w:rsid w:val="002C7F5C"/>
    <w:rsid w:val="002D241B"/>
    <w:rsid w:val="002D3383"/>
    <w:rsid w:val="002D498D"/>
    <w:rsid w:val="002D60B9"/>
    <w:rsid w:val="002D69D1"/>
    <w:rsid w:val="002E010C"/>
    <w:rsid w:val="002E1134"/>
    <w:rsid w:val="002E18B4"/>
    <w:rsid w:val="002E2A14"/>
    <w:rsid w:val="002E4C5F"/>
    <w:rsid w:val="002E63FE"/>
    <w:rsid w:val="002F0DE4"/>
    <w:rsid w:val="002F1B4D"/>
    <w:rsid w:val="002F3B98"/>
    <w:rsid w:val="002F4883"/>
    <w:rsid w:val="002F4FCA"/>
    <w:rsid w:val="002F520D"/>
    <w:rsid w:val="002F724B"/>
    <w:rsid w:val="0030100D"/>
    <w:rsid w:val="00302813"/>
    <w:rsid w:val="00302912"/>
    <w:rsid w:val="00302C0E"/>
    <w:rsid w:val="003042E1"/>
    <w:rsid w:val="00306E29"/>
    <w:rsid w:val="003100B9"/>
    <w:rsid w:val="003111CB"/>
    <w:rsid w:val="0031273D"/>
    <w:rsid w:val="00312DE4"/>
    <w:rsid w:val="00313573"/>
    <w:rsid w:val="00314170"/>
    <w:rsid w:val="00314DDB"/>
    <w:rsid w:val="0031633E"/>
    <w:rsid w:val="00316A5C"/>
    <w:rsid w:val="00316D9A"/>
    <w:rsid w:val="0031791F"/>
    <w:rsid w:val="0032379C"/>
    <w:rsid w:val="00324DD8"/>
    <w:rsid w:val="003257F5"/>
    <w:rsid w:val="0032672F"/>
    <w:rsid w:val="00327C5E"/>
    <w:rsid w:val="00331943"/>
    <w:rsid w:val="00331E5E"/>
    <w:rsid w:val="0033435E"/>
    <w:rsid w:val="00334B52"/>
    <w:rsid w:val="003354D0"/>
    <w:rsid w:val="0033693E"/>
    <w:rsid w:val="0033774F"/>
    <w:rsid w:val="0034123D"/>
    <w:rsid w:val="00345152"/>
    <w:rsid w:val="00345513"/>
    <w:rsid w:val="003468E8"/>
    <w:rsid w:val="00347306"/>
    <w:rsid w:val="00347F49"/>
    <w:rsid w:val="00350854"/>
    <w:rsid w:val="00351D62"/>
    <w:rsid w:val="00357985"/>
    <w:rsid w:val="00357C34"/>
    <w:rsid w:val="003643A6"/>
    <w:rsid w:val="00371236"/>
    <w:rsid w:val="00375740"/>
    <w:rsid w:val="00377B56"/>
    <w:rsid w:val="00384494"/>
    <w:rsid w:val="00384A5E"/>
    <w:rsid w:val="003937D6"/>
    <w:rsid w:val="003940A6"/>
    <w:rsid w:val="003943D7"/>
    <w:rsid w:val="00394DAD"/>
    <w:rsid w:val="003959DE"/>
    <w:rsid w:val="00397C17"/>
    <w:rsid w:val="003A0BFA"/>
    <w:rsid w:val="003A15BE"/>
    <w:rsid w:val="003A1B68"/>
    <w:rsid w:val="003A2193"/>
    <w:rsid w:val="003A2B07"/>
    <w:rsid w:val="003A2C14"/>
    <w:rsid w:val="003A644A"/>
    <w:rsid w:val="003A7A2C"/>
    <w:rsid w:val="003B0E51"/>
    <w:rsid w:val="003B2F9B"/>
    <w:rsid w:val="003B41D9"/>
    <w:rsid w:val="003B4289"/>
    <w:rsid w:val="003C0056"/>
    <w:rsid w:val="003C1354"/>
    <w:rsid w:val="003C1E17"/>
    <w:rsid w:val="003C3286"/>
    <w:rsid w:val="003C42CB"/>
    <w:rsid w:val="003C45E6"/>
    <w:rsid w:val="003C5D6A"/>
    <w:rsid w:val="003D0465"/>
    <w:rsid w:val="003D152C"/>
    <w:rsid w:val="003D24CD"/>
    <w:rsid w:val="003D2C77"/>
    <w:rsid w:val="003D3100"/>
    <w:rsid w:val="003D3267"/>
    <w:rsid w:val="003D4C25"/>
    <w:rsid w:val="003E0B2C"/>
    <w:rsid w:val="003E46A5"/>
    <w:rsid w:val="003E554B"/>
    <w:rsid w:val="003F187E"/>
    <w:rsid w:val="003F5AF2"/>
    <w:rsid w:val="003F68C4"/>
    <w:rsid w:val="0040194E"/>
    <w:rsid w:val="00403F06"/>
    <w:rsid w:val="004118FF"/>
    <w:rsid w:val="00412571"/>
    <w:rsid w:val="00412FEF"/>
    <w:rsid w:val="00416B3C"/>
    <w:rsid w:val="00417418"/>
    <w:rsid w:val="00420197"/>
    <w:rsid w:val="00420C2F"/>
    <w:rsid w:val="004216B8"/>
    <w:rsid w:val="00421D66"/>
    <w:rsid w:val="00423C3B"/>
    <w:rsid w:val="0042407A"/>
    <w:rsid w:val="00424609"/>
    <w:rsid w:val="004264F7"/>
    <w:rsid w:val="00427850"/>
    <w:rsid w:val="00432A1C"/>
    <w:rsid w:val="00433973"/>
    <w:rsid w:val="004344D7"/>
    <w:rsid w:val="00436CFA"/>
    <w:rsid w:val="004372AA"/>
    <w:rsid w:val="004434E1"/>
    <w:rsid w:val="00444C55"/>
    <w:rsid w:val="00445740"/>
    <w:rsid w:val="00445B84"/>
    <w:rsid w:val="00446778"/>
    <w:rsid w:val="004531C1"/>
    <w:rsid w:val="004544F6"/>
    <w:rsid w:val="0045738F"/>
    <w:rsid w:val="00457E55"/>
    <w:rsid w:val="00460816"/>
    <w:rsid w:val="0046221F"/>
    <w:rsid w:val="00463A57"/>
    <w:rsid w:val="004646AB"/>
    <w:rsid w:val="00464937"/>
    <w:rsid w:val="00466362"/>
    <w:rsid w:val="00467F2C"/>
    <w:rsid w:val="0047098A"/>
    <w:rsid w:val="00470AEC"/>
    <w:rsid w:val="00471B84"/>
    <w:rsid w:val="004729CD"/>
    <w:rsid w:val="004734EE"/>
    <w:rsid w:val="00475C7D"/>
    <w:rsid w:val="0048035C"/>
    <w:rsid w:val="0048036B"/>
    <w:rsid w:val="0048266D"/>
    <w:rsid w:val="004830DA"/>
    <w:rsid w:val="00483841"/>
    <w:rsid w:val="004846B9"/>
    <w:rsid w:val="00484A2B"/>
    <w:rsid w:val="00484BC2"/>
    <w:rsid w:val="00484ECA"/>
    <w:rsid w:val="004857FB"/>
    <w:rsid w:val="004864D8"/>
    <w:rsid w:val="00490DD5"/>
    <w:rsid w:val="004916F4"/>
    <w:rsid w:val="0049351B"/>
    <w:rsid w:val="00493C12"/>
    <w:rsid w:val="004A44CE"/>
    <w:rsid w:val="004A4DD3"/>
    <w:rsid w:val="004A5328"/>
    <w:rsid w:val="004A6742"/>
    <w:rsid w:val="004A6A5C"/>
    <w:rsid w:val="004A72E4"/>
    <w:rsid w:val="004B0583"/>
    <w:rsid w:val="004B12EC"/>
    <w:rsid w:val="004B156E"/>
    <w:rsid w:val="004B37AD"/>
    <w:rsid w:val="004B3B6F"/>
    <w:rsid w:val="004B4CB5"/>
    <w:rsid w:val="004C3962"/>
    <w:rsid w:val="004C4638"/>
    <w:rsid w:val="004C4997"/>
    <w:rsid w:val="004C4E1E"/>
    <w:rsid w:val="004C5357"/>
    <w:rsid w:val="004C5A56"/>
    <w:rsid w:val="004D045B"/>
    <w:rsid w:val="004D4512"/>
    <w:rsid w:val="004D563F"/>
    <w:rsid w:val="004E3DB2"/>
    <w:rsid w:val="004E6701"/>
    <w:rsid w:val="004E68B9"/>
    <w:rsid w:val="004F0677"/>
    <w:rsid w:val="004F0DD1"/>
    <w:rsid w:val="004F4EF7"/>
    <w:rsid w:val="00500E5F"/>
    <w:rsid w:val="00501A43"/>
    <w:rsid w:val="00501FE5"/>
    <w:rsid w:val="00505017"/>
    <w:rsid w:val="005059EE"/>
    <w:rsid w:val="00506E03"/>
    <w:rsid w:val="0051196B"/>
    <w:rsid w:val="00513E29"/>
    <w:rsid w:val="0051573B"/>
    <w:rsid w:val="005178D8"/>
    <w:rsid w:val="00517A27"/>
    <w:rsid w:val="0052107D"/>
    <w:rsid w:val="005210C9"/>
    <w:rsid w:val="0052434A"/>
    <w:rsid w:val="00524D70"/>
    <w:rsid w:val="00532DC9"/>
    <w:rsid w:val="005333FA"/>
    <w:rsid w:val="00533DBB"/>
    <w:rsid w:val="00534665"/>
    <w:rsid w:val="0054180F"/>
    <w:rsid w:val="00542171"/>
    <w:rsid w:val="005439F2"/>
    <w:rsid w:val="00544664"/>
    <w:rsid w:val="0054530A"/>
    <w:rsid w:val="00547FB8"/>
    <w:rsid w:val="005509E2"/>
    <w:rsid w:val="005515A9"/>
    <w:rsid w:val="005522EC"/>
    <w:rsid w:val="00552323"/>
    <w:rsid w:val="00553AC0"/>
    <w:rsid w:val="00553C27"/>
    <w:rsid w:val="00553D9D"/>
    <w:rsid w:val="00554466"/>
    <w:rsid w:val="005570FB"/>
    <w:rsid w:val="005578E1"/>
    <w:rsid w:val="005605BE"/>
    <w:rsid w:val="005607D3"/>
    <w:rsid w:val="00560E78"/>
    <w:rsid w:val="005633B2"/>
    <w:rsid w:val="00563F8A"/>
    <w:rsid w:val="005704C1"/>
    <w:rsid w:val="00572DBA"/>
    <w:rsid w:val="00572FFA"/>
    <w:rsid w:val="0057306D"/>
    <w:rsid w:val="00573E9F"/>
    <w:rsid w:val="0057635B"/>
    <w:rsid w:val="00580643"/>
    <w:rsid w:val="00582B5E"/>
    <w:rsid w:val="00583A0D"/>
    <w:rsid w:val="00583A51"/>
    <w:rsid w:val="005869EA"/>
    <w:rsid w:val="005900D2"/>
    <w:rsid w:val="00592B2A"/>
    <w:rsid w:val="00593B11"/>
    <w:rsid w:val="00595874"/>
    <w:rsid w:val="00596866"/>
    <w:rsid w:val="00596D6F"/>
    <w:rsid w:val="00597C15"/>
    <w:rsid w:val="005A0F87"/>
    <w:rsid w:val="005A56E3"/>
    <w:rsid w:val="005A5E85"/>
    <w:rsid w:val="005A6A93"/>
    <w:rsid w:val="005B1025"/>
    <w:rsid w:val="005B11AC"/>
    <w:rsid w:val="005B56A9"/>
    <w:rsid w:val="005B756E"/>
    <w:rsid w:val="005B759A"/>
    <w:rsid w:val="005B75D5"/>
    <w:rsid w:val="005B77F7"/>
    <w:rsid w:val="005C0034"/>
    <w:rsid w:val="005C1847"/>
    <w:rsid w:val="005C1BFC"/>
    <w:rsid w:val="005C3099"/>
    <w:rsid w:val="005C3EE2"/>
    <w:rsid w:val="005C4648"/>
    <w:rsid w:val="005C5556"/>
    <w:rsid w:val="005C7553"/>
    <w:rsid w:val="005D54C4"/>
    <w:rsid w:val="005D6B6B"/>
    <w:rsid w:val="005E1B02"/>
    <w:rsid w:val="005E1DB1"/>
    <w:rsid w:val="005E2DBC"/>
    <w:rsid w:val="005E4039"/>
    <w:rsid w:val="005E50E6"/>
    <w:rsid w:val="005F3337"/>
    <w:rsid w:val="005F3BF5"/>
    <w:rsid w:val="005F6DBE"/>
    <w:rsid w:val="00600131"/>
    <w:rsid w:val="006004FB"/>
    <w:rsid w:val="00602462"/>
    <w:rsid w:val="006066F7"/>
    <w:rsid w:val="00611D8C"/>
    <w:rsid w:val="006148FF"/>
    <w:rsid w:val="006169ED"/>
    <w:rsid w:val="0062028F"/>
    <w:rsid w:val="006207AE"/>
    <w:rsid w:val="0062143E"/>
    <w:rsid w:val="006218A9"/>
    <w:rsid w:val="006227EC"/>
    <w:rsid w:val="006244DB"/>
    <w:rsid w:val="006265C8"/>
    <w:rsid w:val="00630D60"/>
    <w:rsid w:val="00632462"/>
    <w:rsid w:val="00633E1E"/>
    <w:rsid w:val="00640175"/>
    <w:rsid w:val="006432EE"/>
    <w:rsid w:val="006435E0"/>
    <w:rsid w:val="0064502E"/>
    <w:rsid w:val="0064577B"/>
    <w:rsid w:val="0064637D"/>
    <w:rsid w:val="00646646"/>
    <w:rsid w:val="00646875"/>
    <w:rsid w:val="00647215"/>
    <w:rsid w:val="00654783"/>
    <w:rsid w:val="006578C1"/>
    <w:rsid w:val="00661C30"/>
    <w:rsid w:val="00662255"/>
    <w:rsid w:val="006629B5"/>
    <w:rsid w:val="006654CC"/>
    <w:rsid w:val="0066614F"/>
    <w:rsid w:val="0067109E"/>
    <w:rsid w:val="00671781"/>
    <w:rsid w:val="00677476"/>
    <w:rsid w:val="006828C6"/>
    <w:rsid w:val="0068430B"/>
    <w:rsid w:val="00690D0E"/>
    <w:rsid w:val="0069253D"/>
    <w:rsid w:val="00692B05"/>
    <w:rsid w:val="00692B4E"/>
    <w:rsid w:val="0069561A"/>
    <w:rsid w:val="00695FC1"/>
    <w:rsid w:val="00697069"/>
    <w:rsid w:val="006A027C"/>
    <w:rsid w:val="006A0A8B"/>
    <w:rsid w:val="006A328D"/>
    <w:rsid w:val="006A4E75"/>
    <w:rsid w:val="006A5BA4"/>
    <w:rsid w:val="006A5C30"/>
    <w:rsid w:val="006B1C75"/>
    <w:rsid w:val="006B3D6A"/>
    <w:rsid w:val="006B427E"/>
    <w:rsid w:val="006B4EAF"/>
    <w:rsid w:val="006B67F0"/>
    <w:rsid w:val="006B7597"/>
    <w:rsid w:val="006C29E0"/>
    <w:rsid w:val="006C5EF2"/>
    <w:rsid w:val="006C7A32"/>
    <w:rsid w:val="006D2AF9"/>
    <w:rsid w:val="006D3B7F"/>
    <w:rsid w:val="006D4305"/>
    <w:rsid w:val="006D54DB"/>
    <w:rsid w:val="006D561A"/>
    <w:rsid w:val="006D6B4F"/>
    <w:rsid w:val="006E1F07"/>
    <w:rsid w:val="006E21FF"/>
    <w:rsid w:val="006E2C5C"/>
    <w:rsid w:val="006E3AE8"/>
    <w:rsid w:val="006E4D6A"/>
    <w:rsid w:val="006E4EEF"/>
    <w:rsid w:val="006E79F6"/>
    <w:rsid w:val="006E7AD4"/>
    <w:rsid w:val="006F0C94"/>
    <w:rsid w:val="006F0F64"/>
    <w:rsid w:val="006F3C6B"/>
    <w:rsid w:val="006F4FF9"/>
    <w:rsid w:val="007006B6"/>
    <w:rsid w:val="0070100E"/>
    <w:rsid w:val="00701AE8"/>
    <w:rsid w:val="0070292F"/>
    <w:rsid w:val="0071261D"/>
    <w:rsid w:val="00713B04"/>
    <w:rsid w:val="00717F22"/>
    <w:rsid w:val="00723DA2"/>
    <w:rsid w:val="007246DE"/>
    <w:rsid w:val="00724D85"/>
    <w:rsid w:val="007269D4"/>
    <w:rsid w:val="007271A8"/>
    <w:rsid w:val="00727CDE"/>
    <w:rsid w:val="007308B3"/>
    <w:rsid w:val="00731DA1"/>
    <w:rsid w:val="00732465"/>
    <w:rsid w:val="0073657D"/>
    <w:rsid w:val="00740856"/>
    <w:rsid w:val="00741ECC"/>
    <w:rsid w:val="007422F7"/>
    <w:rsid w:val="00743775"/>
    <w:rsid w:val="00744661"/>
    <w:rsid w:val="00746328"/>
    <w:rsid w:val="007468C9"/>
    <w:rsid w:val="00747033"/>
    <w:rsid w:val="00751236"/>
    <w:rsid w:val="00751CC0"/>
    <w:rsid w:val="007526F6"/>
    <w:rsid w:val="00753FFB"/>
    <w:rsid w:val="00760330"/>
    <w:rsid w:val="007610BE"/>
    <w:rsid w:val="00765686"/>
    <w:rsid w:val="00767A22"/>
    <w:rsid w:val="00771205"/>
    <w:rsid w:val="0077279F"/>
    <w:rsid w:val="00772D56"/>
    <w:rsid w:val="00773473"/>
    <w:rsid w:val="00774277"/>
    <w:rsid w:val="007752BA"/>
    <w:rsid w:val="00775C7E"/>
    <w:rsid w:val="00775F74"/>
    <w:rsid w:val="00776DB6"/>
    <w:rsid w:val="0077725D"/>
    <w:rsid w:val="00780E04"/>
    <w:rsid w:val="00780F9E"/>
    <w:rsid w:val="00783E86"/>
    <w:rsid w:val="00786FC0"/>
    <w:rsid w:val="0078736A"/>
    <w:rsid w:val="007879A8"/>
    <w:rsid w:val="00790722"/>
    <w:rsid w:val="00791712"/>
    <w:rsid w:val="00794140"/>
    <w:rsid w:val="0079656F"/>
    <w:rsid w:val="007A09FA"/>
    <w:rsid w:val="007A1CB5"/>
    <w:rsid w:val="007A2CA0"/>
    <w:rsid w:val="007A323C"/>
    <w:rsid w:val="007A5184"/>
    <w:rsid w:val="007A5BE7"/>
    <w:rsid w:val="007A6E65"/>
    <w:rsid w:val="007A7A13"/>
    <w:rsid w:val="007B34F6"/>
    <w:rsid w:val="007B3827"/>
    <w:rsid w:val="007B38A4"/>
    <w:rsid w:val="007B48F6"/>
    <w:rsid w:val="007B5338"/>
    <w:rsid w:val="007B64EE"/>
    <w:rsid w:val="007B704A"/>
    <w:rsid w:val="007C1D99"/>
    <w:rsid w:val="007C2A16"/>
    <w:rsid w:val="007C3FFE"/>
    <w:rsid w:val="007C511F"/>
    <w:rsid w:val="007C56F5"/>
    <w:rsid w:val="007C618C"/>
    <w:rsid w:val="007D0A89"/>
    <w:rsid w:val="007D52B9"/>
    <w:rsid w:val="007D550D"/>
    <w:rsid w:val="007E1840"/>
    <w:rsid w:val="007E309D"/>
    <w:rsid w:val="007E6333"/>
    <w:rsid w:val="007E750A"/>
    <w:rsid w:val="007F0BD1"/>
    <w:rsid w:val="007F1C11"/>
    <w:rsid w:val="007F318F"/>
    <w:rsid w:val="007F3467"/>
    <w:rsid w:val="008041C2"/>
    <w:rsid w:val="00805395"/>
    <w:rsid w:val="0080735C"/>
    <w:rsid w:val="00807C50"/>
    <w:rsid w:val="00815133"/>
    <w:rsid w:val="00817AC4"/>
    <w:rsid w:val="008201CB"/>
    <w:rsid w:val="00820C28"/>
    <w:rsid w:val="00821B7F"/>
    <w:rsid w:val="008225C0"/>
    <w:rsid w:val="00822BAF"/>
    <w:rsid w:val="008263A8"/>
    <w:rsid w:val="00827F0D"/>
    <w:rsid w:val="00831E66"/>
    <w:rsid w:val="008340BB"/>
    <w:rsid w:val="00834486"/>
    <w:rsid w:val="00835909"/>
    <w:rsid w:val="00841456"/>
    <w:rsid w:val="00841A4D"/>
    <w:rsid w:val="00842183"/>
    <w:rsid w:val="00842959"/>
    <w:rsid w:val="008429D6"/>
    <w:rsid w:val="00845101"/>
    <w:rsid w:val="00845BA0"/>
    <w:rsid w:val="00847C63"/>
    <w:rsid w:val="00847CF9"/>
    <w:rsid w:val="00851037"/>
    <w:rsid w:val="00851A02"/>
    <w:rsid w:val="008544BE"/>
    <w:rsid w:val="00855424"/>
    <w:rsid w:val="008554C7"/>
    <w:rsid w:val="008570BE"/>
    <w:rsid w:val="008608A6"/>
    <w:rsid w:val="008608DB"/>
    <w:rsid w:val="00861143"/>
    <w:rsid w:val="00862AE5"/>
    <w:rsid w:val="0086649E"/>
    <w:rsid w:val="008678DB"/>
    <w:rsid w:val="00867A1E"/>
    <w:rsid w:val="00870556"/>
    <w:rsid w:val="00871107"/>
    <w:rsid w:val="00871875"/>
    <w:rsid w:val="00872D98"/>
    <w:rsid w:val="008745E2"/>
    <w:rsid w:val="00877F38"/>
    <w:rsid w:val="008837A7"/>
    <w:rsid w:val="00886BC2"/>
    <w:rsid w:val="00886C0D"/>
    <w:rsid w:val="00887147"/>
    <w:rsid w:val="008903E1"/>
    <w:rsid w:val="00890602"/>
    <w:rsid w:val="0089128C"/>
    <w:rsid w:val="00891673"/>
    <w:rsid w:val="00892AF4"/>
    <w:rsid w:val="00894985"/>
    <w:rsid w:val="0089523D"/>
    <w:rsid w:val="00896D70"/>
    <w:rsid w:val="00897281"/>
    <w:rsid w:val="00897AB6"/>
    <w:rsid w:val="008A0815"/>
    <w:rsid w:val="008A2E71"/>
    <w:rsid w:val="008A49AD"/>
    <w:rsid w:val="008A50FC"/>
    <w:rsid w:val="008A5DEF"/>
    <w:rsid w:val="008A5FE0"/>
    <w:rsid w:val="008A7383"/>
    <w:rsid w:val="008B350C"/>
    <w:rsid w:val="008B3D81"/>
    <w:rsid w:val="008B5A66"/>
    <w:rsid w:val="008C0C4F"/>
    <w:rsid w:val="008C2932"/>
    <w:rsid w:val="008C2D52"/>
    <w:rsid w:val="008C4FB2"/>
    <w:rsid w:val="008C74BB"/>
    <w:rsid w:val="008C7538"/>
    <w:rsid w:val="008D14DB"/>
    <w:rsid w:val="008D1BC7"/>
    <w:rsid w:val="008D2481"/>
    <w:rsid w:val="008D49A2"/>
    <w:rsid w:val="008D4B08"/>
    <w:rsid w:val="008E4244"/>
    <w:rsid w:val="008E5F26"/>
    <w:rsid w:val="008E6C23"/>
    <w:rsid w:val="008F09D4"/>
    <w:rsid w:val="008F0ADC"/>
    <w:rsid w:val="008F1AF4"/>
    <w:rsid w:val="008F44E0"/>
    <w:rsid w:val="008F5968"/>
    <w:rsid w:val="008F64E6"/>
    <w:rsid w:val="008F76B4"/>
    <w:rsid w:val="0090183D"/>
    <w:rsid w:val="00901F72"/>
    <w:rsid w:val="009036F6"/>
    <w:rsid w:val="00906BF1"/>
    <w:rsid w:val="0091370A"/>
    <w:rsid w:val="00913B22"/>
    <w:rsid w:val="00914465"/>
    <w:rsid w:val="00915288"/>
    <w:rsid w:val="009156B5"/>
    <w:rsid w:val="00921E13"/>
    <w:rsid w:val="00921ED8"/>
    <w:rsid w:val="00923D6E"/>
    <w:rsid w:val="00926462"/>
    <w:rsid w:val="00927946"/>
    <w:rsid w:val="00930EFC"/>
    <w:rsid w:val="009332E0"/>
    <w:rsid w:val="00933596"/>
    <w:rsid w:val="00940995"/>
    <w:rsid w:val="009416C1"/>
    <w:rsid w:val="00941D13"/>
    <w:rsid w:val="009420D1"/>
    <w:rsid w:val="00942645"/>
    <w:rsid w:val="00942B48"/>
    <w:rsid w:val="00943630"/>
    <w:rsid w:val="00945DDE"/>
    <w:rsid w:val="009469A7"/>
    <w:rsid w:val="00946D3A"/>
    <w:rsid w:val="00950017"/>
    <w:rsid w:val="00952462"/>
    <w:rsid w:val="00952C42"/>
    <w:rsid w:val="009537D1"/>
    <w:rsid w:val="009542C3"/>
    <w:rsid w:val="0095456A"/>
    <w:rsid w:val="00954D55"/>
    <w:rsid w:val="00956E4A"/>
    <w:rsid w:val="0095773F"/>
    <w:rsid w:val="009655B6"/>
    <w:rsid w:val="0097145F"/>
    <w:rsid w:val="0097221B"/>
    <w:rsid w:val="00972F72"/>
    <w:rsid w:val="00973905"/>
    <w:rsid w:val="00977AFC"/>
    <w:rsid w:val="0098192A"/>
    <w:rsid w:val="0098262E"/>
    <w:rsid w:val="009832EA"/>
    <w:rsid w:val="00986286"/>
    <w:rsid w:val="0099103E"/>
    <w:rsid w:val="009911BD"/>
    <w:rsid w:val="00991DA2"/>
    <w:rsid w:val="009A0BFC"/>
    <w:rsid w:val="009A120C"/>
    <w:rsid w:val="009A300E"/>
    <w:rsid w:val="009A5E00"/>
    <w:rsid w:val="009A7F35"/>
    <w:rsid w:val="009B103C"/>
    <w:rsid w:val="009B222B"/>
    <w:rsid w:val="009B44BA"/>
    <w:rsid w:val="009B5218"/>
    <w:rsid w:val="009B5795"/>
    <w:rsid w:val="009C1E62"/>
    <w:rsid w:val="009D0DDB"/>
    <w:rsid w:val="009D19B0"/>
    <w:rsid w:val="009D26D0"/>
    <w:rsid w:val="009D6BDA"/>
    <w:rsid w:val="009D6D33"/>
    <w:rsid w:val="009E1642"/>
    <w:rsid w:val="009E1A3F"/>
    <w:rsid w:val="009E3BDC"/>
    <w:rsid w:val="009E43AE"/>
    <w:rsid w:val="009E536B"/>
    <w:rsid w:val="009E5F75"/>
    <w:rsid w:val="009E61E7"/>
    <w:rsid w:val="009E64D5"/>
    <w:rsid w:val="009F4922"/>
    <w:rsid w:val="009F4EF1"/>
    <w:rsid w:val="009F5255"/>
    <w:rsid w:val="00A00266"/>
    <w:rsid w:val="00A0090C"/>
    <w:rsid w:val="00A03183"/>
    <w:rsid w:val="00A123C9"/>
    <w:rsid w:val="00A12A09"/>
    <w:rsid w:val="00A134AD"/>
    <w:rsid w:val="00A13613"/>
    <w:rsid w:val="00A13BDA"/>
    <w:rsid w:val="00A170EC"/>
    <w:rsid w:val="00A23170"/>
    <w:rsid w:val="00A236EE"/>
    <w:rsid w:val="00A2402E"/>
    <w:rsid w:val="00A24FAC"/>
    <w:rsid w:val="00A26D72"/>
    <w:rsid w:val="00A2722F"/>
    <w:rsid w:val="00A314B5"/>
    <w:rsid w:val="00A316D3"/>
    <w:rsid w:val="00A32813"/>
    <w:rsid w:val="00A361DE"/>
    <w:rsid w:val="00A370FE"/>
    <w:rsid w:val="00A37124"/>
    <w:rsid w:val="00A411D5"/>
    <w:rsid w:val="00A41890"/>
    <w:rsid w:val="00A429BC"/>
    <w:rsid w:val="00A43E02"/>
    <w:rsid w:val="00A44C85"/>
    <w:rsid w:val="00A52FC3"/>
    <w:rsid w:val="00A53942"/>
    <w:rsid w:val="00A541D2"/>
    <w:rsid w:val="00A5484A"/>
    <w:rsid w:val="00A562F6"/>
    <w:rsid w:val="00A627F9"/>
    <w:rsid w:val="00A641C1"/>
    <w:rsid w:val="00A651A5"/>
    <w:rsid w:val="00A652A2"/>
    <w:rsid w:val="00A65B22"/>
    <w:rsid w:val="00A6638C"/>
    <w:rsid w:val="00A66D59"/>
    <w:rsid w:val="00A71AF6"/>
    <w:rsid w:val="00A73032"/>
    <w:rsid w:val="00A74F93"/>
    <w:rsid w:val="00A750BF"/>
    <w:rsid w:val="00A7527D"/>
    <w:rsid w:val="00A75B3E"/>
    <w:rsid w:val="00A8140F"/>
    <w:rsid w:val="00A814AF"/>
    <w:rsid w:val="00A849F1"/>
    <w:rsid w:val="00A90145"/>
    <w:rsid w:val="00A90A56"/>
    <w:rsid w:val="00A96FFD"/>
    <w:rsid w:val="00AA0CBE"/>
    <w:rsid w:val="00AA310E"/>
    <w:rsid w:val="00AA5491"/>
    <w:rsid w:val="00AA57D2"/>
    <w:rsid w:val="00AB0DDC"/>
    <w:rsid w:val="00AB1001"/>
    <w:rsid w:val="00AB1506"/>
    <w:rsid w:val="00AB231D"/>
    <w:rsid w:val="00AB2C80"/>
    <w:rsid w:val="00AB4EE6"/>
    <w:rsid w:val="00AB7967"/>
    <w:rsid w:val="00AC02F7"/>
    <w:rsid w:val="00AC0FFE"/>
    <w:rsid w:val="00AC1A07"/>
    <w:rsid w:val="00AC417A"/>
    <w:rsid w:val="00AC537C"/>
    <w:rsid w:val="00AC764C"/>
    <w:rsid w:val="00AC7A4A"/>
    <w:rsid w:val="00AE0162"/>
    <w:rsid w:val="00AE04AC"/>
    <w:rsid w:val="00AE1286"/>
    <w:rsid w:val="00AE2253"/>
    <w:rsid w:val="00AE2FCE"/>
    <w:rsid w:val="00AE3751"/>
    <w:rsid w:val="00AF034C"/>
    <w:rsid w:val="00AF076A"/>
    <w:rsid w:val="00AF0DA8"/>
    <w:rsid w:val="00AF223E"/>
    <w:rsid w:val="00AF359D"/>
    <w:rsid w:val="00AF417E"/>
    <w:rsid w:val="00AF5392"/>
    <w:rsid w:val="00AF6927"/>
    <w:rsid w:val="00B01044"/>
    <w:rsid w:val="00B0168E"/>
    <w:rsid w:val="00B04384"/>
    <w:rsid w:val="00B04A96"/>
    <w:rsid w:val="00B05431"/>
    <w:rsid w:val="00B16AC9"/>
    <w:rsid w:val="00B16C12"/>
    <w:rsid w:val="00B177AB"/>
    <w:rsid w:val="00B20262"/>
    <w:rsid w:val="00B2707B"/>
    <w:rsid w:val="00B27AFE"/>
    <w:rsid w:val="00B30934"/>
    <w:rsid w:val="00B30F71"/>
    <w:rsid w:val="00B332A8"/>
    <w:rsid w:val="00B33378"/>
    <w:rsid w:val="00B33D95"/>
    <w:rsid w:val="00B33F1F"/>
    <w:rsid w:val="00B34CA5"/>
    <w:rsid w:val="00B35494"/>
    <w:rsid w:val="00B35F3B"/>
    <w:rsid w:val="00B3704B"/>
    <w:rsid w:val="00B37FE0"/>
    <w:rsid w:val="00B44611"/>
    <w:rsid w:val="00B44788"/>
    <w:rsid w:val="00B46928"/>
    <w:rsid w:val="00B477C9"/>
    <w:rsid w:val="00B52BFC"/>
    <w:rsid w:val="00B53291"/>
    <w:rsid w:val="00B555C0"/>
    <w:rsid w:val="00B60D9D"/>
    <w:rsid w:val="00B6220C"/>
    <w:rsid w:val="00B65BB7"/>
    <w:rsid w:val="00B6782E"/>
    <w:rsid w:val="00B67E7F"/>
    <w:rsid w:val="00B74E29"/>
    <w:rsid w:val="00B75CF7"/>
    <w:rsid w:val="00B76D1E"/>
    <w:rsid w:val="00B76DF3"/>
    <w:rsid w:val="00B82215"/>
    <w:rsid w:val="00B90FFF"/>
    <w:rsid w:val="00B91DBB"/>
    <w:rsid w:val="00B92187"/>
    <w:rsid w:val="00B93CF0"/>
    <w:rsid w:val="00B94047"/>
    <w:rsid w:val="00B95B11"/>
    <w:rsid w:val="00BA123D"/>
    <w:rsid w:val="00BA34F1"/>
    <w:rsid w:val="00BA3B1F"/>
    <w:rsid w:val="00BA3BB9"/>
    <w:rsid w:val="00BA3E7D"/>
    <w:rsid w:val="00BA593B"/>
    <w:rsid w:val="00BB23ED"/>
    <w:rsid w:val="00BB366B"/>
    <w:rsid w:val="00BB5913"/>
    <w:rsid w:val="00BB6D3D"/>
    <w:rsid w:val="00BC2584"/>
    <w:rsid w:val="00BC3F9E"/>
    <w:rsid w:val="00BD12BD"/>
    <w:rsid w:val="00BD182F"/>
    <w:rsid w:val="00BD2237"/>
    <w:rsid w:val="00BD246E"/>
    <w:rsid w:val="00BD37DF"/>
    <w:rsid w:val="00BD414F"/>
    <w:rsid w:val="00BD4337"/>
    <w:rsid w:val="00BE0C0A"/>
    <w:rsid w:val="00BE2C50"/>
    <w:rsid w:val="00BE37C2"/>
    <w:rsid w:val="00BE39D8"/>
    <w:rsid w:val="00BE4531"/>
    <w:rsid w:val="00BE68E7"/>
    <w:rsid w:val="00BF103E"/>
    <w:rsid w:val="00BF139C"/>
    <w:rsid w:val="00BF1E86"/>
    <w:rsid w:val="00BF27AE"/>
    <w:rsid w:val="00BF3488"/>
    <w:rsid w:val="00BF659D"/>
    <w:rsid w:val="00BF6BC1"/>
    <w:rsid w:val="00C009B5"/>
    <w:rsid w:val="00C0343A"/>
    <w:rsid w:val="00C03BFF"/>
    <w:rsid w:val="00C04059"/>
    <w:rsid w:val="00C05B69"/>
    <w:rsid w:val="00C07A5F"/>
    <w:rsid w:val="00C10105"/>
    <w:rsid w:val="00C115E2"/>
    <w:rsid w:val="00C117C6"/>
    <w:rsid w:val="00C117DF"/>
    <w:rsid w:val="00C143C1"/>
    <w:rsid w:val="00C21BA3"/>
    <w:rsid w:val="00C21EE6"/>
    <w:rsid w:val="00C227FA"/>
    <w:rsid w:val="00C23259"/>
    <w:rsid w:val="00C24D60"/>
    <w:rsid w:val="00C301B6"/>
    <w:rsid w:val="00C3029E"/>
    <w:rsid w:val="00C30A92"/>
    <w:rsid w:val="00C31035"/>
    <w:rsid w:val="00C3149D"/>
    <w:rsid w:val="00C31746"/>
    <w:rsid w:val="00C37A38"/>
    <w:rsid w:val="00C404A9"/>
    <w:rsid w:val="00C41C5A"/>
    <w:rsid w:val="00C42A22"/>
    <w:rsid w:val="00C435D8"/>
    <w:rsid w:val="00C466AF"/>
    <w:rsid w:val="00C4752B"/>
    <w:rsid w:val="00C50C53"/>
    <w:rsid w:val="00C5338B"/>
    <w:rsid w:val="00C533F2"/>
    <w:rsid w:val="00C5467E"/>
    <w:rsid w:val="00C55D56"/>
    <w:rsid w:val="00C57227"/>
    <w:rsid w:val="00C61F3E"/>
    <w:rsid w:val="00C62644"/>
    <w:rsid w:val="00C63E44"/>
    <w:rsid w:val="00C64FA7"/>
    <w:rsid w:val="00C67519"/>
    <w:rsid w:val="00C72987"/>
    <w:rsid w:val="00C72ED8"/>
    <w:rsid w:val="00C73713"/>
    <w:rsid w:val="00C74D92"/>
    <w:rsid w:val="00C74DC7"/>
    <w:rsid w:val="00C76253"/>
    <w:rsid w:val="00C80419"/>
    <w:rsid w:val="00C81342"/>
    <w:rsid w:val="00C81343"/>
    <w:rsid w:val="00C83D44"/>
    <w:rsid w:val="00C84DED"/>
    <w:rsid w:val="00C87A4D"/>
    <w:rsid w:val="00C917C7"/>
    <w:rsid w:val="00C927C6"/>
    <w:rsid w:val="00C94C17"/>
    <w:rsid w:val="00CA0583"/>
    <w:rsid w:val="00CA2D29"/>
    <w:rsid w:val="00CB00C9"/>
    <w:rsid w:val="00CB1C09"/>
    <w:rsid w:val="00CB5A38"/>
    <w:rsid w:val="00CB76A9"/>
    <w:rsid w:val="00CB7BFB"/>
    <w:rsid w:val="00CB7D00"/>
    <w:rsid w:val="00CC0A2D"/>
    <w:rsid w:val="00CC42E9"/>
    <w:rsid w:val="00CC4516"/>
    <w:rsid w:val="00CC4D4C"/>
    <w:rsid w:val="00CC5D62"/>
    <w:rsid w:val="00CC5FB7"/>
    <w:rsid w:val="00CD0A9B"/>
    <w:rsid w:val="00CD0E5A"/>
    <w:rsid w:val="00CD1903"/>
    <w:rsid w:val="00CD1EC0"/>
    <w:rsid w:val="00CD637C"/>
    <w:rsid w:val="00CD6A1F"/>
    <w:rsid w:val="00CD7B93"/>
    <w:rsid w:val="00CE17AF"/>
    <w:rsid w:val="00CE2133"/>
    <w:rsid w:val="00CE3A63"/>
    <w:rsid w:val="00CE4065"/>
    <w:rsid w:val="00CE717D"/>
    <w:rsid w:val="00CE7BA3"/>
    <w:rsid w:val="00CF0359"/>
    <w:rsid w:val="00CF051B"/>
    <w:rsid w:val="00CF15AE"/>
    <w:rsid w:val="00CF1FA2"/>
    <w:rsid w:val="00CF212B"/>
    <w:rsid w:val="00CF2854"/>
    <w:rsid w:val="00CF2912"/>
    <w:rsid w:val="00CF2C3A"/>
    <w:rsid w:val="00CF49A9"/>
    <w:rsid w:val="00CF4DE5"/>
    <w:rsid w:val="00CF538E"/>
    <w:rsid w:val="00CF6BF1"/>
    <w:rsid w:val="00CF753B"/>
    <w:rsid w:val="00D01B4C"/>
    <w:rsid w:val="00D031A0"/>
    <w:rsid w:val="00D0373E"/>
    <w:rsid w:val="00D03E43"/>
    <w:rsid w:val="00D047C1"/>
    <w:rsid w:val="00D04D5A"/>
    <w:rsid w:val="00D13DDF"/>
    <w:rsid w:val="00D14CDE"/>
    <w:rsid w:val="00D158EE"/>
    <w:rsid w:val="00D17060"/>
    <w:rsid w:val="00D1709A"/>
    <w:rsid w:val="00D2002C"/>
    <w:rsid w:val="00D202A2"/>
    <w:rsid w:val="00D2054C"/>
    <w:rsid w:val="00D21C5D"/>
    <w:rsid w:val="00D21DB4"/>
    <w:rsid w:val="00D225AE"/>
    <w:rsid w:val="00D24BAD"/>
    <w:rsid w:val="00D25382"/>
    <w:rsid w:val="00D264BD"/>
    <w:rsid w:val="00D2651B"/>
    <w:rsid w:val="00D314B6"/>
    <w:rsid w:val="00D318C3"/>
    <w:rsid w:val="00D31BB0"/>
    <w:rsid w:val="00D32082"/>
    <w:rsid w:val="00D32952"/>
    <w:rsid w:val="00D32DA7"/>
    <w:rsid w:val="00D3374D"/>
    <w:rsid w:val="00D34FAF"/>
    <w:rsid w:val="00D3775F"/>
    <w:rsid w:val="00D41201"/>
    <w:rsid w:val="00D4478B"/>
    <w:rsid w:val="00D45796"/>
    <w:rsid w:val="00D46C94"/>
    <w:rsid w:val="00D477A8"/>
    <w:rsid w:val="00D556A6"/>
    <w:rsid w:val="00D561BB"/>
    <w:rsid w:val="00D5636D"/>
    <w:rsid w:val="00D57368"/>
    <w:rsid w:val="00D62135"/>
    <w:rsid w:val="00D6224E"/>
    <w:rsid w:val="00D6411B"/>
    <w:rsid w:val="00D65AE4"/>
    <w:rsid w:val="00D70F32"/>
    <w:rsid w:val="00D71513"/>
    <w:rsid w:val="00D75009"/>
    <w:rsid w:val="00D7523C"/>
    <w:rsid w:val="00D7530A"/>
    <w:rsid w:val="00D77E6F"/>
    <w:rsid w:val="00D80137"/>
    <w:rsid w:val="00D818A8"/>
    <w:rsid w:val="00D824F6"/>
    <w:rsid w:val="00D830FD"/>
    <w:rsid w:val="00D84C57"/>
    <w:rsid w:val="00D84E9C"/>
    <w:rsid w:val="00D854AF"/>
    <w:rsid w:val="00D9352A"/>
    <w:rsid w:val="00D94C2A"/>
    <w:rsid w:val="00D94C64"/>
    <w:rsid w:val="00D9610E"/>
    <w:rsid w:val="00DA003B"/>
    <w:rsid w:val="00DA1FF4"/>
    <w:rsid w:val="00DA6EE6"/>
    <w:rsid w:val="00DA70AA"/>
    <w:rsid w:val="00DB3BAC"/>
    <w:rsid w:val="00DB490F"/>
    <w:rsid w:val="00DC0AE3"/>
    <w:rsid w:val="00DC128F"/>
    <w:rsid w:val="00DC145A"/>
    <w:rsid w:val="00DC3C4F"/>
    <w:rsid w:val="00DC46D4"/>
    <w:rsid w:val="00DC487B"/>
    <w:rsid w:val="00DD0A27"/>
    <w:rsid w:val="00DD1B60"/>
    <w:rsid w:val="00DD4EC3"/>
    <w:rsid w:val="00DD638C"/>
    <w:rsid w:val="00DD6D61"/>
    <w:rsid w:val="00DE503F"/>
    <w:rsid w:val="00DE68F3"/>
    <w:rsid w:val="00DE6A4C"/>
    <w:rsid w:val="00DE799F"/>
    <w:rsid w:val="00DF1CA7"/>
    <w:rsid w:val="00DF1D98"/>
    <w:rsid w:val="00DF20B4"/>
    <w:rsid w:val="00DF2435"/>
    <w:rsid w:val="00DF43E3"/>
    <w:rsid w:val="00DF6EDD"/>
    <w:rsid w:val="00E000EC"/>
    <w:rsid w:val="00E017D2"/>
    <w:rsid w:val="00E01C09"/>
    <w:rsid w:val="00E020FB"/>
    <w:rsid w:val="00E02C1B"/>
    <w:rsid w:val="00E03752"/>
    <w:rsid w:val="00E048D9"/>
    <w:rsid w:val="00E078FF"/>
    <w:rsid w:val="00E10EC9"/>
    <w:rsid w:val="00E117B0"/>
    <w:rsid w:val="00E11901"/>
    <w:rsid w:val="00E12C3F"/>
    <w:rsid w:val="00E13012"/>
    <w:rsid w:val="00E14299"/>
    <w:rsid w:val="00E170D2"/>
    <w:rsid w:val="00E206E3"/>
    <w:rsid w:val="00E20936"/>
    <w:rsid w:val="00E23C64"/>
    <w:rsid w:val="00E30E38"/>
    <w:rsid w:val="00E31CD3"/>
    <w:rsid w:val="00E371C1"/>
    <w:rsid w:val="00E41364"/>
    <w:rsid w:val="00E43BB4"/>
    <w:rsid w:val="00E44062"/>
    <w:rsid w:val="00E446DB"/>
    <w:rsid w:val="00E447EA"/>
    <w:rsid w:val="00E4656C"/>
    <w:rsid w:val="00E46F78"/>
    <w:rsid w:val="00E4721C"/>
    <w:rsid w:val="00E50E7A"/>
    <w:rsid w:val="00E53253"/>
    <w:rsid w:val="00E55D03"/>
    <w:rsid w:val="00E60B1F"/>
    <w:rsid w:val="00E61FBE"/>
    <w:rsid w:val="00E63DC8"/>
    <w:rsid w:val="00E65F3B"/>
    <w:rsid w:val="00E73794"/>
    <w:rsid w:val="00E73BAD"/>
    <w:rsid w:val="00E750C9"/>
    <w:rsid w:val="00E752A6"/>
    <w:rsid w:val="00E77044"/>
    <w:rsid w:val="00E80061"/>
    <w:rsid w:val="00E81459"/>
    <w:rsid w:val="00E836BA"/>
    <w:rsid w:val="00E84A0E"/>
    <w:rsid w:val="00E859C1"/>
    <w:rsid w:val="00E85E3C"/>
    <w:rsid w:val="00E86314"/>
    <w:rsid w:val="00E87DC2"/>
    <w:rsid w:val="00E93736"/>
    <w:rsid w:val="00E951FE"/>
    <w:rsid w:val="00EA067B"/>
    <w:rsid w:val="00EA16AE"/>
    <w:rsid w:val="00EA1972"/>
    <w:rsid w:val="00EA1C41"/>
    <w:rsid w:val="00EA1CAA"/>
    <w:rsid w:val="00EA23D9"/>
    <w:rsid w:val="00EA43D1"/>
    <w:rsid w:val="00EA508C"/>
    <w:rsid w:val="00EA602A"/>
    <w:rsid w:val="00EA76ED"/>
    <w:rsid w:val="00EA7986"/>
    <w:rsid w:val="00EB0CC0"/>
    <w:rsid w:val="00EB1DBB"/>
    <w:rsid w:val="00EB277D"/>
    <w:rsid w:val="00EB2BFA"/>
    <w:rsid w:val="00EB7F4A"/>
    <w:rsid w:val="00EC1D25"/>
    <w:rsid w:val="00EC23E0"/>
    <w:rsid w:val="00EC4E4E"/>
    <w:rsid w:val="00ED1026"/>
    <w:rsid w:val="00ED2F6A"/>
    <w:rsid w:val="00ED5F84"/>
    <w:rsid w:val="00ED7AB7"/>
    <w:rsid w:val="00EE0F81"/>
    <w:rsid w:val="00EE1195"/>
    <w:rsid w:val="00EE365D"/>
    <w:rsid w:val="00EE3A5A"/>
    <w:rsid w:val="00EE4767"/>
    <w:rsid w:val="00EE5122"/>
    <w:rsid w:val="00EE56DB"/>
    <w:rsid w:val="00EE5DE8"/>
    <w:rsid w:val="00EF09B7"/>
    <w:rsid w:val="00EF14A4"/>
    <w:rsid w:val="00EF2096"/>
    <w:rsid w:val="00EF5A53"/>
    <w:rsid w:val="00F013A8"/>
    <w:rsid w:val="00F03444"/>
    <w:rsid w:val="00F0430E"/>
    <w:rsid w:val="00F046BC"/>
    <w:rsid w:val="00F04727"/>
    <w:rsid w:val="00F04ED3"/>
    <w:rsid w:val="00F04F7D"/>
    <w:rsid w:val="00F06208"/>
    <w:rsid w:val="00F118FA"/>
    <w:rsid w:val="00F11E5B"/>
    <w:rsid w:val="00F130B0"/>
    <w:rsid w:val="00F13E95"/>
    <w:rsid w:val="00F2791E"/>
    <w:rsid w:val="00F3370F"/>
    <w:rsid w:val="00F34D04"/>
    <w:rsid w:val="00F412E1"/>
    <w:rsid w:val="00F41C88"/>
    <w:rsid w:val="00F4333D"/>
    <w:rsid w:val="00F45FAB"/>
    <w:rsid w:val="00F462D7"/>
    <w:rsid w:val="00F46676"/>
    <w:rsid w:val="00F50F63"/>
    <w:rsid w:val="00F51C8F"/>
    <w:rsid w:val="00F52135"/>
    <w:rsid w:val="00F52341"/>
    <w:rsid w:val="00F5242A"/>
    <w:rsid w:val="00F52653"/>
    <w:rsid w:val="00F52904"/>
    <w:rsid w:val="00F5379A"/>
    <w:rsid w:val="00F570F6"/>
    <w:rsid w:val="00F6311E"/>
    <w:rsid w:val="00F642C5"/>
    <w:rsid w:val="00F65E17"/>
    <w:rsid w:val="00F6608B"/>
    <w:rsid w:val="00F66F1A"/>
    <w:rsid w:val="00F67078"/>
    <w:rsid w:val="00F67A63"/>
    <w:rsid w:val="00F72A61"/>
    <w:rsid w:val="00F733FA"/>
    <w:rsid w:val="00F74633"/>
    <w:rsid w:val="00F75BB1"/>
    <w:rsid w:val="00F75C5D"/>
    <w:rsid w:val="00F75D22"/>
    <w:rsid w:val="00F75EAB"/>
    <w:rsid w:val="00F766C2"/>
    <w:rsid w:val="00F76BD7"/>
    <w:rsid w:val="00F76CE5"/>
    <w:rsid w:val="00F82CB9"/>
    <w:rsid w:val="00F831BF"/>
    <w:rsid w:val="00F833F7"/>
    <w:rsid w:val="00F8479D"/>
    <w:rsid w:val="00F8541D"/>
    <w:rsid w:val="00F909EE"/>
    <w:rsid w:val="00F90A2D"/>
    <w:rsid w:val="00F921EC"/>
    <w:rsid w:val="00F95450"/>
    <w:rsid w:val="00F96267"/>
    <w:rsid w:val="00F973D7"/>
    <w:rsid w:val="00FA1DEA"/>
    <w:rsid w:val="00FA25E4"/>
    <w:rsid w:val="00FA2F46"/>
    <w:rsid w:val="00FA3310"/>
    <w:rsid w:val="00FA405B"/>
    <w:rsid w:val="00FA47AC"/>
    <w:rsid w:val="00FA64AB"/>
    <w:rsid w:val="00FB36FB"/>
    <w:rsid w:val="00FB54D8"/>
    <w:rsid w:val="00FB5ADA"/>
    <w:rsid w:val="00FC4736"/>
    <w:rsid w:val="00FC4BA4"/>
    <w:rsid w:val="00FC4DA0"/>
    <w:rsid w:val="00FC7DF6"/>
    <w:rsid w:val="00FD1575"/>
    <w:rsid w:val="00FD22CE"/>
    <w:rsid w:val="00FD263B"/>
    <w:rsid w:val="00FD4AC3"/>
    <w:rsid w:val="00FD5277"/>
    <w:rsid w:val="00FD590C"/>
    <w:rsid w:val="00FE11F2"/>
    <w:rsid w:val="00FE20DA"/>
    <w:rsid w:val="00FE2CF5"/>
    <w:rsid w:val="00FE4177"/>
    <w:rsid w:val="00FE5E1D"/>
    <w:rsid w:val="00FE7AC4"/>
    <w:rsid w:val="00FE7DA7"/>
    <w:rsid w:val="00FF3BB4"/>
    <w:rsid w:val="00FF49B8"/>
    <w:rsid w:val="00FF7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30D03"/>
  <w15:docId w15:val="{D4245F0D-E602-406D-9CF6-CBBC1DEE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73794"/>
    <w:rPr>
      <w:rFonts w:ascii="Times New Roman" w:hAnsi="Times New Roman" w:cs="Times New Roman"/>
      <w:kern w:val="0"/>
      <w:sz w:val="21"/>
    </w:rPr>
  </w:style>
  <w:style w:type="paragraph" w:styleId="1">
    <w:name w:val="heading 1"/>
    <w:basedOn w:val="a2"/>
    <w:next w:val="a2"/>
    <w:link w:val="10"/>
    <w:qFormat/>
    <w:rsid w:val="00A002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nhideWhenUsed/>
    <w:qFormat/>
    <w:rsid w:val="0060013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nhideWhenUsed/>
    <w:qFormat/>
    <w:rsid w:val="0060013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rsid w:val="00393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nhideWhenUsed/>
    <w:qFormat/>
    <w:rsid w:val="00393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3937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rsid w:val="00393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uiPriority w:val="9"/>
    <w:unhideWhenUsed/>
    <w:qFormat/>
    <w:rsid w:val="00393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unhideWhenUsed/>
    <w:qFormat/>
    <w:rsid w:val="00393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semiHidden/>
    <w:unhideWhenUsed/>
    <w:rsid w:val="004916F4"/>
    <w:pPr>
      <w:spacing w:after="120"/>
    </w:pPr>
  </w:style>
  <w:style w:type="character" w:customStyle="1" w:styleId="a7">
    <w:name w:val="正文文本 字符"/>
    <w:basedOn w:val="a3"/>
    <w:link w:val="a6"/>
    <w:semiHidden/>
    <w:rsid w:val="004916F4"/>
    <w:rPr>
      <w:rFonts w:ascii="Times New Roman" w:hAnsi="Times New Roman" w:cs="Times New Roman"/>
      <w:kern w:val="0"/>
    </w:rPr>
  </w:style>
  <w:style w:type="character" w:customStyle="1" w:styleId="10">
    <w:name w:val="标题 1 字符"/>
    <w:basedOn w:val="a3"/>
    <w:link w:val="1"/>
    <w:rsid w:val="00A00266"/>
    <w:rPr>
      <w:rFonts w:ascii="Times New Roman" w:hAnsi="Times New Roman" w:cs="Times New Roman"/>
      <w:b/>
      <w:bCs/>
      <w:kern w:val="44"/>
      <w:sz w:val="44"/>
      <w:szCs w:val="44"/>
    </w:rPr>
  </w:style>
  <w:style w:type="table" w:styleId="a8">
    <w:name w:val="Table Grid"/>
    <w:basedOn w:val="a4"/>
    <w:uiPriority w:val="59"/>
    <w:qFormat/>
    <w:rsid w:val="00161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unhideWhenUsed/>
    <w:rsid w:val="001611A8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3"/>
    <w:link w:val="a9"/>
    <w:uiPriority w:val="99"/>
    <w:semiHidden/>
    <w:rsid w:val="001611A8"/>
    <w:rPr>
      <w:rFonts w:ascii="宋体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0E436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qFormat/>
    <w:rsid w:val="00AF034C"/>
    <w:pPr>
      <w:tabs>
        <w:tab w:val="left" w:pos="480"/>
        <w:tab w:val="right" w:leader="dot" w:pos="8290"/>
      </w:tabs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unhideWhenUsed/>
    <w:qFormat/>
    <w:rsid w:val="00AF034C"/>
    <w:pPr>
      <w:tabs>
        <w:tab w:val="left" w:pos="960"/>
        <w:tab w:val="right" w:leader="dot" w:pos="8290"/>
      </w:tabs>
      <w:ind w:left="240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0E4366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0E4366"/>
    <w:pPr>
      <w:ind w:left="72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0E4366"/>
    <w:pPr>
      <w:ind w:left="96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0E4366"/>
    <w:pPr>
      <w:ind w:left="12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0E4366"/>
    <w:pPr>
      <w:ind w:left="144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0E4366"/>
    <w:pPr>
      <w:ind w:left="168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0E4366"/>
    <w:pPr>
      <w:ind w:left="1920"/>
    </w:pPr>
    <w:rPr>
      <w:rFonts w:asciiTheme="minorHAnsi" w:eastAsiaTheme="minorHAnsi"/>
      <w:sz w:val="18"/>
      <w:szCs w:val="18"/>
    </w:rPr>
  </w:style>
  <w:style w:type="character" w:styleId="ab">
    <w:name w:val="Hyperlink"/>
    <w:basedOn w:val="a3"/>
    <w:uiPriority w:val="99"/>
    <w:unhideWhenUsed/>
    <w:rsid w:val="000E4366"/>
    <w:rPr>
      <w:color w:val="0563C1" w:themeColor="hyperlink"/>
      <w:u w:val="single"/>
    </w:rPr>
  </w:style>
  <w:style w:type="paragraph" w:styleId="ac">
    <w:name w:val="List Paragraph"/>
    <w:basedOn w:val="a2"/>
    <w:uiPriority w:val="34"/>
    <w:qFormat/>
    <w:rsid w:val="007526F6"/>
    <w:pPr>
      <w:ind w:firstLineChars="200" w:firstLine="420"/>
    </w:pPr>
  </w:style>
  <w:style w:type="character" w:customStyle="1" w:styleId="20">
    <w:name w:val="标题 2 字符"/>
    <w:basedOn w:val="a3"/>
    <w:link w:val="2"/>
    <w:rsid w:val="0060013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3"/>
    <w:link w:val="3"/>
    <w:rsid w:val="00600131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3"/>
    <w:link w:val="4"/>
    <w:rsid w:val="003937D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3"/>
    <w:link w:val="5"/>
    <w:rsid w:val="003937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3937D6"/>
    <w:rPr>
      <w:rFonts w:asciiTheme="majorHAnsi" w:eastAsiaTheme="majorEastAsia" w:hAnsiTheme="majorHAnsi" w:cstheme="majorBidi"/>
      <w:b/>
      <w:bCs/>
      <w:kern w:val="0"/>
      <w:sz w:val="21"/>
    </w:rPr>
  </w:style>
  <w:style w:type="character" w:customStyle="1" w:styleId="70">
    <w:name w:val="标题 7 字符"/>
    <w:basedOn w:val="a3"/>
    <w:link w:val="7"/>
    <w:uiPriority w:val="9"/>
    <w:rsid w:val="003937D6"/>
    <w:rPr>
      <w:rFonts w:ascii="Times New Roman" w:hAnsi="Times New Roman" w:cs="Times New Roman"/>
      <w:b/>
      <w:bCs/>
      <w:kern w:val="0"/>
      <w:sz w:val="21"/>
    </w:rPr>
  </w:style>
  <w:style w:type="character" w:customStyle="1" w:styleId="80">
    <w:name w:val="标题 8 字符"/>
    <w:basedOn w:val="a3"/>
    <w:link w:val="8"/>
    <w:uiPriority w:val="9"/>
    <w:rsid w:val="003937D6"/>
    <w:rPr>
      <w:rFonts w:asciiTheme="majorHAnsi" w:eastAsiaTheme="majorEastAsia" w:hAnsiTheme="majorHAnsi" w:cstheme="majorBidi"/>
      <w:kern w:val="0"/>
      <w:sz w:val="21"/>
    </w:rPr>
  </w:style>
  <w:style w:type="character" w:customStyle="1" w:styleId="90">
    <w:name w:val="标题 9 字符"/>
    <w:basedOn w:val="a3"/>
    <w:link w:val="9"/>
    <w:uiPriority w:val="9"/>
    <w:rsid w:val="003937D6"/>
    <w:rPr>
      <w:rFonts w:asciiTheme="majorHAnsi" w:eastAsiaTheme="majorEastAsia" w:hAnsiTheme="majorHAnsi" w:cstheme="majorBidi"/>
      <w:kern w:val="0"/>
      <w:sz w:val="21"/>
      <w:szCs w:val="21"/>
    </w:rPr>
  </w:style>
  <w:style w:type="paragraph" w:styleId="ad">
    <w:name w:val="Body Text Indent"/>
    <w:basedOn w:val="a2"/>
    <w:link w:val="ae"/>
    <w:uiPriority w:val="99"/>
    <w:semiHidden/>
    <w:unhideWhenUsed/>
    <w:rsid w:val="00CF2912"/>
    <w:pPr>
      <w:spacing w:after="120"/>
      <w:ind w:leftChars="200" w:left="420"/>
    </w:pPr>
  </w:style>
  <w:style w:type="character" w:customStyle="1" w:styleId="ae">
    <w:name w:val="正文文本缩进 字符"/>
    <w:basedOn w:val="a3"/>
    <w:link w:val="ad"/>
    <w:uiPriority w:val="99"/>
    <w:semiHidden/>
    <w:rsid w:val="00CF2912"/>
    <w:rPr>
      <w:rFonts w:ascii="Times New Roman" w:hAnsi="Times New Roman" w:cs="Times New Roman"/>
      <w:kern w:val="0"/>
    </w:rPr>
  </w:style>
  <w:style w:type="paragraph" w:customStyle="1" w:styleId="af">
    <w:name w:val="框架内容"/>
    <w:basedOn w:val="a2"/>
    <w:qFormat/>
    <w:rsid w:val="00542171"/>
    <w:pPr>
      <w:widowControl w:val="0"/>
      <w:overflowPunct w:val="0"/>
      <w:ind w:firstLine="397"/>
    </w:pPr>
    <w:rPr>
      <w:rFonts w:ascii="Arial" w:eastAsia="华文中宋" w:hAnsi="Arial"/>
      <w:color w:val="00000A"/>
      <w:szCs w:val="21"/>
    </w:rPr>
  </w:style>
  <w:style w:type="character" w:styleId="af0">
    <w:name w:val="annotation reference"/>
    <w:basedOn w:val="a3"/>
    <w:unhideWhenUsed/>
    <w:qFormat/>
    <w:rsid w:val="006F0F64"/>
    <w:rPr>
      <w:sz w:val="21"/>
      <w:szCs w:val="21"/>
    </w:rPr>
  </w:style>
  <w:style w:type="paragraph" w:styleId="af1">
    <w:name w:val="annotation text"/>
    <w:basedOn w:val="a2"/>
    <w:link w:val="af2"/>
    <w:unhideWhenUsed/>
    <w:qFormat/>
    <w:rsid w:val="006F0F64"/>
  </w:style>
  <w:style w:type="character" w:customStyle="1" w:styleId="af2">
    <w:name w:val="批注文字 字符"/>
    <w:basedOn w:val="a3"/>
    <w:link w:val="af1"/>
    <w:rsid w:val="006F0F64"/>
    <w:rPr>
      <w:rFonts w:ascii="Times New Roman" w:hAnsi="Times New Roman" w:cs="Times New Roman"/>
      <w:kern w:val="0"/>
    </w:rPr>
  </w:style>
  <w:style w:type="paragraph" w:styleId="af3">
    <w:name w:val="annotation subject"/>
    <w:basedOn w:val="af1"/>
    <w:next w:val="af1"/>
    <w:link w:val="af4"/>
    <w:uiPriority w:val="99"/>
    <w:unhideWhenUsed/>
    <w:rsid w:val="006F0F6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6F0F64"/>
    <w:rPr>
      <w:rFonts w:ascii="Times New Roman" w:hAnsi="Times New Roman" w:cs="Times New Roman"/>
      <w:b/>
      <w:bCs/>
      <w:kern w:val="0"/>
    </w:rPr>
  </w:style>
  <w:style w:type="character" w:customStyle="1" w:styleId="apple-converted-space">
    <w:name w:val="apple-converted-space"/>
    <w:basedOn w:val="a3"/>
    <w:qFormat/>
    <w:rsid w:val="00713B04"/>
  </w:style>
  <w:style w:type="character" w:customStyle="1" w:styleId="12">
    <w:name w:val="未处理的提及1"/>
    <w:basedOn w:val="a3"/>
    <w:uiPriority w:val="99"/>
    <w:unhideWhenUsed/>
    <w:rsid w:val="001E24AE"/>
    <w:rPr>
      <w:color w:val="605E5C"/>
      <w:shd w:val="clear" w:color="auto" w:fill="E1DFDD"/>
    </w:rPr>
  </w:style>
  <w:style w:type="paragraph" w:styleId="af5">
    <w:name w:val="Revision"/>
    <w:hidden/>
    <w:uiPriority w:val="99"/>
    <w:semiHidden/>
    <w:rsid w:val="00EC1D25"/>
    <w:rPr>
      <w:rFonts w:ascii="Times New Roman" w:hAnsi="Times New Roman" w:cs="Times New Roman"/>
      <w:kern w:val="0"/>
    </w:rPr>
  </w:style>
  <w:style w:type="paragraph" w:styleId="af6">
    <w:name w:val="header"/>
    <w:basedOn w:val="a2"/>
    <w:link w:val="af7"/>
    <w:uiPriority w:val="99"/>
    <w:unhideWhenUsed/>
    <w:rsid w:val="0056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8">
    <w:name w:val="footer"/>
    <w:basedOn w:val="a2"/>
    <w:link w:val="af9"/>
    <w:uiPriority w:val="99"/>
    <w:unhideWhenUsed/>
    <w:rsid w:val="005633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3"/>
    <w:link w:val="af8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a">
    <w:name w:val="Body Text First Indent"/>
    <w:basedOn w:val="a6"/>
    <w:link w:val="afb"/>
    <w:uiPriority w:val="99"/>
    <w:unhideWhenUsed/>
    <w:rsid w:val="001B76BD"/>
    <w:pPr>
      <w:ind w:firstLineChars="100" w:firstLine="420"/>
    </w:pPr>
  </w:style>
  <w:style w:type="character" w:customStyle="1" w:styleId="afb">
    <w:name w:val="正文首行缩进 字符"/>
    <w:basedOn w:val="a7"/>
    <w:link w:val="afa"/>
    <w:uiPriority w:val="99"/>
    <w:rsid w:val="001B76BD"/>
    <w:rPr>
      <w:rFonts w:ascii="Times New Roman" w:hAnsi="Times New Roman" w:cs="Times New Roman"/>
      <w:kern w:val="0"/>
    </w:rPr>
  </w:style>
  <w:style w:type="character" w:customStyle="1" w:styleId="afc">
    <w:name w:val="无间隔 字符"/>
    <w:link w:val="afd"/>
    <w:uiPriority w:val="1"/>
    <w:rsid w:val="001B76BD"/>
    <w:rPr>
      <w:sz w:val="22"/>
      <w:szCs w:val="22"/>
    </w:rPr>
  </w:style>
  <w:style w:type="character" w:customStyle="1" w:styleId="afe">
    <w:name w:val="标题 字符"/>
    <w:link w:val="aff"/>
    <w:rsid w:val="001B76BD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列表符号 Char"/>
    <w:link w:val="a0"/>
    <w:rsid w:val="001B76BD"/>
    <w:rPr>
      <w:rFonts w:ascii="Times New Roman" w:eastAsia="仿宋_GB2312" w:hAnsi="Times New Roman"/>
      <w:sz w:val="28"/>
      <w:szCs w:val="21"/>
    </w:rPr>
  </w:style>
  <w:style w:type="character" w:styleId="aff0">
    <w:name w:val="FollowedHyperlink"/>
    <w:uiPriority w:val="99"/>
    <w:unhideWhenUsed/>
    <w:rsid w:val="001B76BD"/>
    <w:rPr>
      <w:color w:val="800080"/>
      <w:u w:val="single"/>
    </w:rPr>
  </w:style>
  <w:style w:type="character" w:customStyle="1" w:styleId="aff1">
    <w:name w:val="文档结构图 字符"/>
    <w:link w:val="aff2"/>
    <w:uiPriority w:val="99"/>
    <w:rsid w:val="001B76BD"/>
    <w:rPr>
      <w:rFonts w:ascii="宋体"/>
      <w:sz w:val="18"/>
      <w:szCs w:val="18"/>
    </w:rPr>
  </w:style>
  <w:style w:type="character" w:customStyle="1" w:styleId="aff3">
    <w:name w:val="日期 字符"/>
    <w:link w:val="aff4"/>
    <w:uiPriority w:val="99"/>
    <w:rsid w:val="001B76BD"/>
    <w:rPr>
      <w:rFonts w:eastAsia="仿宋_GB2312"/>
      <w:szCs w:val="21"/>
    </w:rPr>
  </w:style>
  <w:style w:type="character" w:customStyle="1" w:styleId="aff5">
    <w:name w:val="正文缩进 字符"/>
    <w:link w:val="aff6"/>
    <w:qFormat/>
    <w:locked/>
    <w:rsid w:val="001B76BD"/>
    <w:rPr>
      <w:rFonts w:eastAsia="仿宋_GB2312"/>
      <w:szCs w:val="21"/>
    </w:rPr>
  </w:style>
  <w:style w:type="paragraph" w:styleId="aff">
    <w:name w:val="Title"/>
    <w:basedOn w:val="a2"/>
    <w:next w:val="a2"/>
    <w:link w:val="afe"/>
    <w:qFormat/>
    <w:rsid w:val="001B76BD"/>
    <w:pPr>
      <w:widowControl w:val="0"/>
      <w:jc w:val="center"/>
    </w:pPr>
    <w:rPr>
      <w:rFonts w:ascii="宋体" w:eastAsia="宋体"/>
      <w:b/>
      <w:sz w:val="36"/>
      <w:szCs w:val="20"/>
    </w:rPr>
  </w:style>
  <w:style w:type="character" w:customStyle="1" w:styleId="13">
    <w:name w:val="标题 字符1"/>
    <w:basedOn w:val="a3"/>
    <w:uiPriority w:val="10"/>
    <w:rsid w:val="001B76B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2">
    <w:name w:val="Document Map"/>
    <w:basedOn w:val="a2"/>
    <w:link w:val="aff1"/>
    <w:uiPriority w:val="99"/>
    <w:unhideWhenUsed/>
    <w:rsid w:val="001B76BD"/>
    <w:pPr>
      <w:widowControl w:val="0"/>
      <w:spacing w:line="240" w:lineRule="atLeast"/>
    </w:pPr>
    <w:rPr>
      <w:rFonts w:ascii="宋体" w:hAnsiTheme="minorHAnsi" w:cstheme="minorBidi"/>
      <w:kern w:val="2"/>
      <w:sz w:val="18"/>
      <w:szCs w:val="18"/>
    </w:rPr>
  </w:style>
  <w:style w:type="character" w:customStyle="1" w:styleId="14">
    <w:name w:val="文档结构图 字符1"/>
    <w:basedOn w:val="a3"/>
    <w:uiPriority w:val="99"/>
    <w:semiHidden/>
    <w:rsid w:val="001B76BD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styleId="aff4">
    <w:name w:val="Date"/>
    <w:basedOn w:val="a2"/>
    <w:next w:val="a2"/>
    <w:link w:val="aff3"/>
    <w:uiPriority w:val="99"/>
    <w:unhideWhenUsed/>
    <w:rsid w:val="001B76BD"/>
    <w:pPr>
      <w:widowControl w:val="0"/>
      <w:spacing w:line="240" w:lineRule="atLeast"/>
      <w:ind w:leftChars="2500" w:left="100"/>
    </w:pPr>
    <w:rPr>
      <w:rFonts w:asciiTheme="minorHAnsi" w:eastAsia="仿宋_GB2312" w:hAnsiTheme="minorHAnsi" w:cstheme="minorBidi"/>
      <w:kern w:val="2"/>
      <w:szCs w:val="21"/>
    </w:rPr>
  </w:style>
  <w:style w:type="character" w:customStyle="1" w:styleId="15">
    <w:name w:val="日期 字符1"/>
    <w:basedOn w:val="a3"/>
    <w:uiPriority w:val="99"/>
    <w:semiHidden/>
    <w:rsid w:val="001B76BD"/>
    <w:rPr>
      <w:rFonts w:ascii="Times New Roman" w:hAnsi="Times New Roman" w:cs="Times New Roman"/>
      <w:kern w:val="0"/>
    </w:rPr>
  </w:style>
  <w:style w:type="paragraph" w:styleId="aff6">
    <w:name w:val="Normal Indent"/>
    <w:basedOn w:val="a2"/>
    <w:link w:val="aff5"/>
    <w:unhideWhenUsed/>
    <w:qFormat/>
    <w:rsid w:val="001B76BD"/>
    <w:pPr>
      <w:widowControl w:val="0"/>
      <w:spacing w:line="240" w:lineRule="atLeast"/>
      <w:ind w:firstLineChars="200" w:firstLine="420"/>
    </w:pPr>
    <w:rPr>
      <w:rFonts w:asciiTheme="minorHAnsi" w:eastAsia="仿宋_GB2312" w:hAnsiTheme="minorHAnsi" w:cstheme="minorBidi"/>
      <w:kern w:val="2"/>
      <w:szCs w:val="21"/>
    </w:rPr>
  </w:style>
  <w:style w:type="paragraph" w:styleId="a1">
    <w:name w:val="List Number"/>
    <w:basedOn w:val="afa"/>
    <w:qFormat/>
    <w:rsid w:val="001B76BD"/>
    <w:pPr>
      <w:numPr>
        <w:numId w:val="2"/>
      </w:numPr>
      <w:spacing w:before="100" w:beforeAutospacing="1" w:after="100" w:afterAutospacing="1" w:line="264" w:lineRule="auto"/>
      <w:ind w:firstLineChars="0" w:firstLine="0"/>
    </w:pPr>
    <w:rPr>
      <w:rFonts w:eastAsia="仿宋_GB2312"/>
      <w:sz w:val="28"/>
      <w:szCs w:val="20"/>
    </w:rPr>
  </w:style>
  <w:style w:type="paragraph" w:customStyle="1" w:styleId="aff7">
    <w:name w:val="表格首行"/>
    <w:basedOn w:val="a2"/>
    <w:rsid w:val="001B76BD"/>
    <w:pPr>
      <w:widowControl w:val="0"/>
      <w:jc w:val="center"/>
    </w:pPr>
    <w:rPr>
      <w:rFonts w:ascii="宋体" w:eastAsia="宋体" w:hAnsi="宋体"/>
      <w:kern w:val="2"/>
    </w:rPr>
  </w:style>
  <w:style w:type="paragraph" w:customStyle="1" w:styleId="16">
    <w:name w:val="封面标准号1"/>
    <w:rsid w:val="001B76B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CharCharCharCharCharChar1Char">
    <w:name w:val="Char Char Char Char Char Char1 Char"/>
    <w:basedOn w:val="a2"/>
    <w:rsid w:val="001B76BD"/>
    <w:pPr>
      <w:spacing w:after="160" w:line="240" w:lineRule="exact"/>
    </w:pPr>
    <w:rPr>
      <w:rFonts w:ascii="宋体" w:eastAsia="宋体" w:hAnsi="宋体"/>
      <w:szCs w:val="20"/>
      <w:lang w:eastAsia="en-US"/>
    </w:rPr>
  </w:style>
  <w:style w:type="paragraph" w:styleId="afd">
    <w:name w:val="No Spacing"/>
    <w:link w:val="afc"/>
    <w:uiPriority w:val="1"/>
    <w:qFormat/>
    <w:rsid w:val="001B76BD"/>
    <w:rPr>
      <w:sz w:val="22"/>
      <w:szCs w:val="22"/>
    </w:rPr>
  </w:style>
  <w:style w:type="paragraph" w:customStyle="1" w:styleId="aff8">
    <w:name w:val="表格字体"/>
    <w:basedOn w:val="a2"/>
    <w:qFormat/>
    <w:rsid w:val="001B76BD"/>
    <w:pPr>
      <w:widowControl w:val="0"/>
      <w:spacing w:line="240" w:lineRule="atLeast"/>
    </w:pPr>
    <w:rPr>
      <w:rFonts w:eastAsia="仿宋_GB2312"/>
      <w:kern w:val="2"/>
      <w:sz w:val="18"/>
    </w:rPr>
  </w:style>
  <w:style w:type="paragraph" w:customStyle="1" w:styleId="aff9">
    <w:name w:val="表格标题"/>
    <w:basedOn w:val="a2"/>
    <w:rsid w:val="001B76BD"/>
    <w:pPr>
      <w:widowControl w:val="0"/>
      <w:jc w:val="center"/>
    </w:pPr>
    <w:rPr>
      <w:rFonts w:eastAsia="仿宋" w:hAnsi="宋体"/>
      <w:b/>
      <w:kern w:val="2"/>
    </w:rPr>
  </w:style>
  <w:style w:type="paragraph" w:customStyle="1" w:styleId="affa">
    <w:name w:val="表格文字"/>
    <w:basedOn w:val="a2"/>
    <w:rsid w:val="001B76BD"/>
    <w:pPr>
      <w:widowControl w:val="0"/>
      <w:spacing w:line="360" w:lineRule="auto"/>
      <w:jc w:val="both"/>
    </w:pPr>
    <w:rPr>
      <w:rFonts w:eastAsia="宋体"/>
      <w:kern w:val="2"/>
    </w:rPr>
  </w:style>
  <w:style w:type="paragraph" w:customStyle="1" w:styleId="17">
    <w:name w:val="列出段落1"/>
    <w:basedOn w:val="a2"/>
    <w:uiPriority w:val="34"/>
    <w:qFormat/>
    <w:rsid w:val="001B76BD"/>
    <w:pPr>
      <w:widowControl w:val="0"/>
      <w:ind w:firstLineChars="200" w:firstLine="420"/>
      <w:jc w:val="both"/>
    </w:pPr>
    <w:rPr>
      <w:rFonts w:ascii="Calibri" w:eastAsia="宋体" w:hAnsi="Calibri"/>
      <w:kern w:val="2"/>
      <w:szCs w:val="22"/>
    </w:rPr>
  </w:style>
  <w:style w:type="paragraph" w:customStyle="1" w:styleId="Style56">
    <w:name w:val="_Style 56"/>
    <w:next w:val="a2"/>
    <w:uiPriority w:val="99"/>
    <w:unhideWhenUsed/>
    <w:rsid w:val="001B76BD"/>
    <w:pPr>
      <w:widowControl w:val="0"/>
      <w:spacing w:line="24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b">
    <w:name w:val="表头文字"/>
    <w:basedOn w:val="a2"/>
    <w:rsid w:val="001B76BD"/>
    <w:pPr>
      <w:widowControl w:val="0"/>
      <w:spacing w:line="360" w:lineRule="auto"/>
      <w:jc w:val="center"/>
    </w:pPr>
    <w:rPr>
      <w:rFonts w:eastAsia="宋体"/>
      <w:b/>
      <w:bCs/>
      <w:kern w:val="2"/>
    </w:rPr>
  </w:style>
  <w:style w:type="paragraph" w:customStyle="1" w:styleId="Char0">
    <w:name w:val="建行正文 Char"/>
    <w:basedOn w:val="afa"/>
    <w:rsid w:val="001B76BD"/>
    <w:pPr>
      <w:widowControl w:val="0"/>
      <w:spacing w:line="360" w:lineRule="auto"/>
      <w:ind w:firstLine="100"/>
      <w:jc w:val="both"/>
    </w:pPr>
    <w:rPr>
      <w:rFonts w:eastAsia="楷体_GB2312"/>
      <w:kern w:val="2"/>
    </w:rPr>
  </w:style>
  <w:style w:type="paragraph" w:customStyle="1" w:styleId="a0">
    <w:name w:val="列表符号"/>
    <w:basedOn w:val="afa"/>
    <w:link w:val="Char"/>
    <w:qFormat/>
    <w:rsid w:val="001B76BD"/>
    <w:pPr>
      <w:widowControl w:val="0"/>
      <w:numPr>
        <w:numId w:val="3"/>
      </w:numPr>
      <w:tabs>
        <w:tab w:val="left" w:pos="840"/>
      </w:tabs>
      <w:autoSpaceDE w:val="0"/>
      <w:autoSpaceDN w:val="0"/>
      <w:adjustRightInd w:val="0"/>
      <w:spacing w:after="0" w:line="240" w:lineRule="atLeast"/>
      <w:ind w:firstLineChars="0" w:firstLine="0"/>
      <w:jc w:val="both"/>
      <w:textAlignment w:val="baseline"/>
    </w:pPr>
    <w:rPr>
      <w:rFonts w:eastAsia="仿宋_GB2312" w:cstheme="minorBidi"/>
      <w:kern w:val="2"/>
      <w:sz w:val="28"/>
      <w:szCs w:val="21"/>
    </w:rPr>
  </w:style>
  <w:style w:type="paragraph" w:customStyle="1" w:styleId="affc">
    <w:name w:val="表格正文"/>
    <w:basedOn w:val="a2"/>
    <w:rsid w:val="001B76BD"/>
    <w:pPr>
      <w:widowControl w:val="0"/>
      <w:tabs>
        <w:tab w:val="left" w:pos="360"/>
      </w:tabs>
      <w:snapToGrid w:val="0"/>
      <w:spacing w:line="300" w:lineRule="auto"/>
      <w:ind w:left="252" w:hanging="252"/>
      <w:jc w:val="both"/>
    </w:pPr>
    <w:rPr>
      <w:rFonts w:eastAsia="宋体"/>
      <w:kern w:val="2"/>
    </w:rPr>
  </w:style>
  <w:style w:type="paragraph" w:customStyle="1" w:styleId="affd">
    <w:name w:val="封面文档标题"/>
    <w:basedOn w:val="a2"/>
    <w:rsid w:val="001B76BD"/>
    <w:pPr>
      <w:widowControl w:val="0"/>
      <w:autoSpaceDE w:val="0"/>
      <w:autoSpaceDN w:val="0"/>
      <w:adjustRightInd w:val="0"/>
      <w:jc w:val="center"/>
      <w:textAlignment w:val="baseline"/>
    </w:pPr>
    <w:rPr>
      <w:rFonts w:ascii="Arial" w:eastAsia="仿宋_GB2312" w:hAnsi="Arial"/>
      <w:b/>
      <w:bCs/>
      <w:kern w:val="2"/>
      <w:sz w:val="44"/>
      <w:szCs w:val="44"/>
    </w:rPr>
  </w:style>
  <w:style w:type="paragraph" w:customStyle="1" w:styleId="affe">
    <w:name w:val="发布日期"/>
    <w:rsid w:val="001B76BD"/>
    <w:pPr>
      <w:framePr w:w="4000" w:h="473" w:hRule="exact" w:hSpace="180" w:vSpace="180" w:wrap="around" w:hAnchor="margin" w:y="13511" w:anchorLock="1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">
    <w:name w:val="标准称谓"/>
    <w:next w:val="a2"/>
    <w:rsid w:val="001B76BD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customStyle="1" w:styleId="afff0">
    <w:name w:val="表格文本"/>
    <w:basedOn w:val="a2"/>
    <w:rsid w:val="001B76BD"/>
    <w:pPr>
      <w:widowControl w:val="0"/>
      <w:tabs>
        <w:tab w:val="decimal" w:pos="0"/>
      </w:tabs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仿宋" w:hAnsi="Arial"/>
      <w:kern w:val="2"/>
      <w:szCs w:val="21"/>
    </w:rPr>
  </w:style>
  <w:style w:type="paragraph" w:customStyle="1" w:styleId="Char1">
    <w:name w:val="Char"/>
    <w:basedOn w:val="a2"/>
    <w:rsid w:val="001B76BD"/>
    <w:pPr>
      <w:widowControl w:val="0"/>
      <w:spacing w:line="360" w:lineRule="auto"/>
      <w:jc w:val="both"/>
    </w:pPr>
    <w:rPr>
      <w:rFonts w:ascii="Tahoma" w:eastAsia="宋体" w:hAnsi="Tahoma"/>
      <w:kern w:val="2"/>
      <w:szCs w:val="20"/>
    </w:rPr>
  </w:style>
  <w:style w:type="paragraph" w:customStyle="1" w:styleId="afff1">
    <w:name w:val="主标题"/>
    <w:basedOn w:val="a2"/>
    <w:rsid w:val="001B76BD"/>
    <w:pPr>
      <w:widowControl w:val="0"/>
      <w:spacing w:line="300" w:lineRule="auto"/>
      <w:ind w:firstLineChars="200" w:firstLine="200"/>
      <w:jc w:val="center"/>
    </w:pPr>
    <w:rPr>
      <w:rFonts w:ascii="Arial Black" w:eastAsia="黑体" w:hAnsi="Arial Black"/>
      <w:b/>
      <w:kern w:val="2"/>
      <w:sz w:val="48"/>
    </w:rPr>
  </w:style>
  <w:style w:type="paragraph" w:customStyle="1" w:styleId="afff2">
    <w:name w:val="解释字体"/>
    <w:basedOn w:val="a2"/>
    <w:rsid w:val="001B76BD"/>
    <w:pPr>
      <w:spacing w:after="80"/>
    </w:pPr>
    <w:rPr>
      <w:rFonts w:eastAsia="宋体"/>
      <w:i/>
      <w:snapToGrid w:val="0"/>
      <w:color w:val="0000FF"/>
      <w:szCs w:val="20"/>
    </w:rPr>
  </w:style>
  <w:style w:type="paragraph" w:customStyle="1" w:styleId="18">
    <w:name w:val="书的折角1"/>
    <w:rsid w:val="001B76BD"/>
    <w:pPr>
      <w:tabs>
        <w:tab w:val="center" w:pos="4680"/>
        <w:tab w:val="right" w:pos="9360"/>
      </w:tabs>
    </w:pPr>
    <w:rPr>
      <w:rFonts w:ascii="Times New Roman" w:eastAsia="宋体" w:hAnsi="Times New Roman" w:cs="Times New Roman"/>
      <w:kern w:val="0"/>
      <w:sz w:val="22"/>
      <w:szCs w:val="22"/>
    </w:rPr>
  </w:style>
  <w:style w:type="paragraph" w:customStyle="1" w:styleId="a">
    <w:name w:val="小标题"/>
    <w:basedOn w:val="a2"/>
    <w:next w:val="aff6"/>
    <w:rsid w:val="001B76BD"/>
    <w:pPr>
      <w:widowControl w:val="0"/>
      <w:numPr>
        <w:numId w:val="4"/>
      </w:numPr>
      <w:tabs>
        <w:tab w:val="left" w:pos="374"/>
      </w:tabs>
      <w:spacing w:afterLines="50" w:line="360" w:lineRule="auto"/>
      <w:jc w:val="both"/>
    </w:pPr>
    <w:rPr>
      <w:rFonts w:eastAsia="宋体"/>
      <w:b/>
      <w:kern w:val="2"/>
    </w:rPr>
  </w:style>
  <w:style w:type="paragraph" w:customStyle="1" w:styleId="p0">
    <w:name w:val="p0"/>
    <w:basedOn w:val="a2"/>
    <w:rsid w:val="001B76BD"/>
    <w:pPr>
      <w:jc w:val="both"/>
    </w:pPr>
    <w:rPr>
      <w:rFonts w:eastAsia="宋体"/>
      <w:szCs w:val="21"/>
    </w:rPr>
  </w:style>
  <w:style w:type="paragraph" w:customStyle="1" w:styleId="Default">
    <w:name w:val="Default"/>
    <w:rsid w:val="001B76B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</w:rPr>
  </w:style>
  <w:style w:type="paragraph" w:customStyle="1" w:styleId="14Char1">
    <w:name w:val="样式 正文缩进表正文正文非缩进特点四号段1标题4正文不缩进正文缩进 Char正文缩进1正文（首行缩进两字） ..."/>
    <w:basedOn w:val="aff6"/>
    <w:rsid w:val="001B76BD"/>
    <w:pPr>
      <w:spacing w:line="480" w:lineRule="auto"/>
      <w:ind w:firstLineChars="0" w:firstLine="0"/>
      <w:jc w:val="both"/>
    </w:pPr>
    <w:rPr>
      <w:rFonts w:ascii="华文中宋" w:eastAsia="华文中宋" w:hAnsi="华文中宋" w:cs="宋体"/>
      <w:b/>
      <w:sz w:val="48"/>
      <w:szCs w:val="48"/>
    </w:rPr>
  </w:style>
  <w:style w:type="paragraph" w:customStyle="1" w:styleId="afff3">
    <w:name w:val="发布部门"/>
    <w:next w:val="a2"/>
    <w:rsid w:val="001B76BD"/>
    <w:pPr>
      <w:framePr w:w="7433" w:h="585" w:hRule="exact" w:hSpace="180" w:vSpace="180" w:wrap="around" w:hAnchor="margin" w:xAlign="center" w:y="14401" w:anchorLock="1"/>
    </w:pPr>
    <w:rPr>
      <w:rFonts w:ascii="宋体" w:eastAsia="宋体" w:hAnsi="Times New Roman" w:cs="Times New Roman"/>
      <w:b/>
      <w:spacing w:val="20"/>
      <w:kern w:val="0"/>
      <w:sz w:val="36"/>
      <w:szCs w:val="20"/>
    </w:rPr>
  </w:style>
  <w:style w:type="paragraph" w:customStyle="1" w:styleId="Afff4">
    <w:name w:val="正文 A"/>
    <w:qFormat/>
    <w:rsid w:val="00003755"/>
    <w:pPr>
      <w:widowControl w:val="0"/>
      <w:jc w:val="both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22">
    <w:name w:val="未处理的提及2"/>
    <w:basedOn w:val="a3"/>
    <w:uiPriority w:val="99"/>
    <w:semiHidden/>
    <w:unhideWhenUsed/>
    <w:rsid w:val="0097145F"/>
    <w:rPr>
      <w:color w:val="605E5C"/>
      <w:shd w:val="clear" w:color="auto" w:fill="E1DFDD"/>
    </w:rPr>
  </w:style>
  <w:style w:type="paragraph" w:customStyle="1" w:styleId="TableParagraph">
    <w:name w:val="Table Paragraph"/>
    <w:basedOn w:val="a2"/>
    <w:uiPriority w:val="1"/>
    <w:qFormat/>
    <w:rsid w:val="00991DA2"/>
    <w:pPr>
      <w:widowControl w:val="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A9AF8-6CD2-4B3C-BF60-23041A06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88</Pages>
  <Words>6554</Words>
  <Characters>37358</Characters>
  <Application>Microsoft Office Word</Application>
  <DocSecurity>0</DocSecurity>
  <Lines>311</Lines>
  <Paragraphs>87</Paragraphs>
  <ScaleCrop>false</ScaleCrop>
  <Company/>
  <LinksUpToDate>false</LinksUpToDate>
  <CharactersWithSpaces>43825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魏喜明</cp:lastModifiedBy>
  <cp:revision>32</cp:revision>
  <dcterms:created xsi:type="dcterms:W3CDTF">2020-03-31T09:31:00Z</dcterms:created>
  <dcterms:modified xsi:type="dcterms:W3CDTF">2021-05-19T02:42:00Z</dcterms:modified>
</cp:coreProperties>
</file>